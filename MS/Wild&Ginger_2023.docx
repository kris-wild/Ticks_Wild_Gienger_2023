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819EB" w14:textId="3CEA4298" w:rsidR="00035F8B" w:rsidRPr="00B269F3" w:rsidRDefault="00C85CDC" w:rsidP="00B269F3">
      <w:pPr>
        <w:spacing w:line="240" w:lineRule="auto"/>
        <w:contextualSpacing/>
        <w:rPr>
          <w:rFonts w:ascii="Times New Roman" w:hAnsi="Times New Roman" w:cs="Times New Roman"/>
          <w:color w:val="0070C0"/>
          <w:sz w:val="24"/>
          <w:szCs w:val="24"/>
        </w:rPr>
      </w:pPr>
      <w:r w:rsidRPr="00374E18">
        <w:rPr>
          <w:rFonts w:ascii="Times New Roman" w:hAnsi="Times New Roman" w:cs="Times New Roman"/>
          <w:b/>
          <w:color w:val="000000" w:themeColor="text1"/>
          <w:sz w:val="24"/>
          <w:szCs w:val="24"/>
        </w:rPr>
        <w:t xml:space="preserve">Tick infection </w:t>
      </w:r>
      <w:r w:rsidRPr="00FD44C6">
        <w:rPr>
          <w:rFonts w:ascii="Times New Roman" w:hAnsi="Times New Roman" w:cs="Times New Roman"/>
          <w:b/>
          <w:color w:val="000000" w:themeColor="text1"/>
          <w:sz w:val="24"/>
          <w:szCs w:val="24"/>
        </w:rPr>
        <w:t>is sex-specific and lowers locomotor performance in the Eastern Fence Lizard</w:t>
      </w:r>
    </w:p>
    <w:p w14:paraId="0887D245" w14:textId="77777777" w:rsidR="00FD44C6" w:rsidRPr="00FD44C6" w:rsidRDefault="00FD44C6" w:rsidP="00B269F3">
      <w:pPr>
        <w:spacing w:line="240" w:lineRule="auto"/>
        <w:contextualSpacing/>
        <w:rPr>
          <w:rFonts w:ascii="Times New Roman" w:hAnsi="Times New Roman" w:cs="Times New Roman"/>
          <w:sz w:val="24"/>
          <w:szCs w:val="24"/>
        </w:rPr>
      </w:pPr>
    </w:p>
    <w:p w14:paraId="2DAA401E" w14:textId="549799EE" w:rsidR="00035F8B" w:rsidRPr="00FD44C6" w:rsidRDefault="00035F8B" w:rsidP="00B269F3">
      <w:pPr>
        <w:spacing w:line="240" w:lineRule="auto"/>
        <w:contextualSpacing/>
        <w:rPr>
          <w:rFonts w:ascii="Times New Roman" w:hAnsi="Times New Roman" w:cs="Times New Roman"/>
          <w:sz w:val="24"/>
          <w:szCs w:val="24"/>
          <w:vertAlign w:val="superscript"/>
        </w:rPr>
      </w:pPr>
      <w:r w:rsidRPr="00FD44C6">
        <w:rPr>
          <w:rFonts w:ascii="Times New Roman" w:hAnsi="Times New Roman" w:cs="Times New Roman"/>
          <w:sz w:val="24"/>
          <w:szCs w:val="24"/>
        </w:rPr>
        <w:t>Kristoffer H. Wild</w:t>
      </w:r>
      <w:r w:rsidRPr="00FD44C6">
        <w:rPr>
          <w:rFonts w:ascii="Times New Roman" w:hAnsi="Times New Roman" w:cs="Times New Roman"/>
          <w:sz w:val="24"/>
          <w:szCs w:val="24"/>
          <w:vertAlign w:val="superscript"/>
        </w:rPr>
        <w:t>1,2</w:t>
      </w:r>
      <w:r w:rsidRPr="00FD44C6">
        <w:rPr>
          <w:rFonts w:ascii="Times New Roman" w:hAnsi="Times New Roman" w:cs="Times New Roman"/>
          <w:sz w:val="24"/>
          <w:szCs w:val="24"/>
        </w:rPr>
        <w:t xml:space="preserve"> &amp; C.M. </w:t>
      </w:r>
      <w:r w:rsidR="00953448" w:rsidRPr="00FD44C6">
        <w:rPr>
          <w:rFonts w:ascii="Times New Roman" w:hAnsi="Times New Roman" w:cs="Times New Roman"/>
          <w:sz w:val="24"/>
          <w:szCs w:val="24"/>
        </w:rPr>
        <w:t>Gienger</w:t>
      </w:r>
      <w:r w:rsidR="00953448" w:rsidRPr="00FD44C6">
        <w:rPr>
          <w:rFonts w:ascii="Times New Roman" w:hAnsi="Times New Roman" w:cs="Times New Roman"/>
          <w:sz w:val="24"/>
          <w:szCs w:val="24"/>
          <w:vertAlign w:val="superscript"/>
        </w:rPr>
        <w:t>2</w:t>
      </w:r>
    </w:p>
    <w:p w14:paraId="7146BFC1" w14:textId="77777777" w:rsidR="00FD44C6" w:rsidRPr="00FD44C6" w:rsidRDefault="00FD44C6" w:rsidP="00B269F3">
      <w:pPr>
        <w:spacing w:line="240" w:lineRule="auto"/>
        <w:contextualSpacing/>
        <w:rPr>
          <w:rFonts w:ascii="Times New Roman" w:hAnsi="Times New Roman" w:cs="Times New Roman"/>
          <w:bCs/>
          <w:sz w:val="24"/>
          <w:szCs w:val="24"/>
        </w:rPr>
      </w:pPr>
    </w:p>
    <w:p w14:paraId="7F57ED5A" w14:textId="17D407D5" w:rsidR="00035F8B" w:rsidRPr="00FD44C6" w:rsidRDefault="00953448" w:rsidP="00B269F3">
      <w:pPr>
        <w:spacing w:line="240" w:lineRule="auto"/>
        <w:contextualSpacing/>
        <w:rPr>
          <w:rFonts w:ascii="Times New Roman" w:hAnsi="Times New Roman" w:cs="Times New Roman"/>
          <w:sz w:val="24"/>
          <w:szCs w:val="24"/>
        </w:rPr>
      </w:pPr>
      <w:r w:rsidRPr="00B269F3">
        <w:rPr>
          <w:rFonts w:ascii="Times New Roman" w:hAnsi="Times New Roman" w:cs="Times New Roman"/>
          <w:bCs/>
          <w:sz w:val="24"/>
          <w:szCs w:val="24"/>
        </w:rPr>
        <w:t>1</w:t>
      </w:r>
      <w:r w:rsidR="00035F8B" w:rsidRPr="00FD44C6">
        <w:rPr>
          <w:rFonts w:ascii="Times New Roman" w:hAnsi="Times New Roman" w:cs="Times New Roman"/>
          <w:sz w:val="24"/>
          <w:szCs w:val="24"/>
        </w:rPr>
        <w:t xml:space="preserve">. </w:t>
      </w:r>
      <w:r w:rsidR="00C85CDC" w:rsidRPr="00FD44C6">
        <w:rPr>
          <w:rFonts w:ascii="Times New Roman" w:hAnsi="Times New Roman" w:cs="Times New Roman"/>
          <w:sz w:val="24"/>
          <w:szCs w:val="24"/>
        </w:rPr>
        <w:t xml:space="preserve">School of </w:t>
      </w:r>
      <w:proofErr w:type="spellStart"/>
      <w:r w:rsidR="00C85CDC" w:rsidRPr="00FD44C6">
        <w:rPr>
          <w:rFonts w:ascii="Times New Roman" w:hAnsi="Times New Roman" w:cs="Times New Roman"/>
          <w:sz w:val="24"/>
          <w:szCs w:val="24"/>
        </w:rPr>
        <w:t>BioSciences</w:t>
      </w:r>
      <w:proofErr w:type="spellEnd"/>
      <w:r w:rsidR="00C85CDC" w:rsidRPr="00FD44C6">
        <w:rPr>
          <w:rFonts w:ascii="Times New Roman" w:hAnsi="Times New Roman" w:cs="Times New Roman"/>
          <w:sz w:val="24"/>
          <w:szCs w:val="24"/>
        </w:rPr>
        <w:t>, The Univ</w:t>
      </w:r>
      <w:r w:rsidRPr="00FD44C6">
        <w:rPr>
          <w:rFonts w:ascii="Times New Roman" w:hAnsi="Times New Roman" w:cs="Times New Roman"/>
          <w:sz w:val="24"/>
          <w:szCs w:val="24"/>
        </w:rPr>
        <w:t>ersity</w:t>
      </w:r>
      <w:r w:rsidR="00C85CDC" w:rsidRPr="00FD44C6">
        <w:rPr>
          <w:rFonts w:ascii="Times New Roman" w:hAnsi="Times New Roman" w:cs="Times New Roman"/>
          <w:sz w:val="24"/>
          <w:szCs w:val="24"/>
        </w:rPr>
        <w:t xml:space="preserve"> of Melbourne, Parkville, </w:t>
      </w:r>
      <w:r w:rsidRPr="00FD44C6">
        <w:rPr>
          <w:rFonts w:ascii="Times New Roman" w:hAnsi="Times New Roman" w:cs="Times New Roman"/>
          <w:sz w:val="24"/>
          <w:szCs w:val="24"/>
        </w:rPr>
        <w:t>Victoria</w:t>
      </w:r>
      <w:r w:rsidR="00C85CDC" w:rsidRPr="00FD44C6" w:rsidDel="00C85CDC">
        <w:rPr>
          <w:rFonts w:ascii="Times New Roman" w:hAnsi="Times New Roman" w:cs="Times New Roman"/>
          <w:sz w:val="24"/>
          <w:szCs w:val="24"/>
        </w:rPr>
        <w:t xml:space="preserve"> </w:t>
      </w:r>
      <w:r w:rsidR="00035F8B" w:rsidRPr="00FD44C6">
        <w:rPr>
          <w:rFonts w:ascii="Times New Roman" w:hAnsi="Times New Roman" w:cs="Times New Roman"/>
          <w:sz w:val="24"/>
          <w:szCs w:val="24"/>
        </w:rPr>
        <w:t>, Australia</w:t>
      </w:r>
    </w:p>
    <w:p w14:paraId="3F8AAA9A" w14:textId="36305E86" w:rsidR="00953448" w:rsidRPr="00FD44C6" w:rsidRDefault="00953448" w:rsidP="00B269F3">
      <w:pPr>
        <w:spacing w:line="240" w:lineRule="auto"/>
        <w:contextualSpacing/>
        <w:rPr>
          <w:rFonts w:ascii="Times New Roman" w:hAnsi="Times New Roman" w:cs="Times New Roman"/>
          <w:sz w:val="24"/>
          <w:szCs w:val="24"/>
        </w:rPr>
      </w:pPr>
      <w:r w:rsidRPr="00FD44C6">
        <w:rPr>
          <w:rFonts w:ascii="Times New Roman" w:hAnsi="Times New Roman" w:cs="Times New Roman"/>
          <w:sz w:val="24"/>
          <w:szCs w:val="24"/>
        </w:rPr>
        <w:t>2. Department of Biology and Center of Excellence for Field Biology, Austin Peay State University, USA</w:t>
      </w:r>
    </w:p>
    <w:p w14:paraId="3DF03D88" w14:textId="77777777" w:rsidR="00A24E33" w:rsidRPr="00FD44C6" w:rsidRDefault="00A24E33" w:rsidP="00B269F3">
      <w:pPr>
        <w:spacing w:line="240" w:lineRule="auto"/>
        <w:contextualSpacing/>
        <w:rPr>
          <w:rFonts w:ascii="Times New Roman" w:hAnsi="Times New Roman" w:cs="Times New Roman"/>
          <w:sz w:val="24"/>
          <w:szCs w:val="24"/>
        </w:rPr>
      </w:pPr>
    </w:p>
    <w:p w14:paraId="682BC431" w14:textId="77777777" w:rsidR="00A24E33" w:rsidRPr="00FD44C6" w:rsidRDefault="00A24E33" w:rsidP="00B269F3">
      <w:pPr>
        <w:spacing w:after="0" w:line="240" w:lineRule="auto"/>
        <w:contextualSpacing/>
        <w:rPr>
          <w:rFonts w:ascii="Times New Roman" w:hAnsi="Times New Roman" w:cs="Times New Roman"/>
          <w:sz w:val="24"/>
          <w:szCs w:val="24"/>
        </w:rPr>
      </w:pPr>
      <w:r w:rsidRPr="00FD44C6">
        <w:rPr>
          <w:rFonts w:ascii="Times New Roman" w:hAnsi="Times New Roman" w:cs="Times New Roman"/>
          <w:sz w:val="24"/>
          <w:szCs w:val="24"/>
        </w:rPr>
        <w:br w:type="page"/>
      </w:r>
    </w:p>
    <w:p w14:paraId="7991D6B4" w14:textId="0680A194" w:rsidR="00035F8B" w:rsidRPr="00FD44C6" w:rsidRDefault="00035F8B" w:rsidP="00B269F3">
      <w:pPr>
        <w:pStyle w:val="Heading1"/>
        <w:spacing w:line="240" w:lineRule="auto"/>
        <w:contextualSpacing/>
        <w:rPr>
          <w:rFonts w:ascii="Times New Roman" w:hAnsi="Times New Roman" w:cs="Times New Roman"/>
          <w:color w:val="auto"/>
          <w:sz w:val="24"/>
          <w:szCs w:val="24"/>
        </w:rPr>
      </w:pPr>
      <w:r w:rsidRPr="00FD44C6">
        <w:rPr>
          <w:rFonts w:ascii="Times New Roman" w:hAnsi="Times New Roman" w:cs="Times New Roman"/>
          <w:color w:val="auto"/>
          <w:sz w:val="24"/>
          <w:szCs w:val="24"/>
        </w:rPr>
        <w:lastRenderedPageBreak/>
        <w:t>Abstract</w:t>
      </w:r>
      <w:r w:rsidR="00FB3E1A" w:rsidRPr="00FD44C6">
        <w:rPr>
          <w:rFonts w:ascii="Times New Roman" w:hAnsi="Times New Roman" w:cs="Times New Roman"/>
          <w:color w:val="auto"/>
          <w:sz w:val="24"/>
          <w:szCs w:val="24"/>
        </w:rPr>
        <w:t>:</w:t>
      </w:r>
    </w:p>
    <w:p w14:paraId="2FB40F11" w14:textId="7EB411D7" w:rsidR="00FC619F" w:rsidRDefault="00FB3E1A" w:rsidP="00FD44C6">
      <w:pPr>
        <w:spacing w:line="240" w:lineRule="auto"/>
        <w:contextualSpacing/>
        <w:rPr>
          <w:rFonts w:ascii="Times New Roman" w:hAnsi="Times New Roman" w:cs="Times New Roman"/>
          <w:color w:val="000000"/>
          <w:sz w:val="24"/>
          <w:szCs w:val="24"/>
        </w:rPr>
      </w:pPr>
      <w:r w:rsidRPr="00FD44C6">
        <w:rPr>
          <w:rFonts w:ascii="Times New Roman" w:hAnsi="Times New Roman" w:cs="Times New Roman"/>
          <w:sz w:val="24"/>
          <w:szCs w:val="24"/>
        </w:rPr>
        <w:t>Parasitic infection</w:t>
      </w:r>
      <w:r w:rsidR="00E2345D" w:rsidRPr="00FD44C6">
        <w:rPr>
          <w:rFonts w:ascii="Times New Roman" w:hAnsi="Times New Roman" w:cs="Times New Roman"/>
          <w:sz w:val="24"/>
          <w:szCs w:val="24"/>
        </w:rPr>
        <w:t>s</w:t>
      </w:r>
      <w:r w:rsidR="006B3D81" w:rsidRPr="00FD44C6">
        <w:rPr>
          <w:rFonts w:ascii="Times New Roman" w:hAnsi="Times New Roman" w:cs="Times New Roman"/>
          <w:sz w:val="24"/>
          <w:szCs w:val="24"/>
        </w:rPr>
        <w:t xml:space="preserve"> </w:t>
      </w:r>
      <w:r w:rsidR="006B3D81" w:rsidRPr="00B269F3">
        <w:rPr>
          <w:rFonts w:ascii="Times New Roman" w:hAnsi="Times New Roman" w:cs="Times New Roman"/>
          <w:sz w:val="24"/>
          <w:szCs w:val="24"/>
        </w:rPr>
        <w:t>are known to affect physiological traits directly linked to host fitness</w:t>
      </w:r>
      <w:r w:rsidRPr="00FD44C6">
        <w:rPr>
          <w:rFonts w:ascii="Times New Roman" w:hAnsi="Times New Roman" w:cs="Times New Roman"/>
          <w:sz w:val="24"/>
          <w:szCs w:val="24"/>
        </w:rPr>
        <w:t xml:space="preserve"> can lead to direct or indirect effects on their hosts. Here we focus on two ecologically relevant traits, locomotor performance measurements and body condition indices, that have </w:t>
      </w:r>
      <w:r w:rsidR="00FC619F">
        <w:rPr>
          <w:rFonts w:ascii="Times New Roman" w:hAnsi="Times New Roman" w:cs="Times New Roman"/>
          <w:sz w:val="24"/>
          <w:szCs w:val="24"/>
        </w:rPr>
        <w:t xml:space="preserve">been </w:t>
      </w:r>
      <w:r w:rsidRPr="00FD44C6">
        <w:rPr>
          <w:rFonts w:ascii="Times New Roman" w:hAnsi="Times New Roman" w:cs="Times New Roman"/>
          <w:sz w:val="24"/>
          <w:szCs w:val="24"/>
        </w:rPr>
        <w:t xml:space="preserve">shown to have direct links </w:t>
      </w:r>
      <w:r w:rsidR="006B3D81" w:rsidRPr="00FD44C6">
        <w:rPr>
          <w:rFonts w:ascii="Times New Roman" w:hAnsi="Times New Roman" w:cs="Times New Roman"/>
          <w:sz w:val="24"/>
          <w:szCs w:val="24"/>
        </w:rPr>
        <w:t xml:space="preserve">to an </w:t>
      </w:r>
      <w:r w:rsidR="00FC619F">
        <w:rPr>
          <w:rFonts w:ascii="Times New Roman" w:hAnsi="Times New Roman" w:cs="Times New Roman"/>
          <w:sz w:val="24"/>
          <w:szCs w:val="24"/>
        </w:rPr>
        <w:t>individual's</w:t>
      </w:r>
      <w:r w:rsidR="006B3D81" w:rsidRPr="00FD44C6">
        <w:rPr>
          <w:rFonts w:ascii="Times New Roman" w:hAnsi="Times New Roman" w:cs="Times New Roman"/>
          <w:sz w:val="24"/>
          <w:szCs w:val="24"/>
        </w:rPr>
        <w:t xml:space="preserve"> </w:t>
      </w:r>
      <w:r w:rsidR="00FC619F" w:rsidRPr="00FD44C6">
        <w:rPr>
          <w:rFonts w:ascii="Times New Roman" w:hAnsi="Times New Roman" w:cs="Times New Roman"/>
          <w:sz w:val="24"/>
          <w:szCs w:val="24"/>
        </w:rPr>
        <w:t>health</w:t>
      </w:r>
      <w:r w:rsidR="00FC619F" w:rsidRPr="00FD44C6" w:rsidDel="00FC619F">
        <w:rPr>
          <w:rFonts w:ascii="Times New Roman" w:hAnsi="Times New Roman" w:cs="Times New Roman"/>
          <w:sz w:val="24"/>
          <w:szCs w:val="24"/>
        </w:rPr>
        <w:t xml:space="preserve"> </w:t>
      </w:r>
      <w:r w:rsidR="006B3D81" w:rsidRPr="00FD44C6">
        <w:rPr>
          <w:rFonts w:ascii="Times New Roman" w:hAnsi="Times New Roman" w:cs="Times New Roman"/>
          <w:sz w:val="24"/>
          <w:szCs w:val="24"/>
        </w:rPr>
        <w:t xml:space="preserve">and </w:t>
      </w:r>
      <w:r w:rsidR="00FC619F">
        <w:rPr>
          <w:rFonts w:ascii="Times New Roman" w:hAnsi="Times New Roman" w:cs="Times New Roman"/>
          <w:sz w:val="24"/>
          <w:szCs w:val="24"/>
        </w:rPr>
        <w:t>survival</w:t>
      </w:r>
      <w:r w:rsidRPr="00FD44C6">
        <w:rPr>
          <w:rFonts w:ascii="Times New Roman" w:hAnsi="Times New Roman" w:cs="Times New Roman"/>
          <w:sz w:val="24"/>
          <w:szCs w:val="24"/>
        </w:rPr>
        <w:t xml:space="preserve">. </w:t>
      </w:r>
      <w:r w:rsidRPr="00FD44C6">
        <w:rPr>
          <w:rFonts w:ascii="Times New Roman" w:hAnsi="Times New Roman" w:cs="Times New Roman"/>
          <w:color w:val="000000"/>
          <w:sz w:val="24"/>
          <w:szCs w:val="24"/>
        </w:rPr>
        <w:t xml:space="preserve">To understand the relationship between ectoparasites and their impacts on host physiology, we investigated the impact of tick </w:t>
      </w:r>
      <w:r w:rsidR="00FC619F">
        <w:rPr>
          <w:rFonts w:ascii="Times New Roman" w:hAnsi="Times New Roman" w:cs="Times New Roman"/>
          <w:color w:val="000000"/>
          <w:sz w:val="24"/>
          <w:szCs w:val="24"/>
        </w:rPr>
        <w:t>infection</w:t>
      </w:r>
      <w:r w:rsidR="00FC619F" w:rsidRPr="00FD44C6">
        <w:rPr>
          <w:rFonts w:ascii="Times New Roman" w:hAnsi="Times New Roman" w:cs="Times New Roman"/>
          <w:color w:val="000000"/>
          <w:sz w:val="24"/>
          <w:szCs w:val="24"/>
        </w:rPr>
        <w:t xml:space="preserve"> </w:t>
      </w:r>
      <w:r w:rsidRPr="00FD44C6">
        <w:rPr>
          <w:rFonts w:ascii="Times New Roman" w:hAnsi="Times New Roman" w:cs="Times New Roman"/>
          <w:color w:val="000000"/>
          <w:sz w:val="24"/>
          <w:szCs w:val="24"/>
        </w:rPr>
        <w:t xml:space="preserve">on locomotor performance and body condition </w:t>
      </w:r>
      <w:r w:rsidR="00FC619F">
        <w:rPr>
          <w:rFonts w:ascii="Times New Roman" w:hAnsi="Times New Roman" w:cs="Times New Roman"/>
          <w:color w:val="000000"/>
          <w:sz w:val="24"/>
          <w:szCs w:val="24"/>
        </w:rPr>
        <w:t>in</w:t>
      </w:r>
      <w:r w:rsidRPr="00FD44C6">
        <w:rPr>
          <w:rFonts w:ascii="Times New Roman" w:hAnsi="Times New Roman" w:cs="Times New Roman"/>
          <w:color w:val="000000"/>
          <w:sz w:val="24"/>
          <w:szCs w:val="24"/>
        </w:rPr>
        <w:t xml:space="preserve"> their lizard hosts. Here we show that parasite presence </w:t>
      </w:r>
      <w:r w:rsidR="00751C01" w:rsidRPr="00FD44C6">
        <w:rPr>
          <w:rFonts w:ascii="Times New Roman" w:hAnsi="Times New Roman" w:cs="Times New Roman"/>
          <w:color w:val="000000"/>
          <w:sz w:val="24"/>
          <w:szCs w:val="24"/>
        </w:rPr>
        <w:t>differs</w:t>
      </w:r>
      <w:r w:rsidRPr="00FD44C6">
        <w:rPr>
          <w:rFonts w:ascii="Times New Roman" w:hAnsi="Times New Roman" w:cs="Times New Roman"/>
          <w:color w:val="000000"/>
          <w:sz w:val="24"/>
          <w:szCs w:val="24"/>
        </w:rPr>
        <w:t xml:space="preserve"> by sex, body size, and on host performance. Our res</w:t>
      </w:r>
      <w:r w:rsidR="00751C01" w:rsidRPr="00FD44C6">
        <w:rPr>
          <w:rFonts w:ascii="Times New Roman" w:hAnsi="Times New Roman" w:cs="Times New Roman"/>
          <w:color w:val="000000"/>
          <w:sz w:val="24"/>
          <w:szCs w:val="24"/>
        </w:rPr>
        <w:t xml:space="preserve">ults indicate </w:t>
      </w:r>
      <w:r w:rsidRPr="00FD44C6">
        <w:rPr>
          <w:rFonts w:ascii="Times New Roman" w:hAnsi="Times New Roman" w:cs="Times New Roman"/>
          <w:color w:val="000000"/>
          <w:sz w:val="24"/>
          <w:szCs w:val="24"/>
        </w:rPr>
        <w:t xml:space="preserve">that male lizards are more likely to be </w:t>
      </w:r>
      <w:r w:rsidR="00FC619F">
        <w:rPr>
          <w:rFonts w:ascii="Times New Roman" w:hAnsi="Times New Roman" w:cs="Times New Roman"/>
          <w:color w:val="000000"/>
          <w:sz w:val="24"/>
          <w:szCs w:val="24"/>
        </w:rPr>
        <w:t>infected</w:t>
      </w:r>
      <w:r w:rsidR="00FC619F" w:rsidRPr="00FD44C6">
        <w:rPr>
          <w:rFonts w:ascii="Times New Roman" w:hAnsi="Times New Roman" w:cs="Times New Roman"/>
          <w:color w:val="000000"/>
          <w:sz w:val="24"/>
          <w:szCs w:val="24"/>
        </w:rPr>
        <w:t xml:space="preserve"> </w:t>
      </w:r>
      <w:r w:rsidRPr="00FD44C6">
        <w:rPr>
          <w:rFonts w:ascii="Times New Roman" w:hAnsi="Times New Roman" w:cs="Times New Roman"/>
          <w:color w:val="000000"/>
          <w:sz w:val="24"/>
          <w:szCs w:val="24"/>
        </w:rPr>
        <w:t>than their female counterparts</w:t>
      </w:r>
      <w:r w:rsidR="00FC619F">
        <w:rPr>
          <w:rFonts w:ascii="Times New Roman" w:hAnsi="Times New Roman" w:cs="Times New Roman"/>
          <w:color w:val="000000"/>
          <w:sz w:val="24"/>
          <w:szCs w:val="24"/>
        </w:rPr>
        <w:t xml:space="preserve">, and larger male individuals are infected than smaller individuals. Overall performance was reduced in male lizards that were parasitized than ones that were not. These results, along with the lack of differences in body condition, indicate trade-offs are occurring across life stages in this species.  </w:t>
      </w:r>
      <w:r w:rsidRPr="00FD44C6">
        <w:rPr>
          <w:rFonts w:ascii="Times New Roman" w:hAnsi="Times New Roman" w:cs="Times New Roman"/>
          <w:color w:val="000000"/>
          <w:sz w:val="24"/>
          <w:szCs w:val="24"/>
        </w:rPr>
        <w:t xml:space="preserve"> </w:t>
      </w:r>
    </w:p>
    <w:p w14:paraId="2227163C" w14:textId="77777777" w:rsidR="00FC619F" w:rsidRDefault="00FC619F" w:rsidP="00FD44C6">
      <w:pPr>
        <w:spacing w:line="240" w:lineRule="auto"/>
        <w:contextualSpacing/>
        <w:rPr>
          <w:rFonts w:ascii="Times New Roman" w:hAnsi="Times New Roman" w:cs="Times New Roman"/>
          <w:color w:val="000000"/>
          <w:sz w:val="24"/>
          <w:szCs w:val="24"/>
        </w:rPr>
      </w:pPr>
    </w:p>
    <w:p w14:paraId="0FC36E0E" w14:textId="688D9B67" w:rsidR="00FB3E1A" w:rsidRPr="00FD44C6" w:rsidRDefault="006B3D81" w:rsidP="00B269F3">
      <w:pPr>
        <w:spacing w:line="240" w:lineRule="auto"/>
        <w:contextualSpacing/>
        <w:rPr>
          <w:rFonts w:ascii="Times New Roman" w:hAnsi="Times New Roman" w:cs="Times New Roman"/>
          <w:color w:val="000000"/>
          <w:sz w:val="24"/>
          <w:szCs w:val="24"/>
        </w:rPr>
      </w:pPr>
      <w:r w:rsidRPr="00FD44C6">
        <w:rPr>
          <w:rFonts w:ascii="Times New Roman" w:hAnsi="Times New Roman" w:cs="Times New Roman"/>
          <w:color w:val="000000"/>
          <w:sz w:val="24"/>
          <w:szCs w:val="24"/>
        </w:rPr>
        <w:t>These data suggest that parasite prevalence can negatively impact physiology, which can lead to indirect consequences on host fitness.</w:t>
      </w:r>
      <w:r w:rsidRPr="00FD44C6">
        <w:rPr>
          <w:rFonts w:ascii="Times New Roman" w:hAnsi="Times New Roman" w:cs="Times New Roman"/>
          <w:sz w:val="24"/>
          <w:szCs w:val="24"/>
        </w:rPr>
        <w:t xml:space="preserve"> </w:t>
      </w:r>
      <w:r w:rsidR="00751C01" w:rsidRPr="00FD44C6">
        <w:rPr>
          <w:rFonts w:ascii="Times New Roman" w:hAnsi="Times New Roman" w:cs="Times New Roman"/>
          <w:sz w:val="24"/>
          <w:szCs w:val="24"/>
        </w:rPr>
        <w:t>T</w:t>
      </w:r>
      <w:r w:rsidR="00FB3E1A" w:rsidRPr="00FD44C6">
        <w:rPr>
          <w:rFonts w:ascii="Times New Roman" w:hAnsi="Times New Roman" w:cs="Times New Roman"/>
          <w:sz w:val="24"/>
          <w:szCs w:val="24"/>
        </w:rPr>
        <w:t xml:space="preserve">hese results </w:t>
      </w:r>
      <w:r w:rsidR="00751C01" w:rsidRPr="00FD44C6">
        <w:rPr>
          <w:rFonts w:ascii="Times New Roman" w:hAnsi="Times New Roman" w:cs="Times New Roman"/>
          <w:sz w:val="24"/>
          <w:szCs w:val="24"/>
        </w:rPr>
        <w:t>provide</w:t>
      </w:r>
      <w:r w:rsidR="00FB3E1A" w:rsidRPr="00FD44C6">
        <w:rPr>
          <w:rFonts w:ascii="Times New Roman" w:hAnsi="Times New Roman" w:cs="Times New Roman"/>
          <w:sz w:val="24"/>
          <w:szCs w:val="24"/>
        </w:rPr>
        <w:t xml:space="preserve"> </w:t>
      </w:r>
      <w:r w:rsidR="00751C01" w:rsidRPr="00FD44C6">
        <w:rPr>
          <w:rFonts w:ascii="Times New Roman" w:hAnsi="Times New Roman" w:cs="Times New Roman"/>
          <w:sz w:val="24"/>
          <w:szCs w:val="24"/>
        </w:rPr>
        <w:t>an</w:t>
      </w:r>
      <w:r w:rsidR="00FB3E1A" w:rsidRPr="00FD44C6">
        <w:rPr>
          <w:rFonts w:ascii="Times New Roman" w:hAnsi="Times New Roman" w:cs="Times New Roman"/>
          <w:sz w:val="24"/>
          <w:szCs w:val="24"/>
        </w:rPr>
        <w:t xml:space="preserve"> </w:t>
      </w:r>
      <w:r w:rsidR="006C22A4" w:rsidRPr="00FD44C6">
        <w:rPr>
          <w:rFonts w:ascii="Times New Roman" w:hAnsi="Times New Roman" w:cs="Times New Roman"/>
          <w:sz w:val="24"/>
          <w:szCs w:val="24"/>
        </w:rPr>
        <w:t>example</w:t>
      </w:r>
      <w:r w:rsidR="00FB3E1A" w:rsidRPr="00FD44C6">
        <w:rPr>
          <w:rFonts w:ascii="Times New Roman" w:hAnsi="Times New Roman" w:cs="Times New Roman"/>
          <w:sz w:val="24"/>
          <w:szCs w:val="24"/>
        </w:rPr>
        <w:t xml:space="preserve"> </w:t>
      </w:r>
      <w:r w:rsidR="00FC619F">
        <w:rPr>
          <w:rFonts w:ascii="Times New Roman" w:hAnsi="Times New Roman" w:cs="Times New Roman"/>
          <w:sz w:val="24"/>
          <w:szCs w:val="24"/>
        </w:rPr>
        <w:t xml:space="preserve">of </w:t>
      </w:r>
      <w:r w:rsidR="00FB3E1A" w:rsidRPr="00FD44C6">
        <w:rPr>
          <w:rFonts w:ascii="Times New Roman" w:hAnsi="Times New Roman" w:cs="Times New Roman"/>
          <w:sz w:val="24"/>
          <w:szCs w:val="24"/>
        </w:rPr>
        <w:t xml:space="preserve">how exposure to </w:t>
      </w:r>
      <w:r w:rsidR="006C22A4" w:rsidRPr="00FD44C6">
        <w:rPr>
          <w:rFonts w:ascii="Times New Roman" w:hAnsi="Times New Roman" w:cs="Times New Roman"/>
          <w:sz w:val="24"/>
          <w:szCs w:val="24"/>
        </w:rPr>
        <w:t xml:space="preserve">ectoparasite </w:t>
      </w:r>
      <w:r w:rsidR="00FB3E1A" w:rsidRPr="00FD44C6">
        <w:rPr>
          <w:rFonts w:ascii="Times New Roman" w:hAnsi="Times New Roman" w:cs="Times New Roman"/>
          <w:sz w:val="24"/>
          <w:szCs w:val="24"/>
        </w:rPr>
        <w:t xml:space="preserve">infection </w:t>
      </w:r>
      <w:r w:rsidRPr="00FD44C6">
        <w:rPr>
          <w:rFonts w:ascii="Times New Roman" w:hAnsi="Times New Roman" w:cs="Times New Roman"/>
          <w:sz w:val="24"/>
          <w:szCs w:val="24"/>
        </w:rPr>
        <w:t xml:space="preserve">is strongly </w:t>
      </w:r>
      <w:r w:rsidR="00FC619F">
        <w:rPr>
          <w:rFonts w:ascii="Times New Roman" w:hAnsi="Times New Roman" w:cs="Times New Roman"/>
          <w:sz w:val="24"/>
          <w:szCs w:val="24"/>
        </w:rPr>
        <w:t>sex-dependent</w:t>
      </w:r>
      <w:r w:rsidRPr="00FD44C6">
        <w:rPr>
          <w:rFonts w:ascii="Times New Roman" w:hAnsi="Times New Roman" w:cs="Times New Roman"/>
          <w:sz w:val="24"/>
          <w:szCs w:val="24"/>
        </w:rPr>
        <w:t xml:space="preserve"> </w:t>
      </w:r>
      <w:r w:rsidR="00FB3E1A" w:rsidRPr="00FD44C6">
        <w:rPr>
          <w:rFonts w:ascii="Times New Roman" w:hAnsi="Times New Roman" w:cs="Times New Roman"/>
          <w:sz w:val="24"/>
          <w:szCs w:val="24"/>
        </w:rPr>
        <w:t xml:space="preserve">and </w:t>
      </w:r>
      <w:r w:rsidR="00631424" w:rsidRPr="00FD44C6">
        <w:rPr>
          <w:rFonts w:ascii="Times New Roman" w:hAnsi="Times New Roman" w:cs="Times New Roman"/>
          <w:sz w:val="24"/>
          <w:szCs w:val="24"/>
        </w:rPr>
        <w:t>shows</w:t>
      </w:r>
      <w:r w:rsidR="00735E68" w:rsidRPr="00FD44C6">
        <w:rPr>
          <w:rFonts w:ascii="Times New Roman" w:hAnsi="Times New Roman" w:cs="Times New Roman"/>
          <w:sz w:val="24"/>
          <w:szCs w:val="24"/>
        </w:rPr>
        <w:t xml:space="preserve"> the potential </w:t>
      </w:r>
      <w:r w:rsidR="006C22A4" w:rsidRPr="00FD44C6">
        <w:rPr>
          <w:rFonts w:ascii="Times New Roman" w:hAnsi="Times New Roman" w:cs="Times New Roman"/>
          <w:sz w:val="24"/>
          <w:szCs w:val="24"/>
        </w:rPr>
        <w:t>physiological consequences</w:t>
      </w:r>
      <w:r w:rsidR="00FB3E1A" w:rsidRPr="00FD44C6">
        <w:rPr>
          <w:rFonts w:ascii="Times New Roman" w:hAnsi="Times New Roman" w:cs="Times New Roman"/>
          <w:sz w:val="24"/>
          <w:szCs w:val="24"/>
        </w:rPr>
        <w:t xml:space="preserve"> </w:t>
      </w:r>
      <w:r w:rsidR="00735E68" w:rsidRPr="00FD44C6">
        <w:rPr>
          <w:rFonts w:ascii="Times New Roman" w:hAnsi="Times New Roman" w:cs="Times New Roman"/>
          <w:sz w:val="24"/>
          <w:szCs w:val="24"/>
        </w:rPr>
        <w:t xml:space="preserve">of parasitism to </w:t>
      </w:r>
      <w:r w:rsidR="006C22A4" w:rsidRPr="00FD44C6">
        <w:rPr>
          <w:rFonts w:ascii="Times New Roman" w:hAnsi="Times New Roman" w:cs="Times New Roman"/>
          <w:sz w:val="24"/>
          <w:szCs w:val="24"/>
        </w:rPr>
        <w:t xml:space="preserve">hosts. </w:t>
      </w:r>
    </w:p>
    <w:p w14:paraId="77A85417" w14:textId="556C5396" w:rsidR="00A24E33" w:rsidRPr="00FD44C6" w:rsidRDefault="00A24E33" w:rsidP="00B269F3">
      <w:pPr>
        <w:pStyle w:val="Heading1"/>
        <w:spacing w:line="240" w:lineRule="auto"/>
        <w:contextualSpacing/>
        <w:rPr>
          <w:rFonts w:ascii="Times New Roman" w:hAnsi="Times New Roman" w:cs="Times New Roman"/>
          <w:color w:val="auto"/>
          <w:sz w:val="24"/>
          <w:szCs w:val="24"/>
        </w:rPr>
      </w:pPr>
    </w:p>
    <w:p w14:paraId="37CF897E" w14:textId="77777777" w:rsidR="00A24E33" w:rsidRPr="00FD44C6" w:rsidRDefault="00A24E33" w:rsidP="00B269F3">
      <w:pPr>
        <w:spacing w:after="0" w:line="240" w:lineRule="auto"/>
        <w:contextualSpacing/>
        <w:rPr>
          <w:rFonts w:ascii="Times New Roman" w:eastAsiaTheme="majorEastAsia" w:hAnsi="Times New Roman" w:cs="Times New Roman"/>
          <w:b/>
          <w:bCs/>
          <w:sz w:val="24"/>
          <w:szCs w:val="24"/>
        </w:rPr>
      </w:pPr>
      <w:r w:rsidRPr="00FD44C6">
        <w:rPr>
          <w:rFonts w:ascii="Times New Roman" w:hAnsi="Times New Roman" w:cs="Times New Roman"/>
          <w:sz w:val="24"/>
          <w:szCs w:val="24"/>
        </w:rPr>
        <w:br w:type="page"/>
      </w:r>
    </w:p>
    <w:p w14:paraId="6AE6A10A" w14:textId="7416FD36" w:rsidR="00035F8B" w:rsidRPr="00FD44C6" w:rsidRDefault="00FD44C6" w:rsidP="00B269F3">
      <w:pPr>
        <w:pStyle w:val="Heading1"/>
        <w:spacing w:line="240" w:lineRule="auto"/>
        <w:contextualSpacing/>
        <w:rPr>
          <w:rFonts w:ascii="Times New Roman" w:hAnsi="Times New Roman" w:cs="Times New Roman"/>
          <w:color w:val="auto"/>
          <w:sz w:val="24"/>
          <w:szCs w:val="24"/>
        </w:rPr>
      </w:pPr>
      <w:r w:rsidRPr="00FD44C6">
        <w:rPr>
          <w:rFonts w:ascii="Times New Roman" w:hAnsi="Times New Roman" w:cs="Times New Roman"/>
          <w:color w:val="auto"/>
          <w:sz w:val="24"/>
          <w:szCs w:val="24"/>
        </w:rPr>
        <w:lastRenderedPageBreak/>
        <w:t xml:space="preserve">1| </w:t>
      </w:r>
      <w:r w:rsidR="00035F8B" w:rsidRPr="00FD44C6">
        <w:rPr>
          <w:rFonts w:ascii="Times New Roman" w:hAnsi="Times New Roman" w:cs="Times New Roman"/>
          <w:color w:val="auto"/>
          <w:sz w:val="24"/>
          <w:szCs w:val="24"/>
        </w:rPr>
        <w:t>Introduction:</w:t>
      </w:r>
    </w:p>
    <w:p w14:paraId="45DDAFF4" w14:textId="3C82CCB2" w:rsidR="005E4654" w:rsidRPr="00FD44C6" w:rsidRDefault="00FC619F" w:rsidP="00B269F3">
      <w:pPr>
        <w:spacing w:line="240" w:lineRule="auto"/>
        <w:contextualSpacing/>
        <w:rPr>
          <w:rStyle w:val="CommentReference"/>
          <w:rFonts w:ascii="Times New Roman" w:eastAsiaTheme="majorEastAsia" w:hAnsi="Times New Roman" w:cs="Times New Roman"/>
          <w:b/>
          <w:bCs/>
          <w:color w:val="2F5496" w:themeColor="accent1" w:themeShade="BF"/>
          <w:sz w:val="24"/>
          <w:szCs w:val="24"/>
        </w:rPr>
      </w:pPr>
      <w:r w:rsidRPr="00FD44C6">
        <w:rPr>
          <w:rFonts w:ascii="Times New Roman" w:hAnsi="Times New Roman" w:cs="Times New Roman"/>
          <w:sz w:val="24"/>
          <w:szCs w:val="24"/>
        </w:rPr>
        <w:t xml:space="preserve">Host-parasite relationships have been a well-documented phenomenon across taxa, and understanding the dynamics and trade-offs between hosts and parasites has been the subject of many studies investigating consequences associated with consequences of parasitism (REFS). In brief, parasites exploit resources from their host, and during this exchange, parasites disrupt the host's homeostasis, which can ultimately result in negative effects on the host's health (Barnard &amp; Behnke, 1990; Moore, 2002). A spectrum of host responses to parasites does exist, where infection can have little to no effect on host health (REFS) or where infection can result in deleterious effects to host health (REFS). This relationship between hosts and parasites is usually quantified in laboratory experiments and is often overlooked in field studies (REFS). This is because in nature the host-parasite relationship can be multi-dimensional, where parasitic infection can be driven by host sex, life stage, </w:t>
      </w:r>
      <w:proofErr w:type="gramStart"/>
      <w:r w:rsidRPr="00FD44C6">
        <w:rPr>
          <w:rFonts w:ascii="Times New Roman" w:hAnsi="Times New Roman" w:cs="Times New Roman"/>
          <w:sz w:val="24"/>
          <w:szCs w:val="24"/>
        </w:rPr>
        <w:t>weather</w:t>
      </w:r>
      <w:proofErr w:type="gramEnd"/>
      <w:r w:rsidRPr="00FD44C6">
        <w:rPr>
          <w:rFonts w:ascii="Times New Roman" w:hAnsi="Times New Roman" w:cs="Times New Roman"/>
          <w:sz w:val="24"/>
          <w:szCs w:val="24"/>
        </w:rPr>
        <w:t xml:space="preserve"> and habitat (</w:t>
      </w:r>
      <w:proofErr w:type="spellStart"/>
      <w:r w:rsidRPr="00FD44C6">
        <w:rPr>
          <w:rFonts w:ascii="Times New Roman" w:hAnsi="Times New Roman" w:cs="Times New Roman"/>
          <w:sz w:val="24"/>
          <w:szCs w:val="24"/>
          <w:lang w:val="en-AU"/>
        </w:rPr>
        <w:t>Minchella</w:t>
      </w:r>
      <w:proofErr w:type="spellEnd"/>
      <w:r w:rsidRPr="00FD44C6">
        <w:rPr>
          <w:rFonts w:ascii="Times New Roman" w:hAnsi="Times New Roman" w:cs="Times New Roman"/>
          <w:sz w:val="24"/>
          <w:szCs w:val="24"/>
          <w:lang w:val="en-AU"/>
        </w:rPr>
        <w:t xml:space="preserve"> &amp; Scott, 1991;XXX</w:t>
      </w:r>
      <w:r w:rsidRPr="00FD44C6">
        <w:rPr>
          <w:rFonts w:ascii="Times New Roman" w:hAnsi="Times New Roman" w:cs="Times New Roman"/>
          <w:sz w:val="24"/>
          <w:szCs w:val="24"/>
        </w:rPr>
        <w:t>). There is a need to quantify this interaction under natural settings further to understand the role parasites play in shaping host selection processes in nature.</w:t>
      </w:r>
    </w:p>
    <w:p w14:paraId="6F1EF241" w14:textId="3C6DE102" w:rsidR="00FC619F" w:rsidRPr="00B269F3" w:rsidRDefault="00FC619F" w:rsidP="00B269F3">
      <w:pPr>
        <w:spacing w:line="240" w:lineRule="auto"/>
        <w:ind w:firstLine="720"/>
        <w:contextualSpacing/>
        <w:rPr>
          <w:rFonts w:ascii="Times New Roman" w:hAnsi="Times New Roman" w:cs="Times New Roman"/>
          <w:sz w:val="24"/>
          <w:szCs w:val="24"/>
        </w:rPr>
      </w:pPr>
      <w:r w:rsidRPr="00FC619F">
        <w:rPr>
          <w:rStyle w:val="CommentReference"/>
          <w:rFonts w:ascii="Times New Roman" w:hAnsi="Times New Roman" w:cs="Times New Roman"/>
          <w:b/>
          <w:sz w:val="24"/>
          <w:szCs w:val="24"/>
        </w:rPr>
        <w:t>Hormones as mediators of fitness</w:t>
      </w:r>
    </w:p>
    <w:p w14:paraId="7385E4C7" w14:textId="1231AAD5" w:rsidR="003265C4" w:rsidRPr="00FD44C6" w:rsidRDefault="003265C4" w:rsidP="00B269F3">
      <w:pPr>
        <w:spacing w:line="240" w:lineRule="auto"/>
        <w:ind w:firstLine="720"/>
        <w:contextualSpacing/>
        <w:rPr>
          <w:rFonts w:ascii="Times New Roman" w:hAnsi="Times New Roman" w:cs="Times New Roman"/>
          <w:color w:val="000000"/>
          <w:sz w:val="24"/>
          <w:szCs w:val="24"/>
        </w:rPr>
      </w:pPr>
    </w:p>
    <w:p w14:paraId="72A6963C" w14:textId="5375E18E" w:rsidR="00CD77CB" w:rsidRPr="00B269F3" w:rsidRDefault="00FD44C6" w:rsidP="00B269F3">
      <w:pPr>
        <w:spacing w:line="240" w:lineRule="auto"/>
        <w:contextualSpacing/>
        <w:rPr>
          <w:rFonts w:ascii="Times New Roman" w:hAnsi="Times New Roman" w:cs="Times New Roman"/>
          <w:b/>
          <w:bCs/>
          <w:iCs/>
          <w:color w:val="000000" w:themeColor="text1"/>
          <w:sz w:val="24"/>
          <w:szCs w:val="24"/>
        </w:rPr>
      </w:pPr>
      <w:r w:rsidRPr="00FD44C6">
        <w:rPr>
          <w:rFonts w:ascii="Times New Roman" w:hAnsi="Times New Roman" w:cs="Times New Roman"/>
          <w:b/>
          <w:bCs/>
          <w:iCs/>
          <w:color w:val="000000" w:themeColor="text1"/>
          <w:sz w:val="24"/>
          <w:szCs w:val="24"/>
        </w:rPr>
        <w:t xml:space="preserve">2| </w:t>
      </w:r>
      <w:r w:rsidR="00CD77CB" w:rsidRPr="00B269F3">
        <w:rPr>
          <w:rFonts w:ascii="Times New Roman" w:hAnsi="Times New Roman" w:cs="Times New Roman"/>
          <w:b/>
          <w:bCs/>
          <w:iCs/>
          <w:color w:val="000000" w:themeColor="text1"/>
          <w:sz w:val="24"/>
          <w:szCs w:val="24"/>
        </w:rPr>
        <w:t>Methods</w:t>
      </w:r>
    </w:p>
    <w:p w14:paraId="7BDE6405" w14:textId="2F5872B2" w:rsidR="00CD77CB" w:rsidRPr="00FD44C6" w:rsidRDefault="00CD77CB" w:rsidP="00B269F3">
      <w:pPr>
        <w:spacing w:line="240" w:lineRule="auto"/>
        <w:ind w:firstLine="720"/>
        <w:contextualSpacing/>
        <w:rPr>
          <w:rFonts w:ascii="Times New Roman" w:hAnsi="Times New Roman" w:cs="Times New Roman"/>
          <w:i/>
          <w:color w:val="000000" w:themeColor="text1"/>
          <w:sz w:val="24"/>
          <w:szCs w:val="24"/>
        </w:rPr>
      </w:pPr>
      <w:r w:rsidRPr="00FD44C6">
        <w:rPr>
          <w:rFonts w:ascii="Times New Roman" w:hAnsi="Times New Roman" w:cs="Times New Roman"/>
          <w:color w:val="000000" w:themeColor="text1"/>
          <w:sz w:val="24"/>
          <w:szCs w:val="24"/>
        </w:rPr>
        <w:t xml:space="preserve">Study </w:t>
      </w:r>
      <w:r w:rsidR="00915A6C" w:rsidRPr="00FD44C6">
        <w:rPr>
          <w:rFonts w:ascii="Times New Roman" w:hAnsi="Times New Roman" w:cs="Times New Roman"/>
          <w:color w:val="000000" w:themeColor="text1"/>
          <w:sz w:val="24"/>
          <w:szCs w:val="24"/>
        </w:rPr>
        <w:t>location was at the</w:t>
      </w:r>
      <w:r w:rsidRPr="00FD44C6">
        <w:rPr>
          <w:rFonts w:ascii="Times New Roman" w:hAnsi="Times New Roman" w:cs="Times New Roman"/>
          <w:color w:val="000000" w:themeColor="text1"/>
          <w:sz w:val="24"/>
          <w:szCs w:val="24"/>
        </w:rPr>
        <w:t xml:space="preserve"> Land Between the Lakes National Recreation Area (LBL) in Trigg County, Kentucky </w:t>
      </w:r>
      <w:r w:rsidR="009C2553" w:rsidRPr="00FD44C6">
        <w:rPr>
          <w:rFonts w:ascii="Times New Roman" w:hAnsi="Times New Roman" w:cs="Times New Roman"/>
          <w:color w:val="000000" w:themeColor="text1"/>
          <w:sz w:val="24"/>
          <w:szCs w:val="24"/>
        </w:rPr>
        <w:t>(United States)</w:t>
      </w:r>
      <w:r w:rsidR="00FC619F">
        <w:rPr>
          <w:rFonts w:ascii="Times New Roman" w:hAnsi="Times New Roman" w:cs="Times New Roman"/>
          <w:color w:val="000000" w:themeColor="text1"/>
          <w:sz w:val="24"/>
          <w:szCs w:val="24"/>
        </w:rPr>
        <w:t>,</w:t>
      </w:r>
      <w:r w:rsidR="009C2553" w:rsidRPr="00FD44C6">
        <w:rPr>
          <w:rFonts w:ascii="Times New Roman" w:hAnsi="Times New Roman" w:cs="Times New Roman"/>
          <w:color w:val="000000" w:themeColor="text1"/>
          <w:sz w:val="24"/>
          <w:szCs w:val="24"/>
        </w:rPr>
        <w:t xml:space="preserve"> </w:t>
      </w:r>
      <w:r w:rsidRPr="00FD44C6">
        <w:rPr>
          <w:rFonts w:ascii="Times New Roman" w:hAnsi="Times New Roman" w:cs="Times New Roman"/>
          <w:color w:val="000000" w:themeColor="text1"/>
          <w:sz w:val="24"/>
          <w:szCs w:val="24"/>
        </w:rPr>
        <w:t xml:space="preserve">where </w:t>
      </w:r>
      <w:r w:rsidRPr="00FD44C6">
        <w:rPr>
          <w:rFonts w:ascii="Times New Roman" w:hAnsi="Times New Roman" w:cs="Times New Roman"/>
          <w:i/>
          <w:iCs/>
          <w:color w:val="000000" w:themeColor="text1"/>
          <w:sz w:val="24"/>
          <w:szCs w:val="24"/>
        </w:rPr>
        <w:t>Dermacentor variabilis (</w:t>
      </w:r>
      <w:r w:rsidR="00F93BD1">
        <w:rPr>
          <w:rFonts w:ascii="Times New Roman" w:hAnsi="Times New Roman" w:cs="Times New Roman"/>
          <w:color w:val="000000" w:themeColor="text1"/>
          <w:sz w:val="24"/>
          <w:szCs w:val="24"/>
        </w:rPr>
        <w:t>A</w:t>
      </w:r>
      <w:r w:rsidR="00F93BD1" w:rsidRPr="00FD44C6">
        <w:rPr>
          <w:rFonts w:ascii="Times New Roman" w:hAnsi="Times New Roman" w:cs="Times New Roman"/>
          <w:color w:val="000000" w:themeColor="text1"/>
          <w:sz w:val="24"/>
          <w:szCs w:val="24"/>
        </w:rPr>
        <w:t>merican</w:t>
      </w:r>
      <w:r w:rsidRPr="00FD44C6">
        <w:rPr>
          <w:rFonts w:ascii="Times New Roman" w:hAnsi="Times New Roman" w:cs="Times New Roman"/>
          <w:color w:val="000000" w:themeColor="text1"/>
          <w:sz w:val="24"/>
          <w:szCs w:val="24"/>
        </w:rPr>
        <w:t xml:space="preserve"> </w:t>
      </w:r>
      <w:r w:rsidR="00F93BD1">
        <w:rPr>
          <w:rFonts w:ascii="Times New Roman" w:hAnsi="Times New Roman" w:cs="Times New Roman"/>
          <w:color w:val="000000" w:themeColor="text1"/>
          <w:sz w:val="24"/>
          <w:szCs w:val="24"/>
        </w:rPr>
        <w:t>d</w:t>
      </w:r>
      <w:r w:rsidRPr="00FD44C6">
        <w:rPr>
          <w:rFonts w:ascii="Times New Roman" w:hAnsi="Times New Roman" w:cs="Times New Roman"/>
          <w:color w:val="000000" w:themeColor="text1"/>
          <w:sz w:val="24"/>
          <w:szCs w:val="24"/>
        </w:rPr>
        <w:t xml:space="preserve">og </w:t>
      </w:r>
      <w:r w:rsidR="00F93BD1">
        <w:rPr>
          <w:rFonts w:ascii="Times New Roman" w:hAnsi="Times New Roman" w:cs="Times New Roman"/>
          <w:color w:val="000000" w:themeColor="text1"/>
          <w:sz w:val="24"/>
          <w:szCs w:val="24"/>
        </w:rPr>
        <w:t>t</w:t>
      </w:r>
      <w:r w:rsidRPr="00FD44C6">
        <w:rPr>
          <w:rFonts w:ascii="Times New Roman" w:hAnsi="Times New Roman" w:cs="Times New Roman"/>
          <w:color w:val="000000" w:themeColor="text1"/>
          <w:sz w:val="24"/>
          <w:szCs w:val="24"/>
        </w:rPr>
        <w:t>ick)</w:t>
      </w:r>
      <w:r w:rsidRPr="00FD44C6">
        <w:rPr>
          <w:rFonts w:ascii="Times New Roman" w:hAnsi="Times New Roman" w:cs="Times New Roman"/>
          <w:i/>
          <w:iCs/>
          <w:color w:val="000000" w:themeColor="text1"/>
          <w:sz w:val="24"/>
          <w:szCs w:val="24"/>
        </w:rPr>
        <w:t xml:space="preserve"> </w:t>
      </w:r>
      <w:r w:rsidRPr="00B269F3">
        <w:rPr>
          <w:rFonts w:ascii="Times New Roman" w:hAnsi="Times New Roman" w:cs="Times New Roman"/>
          <w:color w:val="000000" w:themeColor="text1"/>
          <w:sz w:val="24"/>
          <w:szCs w:val="24"/>
        </w:rPr>
        <w:t>and</w:t>
      </w:r>
      <w:r w:rsidRPr="00FD44C6">
        <w:rPr>
          <w:rFonts w:ascii="Times New Roman" w:hAnsi="Times New Roman" w:cs="Times New Roman"/>
          <w:i/>
          <w:iCs/>
          <w:color w:val="000000" w:themeColor="text1"/>
          <w:sz w:val="24"/>
          <w:szCs w:val="24"/>
        </w:rPr>
        <w:t xml:space="preserve"> </w:t>
      </w:r>
      <w:proofErr w:type="spellStart"/>
      <w:r w:rsidRPr="00FD44C6">
        <w:rPr>
          <w:rFonts w:ascii="Times New Roman" w:hAnsi="Times New Roman" w:cs="Times New Roman"/>
          <w:i/>
          <w:iCs/>
          <w:color w:val="000000" w:themeColor="text1"/>
          <w:sz w:val="24"/>
          <w:szCs w:val="24"/>
        </w:rPr>
        <w:t>Amblyomma</w:t>
      </w:r>
      <w:proofErr w:type="spellEnd"/>
      <w:r w:rsidRPr="00FD44C6">
        <w:rPr>
          <w:rFonts w:ascii="Times New Roman" w:hAnsi="Times New Roman" w:cs="Times New Roman"/>
          <w:i/>
          <w:iCs/>
          <w:color w:val="000000" w:themeColor="text1"/>
          <w:sz w:val="24"/>
          <w:szCs w:val="24"/>
        </w:rPr>
        <w:t xml:space="preserve"> </w:t>
      </w:r>
      <w:proofErr w:type="spellStart"/>
      <w:r w:rsidRPr="00FD44C6">
        <w:rPr>
          <w:rFonts w:ascii="Times New Roman" w:hAnsi="Times New Roman" w:cs="Times New Roman"/>
          <w:i/>
          <w:iCs/>
          <w:color w:val="000000" w:themeColor="text1"/>
          <w:sz w:val="24"/>
          <w:szCs w:val="24"/>
        </w:rPr>
        <w:t>americanum</w:t>
      </w:r>
      <w:proofErr w:type="spellEnd"/>
      <w:r w:rsidRPr="00FD44C6">
        <w:rPr>
          <w:rFonts w:ascii="Times New Roman" w:hAnsi="Times New Roman" w:cs="Times New Roman"/>
          <w:i/>
          <w:iCs/>
          <w:color w:val="000000" w:themeColor="text1"/>
          <w:sz w:val="24"/>
          <w:szCs w:val="24"/>
        </w:rPr>
        <w:t xml:space="preserve"> </w:t>
      </w:r>
      <w:r w:rsidRPr="00FD44C6">
        <w:rPr>
          <w:rFonts w:ascii="Times New Roman" w:hAnsi="Times New Roman" w:cs="Times New Roman"/>
          <w:color w:val="000000" w:themeColor="text1"/>
          <w:sz w:val="24"/>
          <w:szCs w:val="24"/>
        </w:rPr>
        <w:t>(</w:t>
      </w:r>
      <w:r w:rsidR="00F93BD1">
        <w:rPr>
          <w:rFonts w:ascii="Times New Roman" w:hAnsi="Times New Roman" w:cs="Times New Roman"/>
          <w:color w:val="000000" w:themeColor="text1"/>
          <w:sz w:val="24"/>
          <w:szCs w:val="24"/>
        </w:rPr>
        <w:t>l</w:t>
      </w:r>
      <w:r w:rsidRPr="00FD44C6">
        <w:rPr>
          <w:rFonts w:ascii="Times New Roman" w:hAnsi="Times New Roman" w:cs="Times New Roman"/>
          <w:color w:val="000000" w:themeColor="text1"/>
          <w:sz w:val="24"/>
          <w:szCs w:val="24"/>
        </w:rPr>
        <w:t xml:space="preserve">one </w:t>
      </w:r>
      <w:r w:rsidR="00F93BD1">
        <w:rPr>
          <w:rFonts w:ascii="Times New Roman" w:hAnsi="Times New Roman" w:cs="Times New Roman"/>
          <w:color w:val="000000" w:themeColor="text1"/>
          <w:sz w:val="24"/>
          <w:szCs w:val="24"/>
        </w:rPr>
        <w:t>s</w:t>
      </w:r>
      <w:r w:rsidRPr="00FD44C6">
        <w:rPr>
          <w:rFonts w:ascii="Times New Roman" w:hAnsi="Times New Roman" w:cs="Times New Roman"/>
          <w:color w:val="000000" w:themeColor="text1"/>
          <w:sz w:val="24"/>
          <w:szCs w:val="24"/>
        </w:rPr>
        <w:t xml:space="preserve">tar </w:t>
      </w:r>
      <w:r w:rsidR="00F93BD1">
        <w:rPr>
          <w:rFonts w:ascii="Times New Roman" w:hAnsi="Times New Roman" w:cs="Times New Roman"/>
          <w:color w:val="000000" w:themeColor="text1"/>
          <w:sz w:val="24"/>
          <w:szCs w:val="24"/>
        </w:rPr>
        <w:t>t</w:t>
      </w:r>
      <w:r w:rsidRPr="00FD44C6">
        <w:rPr>
          <w:rFonts w:ascii="Times New Roman" w:hAnsi="Times New Roman" w:cs="Times New Roman"/>
          <w:color w:val="000000" w:themeColor="text1"/>
          <w:sz w:val="24"/>
          <w:szCs w:val="24"/>
        </w:rPr>
        <w:t xml:space="preserve">ick) are common ectoparasites </w:t>
      </w:r>
      <w:r w:rsidR="003941AB" w:rsidRPr="00FD44C6">
        <w:rPr>
          <w:rFonts w:ascii="Times New Roman" w:hAnsi="Times New Roman" w:cs="Times New Roman"/>
          <w:color w:val="000000" w:themeColor="text1"/>
          <w:sz w:val="24"/>
          <w:szCs w:val="24"/>
        </w:rPr>
        <w:t>of</w:t>
      </w:r>
      <w:r w:rsidRPr="00FD44C6">
        <w:rPr>
          <w:rFonts w:ascii="Times New Roman" w:hAnsi="Times New Roman" w:cs="Times New Roman"/>
          <w:color w:val="000000" w:themeColor="text1"/>
          <w:sz w:val="24"/>
          <w:szCs w:val="24"/>
        </w:rPr>
        <w:t xml:space="preserve"> </w:t>
      </w:r>
      <w:r w:rsidRPr="00FD44C6">
        <w:rPr>
          <w:rFonts w:ascii="Times New Roman" w:hAnsi="Times New Roman" w:cs="Times New Roman"/>
          <w:i/>
          <w:iCs/>
          <w:color w:val="000000" w:themeColor="text1"/>
          <w:sz w:val="24"/>
          <w:szCs w:val="24"/>
        </w:rPr>
        <w:t>Sceloporus undulatus</w:t>
      </w:r>
      <w:r w:rsidR="00F93BD1">
        <w:rPr>
          <w:rFonts w:ascii="Times New Roman" w:hAnsi="Times New Roman" w:cs="Times New Roman"/>
          <w:i/>
          <w:iCs/>
          <w:color w:val="000000" w:themeColor="text1"/>
          <w:sz w:val="24"/>
          <w:szCs w:val="24"/>
        </w:rPr>
        <w:t xml:space="preserve"> </w:t>
      </w:r>
      <w:r w:rsidR="00F93BD1">
        <w:rPr>
          <w:rFonts w:ascii="Times New Roman" w:hAnsi="Times New Roman" w:cs="Times New Roman"/>
          <w:color w:val="000000" w:themeColor="text1"/>
          <w:sz w:val="24"/>
          <w:szCs w:val="24"/>
        </w:rPr>
        <w:t>(eastern fence lizard)</w:t>
      </w:r>
      <w:r w:rsidRPr="00FD44C6">
        <w:rPr>
          <w:rFonts w:ascii="Times New Roman" w:hAnsi="Times New Roman" w:cs="Times New Roman"/>
          <w:iCs/>
          <w:color w:val="000000" w:themeColor="text1"/>
          <w:sz w:val="24"/>
          <w:szCs w:val="24"/>
        </w:rPr>
        <w:t xml:space="preserve">. </w:t>
      </w:r>
      <w:r w:rsidRPr="00FD44C6">
        <w:rPr>
          <w:rFonts w:ascii="Times New Roman" w:hAnsi="Times New Roman" w:cs="Times New Roman"/>
          <w:color w:val="000000" w:themeColor="text1"/>
          <w:sz w:val="24"/>
          <w:szCs w:val="24"/>
        </w:rPr>
        <w:t xml:space="preserve">During the Spring and Summer of 2014 and 2015, adult male and female </w:t>
      </w:r>
      <w:r w:rsidR="00F93BD1">
        <w:rPr>
          <w:rFonts w:ascii="Times New Roman" w:hAnsi="Times New Roman" w:cs="Times New Roman"/>
          <w:i/>
          <w:iCs/>
          <w:color w:val="000000" w:themeColor="text1"/>
          <w:sz w:val="24"/>
          <w:szCs w:val="24"/>
        </w:rPr>
        <w:t>S. undulatus</w:t>
      </w:r>
      <w:r w:rsidRPr="00FD44C6">
        <w:rPr>
          <w:rFonts w:ascii="Times New Roman" w:hAnsi="Times New Roman" w:cs="Times New Roman"/>
          <w:color w:val="000000" w:themeColor="text1"/>
          <w:sz w:val="24"/>
          <w:szCs w:val="24"/>
        </w:rPr>
        <w:t xml:space="preserve"> were captured by hand or by noosing. Sex was determined by morphological characteristics and ventral </w:t>
      </w:r>
      <w:proofErr w:type="spellStart"/>
      <w:r w:rsidR="00F93BD1">
        <w:rPr>
          <w:rFonts w:ascii="Times New Roman" w:hAnsi="Times New Roman" w:cs="Times New Roman"/>
          <w:color w:val="000000" w:themeColor="text1"/>
          <w:sz w:val="24"/>
          <w:szCs w:val="24"/>
        </w:rPr>
        <w:t>colouration</w:t>
      </w:r>
      <w:proofErr w:type="spellEnd"/>
      <w:r w:rsidRPr="00FD44C6">
        <w:rPr>
          <w:rFonts w:ascii="Times New Roman" w:hAnsi="Times New Roman" w:cs="Times New Roman"/>
          <w:color w:val="000000" w:themeColor="text1"/>
          <w:sz w:val="24"/>
          <w:szCs w:val="24"/>
        </w:rPr>
        <w:t xml:space="preserve"> (Cooper and Burns, 198</w:t>
      </w:r>
      <w:r w:rsidR="001D49E4" w:rsidRPr="00FD44C6">
        <w:rPr>
          <w:rFonts w:ascii="Times New Roman" w:hAnsi="Times New Roman" w:cs="Times New Roman"/>
          <w:color w:val="000000" w:themeColor="text1"/>
          <w:sz w:val="24"/>
          <w:szCs w:val="24"/>
        </w:rPr>
        <w:t>7</w:t>
      </w:r>
      <w:r w:rsidRPr="00FD44C6">
        <w:rPr>
          <w:rFonts w:ascii="Times New Roman" w:hAnsi="Times New Roman" w:cs="Times New Roman"/>
          <w:color w:val="000000" w:themeColor="text1"/>
          <w:sz w:val="24"/>
          <w:szCs w:val="24"/>
        </w:rPr>
        <w:t xml:space="preserve">). </w:t>
      </w:r>
      <w:r w:rsidR="00334E5E" w:rsidRPr="00FD44C6">
        <w:rPr>
          <w:rFonts w:ascii="Times New Roman" w:hAnsi="Times New Roman" w:cs="Times New Roman"/>
          <w:color w:val="000000" w:themeColor="text1"/>
          <w:sz w:val="24"/>
          <w:szCs w:val="24"/>
        </w:rPr>
        <w:t>Upon capture</w:t>
      </w:r>
      <w:r w:rsidR="00F93BD1">
        <w:rPr>
          <w:rFonts w:ascii="Times New Roman" w:hAnsi="Times New Roman" w:cs="Times New Roman"/>
          <w:color w:val="000000" w:themeColor="text1"/>
          <w:sz w:val="24"/>
          <w:szCs w:val="24"/>
        </w:rPr>
        <w:t>,</w:t>
      </w:r>
      <w:r w:rsidR="00334E5E" w:rsidRPr="00FD44C6">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wall (Pianka, 1969). Lizards were measured to the nearest 0.1 mm for length and 0.25 g for mass. </w:t>
      </w:r>
      <w:r w:rsidRPr="00FD44C6">
        <w:rPr>
          <w:rFonts w:ascii="Times New Roman" w:hAnsi="Times New Roman" w:cs="Times New Roman"/>
          <w:color w:val="000000" w:themeColor="text1"/>
          <w:sz w:val="24"/>
          <w:szCs w:val="24"/>
        </w:rPr>
        <w:t xml:space="preserve">Capture locations were recorded with a handheld GPS (Garmin </w:t>
      </w:r>
      <w:proofErr w:type="spellStart"/>
      <w:r w:rsidRPr="00FD44C6">
        <w:rPr>
          <w:rFonts w:ascii="Times New Roman" w:hAnsi="Times New Roman" w:cs="Times New Roman"/>
          <w:color w:val="000000" w:themeColor="text1"/>
          <w:sz w:val="24"/>
          <w:szCs w:val="24"/>
        </w:rPr>
        <w:t>Fēnix</w:t>
      </w:r>
      <w:proofErr w:type="spellEnd"/>
      <w:r w:rsidRPr="00FD44C6">
        <w:rPr>
          <w:rFonts w:ascii="Times New Roman" w:hAnsi="Times New Roman" w:cs="Times New Roman"/>
          <w:color w:val="000000" w:themeColor="text1"/>
          <w:sz w:val="24"/>
          <w:szCs w:val="24"/>
        </w:rPr>
        <w:t xml:space="preserve">® GPS). The number of ticks </w:t>
      </w:r>
      <w:r w:rsidR="003A18A9" w:rsidRPr="00FD44C6">
        <w:rPr>
          <w:rFonts w:ascii="Times New Roman" w:hAnsi="Times New Roman" w:cs="Times New Roman"/>
          <w:color w:val="000000" w:themeColor="text1"/>
          <w:sz w:val="24"/>
          <w:szCs w:val="24"/>
        </w:rPr>
        <w:t xml:space="preserve">infecting </w:t>
      </w:r>
      <w:r w:rsidRPr="00FD44C6">
        <w:rPr>
          <w:rFonts w:ascii="Times New Roman" w:hAnsi="Times New Roman" w:cs="Times New Roman"/>
          <w:color w:val="000000" w:themeColor="text1"/>
          <w:sz w:val="24"/>
          <w:szCs w:val="24"/>
        </w:rPr>
        <w:t xml:space="preserve">each </w:t>
      </w:r>
      <w:r w:rsidR="003A18A9" w:rsidRPr="00FD44C6">
        <w:rPr>
          <w:rFonts w:ascii="Times New Roman" w:hAnsi="Times New Roman" w:cs="Times New Roman"/>
          <w:color w:val="000000" w:themeColor="text1"/>
          <w:sz w:val="24"/>
          <w:szCs w:val="24"/>
        </w:rPr>
        <w:t xml:space="preserve">captured </w:t>
      </w:r>
      <w:r w:rsidRPr="00FD44C6">
        <w:rPr>
          <w:rFonts w:ascii="Times New Roman" w:hAnsi="Times New Roman" w:cs="Times New Roman"/>
          <w:color w:val="000000" w:themeColor="text1"/>
          <w:sz w:val="24"/>
          <w:szCs w:val="24"/>
        </w:rPr>
        <w:t xml:space="preserve">lizard was recorded in the field before </w:t>
      </w:r>
      <w:r w:rsidR="00927278" w:rsidRPr="00FD44C6">
        <w:rPr>
          <w:rFonts w:ascii="Times New Roman" w:hAnsi="Times New Roman" w:cs="Times New Roman"/>
          <w:color w:val="000000" w:themeColor="text1"/>
          <w:sz w:val="24"/>
          <w:szCs w:val="24"/>
        </w:rPr>
        <w:t xml:space="preserve">each </w:t>
      </w:r>
      <w:r w:rsidRPr="00FD44C6">
        <w:rPr>
          <w:rFonts w:ascii="Times New Roman" w:hAnsi="Times New Roman" w:cs="Times New Roman"/>
          <w:color w:val="000000" w:themeColor="text1"/>
          <w:sz w:val="24"/>
          <w:szCs w:val="24"/>
        </w:rPr>
        <w:t>animal was placed in a cloth bag and transported to Hancock Biological Station (Murray, KY)</w:t>
      </w:r>
      <w:r w:rsidR="00915A6C" w:rsidRPr="00FD44C6">
        <w:rPr>
          <w:rFonts w:ascii="Times New Roman" w:hAnsi="Times New Roman" w:cs="Times New Roman"/>
          <w:color w:val="000000" w:themeColor="text1"/>
          <w:sz w:val="24"/>
          <w:szCs w:val="24"/>
        </w:rPr>
        <w:t>,</w:t>
      </w:r>
      <w:r w:rsidRPr="00FD44C6">
        <w:rPr>
          <w:rFonts w:ascii="Times New Roman" w:hAnsi="Times New Roman" w:cs="Times New Roman"/>
          <w:color w:val="000000" w:themeColor="text1"/>
          <w:sz w:val="24"/>
          <w:szCs w:val="24"/>
        </w:rPr>
        <w:t xml:space="preserve"> where the ticks were recounted before laboratory locomotor performance trials. </w:t>
      </w:r>
    </w:p>
    <w:p w14:paraId="050E6BD0" w14:textId="6EF49703" w:rsidR="00CD77CB" w:rsidRPr="00FD44C6" w:rsidRDefault="00334E5E" w:rsidP="00B269F3">
      <w:pPr>
        <w:spacing w:line="240" w:lineRule="auto"/>
        <w:ind w:firstLine="720"/>
        <w:contextualSpacing/>
        <w:rPr>
          <w:rFonts w:ascii="Times New Roman" w:hAnsi="Times New Roman" w:cs="Times New Roman"/>
          <w:color w:val="000000" w:themeColor="text1"/>
          <w:sz w:val="24"/>
          <w:szCs w:val="24"/>
        </w:rPr>
      </w:pPr>
      <w:r w:rsidRPr="00FD44C6">
        <w:rPr>
          <w:rFonts w:ascii="Times New Roman" w:hAnsi="Times New Roman" w:cs="Times New Roman"/>
          <w:color w:val="000000" w:themeColor="text1"/>
          <w:sz w:val="24"/>
          <w:szCs w:val="24"/>
        </w:rPr>
        <w:t>All locomotor performance trials were conducted within 24h of capture</w:t>
      </w:r>
      <w:r w:rsidR="00AB299A" w:rsidRPr="00FD44C6">
        <w:rPr>
          <w:rFonts w:ascii="Times New Roman" w:hAnsi="Times New Roman" w:cs="Times New Roman"/>
          <w:color w:val="000000" w:themeColor="text1"/>
          <w:sz w:val="24"/>
          <w:szCs w:val="24"/>
        </w:rPr>
        <w:t>.</w:t>
      </w:r>
      <w:r w:rsidR="00CD77CB"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E</w:t>
      </w:r>
      <w:r w:rsidRPr="00FD44C6">
        <w:rPr>
          <w:rFonts w:ascii="Times New Roman" w:hAnsi="Times New Roman" w:cs="Times New Roman"/>
          <w:color w:val="000000" w:themeColor="text1"/>
          <w:sz w:val="24"/>
          <w:szCs w:val="24"/>
        </w:rPr>
        <w:t xml:space="preserve">ach </w:t>
      </w:r>
      <w:r w:rsidR="00CD77CB" w:rsidRPr="00FD44C6">
        <w:rPr>
          <w:rFonts w:ascii="Times New Roman" w:hAnsi="Times New Roman" w:cs="Times New Roman"/>
          <w:color w:val="000000" w:themeColor="text1"/>
          <w:sz w:val="24"/>
          <w:szCs w:val="24"/>
        </w:rPr>
        <w:t>lizard was placed individually into copper container</w:t>
      </w:r>
      <w:r w:rsidR="00214538">
        <w:rPr>
          <w:rFonts w:ascii="Times New Roman" w:hAnsi="Times New Roman" w:cs="Times New Roman"/>
          <w:color w:val="000000" w:themeColor="text1"/>
          <w:sz w:val="24"/>
          <w:szCs w:val="24"/>
        </w:rPr>
        <w:t>s</w:t>
      </w:r>
      <w:r w:rsidR="00CD77CB" w:rsidRPr="00FD44C6">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t xml:space="preserve">repurposed autoclave pipette boxes; </w:t>
      </w:r>
      <w:r w:rsidR="00CD77CB" w:rsidRPr="00FD44C6">
        <w:rPr>
          <w:rFonts w:ascii="Times New Roman" w:hAnsi="Times New Roman" w:cs="Times New Roman"/>
          <w:color w:val="000000" w:themeColor="text1"/>
          <w:sz w:val="24"/>
          <w:szCs w:val="24"/>
        </w:rPr>
        <w:t>4cm x 6cm x 25cm)</w:t>
      </w:r>
      <w:r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 xml:space="preserve">which was then placed </w:t>
      </w:r>
      <w:r w:rsidRPr="00FD44C6">
        <w:rPr>
          <w:rFonts w:ascii="Times New Roman" w:hAnsi="Times New Roman" w:cs="Times New Roman"/>
          <w:color w:val="000000" w:themeColor="text1"/>
          <w:sz w:val="24"/>
          <w:szCs w:val="24"/>
        </w:rPr>
        <w:t>inside a</w:t>
      </w:r>
      <w:r w:rsidR="00CD77CB" w:rsidRPr="00FD44C6">
        <w:rPr>
          <w:rFonts w:ascii="Times New Roman" w:hAnsi="Times New Roman" w:cs="Times New Roman"/>
          <w:color w:val="000000" w:themeColor="text1"/>
          <w:sz w:val="24"/>
          <w:szCs w:val="24"/>
        </w:rPr>
        <w:t xml:space="preserve"> lighted incubator </w:t>
      </w:r>
      <w:r w:rsidR="00214538" w:rsidRPr="00FD44C6">
        <w:rPr>
          <w:rFonts w:ascii="Times New Roman" w:hAnsi="Times New Roman" w:cs="Times New Roman"/>
          <w:color w:val="000000" w:themeColor="text1"/>
          <w:sz w:val="24"/>
          <w:szCs w:val="24"/>
        </w:rPr>
        <w:t>(Percival I30-BLL)</w:t>
      </w:r>
      <w:r w:rsidR="00214538">
        <w:rPr>
          <w:rFonts w:ascii="Times New Roman" w:hAnsi="Times New Roman" w:cs="Times New Roman"/>
          <w:color w:val="000000" w:themeColor="text1"/>
          <w:sz w:val="24"/>
          <w:szCs w:val="24"/>
        </w:rPr>
        <w:t xml:space="preserve"> for 30min. </w:t>
      </w:r>
      <w:r w:rsidR="005C411D">
        <w:rPr>
          <w:rFonts w:ascii="Times New Roman" w:hAnsi="Times New Roman" w:cs="Times New Roman"/>
          <w:color w:val="000000" w:themeColor="text1"/>
          <w:sz w:val="24"/>
          <w:szCs w:val="24"/>
        </w:rPr>
        <w:t xml:space="preserve">The incubator </w:t>
      </w:r>
      <w:r w:rsidR="00CD77CB" w:rsidRPr="00FD44C6">
        <w:rPr>
          <w:rFonts w:ascii="Times New Roman" w:hAnsi="Times New Roman" w:cs="Times New Roman"/>
          <w:color w:val="000000" w:themeColor="text1"/>
          <w:sz w:val="24"/>
          <w:szCs w:val="24"/>
        </w:rPr>
        <w:t>maintained</w:t>
      </w:r>
      <w:r w:rsidR="00214538">
        <w:rPr>
          <w:rFonts w:ascii="Times New Roman" w:hAnsi="Times New Roman" w:cs="Times New Roman"/>
          <w:color w:val="000000" w:themeColor="text1"/>
          <w:sz w:val="24"/>
          <w:szCs w:val="24"/>
        </w:rPr>
        <w:t xml:space="preserve"> (</w:t>
      </w:r>
      <w:r w:rsidR="00214538" w:rsidRPr="00FD44C6">
        <w:rPr>
          <w:rFonts w:ascii="Times New Roman" w:hAnsi="Times New Roman" w:cs="Times New Roman"/>
          <w:color w:val="000000" w:themeColor="text1"/>
          <w:sz w:val="24"/>
          <w:szCs w:val="24"/>
        </w:rPr>
        <w:t>3</w:t>
      </w:r>
      <w:r w:rsidR="00214538">
        <w:rPr>
          <w:rFonts w:ascii="Times New Roman" w:hAnsi="Times New Roman" w:cs="Times New Roman"/>
          <w:color w:val="000000" w:themeColor="text1"/>
          <w:sz w:val="24"/>
          <w:szCs w:val="24"/>
        </w:rPr>
        <w:t>3</w:t>
      </w:r>
      <w:r w:rsidR="00214538">
        <w:rPr>
          <w:rFonts w:ascii="Times New Roman" w:hAnsi="Times New Roman" w:cs="Times New Roman"/>
          <w:color w:val="000000" w:themeColor="text1"/>
          <w:sz w:val="24"/>
          <w:szCs w:val="24"/>
        </w:rPr>
        <w:sym w:font="Symbol" w:char="F0B0"/>
      </w:r>
      <w:r w:rsidR="00214538" w:rsidRPr="00FD44C6">
        <w:rPr>
          <w:rFonts w:ascii="Times New Roman" w:hAnsi="Times New Roman" w:cs="Times New Roman"/>
          <w:color w:val="000000" w:themeColor="text1"/>
          <w:sz w:val="24"/>
          <w:szCs w:val="24"/>
        </w:rPr>
        <w:t>C</w:t>
      </w:r>
      <w:r w:rsidR="00214538">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sym w:font="Symbol" w:char="F0B1"/>
      </w:r>
      <w:r w:rsidR="00214538">
        <w:rPr>
          <w:rFonts w:ascii="Times New Roman" w:hAnsi="Times New Roman" w:cs="Times New Roman"/>
          <w:color w:val="000000" w:themeColor="text1"/>
          <w:sz w:val="24"/>
          <w:szCs w:val="24"/>
        </w:rPr>
        <w:t>1.0) which is</w:t>
      </w:r>
      <w:r w:rsidR="00CD77CB" w:rsidRPr="00FD44C6">
        <w:rPr>
          <w:rFonts w:ascii="Times New Roman" w:hAnsi="Times New Roman" w:cs="Times New Roman"/>
          <w:color w:val="000000" w:themeColor="text1"/>
          <w:sz w:val="24"/>
          <w:szCs w:val="24"/>
        </w:rPr>
        <w:t xml:space="preserve"> </w:t>
      </w:r>
      <w:r w:rsidRPr="00FD44C6">
        <w:rPr>
          <w:rFonts w:ascii="Times New Roman" w:hAnsi="Times New Roman" w:cs="Times New Roman"/>
          <w:color w:val="000000" w:themeColor="text1"/>
          <w:sz w:val="24"/>
          <w:szCs w:val="24"/>
        </w:rPr>
        <w:t xml:space="preserve">the </w:t>
      </w:r>
      <w:r w:rsidR="00CD77CB" w:rsidRPr="00FD44C6">
        <w:rPr>
          <w:rFonts w:ascii="Times New Roman" w:hAnsi="Times New Roman" w:cs="Times New Roman"/>
          <w:color w:val="000000" w:themeColor="text1"/>
          <w:sz w:val="24"/>
          <w:szCs w:val="24"/>
        </w:rPr>
        <w:t xml:space="preserve">preferred temperature </w:t>
      </w:r>
      <w:r w:rsidR="00214538">
        <w:rPr>
          <w:rFonts w:ascii="Times New Roman" w:hAnsi="Times New Roman" w:cs="Times New Roman"/>
          <w:color w:val="000000" w:themeColor="text1"/>
          <w:sz w:val="24"/>
          <w:szCs w:val="24"/>
        </w:rPr>
        <w:t xml:space="preserve">of </w:t>
      </w:r>
      <w:r w:rsidR="00214538">
        <w:rPr>
          <w:rFonts w:ascii="Times New Roman" w:hAnsi="Times New Roman" w:cs="Times New Roman"/>
          <w:i/>
          <w:iCs/>
          <w:color w:val="000000" w:themeColor="text1"/>
          <w:sz w:val="24"/>
          <w:szCs w:val="24"/>
        </w:rPr>
        <w:t>S. undulatus</w:t>
      </w:r>
      <w:r w:rsidR="00214538">
        <w:rPr>
          <w:rFonts w:ascii="Times New Roman" w:hAnsi="Times New Roman" w:cs="Times New Roman"/>
          <w:color w:val="000000" w:themeColor="text1"/>
          <w:sz w:val="24"/>
          <w:szCs w:val="24"/>
        </w:rPr>
        <w:t xml:space="preserve"> </w:t>
      </w:r>
      <w:r w:rsidRPr="00FD44C6">
        <w:rPr>
          <w:rFonts w:ascii="Times New Roman" w:hAnsi="Times New Roman" w:cs="Times New Roman"/>
          <w:color w:val="000000" w:themeColor="text1"/>
          <w:sz w:val="24"/>
          <w:szCs w:val="24"/>
        </w:rPr>
        <w:t>(</w:t>
      </w:r>
      <w:r w:rsidR="00CD77CB" w:rsidRPr="00FD44C6">
        <w:rPr>
          <w:rFonts w:ascii="Times New Roman" w:hAnsi="Times New Roman" w:cs="Times New Roman"/>
          <w:color w:val="000000" w:themeColor="text1"/>
          <w:sz w:val="24"/>
          <w:szCs w:val="24"/>
        </w:rPr>
        <w:t>Angilletta, 2001).</w:t>
      </w:r>
      <w:r w:rsidRPr="00FD44C6">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t>After 30min</w:t>
      </w:r>
      <w:r w:rsidR="00462964">
        <w:rPr>
          <w:rFonts w:ascii="Times New Roman" w:hAnsi="Times New Roman" w:cs="Times New Roman"/>
          <w:color w:val="000000" w:themeColor="text1"/>
          <w:sz w:val="24"/>
          <w:szCs w:val="24"/>
        </w:rPr>
        <w:t>,</w:t>
      </w:r>
      <w:r w:rsidRPr="00FD44C6">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 xml:space="preserve">each lizard </w:t>
      </w:r>
      <w:r w:rsidR="00462964">
        <w:rPr>
          <w:rFonts w:ascii="Times New Roman" w:hAnsi="Times New Roman" w:cs="Times New Roman"/>
          <w:color w:val="000000" w:themeColor="text1"/>
          <w:sz w:val="24"/>
          <w:szCs w:val="24"/>
        </w:rPr>
        <w:t xml:space="preserve">was </w:t>
      </w:r>
      <w:r w:rsidR="00214538">
        <w:rPr>
          <w:rFonts w:ascii="Times New Roman" w:hAnsi="Times New Roman" w:cs="Times New Roman"/>
          <w:color w:val="000000" w:themeColor="text1"/>
          <w:sz w:val="24"/>
          <w:szCs w:val="24"/>
        </w:rPr>
        <w:t>encouraged to run</w:t>
      </w:r>
      <w:r w:rsidR="00CD77CB" w:rsidRPr="00FD44C6">
        <w:rPr>
          <w:rFonts w:ascii="Times New Roman" w:hAnsi="Times New Roman" w:cs="Times New Roman"/>
          <w:color w:val="000000" w:themeColor="text1"/>
          <w:sz w:val="24"/>
          <w:szCs w:val="24"/>
        </w:rPr>
        <w:t xml:space="preserve"> on a  </w:t>
      </w:r>
      <w:proofErr w:type="gramStart"/>
      <w:r w:rsidR="00CD77CB" w:rsidRPr="00FD44C6">
        <w:rPr>
          <w:rFonts w:ascii="Times New Roman" w:hAnsi="Times New Roman" w:cs="Times New Roman"/>
          <w:color w:val="000000" w:themeColor="text1"/>
          <w:sz w:val="24"/>
          <w:szCs w:val="24"/>
        </w:rPr>
        <w:t>race</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track</w:t>
      </w:r>
      <w:proofErr w:type="gramEnd"/>
      <w:r w:rsidR="005C411D">
        <w:rPr>
          <w:rFonts w:ascii="Times New Roman" w:hAnsi="Times New Roman" w:cs="Times New Roman"/>
          <w:color w:val="000000" w:themeColor="text1"/>
          <w:sz w:val="24"/>
          <w:szCs w:val="24"/>
        </w:rPr>
        <w:t xml:space="preserve"> (</w:t>
      </w:r>
      <w:r w:rsidR="005C411D" w:rsidRPr="00FD44C6">
        <w:rPr>
          <w:rFonts w:ascii="Times New Roman" w:hAnsi="Times New Roman" w:cs="Times New Roman"/>
          <w:color w:val="000000" w:themeColor="text1"/>
          <w:sz w:val="24"/>
          <w:szCs w:val="24"/>
        </w:rPr>
        <w:t>2.4 x 0.2m</w:t>
      </w:r>
      <w:r w:rsidR="005C411D">
        <w:rPr>
          <w:rFonts w:ascii="Times New Roman" w:hAnsi="Times New Roman" w:cs="Times New Roman"/>
          <w:color w:val="000000" w:themeColor="text1"/>
          <w:sz w:val="24"/>
          <w:szCs w:val="24"/>
        </w:rPr>
        <w:t>)</w:t>
      </w:r>
      <w:r w:rsidR="00214538">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by prodding with a soft-bristle paintbrush.</w:t>
      </w:r>
      <w:r w:rsidR="00462964">
        <w:rPr>
          <w:rFonts w:ascii="Times New Roman" w:hAnsi="Times New Roman" w:cs="Times New Roman"/>
          <w:color w:val="000000" w:themeColor="text1"/>
          <w:sz w:val="24"/>
          <w:szCs w:val="24"/>
        </w:rPr>
        <w:t xml:space="preserve"> The </w:t>
      </w:r>
      <w:proofErr w:type="gramStart"/>
      <w:r w:rsidR="00462964">
        <w:rPr>
          <w:rFonts w:ascii="Times New Roman" w:hAnsi="Times New Roman" w:cs="Times New Roman"/>
          <w:color w:val="000000" w:themeColor="text1"/>
          <w:sz w:val="24"/>
          <w:szCs w:val="24"/>
        </w:rPr>
        <w:t>race track</w:t>
      </w:r>
      <w:proofErr w:type="gramEnd"/>
      <w:r w:rsidR="00462964">
        <w:rPr>
          <w:rFonts w:ascii="Times New Roman" w:hAnsi="Times New Roman" w:cs="Times New Roman"/>
          <w:color w:val="000000" w:themeColor="text1"/>
          <w:sz w:val="24"/>
          <w:szCs w:val="24"/>
        </w:rPr>
        <w:t xml:space="preserve"> floor was covered by Astro turf that was </w:t>
      </w:r>
      <w:proofErr w:type="spellStart"/>
      <w:r w:rsidR="00462964">
        <w:rPr>
          <w:rFonts w:ascii="Times New Roman" w:hAnsi="Times New Roman" w:cs="Times New Roman"/>
          <w:color w:val="000000" w:themeColor="text1"/>
          <w:sz w:val="24"/>
          <w:szCs w:val="24"/>
        </w:rPr>
        <w:t>maked</w:t>
      </w:r>
      <w:proofErr w:type="spellEnd"/>
      <w:r w:rsidR="00462964">
        <w:rPr>
          <w:rFonts w:ascii="Times New Roman" w:hAnsi="Times New Roman" w:cs="Times New Roman"/>
          <w:color w:val="000000" w:themeColor="text1"/>
          <w:sz w:val="24"/>
          <w:szCs w:val="24"/>
        </w:rPr>
        <w:t xml:space="preserve"> into 25cm segments.</w:t>
      </w:r>
      <w:r w:rsidR="00CD77CB"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Each trial was</w:t>
      </w:r>
      <w:r w:rsidR="00CD77CB" w:rsidRPr="00FD44C6">
        <w:rPr>
          <w:rFonts w:ascii="Times New Roman" w:hAnsi="Times New Roman" w:cs="Times New Roman"/>
          <w:color w:val="000000" w:themeColor="text1"/>
          <w:sz w:val="24"/>
          <w:szCs w:val="24"/>
        </w:rPr>
        <w:t xml:space="preserve"> recorded</w:t>
      </w:r>
      <w:r w:rsidR="00462964">
        <w:rPr>
          <w:rFonts w:ascii="Times New Roman" w:hAnsi="Times New Roman" w:cs="Times New Roman"/>
          <w:color w:val="000000" w:themeColor="text1"/>
          <w:sz w:val="24"/>
          <w:szCs w:val="24"/>
        </w:rPr>
        <w:t xml:space="preserve"> with a</w:t>
      </w:r>
      <w:r w:rsidR="00CD77CB" w:rsidRPr="00FD44C6">
        <w:rPr>
          <w:rFonts w:ascii="Times New Roman" w:hAnsi="Times New Roman" w:cs="Times New Roman"/>
          <w:color w:val="000000" w:themeColor="text1"/>
          <w:sz w:val="24"/>
          <w:szCs w:val="24"/>
        </w:rPr>
        <w:t xml:space="preserve"> </w:t>
      </w:r>
      <w:r w:rsidR="005C411D">
        <w:rPr>
          <w:rFonts w:ascii="Times New Roman" w:hAnsi="Times New Roman" w:cs="Times New Roman"/>
          <w:color w:val="000000" w:themeColor="text1"/>
          <w:sz w:val="24"/>
          <w:szCs w:val="24"/>
        </w:rPr>
        <w:t>c</w:t>
      </w:r>
      <w:r w:rsidR="00CD77CB" w:rsidRPr="00FD44C6">
        <w:rPr>
          <w:rFonts w:ascii="Times New Roman" w:hAnsi="Times New Roman" w:cs="Times New Roman"/>
          <w:color w:val="000000" w:themeColor="text1"/>
          <w:sz w:val="24"/>
          <w:szCs w:val="24"/>
        </w:rPr>
        <w:t>amera</w:t>
      </w:r>
      <w:r w:rsidR="005C411D">
        <w:rPr>
          <w:rFonts w:ascii="Times New Roman" w:hAnsi="Times New Roman" w:cs="Times New Roman"/>
          <w:color w:val="000000" w:themeColor="text1"/>
          <w:sz w:val="24"/>
          <w:szCs w:val="24"/>
        </w:rPr>
        <w:t xml:space="preserve"> that was </w:t>
      </w:r>
      <w:r w:rsidR="005C411D" w:rsidRPr="00FD44C6">
        <w:rPr>
          <w:rFonts w:ascii="Times New Roman" w:hAnsi="Times New Roman" w:cs="Times New Roman"/>
          <w:color w:val="000000" w:themeColor="text1"/>
          <w:sz w:val="24"/>
          <w:szCs w:val="24"/>
        </w:rPr>
        <w:t xml:space="preserve">mounted 3m above the center of the </w:t>
      </w:r>
      <w:proofErr w:type="gramStart"/>
      <w:r w:rsidR="005C411D" w:rsidRPr="00FD44C6">
        <w:rPr>
          <w:rFonts w:ascii="Times New Roman" w:hAnsi="Times New Roman" w:cs="Times New Roman"/>
          <w:color w:val="000000" w:themeColor="text1"/>
          <w:sz w:val="24"/>
          <w:szCs w:val="24"/>
        </w:rPr>
        <w:t>race</w:t>
      </w:r>
      <w:r w:rsidR="00462964">
        <w:rPr>
          <w:rFonts w:ascii="Times New Roman" w:hAnsi="Times New Roman" w:cs="Times New Roman"/>
          <w:color w:val="000000" w:themeColor="text1"/>
          <w:sz w:val="24"/>
          <w:szCs w:val="24"/>
        </w:rPr>
        <w:t xml:space="preserve"> </w:t>
      </w:r>
      <w:r w:rsidR="005C411D" w:rsidRPr="00FD44C6">
        <w:rPr>
          <w:rFonts w:ascii="Times New Roman" w:hAnsi="Times New Roman" w:cs="Times New Roman"/>
          <w:color w:val="000000" w:themeColor="text1"/>
          <w:sz w:val="24"/>
          <w:szCs w:val="24"/>
        </w:rPr>
        <w:t>track</w:t>
      </w:r>
      <w:proofErr w:type="gramEnd"/>
      <w:r w:rsidR="00462964">
        <w:rPr>
          <w:rFonts w:ascii="Times New Roman" w:hAnsi="Times New Roman" w:cs="Times New Roman"/>
          <w:color w:val="000000" w:themeColor="text1"/>
          <w:sz w:val="24"/>
          <w:szCs w:val="24"/>
        </w:rPr>
        <w:t xml:space="preserve"> to ensure visibility of the whole race track</w:t>
      </w:r>
      <w:r w:rsidR="00214538">
        <w:rPr>
          <w:rFonts w:ascii="Times New Roman" w:hAnsi="Times New Roman" w:cs="Times New Roman"/>
          <w:color w:val="000000" w:themeColor="text1"/>
          <w:sz w:val="24"/>
          <w:szCs w:val="24"/>
        </w:rPr>
        <w:t xml:space="preserve">. The camera </w:t>
      </w:r>
      <w:r w:rsidR="005C411D">
        <w:rPr>
          <w:rFonts w:ascii="Times New Roman" w:hAnsi="Times New Roman" w:cs="Times New Roman"/>
          <w:color w:val="000000" w:themeColor="text1"/>
          <w:sz w:val="24"/>
          <w:szCs w:val="24"/>
        </w:rPr>
        <w:t xml:space="preserve">recorded at a rate of </w:t>
      </w:r>
      <w:r w:rsidR="00CD77CB" w:rsidRPr="00FD44C6">
        <w:rPr>
          <w:rFonts w:ascii="Times New Roman" w:hAnsi="Times New Roman" w:cs="Times New Roman"/>
          <w:color w:val="000000" w:themeColor="text1"/>
          <w:sz w:val="24"/>
          <w:szCs w:val="24"/>
        </w:rPr>
        <w:t>35 frames s</w:t>
      </w:r>
      <w:r w:rsidR="00CD77CB" w:rsidRPr="00FD44C6">
        <w:rPr>
          <w:rFonts w:ascii="Times New Roman" w:hAnsi="Times New Roman" w:cs="Times New Roman"/>
          <w:color w:val="000000" w:themeColor="text1"/>
          <w:sz w:val="24"/>
          <w:szCs w:val="24"/>
          <w:vertAlign w:val="superscript"/>
        </w:rPr>
        <w:t>-1</w:t>
      </w:r>
      <w:r w:rsidRPr="00FD44C6">
        <w:rPr>
          <w:rFonts w:ascii="Times New Roman" w:hAnsi="Times New Roman" w:cs="Times New Roman"/>
          <w:color w:val="000000" w:themeColor="text1"/>
          <w:sz w:val="24"/>
          <w:szCs w:val="24"/>
        </w:rPr>
        <w:t>.</w:t>
      </w:r>
      <w:r w:rsidR="00541BB2" w:rsidRPr="00FD44C6">
        <w:rPr>
          <w:rFonts w:ascii="Times New Roman" w:hAnsi="Times New Roman" w:cs="Times New Roman"/>
          <w:color w:val="000000" w:themeColor="text1"/>
          <w:sz w:val="24"/>
          <w:szCs w:val="24"/>
        </w:rPr>
        <w:t xml:space="preserve"> </w:t>
      </w:r>
      <w:r w:rsidR="00462964">
        <w:rPr>
          <w:rFonts w:ascii="Times New Roman" w:hAnsi="Times New Roman" w:cs="Times New Roman"/>
          <w:color w:val="000000" w:themeColor="text1"/>
          <w:sz w:val="24"/>
          <w:szCs w:val="24"/>
        </w:rPr>
        <w:t xml:space="preserve">Lizards were </w:t>
      </w:r>
      <w:r w:rsidR="00CD77CB" w:rsidRPr="00FD44C6">
        <w:rPr>
          <w:rFonts w:ascii="Times New Roman" w:hAnsi="Times New Roman" w:cs="Times New Roman"/>
          <w:color w:val="000000" w:themeColor="text1"/>
          <w:sz w:val="24"/>
          <w:szCs w:val="24"/>
        </w:rPr>
        <w:t>raced three times</w:t>
      </w:r>
      <w:r w:rsidR="00541BB2" w:rsidRPr="00FD44C6">
        <w:rPr>
          <w:rFonts w:ascii="Times New Roman" w:hAnsi="Times New Roman" w:cs="Times New Roman"/>
          <w:color w:val="000000" w:themeColor="text1"/>
          <w:sz w:val="24"/>
          <w:szCs w:val="24"/>
        </w:rPr>
        <w:t>,</w:t>
      </w:r>
      <w:r w:rsidR="00CD77CB" w:rsidRPr="00FD44C6">
        <w:rPr>
          <w:rFonts w:ascii="Times New Roman" w:hAnsi="Times New Roman" w:cs="Times New Roman"/>
          <w:color w:val="000000" w:themeColor="text1"/>
          <w:sz w:val="24"/>
          <w:szCs w:val="24"/>
        </w:rPr>
        <w:t xml:space="preserve"> with trials separated by at least 30</w:t>
      </w:r>
      <w:r w:rsidR="005C411D">
        <w:rPr>
          <w:rFonts w:ascii="Times New Roman" w:hAnsi="Times New Roman" w:cs="Times New Roman"/>
          <w:color w:val="000000" w:themeColor="text1"/>
          <w:sz w:val="24"/>
          <w:szCs w:val="24"/>
        </w:rPr>
        <w:t xml:space="preserve">min </w:t>
      </w:r>
      <w:r w:rsidR="00CD77CB" w:rsidRPr="00FD44C6">
        <w:rPr>
          <w:rFonts w:ascii="Times New Roman" w:hAnsi="Times New Roman" w:cs="Times New Roman"/>
          <w:color w:val="000000" w:themeColor="text1"/>
          <w:sz w:val="24"/>
          <w:szCs w:val="24"/>
        </w:rPr>
        <w:t>for recovery. The quality of each sprinting trial was classified</w:t>
      </w:r>
      <w:r w:rsidR="00214538">
        <w:rPr>
          <w:rFonts w:ascii="Times New Roman" w:hAnsi="Times New Roman" w:cs="Times New Roman"/>
          <w:color w:val="000000" w:themeColor="text1"/>
          <w:sz w:val="24"/>
          <w:szCs w:val="24"/>
        </w:rPr>
        <w:t xml:space="preserve"> as “poor” or “good”</w:t>
      </w:r>
      <w:r w:rsidR="00CD77CB" w:rsidRPr="00FD44C6">
        <w:rPr>
          <w:rFonts w:ascii="Times New Roman" w:hAnsi="Times New Roman" w:cs="Times New Roman"/>
          <w:color w:val="000000" w:themeColor="text1"/>
          <w:sz w:val="24"/>
          <w:szCs w:val="24"/>
        </w:rPr>
        <w:t xml:space="preserve"> </w:t>
      </w:r>
      <w:r w:rsidR="00214538">
        <w:rPr>
          <w:rFonts w:ascii="Times New Roman" w:hAnsi="Times New Roman" w:cs="Times New Roman"/>
          <w:color w:val="000000" w:themeColor="text1"/>
          <w:sz w:val="24"/>
          <w:szCs w:val="24"/>
        </w:rPr>
        <w:t>(</w:t>
      </w:r>
      <w:r w:rsidR="00214538" w:rsidRPr="00FD44C6">
        <w:rPr>
          <w:rFonts w:ascii="Times New Roman" w:hAnsi="Times New Roman" w:cs="Times New Roman"/>
          <w:color w:val="000000" w:themeColor="text1"/>
          <w:sz w:val="24"/>
          <w:szCs w:val="24"/>
        </w:rPr>
        <w:t xml:space="preserve">Van </w:t>
      </w:r>
      <w:proofErr w:type="spellStart"/>
      <w:r w:rsidR="00214538" w:rsidRPr="00FD44C6">
        <w:rPr>
          <w:rFonts w:ascii="Times New Roman" w:hAnsi="Times New Roman" w:cs="Times New Roman"/>
          <w:color w:val="000000" w:themeColor="text1"/>
          <w:sz w:val="24"/>
          <w:szCs w:val="24"/>
        </w:rPr>
        <w:t>Berkum</w:t>
      </w:r>
      <w:proofErr w:type="spellEnd"/>
      <w:r w:rsidR="00214538" w:rsidRPr="00FD44C6">
        <w:rPr>
          <w:rFonts w:ascii="Times New Roman" w:hAnsi="Times New Roman" w:cs="Times New Roman"/>
          <w:color w:val="000000" w:themeColor="text1"/>
          <w:sz w:val="24"/>
          <w:szCs w:val="24"/>
        </w:rPr>
        <w:t xml:space="preserve"> </w:t>
      </w:r>
      <w:r w:rsidR="00462964">
        <w:rPr>
          <w:rFonts w:ascii="Times New Roman" w:hAnsi="Times New Roman" w:cs="Times New Roman"/>
          <w:color w:val="000000" w:themeColor="text1"/>
          <w:sz w:val="24"/>
          <w:szCs w:val="24"/>
        </w:rPr>
        <w:t>et al., 1989</w:t>
      </w:r>
      <w:r w:rsidR="00214538">
        <w:rPr>
          <w:rFonts w:ascii="Times New Roman" w:hAnsi="Times New Roman" w:cs="Times New Roman"/>
          <w:color w:val="000000" w:themeColor="text1"/>
          <w:sz w:val="24"/>
          <w:szCs w:val="24"/>
        </w:rPr>
        <w:t xml:space="preserve">). Where </w:t>
      </w:r>
      <w:r w:rsidR="00462964">
        <w:rPr>
          <w:rFonts w:ascii="Times New Roman" w:hAnsi="Times New Roman" w:cs="Times New Roman"/>
          <w:color w:val="000000" w:themeColor="text1"/>
          <w:sz w:val="24"/>
          <w:szCs w:val="24"/>
        </w:rPr>
        <w:t xml:space="preserve">a </w:t>
      </w:r>
      <w:r w:rsidR="00214538">
        <w:rPr>
          <w:rFonts w:ascii="Times New Roman" w:hAnsi="Times New Roman" w:cs="Times New Roman"/>
          <w:color w:val="000000" w:themeColor="text1"/>
          <w:sz w:val="24"/>
          <w:szCs w:val="24"/>
        </w:rPr>
        <w:t xml:space="preserve">poor </w:t>
      </w:r>
      <w:r w:rsidR="00462964">
        <w:rPr>
          <w:rFonts w:ascii="Times New Roman" w:hAnsi="Times New Roman" w:cs="Times New Roman"/>
          <w:color w:val="000000" w:themeColor="text1"/>
          <w:sz w:val="24"/>
          <w:szCs w:val="24"/>
        </w:rPr>
        <w:t xml:space="preserve">trial </w:t>
      </w:r>
      <w:r w:rsidR="00214538">
        <w:rPr>
          <w:rFonts w:ascii="Times New Roman" w:hAnsi="Times New Roman" w:cs="Times New Roman"/>
          <w:color w:val="000000" w:themeColor="text1"/>
          <w:sz w:val="24"/>
          <w:szCs w:val="24"/>
        </w:rPr>
        <w:t xml:space="preserve">was defined as a pause or reversal run by a lizard, and </w:t>
      </w:r>
      <w:r w:rsidR="00462964">
        <w:rPr>
          <w:rFonts w:ascii="Times New Roman" w:hAnsi="Times New Roman" w:cs="Times New Roman"/>
          <w:color w:val="000000" w:themeColor="text1"/>
          <w:sz w:val="24"/>
          <w:szCs w:val="24"/>
        </w:rPr>
        <w:t xml:space="preserve">a </w:t>
      </w:r>
      <w:r w:rsidR="00214538">
        <w:rPr>
          <w:rFonts w:ascii="Times New Roman" w:hAnsi="Times New Roman" w:cs="Times New Roman"/>
          <w:color w:val="000000" w:themeColor="text1"/>
          <w:sz w:val="24"/>
          <w:szCs w:val="24"/>
        </w:rPr>
        <w:t xml:space="preserve">good </w:t>
      </w:r>
      <w:r w:rsidR="00462964">
        <w:rPr>
          <w:rFonts w:ascii="Times New Roman" w:hAnsi="Times New Roman" w:cs="Times New Roman"/>
          <w:color w:val="000000" w:themeColor="text1"/>
          <w:sz w:val="24"/>
          <w:szCs w:val="24"/>
        </w:rPr>
        <w:t xml:space="preserve">trial </w:t>
      </w:r>
      <w:r w:rsidR="00214538">
        <w:rPr>
          <w:rFonts w:ascii="Times New Roman" w:hAnsi="Times New Roman" w:cs="Times New Roman"/>
          <w:color w:val="000000" w:themeColor="text1"/>
          <w:sz w:val="24"/>
          <w:szCs w:val="24"/>
        </w:rPr>
        <w:t>was defined as a continuous run</w:t>
      </w:r>
      <w:r w:rsidR="00462964">
        <w:rPr>
          <w:rFonts w:ascii="Times New Roman" w:hAnsi="Times New Roman" w:cs="Times New Roman"/>
          <w:color w:val="000000" w:themeColor="text1"/>
          <w:sz w:val="24"/>
          <w:szCs w:val="24"/>
        </w:rPr>
        <w:t xml:space="preserve"> by the lizard</w:t>
      </w:r>
      <w:r w:rsidR="00CD77CB" w:rsidRPr="00FD44C6">
        <w:rPr>
          <w:rFonts w:ascii="Times New Roman" w:hAnsi="Times New Roman" w:cs="Times New Roman"/>
          <w:color w:val="000000" w:themeColor="text1"/>
          <w:sz w:val="24"/>
          <w:szCs w:val="24"/>
        </w:rPr>
        <w:t xml:space="preserve">. A minimum of two </w:t>
      </w:r>
      <w:r w:rsidR="005C411D">
        <w:rPr>
          <w:rFonts w:ascii="Times New Roman" w:hAnsi="Times New Roman" w:cs="Times New Roman"/>
          <w:color w:val="000000" w:themeColor="text1"/>
          <w:sz w:val="24"/>
          <w:szCs w:val="24"/>
        </w:rPr>
        <w:t>good</w:t>
      </w:r>
      <w:r w:rsidR="00CD77CB" w:rsidRPr="00FD44C6">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25cm interval of the </w:t>
      </w:r>
      <w:r w:rsidR="00541BB2" w:rsidRPr="00FD44C6">
        <w:rPr>
          <w:rFonts w:ascii="Times New Roman" w:hAnsi="Times New Roman" w:cs="Times New Roman"/>
          <w:color w:val="000000" w:themeColor="text1"/>
          <w:sz w:val="24"/>
          <w:szCs w:val="24"/>
        </w:rPr>
        <w:t xml:space="preserve">trials, and </w:t>
      </w:r>
      <w:r w:rsidR="00CD77CB" w:rsidRPr="00FD44C6">
        <w:rPr>
          <w:rFonts w:ascii="Times New Roman" w:hAnsi="Times New Roman" w:cs="Times New Roman"/>
          <w:color w:val="000000" w:themeColor="text1"/>
          <w:sz w:val="24"/>
          <w:szCs w:val="24"/>
        </w:rPr>
        <w:t>maximum 2-meter run speed (</w:t>
      </w:r>
      <w:proofErr w:type="gramStart"/>
      <w:r w:rsidR="00CD77CB" w:rsidRPr="00FD44C6">
        <w:rPr>
          <w:rFonts w:ascii="Times New Roman" w:hAnsi="Times New Roman" w:cs="Times New Roman"/>
          <w:color w:val="000000" w:themeColor="text1"/>
          <w:sz w:val="24"/>
          <w:szCs w:val="24"/>
        </w:rPr>
        <w:t>2</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meter</w:t>
      </w:r>
      <w:proofErr w:type="gramEnd"/>
      <w:r w:rsidR="00CD77CB" w:rsidRPr="00FD44C6">
        <w:rPr>
          <w:rFonts w:ascii="Times New Roman" w:hAnsi="Times New Roman" w:cs="Times New Roman"/>
          <w:color w:val="000000" w:themeColor="text1"/>
          <w:sz w:val="24"/>
          <w:szCs w:val="24"/>
        </w:rPr>
        <w:t xml:space="preserve"> run) was the single fastest </w:t>
      </w:r>
      <w:r w:rsidR="005C411D" w:rsidRPr="00FD44C6">
        <w:rPr>
          <w:rFonts w:ascii="Times New Roman" w:hAnsi="Times New Roman" w:cs="Times New Roman"/>
          <w:color w:val="000000" w:themeColor="text1"/>
          <w:sz w:val="24"/>
          <w:szCs w:val="24"/>
        </w:rPr>
        <w:t>continuous</w:t>
      </w:r>
      <w:r w:rsidR="00541BB2" w:rsidRPr="00FD44C6">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2</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meter run speed of the trials.</w:t>
      </w:r>
      <w:r w:rsidR="00462964">
        <w:rPr>
          <w:rFonts w:ascii="Times New Roman" w:hAnsi="Times New Roman" w:cs="Times New Roman"/>
          <w:color w:val="000000" w:themeColor="text1"/>
          <w:sz w:val="24"/>
          <w:szCs w:val="24"/>
        </w:rPr>
        <w:t xml:space="preserve"> </w:t>
      </w:r>
      <w:r w:rsidR="00CD77CB" w:rsidRPr="00FD44C6">
        <w:rPr>
          <w:rFonts w:ascii="Times New Roman" w:hAnsi="Times New Roman" w:cs="Times New Roman"/>
          <w:color w:val="000000" w:themeColor="text1"/>
          <w:sz w:val="24"/>
          <w:szCs w:val="24"/>
        </w:rPr>
        <w:t xml:space="preserve"> </w:t>
      </w:r>
      <w:r w:rsidR="00462964" w:rsidRPr="00FD44C6">
        <w:rPr>
          <w:rFonts w:ascii="Times New Roman" w:hAnsi="Times New Roman" w:cs="Times New Roman"/>
          <w:color w:val="000000" w:themeColor="text1"/>
          <w:sz w:val="24"/>
          <w:szCs w:val="24"/>
        </w:rPr>
        <w:t xml:space="preserve">Videos were </w:t>
      </w:r>
      <w:proofErr w:type="spellStart"/>
      <w:r w:rsidR="00462964" w:rsidRPr="00FD44C6">
        <w:rPr>
          <w:rFonts w:ascii="Times New Roman" w:hAnsi="Times New Roman" w:cs="Times New Roman"/>
          <w:color w:val="000000" w:themeColor="text1"/>
          <w:sz w:val="24"/>
          <w:szCs w:val="24"/>
        </w:rPr>
        <w:t>analy</w:t>
      </w:r>
      <w:r w:rsidR="00462964">
        <w:rPr>
          <w:rFonts w:ascii="Times New Roman" w:hAnsi="Times New Roman" w:cs="Times New Roman"/>
          <w:color w:val="000000" w:themeColor="text1"/>
          <w:sz w:val="24"/>
          <w:szCs w:val="24"/>
        </w:rPr>
        <w:t>s</w:t>
      </w:r>
      <w:r w:rsidR="00462964" w:rsidRPr="00FD44C6">
        <w:rPr>
          <w:rFonts w:ascii="Times New Roman" w:hAnsi="Times New Roman" w:cs="Times New Roman"/>
          <w:color w:val="000000" w:themeColor="text1"/>
          <w:sz w:val="24"/>
          <w:szCs w:val="24"/>
        </w:rPr>
        <w:t>ed</w:t>
      </w:r>
      <w:proofErr w:type="spellEnd"/>
      <w:r w:rsidR="00462964" w:rsidRPr="00FD44C6">
        <w:rPr>
          <w:rFonts w:ascii="Times New Roman" w:hAnsi="Times New Roman" w:cs="Times New Roman"/>
          <w:color w:val="000000" w:themeColor="text1"/>
          <w:sz w:val="24"/>
          <w:szCs w:val="24"/>
        </w:rPr>
        <w:t xml:space="preserve"> using Tracker Video Software </w:t>
      </w:r>
      <w:r w:rsidR="00462964" w:rsidRPr="00FD44C6">
        <w:rPr>
          <w:rFonts w:ascii="Times New Roman" w:hAnsi="Times New Roman" w:cs="Times New Roman"/>
          <w:color w:val="000000" w:themeColor="text1"/>
          <w:sz w:val="24"/>
          <w:szCs w:val="24"/>
        </w:rPr>
        <w:lastRenderedPageBreak/>
        <w:t>(version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ItZm9ybWFuY2Ugb2YgdGhlIGVhc3Rlcm4gZmVuY2UgbGl6YXJkIChTY2Vsb3BvcnVzIHVuZHVsYXR1cykuIExpemFyZCBzcHJpbnQgcGVyZm9yLW1hbmNlIHdhcyBjb21wYXJlZCBhbW9uZyB0aHJlZSBoYWJpdGF0cyB3aXRoIGRpZmZlcmVudCBmaXJlIGhpc3RvcmllczogYSBjb250cm9sIGhhYml0YXQsIHdoaWNoIGhhZCBub3QgZXhwZXJpZW5jZWQgZmlyZSBpbiBtb3JlIHRoYW4gNjAgeWVhcnMsIGEgcmVjb3ZlcmluZyBoYWJpdGF0IHRoYXQgaGFkIG5vdCBleHBlcmllbmNlZCBmaXJlIGluIDQgeWVhcnMsIGFuZCBhIHJlY2VudCBidXJuIGhhYml0YXQgdGhhdCBidXJuZWQgbGVzcyB0aGFuIDY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LX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4tc2lkZXJhYmxlIGluZGl2aWR1YWwgdmFyaWF0aW9uLCBkZXNwaXRlIHRoaXMgdHJhaXQgYmVpbmcgY2xvc2VseSB0aWVkIHRvIGZpdG5lc3MuIFRvIHRoZSBiZXN0IG9mIG91ciBrbm93bGVkZ2UsIHRoaXMgaXMgdGhlIGZpcnN0IHN0dWR5IHRvIG9ic2VydmUgaW5kaXZpZHVhbCBiZXR3ZWVuLXllYXIgcmVwZWF0YWJpbGl0eSBpbiBwZXJmb3JtYW5jZSBvZiBmcmVlLXJhbmdpbmcgUy4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2b2x1bWUiOiIzMDUifSwiaXNUZW1wb3JhcnkiOmZhbHNlfV19"/>
          <w:id w:val="1362322777"/>
          <w:placeholder>
            <w:docPart w:val="DefaultPlaceholder_-1854013440"/>
          </w:placeholder>
        </w:sdtPr>
        <w:sdtContent>
          <w:r w:rsidR="00F93BD1" w:rsidRPr="00F93BD1">
            <w:rPr>
              <w:rFonts w:ascii="Times New Roman" w:hAnsi="Times New Roman" w:cs="Times New Roman"/>
              <w:color w:val="000000"/>
              <w:sz w:val="24"/>
              <w:szCs w:val="24"/>
              <w:vertAlign w:val="superscript"/>
            </w:rPr>
            <w:t>1</w:t>
          </w:r>
        </w:sdtContent>
      </w:sdt>
      <w:r w:rsidR="00462964" w:rsidRPr="00FD44C6">
        <w:rPr>
          <w:rFonts w:ascii="Times New Roman" w:hAnsi="Times New Roman" w:cs="Times New Roman"/>
          <w:color w:val="000000" w:themeColor="text1"/>
          <w:sz w:val="24"/>
          <w:szCs w:val="24"/>
        </w:rPr>
        <w:t xml:space="preserve">. </w:t>
      </w:r>
      <w:r w:rsidR="00462964">
        <w:rPr>
          <w:rFonts w:ascii="Times New Roman" w:hAnsi="Times New Roman" w:cs="Times New Roman"/>
          <w:color w:val="000000" w:themeColor="text1"/>
          <w:sz w:val="24"/>
          <w:szCs w:val="24"/>
        </w:rPr>
        <w:t>L</w:t>
      </w:r>
      <w:r w:rsidR="00CD77CB" w:rsidRPr="00FD44C6">
        <w:rPr>
          <w:rFonts w:ascii="Times New Roman" w:hAnsi="Times New Roman" w:cs="Times New Roman"/>
          <w:color w:val="000000" w:themeColor="text1"/>
          <w:sz w:val="24"/>
          <w:szCs w:val="24"/>
        </w:rPr>
        <w:t>izard</w:t>
      </w:r>
      <w:r w:rsidR="00462964">
        <w:rPr>
          <w:rFonts w:ascii="Times New Roman" w:hAnsi="Times New Roman" w:cs="Times New Roman"/>
          <w:color w:val="000000" w:themeColor="text1"/>
          <w:sz w:val="24"/>
          <w:szCs w:val="24"/>
        </w:rPr>
        <w:t xml:space="preserve">s were then </w:t>
      </w:r>
      <w:r w:rsidR="00CD77CB" w:rsidRPr="00FD44C6">
        <w:rPr>
          <w:rFonts w:ascii="Times New Roman" w:hAnsi="Times New Roman" w:cs="Times New Roman"/>
          <w:color w:val="000000" w:themeColor="text1"/>
          <w:sz w:val="24"/>
          <w:szCs w:val="24"/>
        </w:rPr>
        <w:t xml:space="preserve">marked with a unique toe clip and released back at </w:t>
      </w:r>
      <w:r w:rsidR="00462964">
        <w:rPr>
          <w:rFonts w:ascii="Times New Roman" w:hAnsi="Times New Roman" w:cs="Times New Roman"/>
          <w:color w:val="000000" w:themeColor="text1"/>
          <w:sz w:val="24"/>
          <w:szCs w:val="24"/>
        </w:rPr>
        <w:t>their</w:t>
      </w:r>
      <w:r w:rsidR="00CD77CB" w:rsidRPr="00FD44C6">
        <w:rPr>
          <w:rFonts w:ascii="Times New Roman" w:hAnsi="Times New Roman" w:cs="Times New Roman"/>
          <w:color w:val="000000" w:themeColor="text1"/>
          <w:sz w:val="24"/>
          <w:szCs w:val="24"/>
        </w:rPr>
        <w:t xml:space="preserve"> location of capture</w:t>
      </w:r>
      <w:r w:rsidR="00541BB2" w:rsidRPr="00FD44C6">
        <w:rPr>
          <w:rFonts w:ascii="Times New Roman" w:hAnsi="Times New Roman" w:cs="Times New Roman"/>
          <w:color w:val="000000" w:themeColor="text1"/>
          <w:sz w:val="24"/>
          <w:szCs w:val="24"/>
        </w:rPr>
        <w:t xml:space="preserve"> within 24h of initial capture</w:t>
      </w:r>
      <w:r w:rsidR="00CD77CB" w:rsidRPr="00FD44C6">
        <w:rPr>
          <w:rFonts w:ascii="Times New Roman" w:hAnsi="Times New Roman" w:cs="Times New Roman"/>
          <w:color w:val="000000" w:themeColor="text1"/>
          <w:sz w:val="24"/>
          <w:szCs w:val="24"/>
        </w:rPr>
        <w:t>.</w:t>
      </w:r>
    </w:p>
    <w:p w14:paraId="154AB07B" w14:textId="06D9B13E" w:rsidR="00CD77CB" w:rsidRPr="00FD44C6" w:rsidRDefault="00541BB2" w:rsidP="00B269F3">
      <w:pPr>
        <w:spacing w:line="240" w:lineRule="auto"/>
        <w:ind w:firstLine="720"/>
        <w:contextualSpacing/>
        <w:rPr>
          <w:rFonts w:ascii="Times New Roman" w:hAnsi="Times New Roman" w:cs="Times New Roman"/>
          <w:color w:val="000000" w:themeColor="text1"/>
          <w:sz w:val="24"/>
          <w:szCs w:val="24"/>
        </w:rPr>
      </w:pPr>
      <w:r w:rsidRPr="00B269F3">
        <w:rPr>
          <w:rFonts w:ascii="Times New Roman" w:hAnsi="Times New Roman" w:cs="Times New Roman"/>
          <w:color w:val="000000" w:themeColor="text1"/>
          <w:sz w:val="24"/>
          <w:szCs w:val="24"/>
          <w:lang w:val="en-AU"/>
        </w:rPr>
        <w:t>All statistical analysis were conducted using the R environment, ver. 4.1.0 (</w:t>
      </w:r>
      <w:hyperlink r:id="rId10" w:history="1">
        <w:r w:rsidRPr="00B269F3">
          <w:rPr>
            <w:rStyle w:val="Hyperlink"/>
            <w:rFonts w:ascii="Times New Roman" w:hAnsi="Times New Roman" w:cs="Times New Roman"/>
            <w:sz w:val="24"/>
            <w:szCs w:val="24"/>
            <w:lang w:val="en-AU"/>
          </w:rPr>
          <w:t>www.r.-project.org</w:t>
        </w:r>
      </w:hyperlink>
      <w:r w:rsidRPr="00B269F3">
        <w:rPr>
          <w:rFonts w:ascii="Times New Roman" w:hAnsi="Times New Roman" w:cs="Times New Roman"/>
          <w:color w:val="000000" w:themeColor="text1"/>
          <w:sz w:val="24"/>
          <w:szCs w:val="24"/>
          <w:lang w:val="en-AU"/>
        </w:rPr>
        <w:t>)</w:t>
      </w:r>
      <w:r w:rsidR="00462964">
        <w:rPr>
          <w:rFonts w:ascii="Times New Roman" w:hAnsi="Times New Roman" w:cs="Times New Roman"/>
          <w:color w:val="000000" w:themeColor="text1"/>
          <w:sz w:val="24"/>
          <w:szCs w:val="24"/>
          <w:lang w:val="en-AU"/>
        </w:rPr>
        <w:t>,</w:t>
      </w:r>
      <w:r w:rsidR="00CD77CB" w:rsidRPr="00B269F3">
        <w:rPr>
          <w:rFonts w:ascii="Times New Roman" w:hAnsi="Times New Roman" w:cs="Times New Roman"/>
          <w:color w:val="000000" w:themeColor="text1"/>
          <w:sz w:val="24"/>
          <w:szCs w:val="24"/>
        </w:rPr>
        <w:t xml:space="preserve"> and significance was accepted at an α level of 0.05</w:t>
      </w:r>
      <w:r w:rsidR="00CD77CB" w:rsidRPr="00FD44C6">
        <w:rPr>
          <w:rFonts w:ascii="Times New Roman" w:hAnsi="Times New Roman" w:cs="Times New Roman"/>
          <w:color w:val="000000" w:themeColor="text1"/>
          <w:sz w:val="24"/>
          <w:szCs w:val="24"/>
        </w:rPr>
        <w:t xml:space="preserve">. Chi-square with Yates’ correction was used to assess </w:t>
      </w:r>
      <w:r w:rsidRPr="00FD44C6">
        <w:rPr>
          <w:rFonts w:ascii="Times New Roman" w:hAnsi="Times New Roman" w:cs="Times New Roman"/>
          <w:color w:val="000000" w:themeColor="text1"/>
          <w:sz w:val="24"/>
          <w:szCs w:val="24"/>
        </w:rPr>
        <w:t xml:space="preserve">the </w:t>
      </w:r>
      <w:r w:rsidR="00CD77CB" w:rsidRPr="00FD44C6">
        <w:rPr>
          <w:rFonts w:ascii="Times New Roman" w:hAnsi="Times New Roman" w:cs="Times New Roman"/>
          <w:color w:val="000000" w:themeColor="text1"/>
          <w:sz w:val="24"/>
          <w:szCs w:val="24"/>
        </w:rPr>
        <w:t>independence of the proportion of ticks observed between males and females</w:t>
      </w:r>
      <w:r w:rsidR="00BC7E96" w:rsidRPr="00FD44C6">
        <w:rPr>
          <w:rFonts w:ascii="Times New Roman" w:hAnsi="Times New Roman" w:cs="Times New Roman"/>
          <w:color w:val="000000" w:themeColor="text1"/>
          <w:sz w:val="24"/>
          <w:szCs w:val="24"/>
        </w:rPr>
        <w:t xml:space="preserve">. A </w:t>
      </w:r>
      <w:r w:rsidR="009C39A7" w:rsidRPr="00FD44C6">
        <w:rPr>
          <w:rFonts w:ascii="Times New Roman" w:hAnsi="Times New Roman" w:cs="Times New Roman"/>
          <w:color w:val="000000" w:themeColor="text1"/>
          <w:sz w:val="24"/>
          <w:szCs w:val="24"/>
        </w:rPr>
        <w:t xml:space="preserve">logistic </w:t>
      </w:r>
      <w:r w:rsidR="00CD77CB" w:rsidRPr="00FD44C6">
        <w:rPr>
          <w:rFonts w:ascii="Times New Roman" w:hAnsi="Times New Roman" w:cs="Times New Roman"/>
          <w:color w:val="000000" w:themeColor="text1"/>
          <w:sz w:val="24"/>
          <w:szCs w:val="24"/>
        </w:rPr>
        <w:t xml:space="preserve">regression was used to </w:t>
      </w:r>
      <w:r w:rsidR="00BC7E96" w:rsidRPr="00FD44C6">
        <w:rPr>
          <w:rFonts w:ascii="Times New Roman" w:hAnsi="Times New Roman" w:cs="Times New Roman"/>
          <w:color w:val="000000" w:themeColor="text1"/>
          <w:sz w:val="24"/>
          <w:szCs w:val="24"/>
        </w:rPr>
        <w:t xml:space="preserve">test if </w:t>
      </w:r>
      <w:r w:rsidR="00CD77CB" w:rsidRPr="00FD44C6">
        <w:rPr>
          <w:rFonts w:ascii="Times New Roman" w:hAnsi="Times New Roman" w:cs="Times New Roman"/>
          <w:color w:val="000000" w:themeColor="text1"/>
          <w:sz w:val="24"/>
          <w:szCs w:val="24"/>
        </w:rPr>
        <w:t xml:space="preserve">body size (SVL) </w:t>
      </w:r>
      <w:r w:rsidR="00BC7E96" w:rsidRPr="00FD44C6">
        <w:rPr>
          <w:rFonts w:ascii="Times New Roman" w:hAnsi="Times New Roman" w:cs="Times New Roman"/>
          <w:color w:val="000000" w:themeColor="text1"/>
          <w:sz w:val="24"/>
          <w:szCs w:val="24"/>
        </w:rPr>
        <w:t>predicted</w:t>
      </w:r>
      <w:r w:rsidR="00CD77CB" w:rsidRPr="00FD44C6">
        <w:rPr>
          <w:rFonts w:ascii="Times New Roman" w:hAnsi="Times New Roman" w:cs="Times New Roman"/>
          <w:color w:val="000000" w:themeColor="text1"/>
          <w:sz w:val="24"/>
          <w:szCs w:val="24"/>
        </w:rPr>
        <w:t xml:space="preserve"> </w:t>
      </w:r>
      <w:r w:rsidR="00BC7E96" w:rsidRPr="00FD44C6">
        <w:rPr>
          <w:rFonts w:ascii="Times New Roman" w:hAnsi="Times New Roman" w:cs="Times New Roman"/>
          <w:color w:val="000000" w:themeColor="text1"/>
          <w:sz w:val="24"/>
          <w:szCs w:val="24"/>
        </w:rPr>
        <w:t xml:space="preserve">the number </w:t>
      </w:r>
      <w:r w:rsidRPr="00FD44C6">
        <w:rPr>
          <w:rFonts w:ascii="Times New Roman" w:hAnsi="Times New Roman" w:cs="Times New Roman"/>
          <w:color w:val="000000" w:themeColor="text1"/>
          <w:sz w:val="24"/>
          <w:szCs w:val="24"/>
        </w:rPr>
        <w:t xml:space="preserve">of </w:t>
      </w:r>
      <w:r w:rsidR="00BC7E96" w:rsidRPr="00FD44C6">
        <w:rPr>
          <w:rFonts w:ascii="Times New Roman" w:hAnsi="Times New Roman" w:cs="Times New Roman"/>
          <w:color w:val="000000" w:themeColor="text1"/>
          <w:sz w:val="24"/>
          <w:szCs w:val="24"/>
        </w:rPr>
        <w:t>ticks found on an individual</w:t>
      </w:r>
      <w:r w:rsidR="00CD77CB" w:rsidRPr="00FD44C6">
        <w:rPr>
          <w:rFonts w:ascii="Times New Roman" w:hAnsi="Times New Roman" w:cs="Times New Roman"/>
          <w:color w:val="000000" w:themeColor="text1"/>
          <w:sz w:val="24"/>
          <w:szCs w:val="24"/>
        </w:rPr>
        <w:t xml:space="preserve">. </w:t>
      </w:r>
      <w:r w:rsidR="00CD77CB" w:rsidRPr="00FD44C6">
        <w:rPr>
          <w:rFonts w:ascii="Times New Roman" w:hAnsi="Times New Roman" w:cs="Times New Roman"/>
          <w:sz w:val="24"/>
          <w:szCs w:val="24"/>
        </w:rPr>
        <w:t>Body condition index (BCI) was calculated from the residuals of an ordinary least squares linear regression of mass (g) on length (SVL)</w:t>
      </w:r>
      <w:r w:rsidRPr="00FD44C6">
        <w:rPr>
          <w:rFonts w:ascii="Times New Roman" w:hAnsi="Times New Roman" w:cs="Times New Roman"/>
          <w:sz w:val="24"/>
          <w:szCs w:val="24"/>
        </w:rPr>
        <w:t>,</w:t>
      </w:r>
      <w:r w:rsidR="00CD77CB" w:rsidRPr="00FD44C6">
        <w:rPr>
          <w:rFonts w:ascii="Times New Roman" w:hAnsi="Times New Roman" w:cs="Times New Roman"/>
          <w:sz w:val="24"/>
          <w:szCs w:val="24"/>
        </w:rPr>
        <w:t xml:space="preserve"> and an ANOVA </w:t>
      </w:r>
      <w:r w:rsidR="007928AC" w:rsidRPr="00FD44C6">
        <w:rPr>
          <w:rFonts w:ascii="Times New Roman" w:hAnsi="Times New Roman" w:cs="Times New Roman"/>
          <w:sz w:val="24"/>
          <w:szCs w:val="24"/>
        </w:rPr>
        <w:t xml:space="preserve">was </w:t>
      </w:r>
      <w:r w:rsidR="00CD77CB" w:rsidRPr="00FD44C6">
        <w:rPr>
          <w:rFonts w:ascii="Times New Roman" w:hAnsi="Times New Roman" w:cs="Times New Roman"/>
          <w:sz w:val="24"/>
          <w:szCs w:val="24"/>
        </w:rPr>
        <w:t xml:space="preserve">used to compare BCI measurements between </w:t>
      </w:r>
      <w:r w:rsidR="00BC7E96" w:rsidRPr="00FD44C6">
        <w:rPr>
          <w:rFonts w:ascii="Times New Roman" w:hAnsi="Times New Roman" w:cs="Times New Roman"/>
          <w:sz w:val="24"/>
          <w:szCs w:val="24"/>
        </w:rPr>
        <w:t xml:space="preserve">uninfected </w:t>
      </w:r>
      <w:r w:rsidR="00CD77CB" w:rsidRPr="00FD44C6">
        <w:rPr>
          <w:rFonts w:ascii="Times New Roman" w:hAnsi="Times New Roman" w:cs="Times New Roman"/>
          <w:sz w:val="24"/>
          <w:szCs w:val="24"/>
        </w:rPr>
        <w:t xml:space="preserve">lizards and </w:t>
      </w:r>
      <w:r w:rsidR="00BC7E96" w:rsidRPr="00FD44C6">
        <w:rPr>
          <w:rFonts w:ascii="Times New Roman" w:hAnsi="Times New Roman" w:cs="Times New Roman"/>
          <w:sz w:val="24"/>
          <w:szCs w:val="24"/>
        </w:rPr>
        <w:t xml:space="preserve">infected </w:t>
      </w:r>
      <w:r w:rsidR="00CD77CB" w:rsidRPr="00FD44C6">
        <w:rPr>
          <w:rFonts w:ascii="Times New Roman" w:hAnsi="Times New Roman" w:cs="Times New Roman"/>
          <w:sz w:val="24"/>
          <w:szCs w:val="24"/>
        </w:rPr>
        <w:t>lizards</w:t>
      </w:r>
      <w:r w:rsidR="00BC7E96" w:rsidRPr="00FD44C6">
        <w:rPr>
          <w:rFonts w:ascii="Times New Roman" w:hAnsi="Times New Roman" w:cs="Times New Roman"/>
          <w:sz w:val="24"/>
          <w:szCs w:val="24"/>
        </w:rPr>
        <w:t xml:space="preserve"> </w:t>
      </w:r>
      <w:r w:rsidR="00BC7E96" w:rsidRPr="00FD44C6">
        <w:rPr>
          <w:rFonts w:ascii="Times New Roman" w:hAnsi="Times New Roman" w:cs="Times New Roman"/>
          <w:color w:val="000000" w:themeColor="text1"/>
          <w:sz w:val="24"/>
          <w:szCs w:val="24"/>
        </w:rPr>
        <w:t>(1 ≥ ticks)</w:t>
      </w:r>
      <w:r w:rsidR="00CD77CB" w:rsidRPr="00FD44C6">
        <w:rPr>
          <w:rFonts w:ascii="Times New Roman" w:hAnsi="Times New Roman" w:cs="Times New Roman"/>
          <w:sz w:val="24"/>
          <w:szCs w:val="24"/>
        </w:rPr>
        <w:t xml:space="preserve">. </w:t>
      </w:r>
      <w:r w:rsidR="00CD77CB" w:rsidRPr="00FD44C6">
        <w:rPr>
          <w:rFonts w:ascii="Times New Roman" w:hAnsi="Times New Roman" w:cs="Times New Roman"/>
          <w:color w:val="000000" w:themeColor="text1"/>
          <w:sz w:val="24"/>
          <w:szCs w:val="24"/>
        </w:rPr>
        <w:t xml:space="preserve">An Analysis of Covariance (ANCOVA) was used to compare individual performance measurements (maximum sprint seed and 2-meter run) between lizards </w:t>
      </w:r>
      <w:r w:rsidR="00BC7E96" w:rsidRPr="00FD44C6">
        <w:rPr>
          <w:rFonts w:ascii="Times New Roman" w:hAnsi="Times New Roman" w:cs="Times New Roman"/>
          <w:color w:val="000000" w:themeColor="text1"/>
          <w:sz w:val="24"/>
          <w:szCs w:val="24"/>
        </w:rPr>
        <w:t>infected</w:t>
      </w:r>
      <w:r w:rsidR="00CD77CB" w:rsidRPr="00FD44C6">
        <w:rPr>
          <w:rFonts w:ascii="Times New Roman" w:hAnsi="Times New Roman" w:cs="Times New Roman"/>
          <w:color w:val="000000" w:themeColor="text1"/>
          <w:sz w:val="24"/>
          <w:szCs w:val="24"/>
        </w:rPr>
        <w:t xml:space="preserve"> (1 ≥ ticks) and lizards </w:t>
      </w:r>
      <w:r w:rsidR="00BC7E96" w:rsidRPr="00FD44C6">
        <w:rPr>
          <w:rFonts w:ascii="Times New Roman" w:hAnsi="Times New Roman" w:cs="Times New Roman"/>
          <w:color w:val="000000" w:themeColor="text1"/>
          <w:sz w:val="24"/>
          <w:szCs w:val="24"/>
        </w:rPr>
        <w:t>uninfected with ticks</w:t>
      </w:r>
      <w:r w:rsidR="00DD2B3C" w:rsidRPr="00FD44C6">
        <w:rPr>
          <w:rFonts w:ascii="Times New Roman" w:hAnsi="Times New Roman" w:cs="Times New Roman"/>
          <w:color w:val="000000" w:themeColor="text1"/>
          <w:sz w:val="24"/>
          <w:szCs w:val="24"/>
        </w:rPr>
        <w:t>. H</w:t>
      </w:r>
      <w:r w:rsidR="00CD77CB" w:rsidRPr="00FD44C6">
        <w:rPr>
          <w:rFonts w:ascii="Times New Roman" w:hAnsi="Times New Roman" w:cs="Times New Roman"/>
          <w:color w:val="000000" w:themeColor="text1"/>
          <w:sz w:val="24"/>
          <w:szCs w:val="24"/>
        </w:rPr>
        <w:t xml:space="preserve">indlimb length </w:t>
      </w:r>
      <w:r w:rsidR="00DD2B3C" w:rsidRPr="00FD44C6">
        <w:rPr>
          <w:rFonts w:ascii="Times New Roman" w:hAnsi="Times New Roman" w:cs="Times New Roman"/>
          <w:color w:val="000000" w:themeColor="text1"/>
          <w:sz w:val="24"/>
          <w:szCs w:val="24"/>
        </w:rPr>
        <w:t xml:space="preserve">was </w:t>
      </w:r>
      <w:r w:rsidR="00CD77CB" w:rsidRPr="00FD44C6">
        <w:rPr>
          <w:rFonts w:ascii="Times New Roman" w:hAnsi="Times New Roman" w:cs="Times New Roman"/>
          <w:color w:val="000000" w:themeColor="text1"/>
          <w:sz w:val="24"/>
          <w:szCs w:val="24"/>
        </w:rPr>
        <w:t xml:space="preserve">used as a covariate to remove the potential effects of body size on performance (Tsuji et al. 1989). </w:t>
      </w:r>
    </w:p>
    <w:p w14:paraId="13633047" w14:textId="68713E69" w:rsidR="00FD44C6" w:rsidRPr="00FD44C6" w:rsidRDefault="00FD44C6" w:rsidP="00B269F3">
      <w:pPr>
        <w:spacing w:line="240" w:lineRule="auto"/>
        <w:contextualSpacing/>
        <w:rPr>
          <w:rFonts w:ascii="Times New Roman" w:hAnsi="Times New Roman" w:cs="Times New Roman"/>
          <w:color w:val="000000" w:themeColor="text1"/>
          <w:sz w:val="24"/>
          <w:szCs w:val="24"/>
        </w:rPr>
      </w:pPr>
      <w:r w:rsidRPr="00FD44C6">
        <w:rPr>
          <w:rFonts w:ascii="Times New Roman" w:eastAsiaTheme="minorEastAsia" w:hAnsi="Times New Roman" w:cs="Times New Roman"/>
          <w:b/>
          <w:iCs/>
          <w:color w:val="000000" w:themeColor="text1"/>
          <w:kern w:val="36"/>
          <w:sz w:val="24"/>
          <w:szCs w:val="24"/>
        </w:rPr>
        <w:t xml:space="preserve">3| </w:t>
      </w:r>
      <w:r w:rsidR="00CD77CB" w:rsidRPr="00B269F3">
        <w:rPr>
          <w:rFonts w:ascii="Times New Roman" w:eastAsiaTheme="minorEastAsia" w:hAnsi="Times New Roman" w:cs="Times New Roman"/>
          <w:b/>
          <w:iCs/>
          <w:color w:val="000000" w:themeColor="text1"/>
          <w:kern w:val="36"/>
          <w:sz w:val="24"/>
          <w:szCs w:val="24"/>
        </w:rPr>
        <w:t>Results</w:t>
      </w:r>
    </w:p>
    <w:p w14:paraId="2F1B0C2D" w14:textId="175ECC3D" w:rsidR="00FD44C6" w:rsidRPr="00FD44C6" w:rsidRDefault="00FD44C6" w:rsidP="00B269F3">
      <w:pPr>
        <w:spacing w:line="240" w:lineRule="auto"/>
        <w:contextualSpacing/>
        <w:rPr>
          <w:rFonts w:ascii="Times New Roman" w:hAnsi="Times New Roman" w:cs="Times New Roman"/>
          <w:color w:val="000000" w:themeColor="text1"/>
          <w:sz w:val="24"/>
          <w:szCs w:val="24"/>
        </w:rPr>
      </w:pPr>
      <w:r w:rsidRPr="00FD44C6">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FD44C6">
        <w:rPr>
          <w:rFonts w:ascii="Times New Roman" w:hAnsi="Times New Roman" w:cs="Times New Roman"/>
          <w:color w:val="000000" w:themeColor="text1"/>
          <w:sz w:val="24"/>
          <w:szCs w:val="24"/>
        </w:rPr>
        <w:t xml:space="preserve"> = 9; df = 1; n = 92; p = 0.003). Infection rate for males ranged 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FD44C6">
        <w:rPr>
          <w:rFonts w:ascii="Times New Roman" w:hAnsi="Times New Roman" w:cs="Times New Roman"/>
          <w:color w:val="000000" w:themeColor="text1"/>
          <w:sz w:val="24"/>
          <w:szCs w:val="24"/>
        </w:rPr>
        <w:t xml:space="preserve"> = 0.025; p = 0.875).</w:t>
      </w:r>
    </w:p>
    <w:p w14:paraId="6A640D18" w14:textId="59C3A1FA" w:rsidR="00983FC9" w:rsidRDefault="00FD44C6" w:rsidP="00FD44C6">
      <w:pPr>
        <w:spacing w:line="240" w:lineRule="auto"/>
        <w:contextualSpacing/>
        <w:rPr>
          <w:rFonts w:ascii="Times New Roman" w:hAnsi="Times New Roman" w:cs="Times New Roman"/>
          <w:b/>
          <w:bCs/>
          <w:sz w:val="24"/>
          <w:szCs w:val="24"/>
        </w:rPr>
      </w:pPr>
      <w:r w:rsidRPr="00B269F3">
        <w:rPr>
          <w:rFonts w:ascii="Times New Roman" w:hAnsi="Times New Roman" w:cs="Times New Roman"/>
          <w:b/>
          <w:bCs/>
          <w:sz w:val="24"/>
          <w:szCs w:val="24"/>
        </w:rPr>
        <w:t>4|</w:t>
      </w:r>
      <w:r w:rsidR="00983FC9" w:rsidRPr="00B269F3">
        <w:rPr>
          <w:rFonts w:ascii="Times New Roman" w:hAnsi="Times New Roman" w:cs="Times New Roman"/>
          <w:b/>
          <w:bCs/>
          <w:sz w:val="24"/>
          <w:szCs w:val="24"/>
        </w:rPr>
        <w:t>Discussio</w:t>
      </w:r>
      <w:r w:rsidRPr="00B269F3">
        <w:rPr>
          <w:rFonts w:ascii="Times New Roman" w:hAnsi="Times New Roman" w:cs="Times New Roman"/>
          <w:b/>
          <w:bCs/>
          <w:sz w:val="24"/>
          <w:szCs w:val="24"/>
        </w:rPr>
        <w:t>n</w:t>
      </w:r>
    </w:p>
    <w:p w14:paraId="4E1F27F7" w14:textId="5D594AF1" w:rsidR="00583821" w:rsidRPr="00B269F3" w:rsidRDefault="00583821" w:rsidP="00B269F3">
      <w:pPr>
        <w:spacing w:line="240" w:lineRule="auto"/>
        <w:contextualSpacing/>
        <w:rPr>
          <w:rFonts w:ascii="Times New Roman" w:hAnsi="Times New Roman" w:cs="Times New Roman"/>
          <w:sz w:val="24"/>
          <w:szCs w:val="24"/>
        </w:rPr>
      </w:pPr>
      <w:r w:rsidRPr="00FD44C6">
        <w:rPr>
          <w:rFonts w:ascii="Times New Roman" w:hAnsi="Times New Roman" w:cs="Times New Roman"/>
          <w:sz w:val="24"/>
          <w:szCs w:val="24"/>
        </w:rPr>
        <w:t>Our study demonstrates that ectoparasite prevalence differed between sexes</w:t>
      </w:r>
      <w:r>
        <w:rPr>
          <w:rFonts w:ascii="Times New Roman" w:hAnsi="Times New Roman" w:cs="Times New Roman"/>
          <w:sz w:val="24"/>
          <w:szCs w:val="24"/>
        </w:rPr>
        <w:t>,</w:t>
      </w:r>
      <w:r w:rsidRPr="00FD44C6">
        <w:rPr>
          <w:rFonts w:ascii="Times New Roman" w:hAnsi="Times New Roman" w:cs="Times New Roman"/>
          <w:sz w:val="24"/>
          <w:szCs w:val="24"/>
        </w:rPr>
        <w:t xml:space="preserve"> and lizards infected with parasites showed reduced locomotor performance in comparison to uninfected lizards. </w:t>
      </w:r>
      <w:r>
        <w:rPr>
          <w:rFonts w:ascii="Times New Roman" w:hAnsi="Times New Roman" w:cs="Times New Roman"/>
          <w:sz w:val="24"/>
          <w:szCs w:val="24"/>
        </w:rPr>
        <w:t>Specifically,</w:t>
      </w:r>
      <w:r w:rsidRPr="00FD44C6">
        <w:rPr>
          <w:rFonts w:ascii="Times New Roman" w:hAnsi="Times New Roman" w:cs="Times New Roman"/>
          <w:sz w:val="24"/>
          <w:szCs w:val="24"/>
        </w:rPr>
        <w:t xml:space="preserve"> there </w:t>
      </w:r>
      <w:r>
        <w:rPr>
          <w:rFonts w:ascii="Times New Roman" w:hAnsi="Times New Roman" w:cs="Times New Roman"/>
          <w:sz w:val="24"/>
          <w:szCs w:val="24"/>
        </w:rPr>
        <w:t xml:space="preserve">was a </w:t>
      </w:r>
      <w:r w:rsidRPr="00FD44C6">
        <w:rPr>
          <w:rFonts w:ascii="Times New Roman" w:hAnsi="Times New Roman" w:cs="Times New Roman"/>
          <w:sz w:val="24"/>
          <w:szCs w:val="24"/>
        </w:rPr>
        <w:t xml:space="preserve">negative relationship between parasite </w:t>
      </w:r>
      <w:r w:rsidR="00D47AEA">
        <w:rPr>
          <w:rFonts w:ascii="Times New Roman" w:hAnsi="Times New Roman" w:cs="Times New Roman"/>
          <w:sz w:val="24"/>
          <w:szCs w:val="24"/>
        </w:rPr>
        <w:t>prevalence</w:t>
      </w:r>
      <w:r w:rsidRPr="00FD44C6">
        <w:rPr>
          <w:rFonts w:ascii="Times New Roman" w:hAnsi="Times New Roman" w:cs="Times New Roman"/>
          <w:sz w:val="24"/>
          <w:szCs w:val="24"/>
        </w:rPr>
        <w:t xml:space="preserve"> and two estimates for locomotor performance </w:t>
      </w:r>
      <w:r w:rsidR="00D47AEA">
        <w:rPr>
          <w:rFonts w:ascii="Times New Roman" w:hAnsi="Times New Roman" w:cs="Times New Roman"/>
          <w:sz w:val="24"/>
          <w:szCs w:val="24"/>
        </w:rPr>
        <w:t>for male</w:t>
      </w:r>
      <w:r w:rsidRPr="00FD44C6">
        <w:rPr>
          <w:rFonts w:ascii="Times New Roman" w:hAnsi="Times New Roman" w:cs="Times New Roman"/>
          <w:sz w:val="24"/>
          <w:szCs w:val="24"/>
        </w:rPr>
        <w:t xml:space="preserve"> </w:t>
      </w:r>
      <w:r w:rsidRPr="00FD44C6">
        <w:rPr>
          <w:rFonts w:ascii="Times New Roman" w:hAnsi="Times New Roman" w:cs="Times New Roman"/>
          <w:i/>
          <w:sz w:val="24"/>
          <w:szCs w:val="24"/>
        </w:rPr>
        <w:t>S. undulatus.</w:t>
      </w:r>
      <w:r w:rsidRPr="00FD44C6">
        <w:rPr>
          <w:rFonts w:ascii="Times New Roman" w:hAnsi="Times New Roman" w:cs="Times New Roman"/>
          <w:sz w:val="24"/>
          <w:szCs w:val="24"/>
        </w:rPr>
        <w:t xml:space="preserve"> </w:t>
      </w:r>
      <w:r>
        <w:rPr>
          <w:rFonts w:ascii="Times New Roman" w:hAnsi="Times New Roman" w:cs="Times New Roman"/>
          <w:sz w:val="24"/>
          <w:szCs w:val="24"/>
        </w:rPr>
        <w:t>Together these clear</w:t>
      </w:r>
      <w:r w:rsidRPr="00FD44C6">
        <w:rPr>
          <w:rFonts w:ascii="Times New Roman" w:hAnsi="Times New Roman" w:cs="Times New Roman"/>
          <w:sz w:val="24"/>
          <w:szCs w:val="24"/>
        </w:rPr>
        <w:t xml:space="preserve"> differences in the probability of infection between sex </w:t>
      </w:r>
      <w:r>
        <w:rPr>
          <w:rFonts w:ascii="Times New Roman" w:hAnsi="Times New Roman" w:cs="Times New Roman"/>
          <w:sz w:val="24"/>
          <w:szCs w:val="24"/>
        </w:rPr>
        <w:t xml:space="preserve">and performance </w:t>
      </w:r>
      <w:r w:rsidR="00D47AEA">
        <w:rPr>
          <w:rFonts w:ascii="Times New Roman" w:hAnsi="Times New Roman" w:cs="Times New Roman"/>
          <w:sz w:val="24"/>
          <w:szCs w:val="24"/>
        </w:rPr>
        <w:t xml:space="preserve">may be </w:t>
      </w:r>
      <w:r w:rsidRPr="00FD44C6">
        <w:rPr>
          <w:rFonts w:ascii="Times New Roman" w:hAnsi="Times New Roman" w:cs="Times New Roman"/>
          <w:sz w:val="24"/>
          <w:szCs w:val="24"/>
        </w:rPr>
        <w:t xml:space="preserve">driven by </w:t>
      </w:r>
      <w:proofErr w:type="spellStart"/>
      <w:r w:rsidR="00B269F3">
        <w:rPr>
          <w:rFonts w:ascii="Times New Roman" w:hAnsi="Times New Roman" w:cs="Times New Roman"/>
          <w:sz w:val="24"/>
          <w:szCs w:val="24"/>
        </w:rPr>
        <w:t>behavioural</w:t>
      </w:r>
      <w:proofErr w:type="spellEnd"/>
      <w:r>
        <w:rPr>
          <w:rFonts w:ascii="Times New Roman" w:hAnsi="Times New Roman" w:cs="Times New Roman"/>
          <w:sz w:val="24"/>
          <w:szCs w:val="24"/>
        </w:rPr>
        <w:t xml:space="preserve"> and physiological</w:t>
      </w:r>
      <w:r w:rsidRPr="00FD44C6">
        <w:rPr>
          <w:rFonts w:ascii="Times New Roman" w:hAnsi="Times New Roman" w:cs="Times New Roman"/>
          <w:sz w:val="24"/>
          <w:szCs w:val="24"/>
        </w:rPr>
        <w:t xml:space="preserve"> differences between male and female lizards. The lack of detection of body condition differences may suggest that infection may not affect overall health status </w:t>
      </w:r>
      <w:proofErr w:type="gramStart"/>
      <w:r w:rsidR="00B269F3" w:rsidRPr="00FD44C6">
        <w:rPr>
          <w:rFonts w:ascii="Times New Roman" w:hAnsi="Times New Roman" w:cs="Times New Roman"/>
          <w:sz w:val="24"/>
          <w:szCs w:val="24"/>
        </w:rPr>
        <w:t>long-term</w:t>
      </w:r>
      <w:proofErr w:type="gramEnd"/>
      <w:r w:rsidRPr="00FD44C6">
        <w:rPr>
          <w:rFonts w:ascii="Times New Roman" w:hAnsi="Times New Roman" w:cs="Times New Roman"/>
          <w:sz w:val="24"/>
          <w:szCs w:val="24"/>
        </w:rPr>
        <w:t xml:space="preserve"> or the lack of differences does not support individuals in poor condition are more likely to be infected. However, </w:t>
      </w:r>
      <w:r w:rsidR="00D47AEA">
        <w:rPr>
          <w:rFonts w:ascii="Times New Roman" w:hAnsi="Times New Roman" w:cs="Times New Roman"/>
          <w:sz w:val="24"/>
          <w:szCs w:val="24"/>
        </w:rPr>
        <w:t xml:space="preserve">it appears there are </w:t>
      </w:r>
      <w:r w:rsidRPr="00FD44C6">
        <w:rPr>
          <w:rFonts w:ascii="Times New Roman" w:hAnsi="Times New Roman" w:cs="Times New Roman"/>
          <w:sz w:val="24"/>
          <w:szCs w:val="24"/>
        </w:rPr>
        <w:t>short-term consequences of reduced performance</w:t>
      </w:r>
      <w:r w:rsidR="00D47AEA">
        <w:rPr>
          <w:rFonts w:ascii="Times New Roman" w:hAnsi="Times New Roman" w:cs="Times New Roman"/>
          <w:sz w:val="24"/>
          <w:szCs w:val="24"/>
        </w:rPr>
        <w:t xml:space="preserve"> and differences between age class (SVL) suggest there are trade-offs occurring that may have fitness consequences in male lizards</w:t>
      </w:r>
      <w:r w:rsidRPr="00FD44C6">
        <w:rPr>
          <w:rFonts w:ascii="Times New Roman" w:hAnsi="Times New Roman" w:cs="Times New Roman"/>
          <w:sz w:val="24"/>
          <w:szCs w:val="24"/>
        </w:rPr>
        <w:t>.</w:t>
      </w:r>
    </w:p>
    <w:p w14:paraId="43F7A467" w14:textId="1DE5765D" w:rsidR="00583821" w:rsidRDefault="000F34E5" w:rsidP="00583821">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Pr="00FD44C6">
        <w:rPr>
          <w:rFonts w:ascii="Times New Roman" w:hAnsi="Times New Roman" w:cs="Times New Roman"/>
          <w:sz w:val="24"/>
          <w:szCs w:val="24"/>
        </w:rPr>
        <w:t xml:space="preserve">here are physiological differences associated with differing endocrine systems between male and female </w:t>
      </w:r>
      <w:r w:rsidRPr="00FD44C6">
        <w:rPr>
          <w:rFonts w:ascii="Times New Roman" w:hAnsi="Times New Roman" w:cs="Times New Roman"/>
          <w:i/>
          <w:iCs/>
          <w:sz w:val="24"/>
          <w:szCs w:val="24"/>
        </w:rPr>
        <w:t>S.</w:t>
      </w:r>
      <w:r w:rsidRPr="00FD44C6">
        <w:rPr>
          <w:rFonts w:ascii="Times New Roman" w:hAnsi="Times New Roman" w:cs="Times New Roman"/>
          <w:i/>
          <w:sz w:val="24"/>
          <w:szCs w:val="24"/>
        </w:rPr>
        <w:t xml:space="preserve"> undulatus</w:t>
      </w:r>
      <w:r w:rsidRPr="00FD44C6">
        <w:rPr>
          <w:rFonts w:ascii="Times New Roman" w:hAnsi="Times New Roman" w:cs="Times New Roman"/>
          <w:sz w:val="24"/>
          <w:szCs w:val="24"/>
        </w:rPr>
        <w:t xml:space="preserve">, where males have higher testosterone levels than females (Cox et al., 2005). </w:t>
      </w:r>
      <w:r>
        <w:rPr>
          <w:rFonts w:ascii="Times New Roman" w:hAnsi="Times New Roman" w:cs="Times New Roman"/>
          <w:sz w:val="24"/>
          <w:szCs w:val="24"/>
        </w:rPr>
        <w:t>Immunosuppression</w:t>
      </w:r>
      <w:r w:rsidRPr="00FD44C6">
        <w:rPr>
          <w:rFonts w:ascii="Times New Roman" w:hAnsi="Times New Roman" w:cs="Times New Roman"/>
          <w:sz w:val="24"/>
          <w:szCs w:val="24"/>
        </w:rPr>
        <w:t xml:space="preserve"> associated with differences of testosterone in male lizards </w:t>
      </w:r>
      <w:r>
        <w:rPr>
          <w:rFonts w:ascii="Times New Roman" w:hAnsi="Times New Roman" w:cs="Times New Roman"/>
          <w:sz w:val="24"/>
          <w:szCs w:val="24"/>
        </w:rPr>
        <w:t>has</w:t>
      </w:r>
      <w:r w:rsidRPr="00FD44C6">
        <w:rPr>
          <w:rFonts w:ascii="Times New Roman" w:hAnsi="Times New Roman" w:cs="Times New Roman"/>
          <w:sz w:val="24"/>
          <w:szCs w:val="24"/>
        </w:rPr>
        <w:t xml:space="preserve"> shown to attribute to higher intensities of ticks found </w:t>
      </w:r>
      <w:r>
        <w:rPr>
          <w:rFonts w:ascii="Times New Roman" w:hAnsi="Times New Roman" w:cs="Times New Roman"/>
          <w:sz w:val="24"/>
          <w:szCs w:val="24"/>
        </w:rPr>
        <w:t>in</w:t>
      </w:r>
      <w:r w:rsidRPr="00FD44C6">
        <w:rPr>
          <w:rFonts w:ascii="Times New Roman" w:hAnsi="Times New Roman" w:cs="Times New Roman"/>
          <w:sz w:val="24"/>
          <w:szCs w:val="24"/>
        </w:rPr>
        <w:t xml:space="preserve"> males with higher levels of testosterone (Olsson et al., 2000). Specifically, lizards with elevated testosterone have </w:t>
      </w:r>
      <w:r>
        <w:rPr>
          <w:rFonts w:ascii="Times New Roman" w:hAnsi="Times New Roman" w:cs="Times New Roman"/>
          <w:sz w:val="24"/>
          <w:szCs w:val="24"/>
        </w:rPr>
        <w:t xml:space="preserve">been </w:t>
      </w:r>
      <w:r w:rsidRPr="00FD44C6">
        <w:rPr>
          <w:rFonts w:ascii="Times New Roman" w:hAnsi="Times New Roman" w:cs="Times New Roman"/>
          <w:sz w:val="24"/>
          <w:szCs w:val="24"/>
        </w:rPr>
        <w:t xml:space="preserve">shown to have higher mortality rates, decrease mass, and suppressed immune function in comparison to </w:t>
      </w:r>
      <w:r w:rsidRPr="00FD44C6">
        <w:rPr>
          <w:rFonts w:ascii="Times New Roman" w:hAnsi="Times New Roman" w:cs="Times New Roman"/>
          <w:sz w:val="24"/>
          <w:szCs w:val="24"/>
        </w:rPr>
        <w:lastRenderedPageBreak/>
        <w:t xml:space="preserve">individuals with lower testosterone (Salvador et al., 1996; </w:t>
      </w:r>
      <w:proofErr w:type="spellStart"/>
      <w:r w:rsidRPr="00FD44C6">
        <w:rPr>
          <w:rFonts w:ascii="Times New Roman" w:hAnsi="Times New Roman" w:cs="Times New Roman"/>
          <w:sz w:val="24"/>
          <w:szCs w:val="24"/>
        </w:rPr>
        <w:t>Klukowski</w:t>
      </w:r>
      <w:proofErr w:type="spellEnd"/>
      <w:r w:rsidRPr="00FD44C6">
        <w:rPr>
          <w:rFonts w:ascii="Times New Roman" w:hAnsi="Times New Roman" w:cs="Times New Roman"/>
          <w:sz w:val="24"/>
          <w:szCs w:val="24"/>
        </w:rPr>
        <w:t xml:space="preserve"> &amp; Nelson, 2001). There may be possible trade-offs between </w:t>
      </w:r>
      <w:proofErr w:type="spellStart"/>
      <w:r>
        <w:rPr>
          <w:rFonts w:ascii="Times New Roman" w:hAnsi="Times New Roman" w:cs="Times New Roman"/>
          <w:sz w:val="24"/>
          <w:szCs w:val="24"/>
        </w:rPr>
        <w:t>behavioural</w:t>
      </w:r>
      <w:proofErr w:type="spellEnd"/>
      <w:r w:rsidRPr="00FD44C6">
        <w:rPr>
          <w:rFonts w:ascii="Times New Roman" w:hAnsi="Times New Roman" w:cs="Times New Roman"/>
          <w:sz w:val="24"/>
          <w:szCs w:val="24"/>
        </w:rPr>
        <w:t xml:space="preserve"> traits that promote high life-history productivity and the risk of parasitism</w:t>
      </w:r>
      <w:r>
        <w:rPr>
          <w:rFonts w:ascii="Times New Roman" w:hAnsi="Times New Roman" w:cs="Times New Roman"/>
          <w:sz w:val="24"/>
          <w:szCs w:val="24"/>
        </w:rPr>
        <w:t>.</w:t>
      </w:r>
    </w:p>
    <w:p w14:paraId="3078AA4C" w14:textId="1FBF8D27" w:rsidR="000F34E5" w:rsidRPr="00FD44C6" w:rsidRDefault="00AA5E9E" w:rsidP="00B269F3">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0F34E5" w:rsidRPr="00FD44C6">
        <w:rPr>
          <w:rFonts w:ascii="Times New Roman" w:hAnsi="Times New Roman" w:cs="Times New Roman"/>
          <w:sz w:val="24"/>
          <w:szCs w:val="24"/>
        </w:rPr>
        <w:t xml:space="preserve">ale bias in parasite prevalence or parasite abundance </w:t>
      </w:r>
      <w:r w:rsidR="009504CE">
        <w:rPr>
          <w:rFonts w:ascii="Times New Roman" w:hAnsi="Times New Roman" w:cs="Times New Roman"/>
          <w:sz w:val="24"/>
          <w:szCs w:val="24"/>
        </w:rPr>
        <w:t xml:space="preserve">has been documented in other </w:t>
      </w:r>
      <w:r w:rsidR="000F34E5" w:rsidRPr="00FD44C6">
        <w:rPr>
          <w:rFonts w:ascii="Times New Roman" w:hAnsi="Times New Roman" w:cs="Times New Roman"/>
          <w:sz w:val="24"/>
          <w:szCs w:val="24"/>
        </w:rPr>
        <w:t>lizards (</w:t>
      </w:r>
      <w:proofErr w:type="spellStart"/>
      <w:r w:rsidR="000F34E5" w:rsidRPr="00FD44C6">
        <w:rPr>
          <w:rFonts w:ascii="Times New Roman" w:hAnsi="Times New Roman" w:cs="Times New Roman"/>
          <w:sz w:val="24"/>
          <w:szCs w:val="24"/>
        </w:rPr>
        <w:t>Tälleklint</w:t>
      </w:r>
      <w:proofErr w:type="spellEnd"/>
      <w:r w:rsidR="000F34E5" w:rsidRPr="00FD44C6">
        <w:rPr>
          <w:rFonts w:ascii="Times New Roman" w:hAnsi="Times New Roman" w:cs="Times New Roman"/>
          <w:sz w:val="24"/>
          <w:szCs w:val="24"/>
        </w:rPr>
        <w:t xml:space="preserve">-Eisen &amp; Eisen, 1999; Vaclav et al., 2007; </w:t>
      </w:r>
      <w:proofErr w:type="spellStart"/>
      <w:r w:rsidR="000F34E5" w:rsidRPr="00FD44C6">
        <w:rPr>
          <w:rFonts w:ascii="Times New Roman" w:hAnsi="Times New Roman" w:cs="Times New Roman"/>
          <w:sz w:val="24"/>
          <w:szCs w:val="24"/>
        </w:rPr>
        <w:t>Salkeld</w:t>
      </w:r>
      <w:proofErr w:type="spellEnd"/>
      <w:r w:rsidR="000F34E5" w:rsidRPr="00FD44C6">
        <w:rPr>
          <w:rFonts w:ascii="Times New Roman" w:hAnsi="Times New Roman" w:cs="Times New Roman"/>
          <w:sz w:val="24"/>
          <w:szCs w:val="24"/>
        </w:rPr>
        <w:t xml:space="preserve"> &amp; Schwarzkopf, 2005). Our results clearly demonstrate that male lizards are more likely to be infected with ticks than females. </w:t>
      </w:r>
      <w:r w:rsidR="009504CE">
        <w:rPr>
          <w:rFonts w:ascii="Times New Roman" w:hAnsi="Times New Roman" w:cs="Times New Roman"/>
          <w:sz w:val="24"/>
          <w:szCs w:val="24"/>
        </w:rPr>
        <w:t>Along with physiological differences between sex, it is possible</w:t>
      </w:r>
      <w:r w:rsidR="000F34E5" w:rsidRPr="00FD44C6">
        <w:rPr>
          <w:rFonts w:ascii="Times New Roman" w:hAnsi="Times New Roman" w:cs="Times New Roman"/>
          <w:sz w:val="24"/>
          <w:szCs w:val="24"/>
        </w:rPr>
        <w:t xml:space="preserve"> behavior differences </w:t>
      </w:r>
      <w:r w:rsidR="009504CE">
        <w:rPr>
          <w:rFonts w:ascii="Times New Roman" w:hAnsi="Times New Roman" w:cs="Times New Roman"/>
          <w:sz w:val="24"/>
          <w:szCs w:val="24"/>
        </w:rPr>
        <w:t xml:space="preserve">in this species between male and females could explain tick prevalence </w:t>
      </w:r>
      <w:r w:rsidR="000F34E5" w:rsidRPr="00FD44C6">
        <w:rPr>
          <w:rFonts w:ascii="Times New Roman" w:hAnsi="Times New Roman" w:cs="Times New Roman"/>
          <w:sz w:val="24"/>
          <w:szCs w:val="24"/>
        </w:rPr>
        <w:t xml:space="preserve">(Cooper &amp; Burns, 1989; </w:t>
      </w:r>
      <w:proofErr w:type="spellStart"/>
      <w:r w:rsidR="000F34E5" w:rsidRPr="00FD44C6">
        <w:rPr>
          <w:rFonts w:ascii="Times New Roman" w:hAnsi="Times New Roman" w:cs="Times New Roman"/>
          <w:sz w:val="24"/>
          <w:szCs w:val="24"/>
        </w:rPr>
        <w:t>Haenel</w:t>
      </w:r>
      <w:proofErr w:type="spellEnd"/>
      <w:r w:rsidR="000F34E5" w:rsidRPr="00FD44C6">
        <w:rPr>
          <w:rFonts w:ascii="Times New Roman" w:hAnsi="Times New Roman" w:cs="Times New Roman"/>
          <w:sz w:val="24"/>
          <w:szCs w:val="24"/>
        </w:rPr>
        <w:t xml:space="preserve"> et al., 2001) and physiological differences (Cox et al., 2005)</w:t>
      </w:r>
      <w:r w:rsidR="00D47AEA">
        <w:rPr>
          <w:rFonts w:ascii="Times New Roman" w:hAnsi="Times New Roman" w:cs="Times New Roman"/>
          <w:sz w:val="24"/>
          <w:szCs w:val="24"/>
        </w:rPr>
        <w:t xml:space="preserve"> between</w:t>
      </w:r>
      <w:r w:rsidR="000F34E5" w:rsidRPr="00FD44C6">
        <w:rPr>
          <w:rFonts w:ascii="Times New Roman" w:hAnsi="Times New Roman" w:cs="Times New Roman"/>
          <w:sz w:val="24"/>
          <w:szCs w:val="24"/>
        </w:rPr>
        <w:t xml:space="preserve"> males and females. For example, male </w:t>
      </w:r>
      <w:r w:rsidR="000F34E5" w:rsidRPr="00FD44C6">
        <w:rPr>
          <w:rFonts w:ascii="Times New Roman" w:hAnsi="Times New Roman" w:cs="Times New Roman"/>
          <w:i/>
          <w:sz w:val="24"/>
          <w:szCs w:val="24"/>
        </w:rPr>
        <w:t>S. undulatus</w:t>
      </w:r>
      <w:r w:rsidR="000F34E5" w:rsidRPr="00FD44C6">
        <w:rPr>
          <w:rFonts w:ascii="Times New Roman" w:hAnsi="Times New Roman" w:cs="Times New Roman"/>
          <w:sz w:val="24"/>
          <w:szCs w:val="24"/>
        </w:rPr>
        <w:t xml:space="preserve"> have larger home range and territory size than females (</w:t>
      </w:r>
      <w:proofErr w:type="spellStart"/>
      <w:r w:rsidR="000F34E5" w:rsidRPr="00FD44C6">
        <w:rPr>
          <w:rFonts w:ascii="Times New Roman" w:hAnsi="Times New Roman" w:cs="Times New Roman"/>
          <w:sz w:val="24"/>
          <w:szCs w:val="24"/>
        </w:rPr>
        <w:t>Haenel</w:t>
      </w:r>
      <w:proofErr w:type="spellEnd"/>
      <w:r w:rsidR="000F34E5" w:rsidRPr="00FD44C6">
        <w:rPr>
          <w:rFonts w:ascii="Times New Roman" w:hAnsi="Times New Roman" w:cs="Times New Roman"/>
          <w:sz w:val="24"/>
          <w:szCs w:val="24"/>
        </w:rPr>
        <w:t xml:space="preserve"> et al., 2001). This behavioral difference could explain why there are differences in infection prevalence and intensity between sex, where males spend more time actively moving to defend and maintain territories which would increase probability of potential encounters with ticks and (or) encountering infected conspecifics within their home range.</w:t>
      </w:r>
    </w:p>
    <w:p w14:paraId="5D8CD425" w14:textId="7BCD6353" w:rsidR="00583821" w:rsidRPr="00FD44C6" w:rsidRDefault="00583821" w:rsidP="00583821">
      <w:pPr>
        <w:spacing w:line="240" w:lineRule="auto"/>
        <w:ind w:firstLine="720"/>
        <w:contextualSpacing/>
        <w:rPr>
          <w:rFonts w:ascii="Times New Roman" w:hAnsi="Times New Roman" w:cs="Times New Roman"/>
          <w:sz w:val="24"/>
          <w:szCs w:val="24"/>
        </w:rPr>
      </w:pPr>
      <w:r w:rsidRPr="00FD44C6">
        <w:rPr>
          <w:rFonts w:ascii="Times New Roman" w:hAnsi="Times New Roman" w:cs="Times New Roman"/>
          <w:sz w:val="24"/>
          <w:szCs w:val="24"/>
        </w:rPr>
        <w:t>Few studies have investigated the influence ticks have on relevant individual performance metrics, such as endurance and sprint speed, yet in reasonable numbers, it is conceivable that ticks can reduce performance.</w:t>
      </w:r>
      <w:r w:rsidRPr="00FD44C6">
        <w:rPr>
          <w:rFonts w:ascii="Times New Roman" w:eastAsia="Times New Roman" w:hAnsi="Times New Roman" w:cs="Times New Roman"/>
          <w:sz w:val="24"/>
          <w:szCs w:val="24"/>
        </w:rPr>
        <w:t xml:space="preserve"> Parasitized lizards in this study ranged from one to eight ticks, with an average three ticks on each infected lizard</w:t>
      </w:r>
      <w:r w:rsidRPr="00FD44C6">
        <w:rPr>
          <w:rFonts w:ascii="Times New Roman" w:hAnsi="Times New Roman" w:cs="Times New Roman"/>
          <w:sz w:val="24"/>
          <w:szCs w:val="24"/>
        </w:rPr>
        <w:t xml:space="preserve">. </w:t>
      </w:r>
      <w:r w:rsidRPr="00FD44C6">
        <w:rPr>
          <w:rFonts w:ascii="Times New Roman" w:eastAsia="Times New Roman" w:hAnsi="Times New Roman" w:cs="Times New Roman"/>
          <w:sz w:val="24"/>
          <w:szCs w:val="24"/>
        </w:rPr>
        <w:t>On average</w:t>
      </w:r>
      <w:r w:rsidR="00D47AEA">
        <w:rPr>
          <w:rFonts w:ascii="Times New Roman" w:eastAsia="Times New Roman" w:hAnsi="Times New Roman" w:cs="Times New Roman"/>
          <w:sz w:val="24"/>
          <w:szCs w:val="24"/>
        </w:rPr>
        <w:t>,</w:t>
      </w:r>
      <w:r w:rsidRPr="00FD44C6">
        <w:rPr>
          <w:rFonts w:ascii="Times New Roman" w:eastAsia="Times New Roman" w:hAnsi="Times New Roman" w:cs="Times New Roman"/>
          <w:sz w:val="24"/>
          <w:szCs w:val="24"/>
        </w:rPr>
        <w:t xml:space="preserve"> an engorged female tick </w:t>
      </w:r>
      <w:r w:rsidR="00D47AEA">
        <w:rPr>
          <w:rFonts w:ascii="Times New Roman" w:eastAsia="Times New Roman" w:hAnsi="Times New Roman" w:cs="Times New Roman"/>
          <w:sz w:val="24"/>
          <w:szCs w:val="24"/>
        </w:rPr>
        <w:t>(</w:t>
      </w:r>
      <w:proofErr w:type="spellStart"/>
      <w:r w:rsidR="00D47AEA" w:rsidRPr="00FD44C6">
        <w:rPr>
          <w:rFonts w:ascii="Times New Roman" w:hAnsi="Times New Roman" w:cs="Times New Roman"/>
          <w:i/>
          <w:iCs/>
          <w:color w:val="000000" w:themeColor="text1"/>
          <w:sz w:val="24"/>
          <w:szCs w:val="24"/>
        </w:rPr>
        <w:t>Amblyomma</w:t>
      </w:r>
      <w:proofErr w:type="spellEnd"/>
      <w:r w:rsidR="00D47AEA">
        <w:rPr>
          <w:rFonts w:ascii="Times New Roman" w:hAnsi="Times New Roman" w:cs="Times New Roman"/>
          <w:i/>
          <w:iCs/>
          <w:color w:val="000000" w:themeColor="text1"/>
          <w:sz w:val="24"/>
          <w:szCs w:val="24"/>
        </w:rPr>
        <w:t xml:space="preserve"> spp.</w:t>
      </w:r>
      <w:r w:rsidR="00D47AEA">
        <w:rPr>
          <w:rFonts w:ascii="Times New Roman" w:eastAsia="Times New Roman" w:hAnsi="Times New Roman" w:cs="Times New Roman"/>
          <w:sz w:val="24"/>
          <w:szCs w:val="24"/>
        </w:rPr>
        <w:t xml:space="preserve">) </w:t>
      </w:r>
      <w:r w:rsidRPr="00FD44C6">
        <w:rPr>
          <w:rFonts w:ascii="Times New Roman" w:eastAsia="Times New Roman" w:hAnsi="Times New Roman" w:cs="Times New Roman"/>
          <w:sz w:val="24"/>
          <w:szCs w:val="24"/>
        </w:rPr>
        <w:t xml:space="preserve">takes about 7 to 12 days to engorge up to 11 mg (Bullard et al., 2016). If blood makes up about 5-8% of a </w:t>
      </w:r>
      <w:r w:rsidR="00D47AEA">
        <w:rPr>
          <w:rFonts w:ascii="Times New Roman" w:eastAsia="Times New Roman" w:hAnsi="Times New Roman" w:cs="Times New Roman"/>
          <w:sz w:val="24"/>
          <w:szCs w:val="24"/>
        </w:rPr>
        <w:t>lizard's</w:t>
      </w:r>
      <w:r w:rsidRPr="00FD44C6">
        <w:rPr>
          <w:rFonts w:ascii="Times New Roman" w:eastAsia="Times New Roman" w:hAnsi="Times New Roman" w:cs="Times New Roman"/>
          <w:sz w:val="24"/>
          <w:szCs w:val="24"/>
        </w:rPr>
        <w:t xml:space="preserve"> body </w:t>
      </w:r>
      <w:r w:rsidR="00D47AEA">
        <w:rPr>
          <w:rFonts w:ascii="Times New Roman" w:eastAsia="Times New Roman" w:hAnsi="Times New Roman" w:cs="Times New Roman"/>
          <w:sz w:val="24"/>
          <w:szCs w:val="24"/>
        </w:rPr>
        <w:t>mass</w:t>
      </w:r>
      <w:r w:rsidRPr="00FD44C6">
        <w:rPr>
          <w:rFonts w:ascii="Times New Roman" w:eastAsia="Times New Roman" w:hAnsi="Times New Roman" w:cs="Times New Roman"/>
          <w:sz w:val="24"/>
          <w:szCs w:val="24"/>
        </w:rPr>
        <w:t xml:space="preserve"> (Prosser and Brown 1973), then a </w:t>
      </w:r>
      <w:r>
        <w:rPr>
          <w:rFonts w:ascii="Times New Roman" w:eastAsia="Times New Roman" w:hAnsi="Times New Roman" w:cs="Times New Roman"/>
          <w:sz w:val="24"/>
          <w:szCs w:val="24"/>
        </w:rPr>
        <w:t>small-bodied</w:t>
      </w:r>
      <w:r w:rsidRPr="00FD44C6">
        <w:rPr>
          <w:rFonts w:ascii="Times New Roman" w:eastAsia="Times New Roman" w:hAnsi="Times New Roman" w:cs="Times New Roman"/>
          <w:sz w:val="24"/>
          <w:szCs w:val="24"/>
        </w:rPr>
        <w:t xml:space="preserve"> lizard can lose a large amount of blood for each engorging female</w:t>
      </w:r>
      <w:r w:rsidR="00D47AEA">
        <w:rPr>
          <w:rFonts w:ascii="Times New Roman" w:eastAsia="Times New Roman" w:hAnsi="Times New Roman" w:cs="Times New Roman"/>
          <w:sz w:val="24"/>
          <w:szCs w:val="24"/>
        </w:rPr>
        <w:t xml:space="preserve">. </w:t>
      </w:r>
      <w:r w:rsidR="0034549E">
        <w:rPr>
          <w:rFonts w:ascii="Times New Roman" w:eastAsia="Times New Roman" w:hAnsi="Times New Roman" w:cs="Times New Roman"/>
          <w:sz w:val="24"/>
          <w:szCs w:val="24"/>
        </w:rPr>
        <w:t xml:space="preserve">For </w:t>
      </w:r>
      <w:proofErr w:type="spellStart"/>
      <w:r w:rsidR="0034549E">
        <w:rPr>
          <w:rFonts w:ascii="Times New Roman" w:eastAsia="Times New Roman" w:hAnsi="Times New Roman" w:cs="Times New Roman"/>
          <w:sz w:val="24"/>
          <w:szCs w:val="24"/>
        </w:rPr>
        <w:t>averge</w:t>
      </w:r>
      <w:proofErr w:type="spellEnd"/>
      <w:r w:rsidR="0034549E">
        <w:rPr>
          <w:rFonts w:ascii="Times New Roman" w:eastAsia="Times New Roman" w:hAnsi="Times New Roman" w:cs="Times New Roman"/>
          <w:sz w:val="24"/>
          <w:szCs w:val="24"/>
        </w:rPr>
        <w:t xml:space="preserve"> sized lizard in our study (9.5g)</w:t>
      </w:r>
      <w:r w:rsidRPr="00FD44C6">
        <w:rPr>
          <w:rFonts w:ascii="Times New Roman" w:hAnsi="Times New Roman" w:cs="Times New Roman"/>
          <w:sz w:val="24"/>
          <w:szCs w:val="24"/>
        </w:rPr>
        <w:t xml:space="preserve"> could potentially lose 1-2% of blood for each engorged tick. This blood loss</w:t>
      </w:r>
      <w:r w:rsidR="0034549E">
        <w:rPr>
          <w:rFonts w:ascii="Times New Roman" w:hAnsi="Times New Roman" w:cs="Times New Roman"/>
          <w:sz w:val="24"/>
          <w:szCs w:val="24"/>
        </w:rPr>
        <w:t xml:space="preserve"> </w:t>
      </w:r>
      <w:r w:rsidR="0034549E" w:rsidRPr="00FD44C6">
        <w:rPr>
          <w:rFonts w:ascii="Times New Roman" w:eastAsia="Times New Roman" w:hAnsi="Times New Roman" w:cs="Times New Roman"/>
          <w:sz w:val="24"/>
          <w:szCs w:val="24"/>
        </w:rPr>
        <w:t>can have significant physiological consequences</w:t>
      </w:r>
      <w:r w:rsidR="0034549E">
        <w:rPr>
          <w:rFonts w:ascii="Times New Roman" w:hAnsi="Times New Roman" w:cs="Times New Roman"/>
          <w:sz w:val="24"/>
          <w:szCs w:val="24"/>
        </w:rPr>
        <w:t>, such as</w:t>
      </w:r>
      <w:r w:rsidRPr="00FD44C6">
        <w:rPr>
          <w:rFonts w:ascii="Times New Roman" w:hAnsi="Times New Roman" w:cs="Times New Roman"/>
          <w:sz w:val="24"/>
          <w:szCs w:val="24"/>
        </w:rPr>
        <w:t xml:space="preserve"> anemia that</w:t>
      </w:r>
      <w:r w:rsidR="0034549E">
        <w:rPr>
          <w:rFonts w:ascii="Times New Roman" w:hAnsi="Times New Roman" w:cs="Times New Roman"/>
          <w:sz w:val="24"/>
          <w:szCs w:val="24"/>
        </w:rPr>
        <w:t xml:space="preserve"> can</w:t>
      </w:r>
      <w:r w:rsidRPr="00FD44C6">
        <w:rPr>
          <w:rFonts w:ascii="Times New Roman" w:hAnsi="Times New Roman" w:cs="Times New Roman"/>
          <w:sz w:val="24"/>
          <w:szCs w:val="24"/>
        </w:rPr>
        <w:t xml:space="preserve"> reduce performance (Lehmann, 1993). In an experimental study where ticks were allowed to attach and engorge on lizard hosts, ticks had a significant reduction in sprint and endurance performance than lizards with no ticks (Main &amp; Bull, 2000). </w:t>
      </w:r>
      <w:r w:rsidRPr="00D61765">
        <w:rPr>
          <w:rFonts w:ascii="Times New Roman" w:hAnsi="Times New Roman" w:cs="Times New Roman"/>
          <w:sz w:val="24"/>
          <w:szCs w:val="24"/>
        </w:rPr>
        <w:t xml:space="preserve">To our knowledge, this is the only </w:t>
      </w:r>
      <w:r w:rsidR="0034549E">
        <w:rPr>
          <w:rFonts w:ascii="Times New Roman" w:hAnsi="Times New Roman" w:cs="Times New Roman"/>
          <w:sz w:val="24"/>
          <w:szCs w:val="24"/>
        </w:rPr>
        <w:t xml:space="preserve">experimental manipulation </w:t>
      </w:r>
      <w:r w:rsidRPr="00D61765">
        <w:rPr>
          <w:rFonts w:ascii="Times New Roman" w:hAnsi="Times New Roman" w:cs="Times New Roman"/>
          <w:sz w:val="24"/>
          <w:szCs w:val="24"/>
        </w:rPr>
        <w:t xml:space="preserve">study to show a negative correlation </w:t>
      </w:r>
      <w:r w:rsidR="00464517">
        <w:rPr>
          <w:rFonts w:ascii="Times New Roman" w:hAnsi="Times New Roman" w:cs="Times New Roman"/>
          <w:sz w:val="24"/>
          <w:szCs w:val="24"/>
        </w:rPr>
        <w:t xml:space="preserve">between </w:t>
      </w:r>
      <w:r w:rsidRPr="00D61765">
        <w:rPr>
          <w:rFonts w:ascii="Times New Roman" w:hAnsi="Times New Roman" w:cs="Times New Roman"/>
          <w:sz w:val="24"/>
          <w:szCs w:val="24"/>
        </w:rPr>
        <w:t>individual sprint and endurance performance and tick prevalence.</w:t>
      </w:r>
      <w:r w:rsidRPr="00FD44C6">
        <w:rPr>
          <w:rFonts w:ascii="Times New Roman" w:hAnsi="Times New Roman" w:cs="Times New Roman"/>
          <w:sz w:val="24"/>
          <w:szCs w:val="24"/>
        </w:rPr>
        <w:t xml:space="preserve"> Our results support the findings of Main &amp; Bull (2000)</w:t>
      </w:r>
      <w:r w:rsidR="0034549E">
        <w:rPr>
          <w:rFonts w:ascii="Times New Roman" w:hAnsi="Times New Roman" w:cs="Times New Roman"/>
          <w:sz w:val="24"/>
          <w:szCs w:val="24"/>
        </w:rPr>
        <w:t>; however</w:t>
      </w:r>
      <w:r w:rsidRPr="00FD44C6">
        <w:rPr>
          <w:rFonts w:ascii="Times New Roman" w:hAnsi="Times New Roman" w:cs="Times New Roman"/>
          <w:sz w:val="24"/>
          <w:szCs w:val="24"/>
        </w:rPr>
        <w:t xml:space="preserve">, </w:t>
      </w:r>
      <w:proofErr w:type="spellStart"/>
      <w:r w:rsidRPr="00FD44C6">
        <w:rPr>
          <w:rFonts w:ascii="Times New Roman" w:hAnsi="Times New Roman" w:cs="Times New Roman"/>
          <w:i/>
          <w:sz w:val="24"/>
          <w:szCs w:val="24"/>
        </w:rPr>
        <w:t>Tiliqua</w:t>
      </w:r>
      <w:proofErr w:type="spellEnd"/>
      <w:r w:rsidRPr="00FD44C6">
        <w:rPr>
          <w:rFonts w:ascii="Times New Roman" w:hAnsi="Times New Roman" w:cs="Times New Roman"/>
          <w:i/>
          <w:sz w:val="24"/>
          <w:szCs w:val="24"/>
        </w:rPr>
        <w:t xml:space="preserve"> rugosa</w:t>
      </w:r>
      <w:r w:rsidRPr="00FD44C6">
        <w:rPr>
          <w:rFonts w:ascii="Times New Roman" w:hAnsi="Times New Roman" w:cs="Times New Roman"/>
          <w:sz w:val="24"/>
          <w:szCs w:val="24"/>
        </w:rPr>
        <w:t xml:space="preserve"> are </w:t>
      </w:r>
      <w:r w:rsidR="0034549E">
        <w:rPr>
          <w:rFonts w:ascii="Times New Roman" w:hAnsi="Times New Roman" w:cs="Times New Roman"/>
          <w:sz w:val="24"/>
          <w:szCs w:val="24"/>
        </w:rPr>
        <w:t>large-bodied</w:t>
      </w:r>
      <w:r w:rsidRPr="00FD44C6">
        <w:rPr>
          <w:rFonts w:ascii="Times New Roman" w:hAnsi="Times New Roman" w:cs="Times New Roman"/>
          <w:sz w:val="24"/>
          <w:szCs w:val="24"/>
        </w:rPr>
        <w:t xml:space="preserve"> lizards (18-34 cm) and have relatively few predators as adults (Bull, 1995). Whereas adult </w:t>
      </w:r>
      <w:r w:rsidRPr="00FD44C6">
        <w:rPr>
          <w:rFonts w:ascii="Times New Roman" w:hAnsi="Times New Roman" w:cs="Times New Roman"/>
          <w:i/>
          <w:sz w:val="24"/>
          <w:szCs w:val="24"/>
        </w:rPr>
        <w:t xml:space="preserve">S. undulatus </w:t>
      </w:r>
      <w:r w:rsidRPr="00FD44C6">
        <w:rPr>
          <w:rFonts w:ascii="Times New Roman" w:hAnsi="Times New Roman" w:cs="Times New Roman"/>
          <w:sz w:val="24"/>
          <w:szCs w:val="24"/>
        </w:rPr>
        <w:t xml:space="preserve">are considerably smaller (5-8 cm) and are frequently preyed upon by thermophilic snakes and birds (Crowley, 1985), and lower performance may leave parasitized lizards more vulnerable to predation. </w:t>
      </w:r>
    </w:p>
    <w:p w14:paraId="05F97D83" w14:textId="28BEAF21" w:rsidR="00826EDF" w:rsidRPr="00FD44C6" w:rsidRDefault="00583821" w:rsidP="00B269F3">
      <w:pPr>
        <w:spacing w:line="240" w:lineRule="auto"/>
        <w:ind w:firstLine="720"/>
        <w:contextualSpacing/>
        <w:rPr>
          <w:rFonts w:ascii="Times New Roman" w:hAnsi="Times New Roman" w:cs="Times New Roman"/>
          <w:sz w:val="24"/>
          <w:szCs w:val="24"/>
        </w:rPr>
      </w:pPr>
      <w:r w:rsidRPr="00FD44C6">
        <w:rPr>
          <w:rFonts w:ascii="Times New Roman" w:hAnsi="Times New Roman" w:cs="Times New Roman"/>
          <w:sz w:val="24"/>
          <w:szCs w:val="24"/>
        </w:rPr>
        <w:t xml:space="preserve">Contrary to our </w:t>
      </w:r>
      <w:r>
        <w:rPr>
          <w:rFonts w:ascii="Times New Roman" w:hAnsi="Times New Roman" w:cs="Times New Roman"/>
          <w:sz w:val="24"/>
          <w:szCs w:val="24"/>
        </w:rPr>
        <w:t>findings</w:t>
      </w:r>
      <w:r w:rsidRPr="00FD44C6">
        <w:rPr>
          <w:rFonts w:ascii="Times New Roman" w:hAnsi="Times New Roman" w:cs="Times New Roman"/>
          <w:sz w:val="24"/>
          <w:szCs w:val="24"/>
        </w:rPr>
        <w:t xml:space="preserve">, other studies have shown that ectoparasite infestation negatively affected body condition in reptiles (Dunlap &amp; Mathies, 1993; Madsen et al., 2005; Olsson et al., 2000). However, some research suggest that host parasite associations should have low to minimal fitness costs due to co-evolutionary dynamics between hosts and parasites (Anderson &amp; </w:t>
      </w:r>
      <w:proofErr w:type="gramStart"/>
      <w:r w:rsidRPr="00FD44C6">
        <w:rPr>
          <w:rFonts w:ascii="Times New Roman" w:hAnsi="Times New Roman" w:cs="Times New Roman"/>
          <w:sz w:val="24"/>
          <w:szCs w:val="24"/>
        </w:rPr>
        <w:t>May,</w:t>
      </w:r>
      <w:proofErr w:type="gramEnd"/>
      <w:r w:rsidRPr="00FD44C6">
        <w:rPr>
          <w:rFonts w:ascii="Times New Roman" w:hAnsi="Times New Roman" w:cs="Times New Roman"/>
          <w:sz w:val="24"/>
          <w:szCs w:val="24"/>
        </w:rPr>
        <w:t xml:space="preserve"> 1982; </w:t>
      </w:r>
      <w:proofErr w:type="spellStart"/>
      <w:r w:rsidRPr="00FD44C6">
        <w:rPr>
          <w:rFonts w:ascii="Times New Roman" w:hAnsi="Times New Roman" w:cs="Times New Roman"/>
          <w:sz w:val="24"/>
          <w:szCs w:val="24"/>
        </w:rPr>
        <w:t>Stjerman</w:t>
      </w:r>
      <w:proofErr w:type="spellEnd"/>
      <w:r w:rsidRPr="00FD44C6">
        <w:rPr>
          <w:rFonts w:ascii="Times New Roman" w:hAnsi="Times New Roman" w:cs="Times New Roman"/>
          <w:sz w:val="24"/>
          <w:szCs w:val="24"/>
        </w:rPr>
        <w:t xml:space="preserve"> et al., 2008). Ticks that are vectors for malaria-like diseases have shown to negatively affect body condition of lizard hosts (Dunlap &amp; Mathies, 1993). Though the two genera of ticks found at our sites carry </w:t>
      </w:r>
      <w:r w:rsidRPr="00FD44C6">
        <w:rPr>
          <w:rFonts w:ascii="Times New Roman" w:eastAsia="Times New Roman" w:hAnsi="Times New Roman" w:cs="Times New Roman"/>
          <w:i/>
          <w:iCs/>
          <w:color w:val="000000"/>
          <w:sz w:val="24"/>
          <w:szCs w:val="24"/>
          <w:shd w:val="clear" w:color="auto" w:fill="FFFFFF"/>
        </w:rPr>
        <w:t xml:space="preserve">Borrelia. spp. </w:t>
      </w:r>
      <w:r w:rsidRPr="00FD44C6">
        <w:rPr>
          <w:rFonts w:ascii="Times New Roman" w:eastAsia="Times New Roman" w:hAnsi="Times New Roman" w:cs="Times New Roman"/>
          <w:iCs/>
          <w:color w:val="000000"/>
          <w:sz w:val="24"/>
          <w:szCs w:val="24"/>
          <w:shd w:val="clear" w:color="auto" w:fill="FFFFFF"/>
        </w:rPr>
        <w:t>(Lyme disease)</w:t>
      </w:r>
      <w:r w:rsidRPr="00FD44C6">
        <w:rPr>
          <w:rFonts w:ascii="Times New Roman" w:eastAsia="Times New Roman" w:hAnsi="Times New Roman" w:cs="Times New Roman"/>
          <w:color w:val="000000"/>
          <w:sz w:val="24"/>
          <w:szCs w:val="24"/>
          <w:shd w:val="clear" w:color="auto" w:fill="FFFFFF"/>
        </w:rPr>
        <w:t xml:space="preserve"> and </w:t>
      </w:r>
      <w:r w:rsidRPr="00FD44C6">
        <w:rPr>
          <w:rFonts w:ascii="Times New Roman" w:eastAsia="Times New Roman" w:hAnsi="Times New Roman" w:cs="Times New Roman"/>
          <w:i/>
          <w:color w:val="000000"/>
          <w:sz w:val="24"/>
          <w:szCs w:val="24"/>
          <w:shd w:val="clear" w:color="auto" w:fill="FFFFFF"/>
        </w:rPr>
        <w:t>R</w:t>
      </w:r>
      <w:r w:rsidRPr="00FD44C6">
        <w:rPr>
          <w:rStyle w:val="Emphasis"/>
          <w:rFonts w:ascii="Times New Roman" w:eastAsia="Times New Roman" w:hAnsi="Times New Roman" w:cs="Times New Roman"/>
          <w:color w:val="000000"/>
          <w:sz w:val="24"/>
          <w:szCs w:val="24"/>
          <w:shd w:val="clear" w:color="auto" w:fill="FFFFFF"/>
        </w:rPr>
        <w:t>ickettsia spp. (</w:t>
      </w:r>
      <w:r w:rsidRPr="00FD44C6">
        <w:rPr>
          <w:rFonts w:ascii="Times New Roman" w:eastAsia="Times New Roman" w:hAnsi="Times New Roman" w:cs="Times New Roman"/>
          <w:iCs/>
          <w:color w:val="000000"/>
          <w:sz w:val="24"/>
          <w:szCs w:val="24"/>
          <w:shd w:val="clear" w:color="auto" w:fill="FFFFFF"/>
        </w:rPr>
        <w:t>rocky mountain spotted fever)</w:t>
      </w:r>
      <w:r w:rsidRPr="00FD44C6">
        <w:rPr>
          <w:rStyle w:val="Emphasis"/>
          <w:rFonts w:ascii="Times New Roman" w:eastAsia="Times New Roman" w:hAnsi="Times New Roman" w:cs="Times New Roman"/>
          <w:color w:val="000000"/>
          <w:sz w:val="24"/>
          <w:szCs w:val="24"/>
          <w:shd w:val="clear" w:color="auto" w:fill="FFFFFF"/>
        </w:rPr>
        <w:t xml:space="preserve"> </w:t>
      </w:r>
      <w:r w:rsidRPr="00FD44C6">
        <w:rPr>
          <w:rStyle w:val="Emphasis"/>
          <w:rFonts w:ascii="Times New Roman" w:eastAsia="Times New Roman" w:hAnsi="Times New Roman" w:cs="Times New Roman"/>
          <w:i w:val="0"/>
          <w:color w:val="000000"/>
          <w:sz w:val="24"/>
          <w:szCs w:val="24"/>
          <w:shd w:val="clear" w:color="auto" w:fill="FFFFFF"/>
        </w:rPr>
        <w:t>(James et al., 2015; Trout Fryxell et al, 2017</w:t>
      </w:r>
      <w:r w:rsidRPr="00FD44C6">
        <w:rPr>
          <w:rStyle w:val="Emphasis"/>
          <w:rFonts w:ascii="Times New Roman" w:eastAsia="Times New Roman" w:hAnsi="Times New Roman" w:cs="Times New Roman"/>
          <w:color w:val="000000"/>
          <w:sz w:val="24"/>
          <w:szCs w:val="24"/>
          <w:shd w:val="clear" w:color="auto" w:fill="FFFFFF"/>
        </w:rPr>
        <w:t xml:space="preserve">). </w:t>
      </w:r>
      <w:r w:rsidRPr="00FD44C6">
        <w:rPr>
          <w:rFonts w:ascii="Times New Roman" w:hAnsi="Times New Roman" w:cs="Times New Roman"/>
          <w:color w:val="000000"/>
          <w:sz w:val="24"/>
          <w:szCs w:val="24"/>
        </w:rPr>
        <w:t xml:space="preserve">Tick paralysis is associated with </w:t>
      </w:r>
      <w:r w:rsidRPr="00FD44C6">
        <w:rPr>
          <w:rFonts w:ascii="Times New Roman" w:hAnsi="Times New Roman" w:cs="Times New Roman"/>
          <w:i/>
          <w:color w:val="000000"/>
          <w:sz w:val="24"/>
          <w:szCs w:val="24"/>
        </w:rPr>
        <w:t>Borrelia spp.</w:t>
      </w:r>
      <w:r w:rsidRPr="00FD44C6">
        <w:rPr>
          <w:rFonts w:ascii="Times New Roman" w:hAnsi="Times New Roman" w:cs="Times New Roman"/>
          <w:color w:val="000000"/>
          <w:sz w:val="24"/>
          <w:szCs w:val="24"/>
        </w:rPr>
        <w:t xml:space="preserve"> is an illness that commonly occurs in the genus </w:t>
      </w:r>
      <w:proofErr w:type="spellStart"/>
      <w:r w:rsidRPr="00FD44C6">
        <w:rPr>
          <w:rFonts w:ascii="Times New Roman" w:hAnsi="Times New Roman" w:cs="Times New Roman"/>
          <w:i/>
          <w:iCs/>
          <w:color w:val="000000"/>
          <w:sz w:val="24"/>
          <w:szCs w:val="24"/>
        </w:rPr>
        <w:t>Amblyomma</w:t>
      </w:r>
      <w:proofErr w:type="spellEnd"/>
      <w:r w:rsidRPr="00FD44C6">
        <w:rPr>
          <w:rFonts w:ascii="Times New Roman" w:hAnsi="Times New Roman" w:cs="Times New Roman"/>
          <w:color w:val="000000"/>
          <w:sz w:val="24"/>
          <w:szCs w:val="24"/>
        </w:rPr>
        <w:t xml:space="preserve">. Salivary neurotoxins released from a feeding tick can cause a partial loss or complete loss of muscle movement </w:t>
      </w:r>
      <w:r w:rsidR="00B269F3">
        <w:rPr>
          <w:rFonts w:ascii="Times New Roman" w:hAnsi="Times New Roman" w:cs="Times New Roman"/>
          <w:color w:val="000000"/>
          <w:sz w:val="24"/>
          <w:szCs w:val="24"/>
        </w:rPr>
        <w:t>in</w:t>
      </w:r>
      <w:r w:rsidRPr="00FD44C6">
        <w:rPr>
          <w:rFonts w:ascii="Times New Roman" w:hAnsi="Times New Roman" w:cs="Times New Roman"/>
          <w:color w:val="000000"/>
          <w:sz w:val="24"/>
          <w:szCs w:val="24"/>
        </w:rPr>
        <w:t xml:space="preserve"> hosts (</w:t>
      </w:r>
      <w:proofErr w:type="spellStart"/>
      <w:r w:rsidRPr="00FD44C6">
        <w:rPr>
          <w:rFonts w:ascii="Times New Roman" w:hAnsi="Times New Roman" w:cs="Times New Roman"/>
          <w:color w:val="000000"/>
          <w:sz w:val="24"/>
          <w:szCs w:val="24"/>
        </w:rPr>
        <w:t>Masina</w:t>
      </w:r>
      <w:proofErr w:type="spellEnd"/>
      <w:r w:rsidRPr="00FD44C6">
        <w:rPr>
          <w:rFonts w:ascii="Times New Roman" w:hAnsi="Times New Roman" w:cs="Times New Roman"/>
          <w:color w:val="000000"/>
          <w:sz w:val="24"/>
          <w:szCs w:val="24"/>
        </w:rPr>
        <w:t xml:space="preserve"> &amp; </w:t>
      </w:r>
      <w:proofErr w:type="spellStart"/>
      <w:r w:rsidRPr="00FD44C6">
        <w:rPr>
          <w:rFonts w:ascii="Times New Roman" w:hAnsi="Times New Roman" w:cs="Times New Roman"/>
          <w:color w:val="000000"/>
          <w:sz w:val="24"/>
          <w:szCs w:val="24"/>
        </w:rPr>
        <w:t>Broady</w:t>
      </w:r>
      <w:proofErr w:type="spellEnd"/>
      <w:r w:rsidRPr="00FD44C6">
        <w:rPr>
          <w:rFonts w:ascii="Times New Roman" w:hAnsi="Times New Roman" w:cs="Times New Roman"/>
          <w:color w:val="000000"/>
          <w:sz w:val="24"/>
          <w:szCs w:val="24"/>
        </w:rPr>
        <w:t>, 1999). Depending on the duration of attachment, the removal of the tick can improve or even reverse symptoms of paralysis (</w:t>
      </w:r>
      <w:proofErr w:type="spellStart"/>
      <w:r w:rsidRPr="00FD44C6">
        <w:rPr>
          <w:rFonts w:ascii="Times New Roman" w:hAnsi="Times New Roman" w:cs="Times New Roman"/>
          <w:color w:val="000000"/>
          <w:sz w:val="24"/>
          <w:szCs w:val="24"/>
        </w:rPr>
        <w:t>Gothe</w:t>
      </w:r>
      <w:proofErr w:type="spellEnd"/>
      <w:r w:rsidRPr="00FD44C6">
        <w:rPr>
          <w:rFonts w:ascii="Times New Roman" w:hAnsi="Times New Roman" w:cs="Times New Roman"/>
          <w:color w:val="000000"/>
          <w:sz w:val="24"/>
          <w:szCs w:val="24"/>
        </w:rPr>
        <w:t>, 1984; Hanson et al., 2007). To our knowledge, here is one documented case of tick paralysis occurring in reptiles (</w:t>
      </w:r>
      <w:r w:rsidRPr="00FD44C6">
        <w:rPr>
          <w:rFonts w:ascii="Times New Roman" w:hAnsi="Times New Roman" w:cs="Times New Roman"/>
          <w:i/>
          <w:color w:val="000000"/>
          <w:sz w:val="24"/>
          <w:szCs w:val="24"/>
        </w:rPr>
        <w:t>Coluber constrictor</w:t>
      </w:r>
      <w:r w:rsidRPr="00FD44C6">
        <w:rPr>
          <w:rFonts w:ascii="Times New Roman" w:hAnsi="Times New Roman" w:cs="Times New Roman"/>
          <w:color w:val="000000"/>
          <w:sz w:val="24"/>
          <w:szCs w:val="24"/>
        </w:rPr>
        <w:t xml:space="preserve">) that has shown to a direct link to impairing locomotor ability and </w:t>
      </w:r>
      <w:r w:rsidRPr="00FD44C6">
        <w:rPr>
          <w:rFonts w:ascii="Times New Roman" w:hAnsi="Times New Roman" w:cs="Times New Roman"/>
          <w:color w:val="000000"/>
          <w:sz w:val="24"/>
          <w:szCs w:val="24"/>
        </w:rPr>
        <w:lastRenderedPageBreak/>
        <w:t xml:space="preserve">immediate improvement (within hours) of movement after removal of the parasite (Hanson et. al., 2007). It is possible that early stages of tick paralysis could cause a short-term effect on host mobility and may not affect </w:t>
      </w:r>
      <w:r w:rsidR="00B269F3">
        <w:rPr>
          <w:rFonts w:ascii="Times New Roman" w:hAnsi="Times New Roman" w:cs="Times New Roman"/>
          <w:color w:val="000000"/>
          <w:sz w:val="24"/>
          <w:szCs w:val="24"/>
        </w:rPr>
        <w:t xml:space="preserve">the </w:t>
      </w:r>
      <w:r w:rsidRPr="00FD44C6">
        <w:rPr>
          <w:rFonts w:ascii="Times New Roman" w:hAnsi="Times New Roman" w:cs="Times New Roman"/>
          <w:color w:val="000000"/>
          <w:sz w:val="24"/>
          <w:szCs w:val="24"/>
        </w:rPr>
        <w:t xml:space="preserve">long-term health or body condition of the host. </w:t>
      </w:r>
    </w:p>
    <w:p w14:paraId="4F50CCE7" w14:textId="77777777" w:rsidR="00983FC9" w:rsidRPr="00FD44C6" w:rsidRDefault="00983FC9" w:rsidP="00B269F3">
      <w:pPr>
        <w:spacing w:line="240" w:lineRule="auto"/>
        <w:contextualSpacing/>
        <w:rPr>
          <w:rFonts w:ascii="Times New Roman" w:hAnsi="Times New Roman" w:cs="Times New Roman"/>
          <w:sz w:val="24"/>
          <w:szCs w:val="24"/>
        </w:rPr>
      </w:pPr>
    </w:p>
    <w:p w14:paraId="69D18A3D" w14:textId="77777777" w:rsidR="00983FC9" w:rsidRPr="00FD44C6" w:rsidRDefault="00983FC9" w:rsidP="00B269F3">
      <w:pPr>
        <w:spacing w:line="240" w:lineRule="auto"/>
        <w:contextualSpacing/>
        <w:rPr>
          <w:rFonts w:ascii="Times New Roman" w:hAnsi="Times New Roman" w:cs="Times New Roman"/>
          <w:sz w:val="24"/>
          <w:szCs w:val="24"/>
        </w:rPr>
        <w:sectPr w:rsidR="00983FC9" w:rsidRPr="00FD44C6" w:rsidSect="00FD44C6">
          <w:pgSz w:w="12240" w:h="15840"/>
          <w:pgMar w:top="1440" w:right="1440" w:bottom="1440" w:left="1440" w:header="720" w:footer="720" w:gutter="0"/>
          <w:cols w:space="720"/>
          <w:docGrid w:linePitch="360"/>
        </w:sectPr>
      </w:pPr>
    </w:p>
    <w:p w14:paraId="0105D913" w14:textId="4F5E8549" w:rsidR="00FD44C6" w:rsidRPr="00FD44C6" w:rsidRDefault="00D47AEA"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noProof/>
          <w:color w:val="000000" w:themeColor="text1"/>
          <w:kern w:val="24"/>
          <w:sz w:val="24"/>
          <w:szCs w:val="24"/>
        </w:rPr>
        <w:lastRenderedPageBreak/>
        <w:drawing>
          <wp:inline distT="0" distB="0" distL="0" distR="0" wp14:anchorId="541F7F3D" wp14:editId="537F60F6">
            <wp:extent cx="5943600" cy="3458210"/>
            <wp:effectExtent l="0" t="0" r="0" b="0"/>
            <wp:docPr id="69385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1096" name="Picture 693851096"/>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inline>
        </w:drawing>
      </w:r>
    </w:p>
    <w:p w14:paraId="5B59B299" w14:textId="610D0F31" w:rsidR="00FD44C6" w:rsidRPr="00FD44C6" w:rsidRDefault="00983FC9" w:rsidP="00B269F3">
      <w:pPr>
        <w:spacing w:line="240" w:lineRule="auto"/>
        <w:contextualSpacing/>
        <w:rPr>
          <w:rFonts w:ascii="Times New Roman" w:hAnsi="Times New Roman" w:cs="Times New Roman"/>
          <w:color w:val="000000" w:themeColor="text1"/>
          <w:sz w:val="24"/>
          <w:szCs w:val="24"/>
        </w:rPr>
      </w:pPr>
      <w:r w:rsidRPr="00FD44C6">
        <w:rPr>
          <w:rFonts w:ascii="Times New Roman" w:hAnsi="Times New Roman" w:cs="Times New Roman"/>
          <w:color w:val="000000" w:themeColor="text1"/>
          <w:kern w:val="24"/>
          <w:sz w:val="24"/>
          <w:szCs w:val="24"/>
        </w:rPr>
        <w:t xml:space="preserve">Figure 1. Relationship between </w:t>
      </w:r>
      <w:r w:rsidR="00464517">
        <w:rPr>
          <w:rFonts w:ascii="Times New Roman" w:hAnsi="Times New Roman" w:cs="Times New Roman"/>
          <w:color w:val="000000" w:themeColor="text1"/>
          <w:kern w:val="24"/>
          <w:sz w:val="24"/>
          <w:szCs w:val="24"/>
        </w:rPr>
        <w:t xml:space="preserve">the </w:t>
      </w:r>
      <w:r w:rsidR="00D47AEA">
        <w:rPr>
          <w:rFonts w:ascii="Times New Roman" w:hAnsi="Times New Roman" w:cs="Times New Roman"/>
          <w:color w:val="000000" w:themeColor="text1"/>
          <w:kern w:val="24"/>
          <w:sz w:val="24"/>
          <w:szCs w:val="24"/>
        </w:rPr>
        <w:t>probability</w:t>
      </w:r>
      <w:r w:rsidR="00D47AEA" w:rsidRPr="00FD44C6">
        <w:rPr>
          <w:rFonts w:ascii="Times New Roman" w:hAnsi="Times New Roman" w:cs="Times New Roman"/>
          <w:color w:val="000000" w:themeColor="text1"/>
          <w:kern w:val="24"/>
          <w:sz w:val="24"/>
          <w:szCs w:val="24"/>
        </w:rPr>
        <w:t xml:space="preserve"> </w:t>
      </w:r>
      <w:r w:rsidRPr="00FD44C6">
        <w:rPr>
          <w:rFonts w:ascii="Times New Roman" w:hAnsi="Times New Roman" w:cs="Times New Roman"/>
          <w:color w:val="000000" w:themeColor="text1"/>
          <w:kern w:val="24"/>
          <w:sz w:val="24"/>
          <w:szCs w:val="24"/>
        </w:rPr>
        <w:t>of tick infection and body size (</w:t>
      </w:r>
      <w:r w:rsidR="00464517">
        <w:rPr>
          <w:rFonts w:ascii="Times New Roman" w:hAnsi="Times New Roman" w:cs="Times New Roman"/>
          <w:color w:val="000000" w:themeColor="text1"/>
          <w:kern w:val="24"/>
          <w:sz w:val="24"/>
          <w:szCs w:val="24"/>
        </w:rPr>
        <w:t>SVL</w:t>
      </w:r>
      <w:r w:rsidRPr="00FD44C6">
        <w:rPr>
          <w:rFonts w:ascii="Times New Roman" w:hAnsi="Times New Roman" w:cs="Times New Roman"/>
          <w:color w:val="000000" w:themeColor="text1"/>
          <w:kern w:val="24"/>
          <w:sz w:val="24"/>
          <w:szCs w:val="24"/>
        </w:rPr>
        <w:t xml:space="preserve">) for male lizards. </w:t>
      </w:r>
      <w:r w:rsidR="00464517">
        <w:rPr>
          <w:rFonts w:ascii="Times New Roman" w:hAnsi="Times New Roman" w:cs="Times New Roman"/>
          <w:color w:val="000000" w:themeColor="text1"/>
          <w:kern w:val="24"/>
          <w:sz w:val="24"/>
          <w:szCs w:val="24"/>
        </w:rPr>
        <w:t>The line</w:t>
      </w:r>
      <w:r w:rsidRPr="00FD44C6">
        <w:rPr>
          <w:rFonts w:ascii="Times New Roman" w:hAnsi="Times New Roman" w:cs="Times New Roman"/>
          <w:color w:val="000000" w:themeColor="text1"/>
          <w:kern w:val="24"/>
          <w:sz w:val="24"/>
          <w:szCs w:val="24"/>
        </w:rPr>
        <w:t xml:space="preserve"> </w:t>
      </w:r>
      <w:r w:rsidR="00464517">
        <w:rPr>
          <w:rFonts w:ascii="Times New Roman" w:hAnsi="Times New Roman" w:cs="Times New Roman"/>
          <w:color w:val="000000" w:themeColor="text1"/>
          <w:kern w:val="24"/>
          <w:sz w:val="24"/>
          <w:szCs w:val="24"/>
        </w:rPr>
        <w:t>represents</w:t>
      </w:r>
      <w:r w:rsidR="00464517" w:rsidRPr="00FD44C6">
        <w:rPr>
          <w:rFonts w:ascii="Times New Roman" w:hAnsi="Times New Roman" w:cs="Times New Roman"/>
          <w:color w:val="000000" w:themeColor="text1"/>
          <w:kern w:val="24"/>
          <w:sz w:val="24"/>
          <w:szCs w:val="24"/>
        </w:rPr>
        <w:t xml:space="preserve"> </w:t>
      </w:r>
      <w:r w:rsidRPr="00FD44C6">
        <w:rPr>
          <w:rFonts w:ascii="Times New Roman" w:hAnsi="Times New Roman" w:cs="Times New Roman"/>
          <w:color w:val="000000" w:themeColor="text1"/>
          <w:kern w:val="24"/>
          <w:sz w:val="24"/>
          <w:szCs w:val="24"/>
        </w:rPr>
        <w:t>the probability function from logistic regression</w:t>
      </w:r>
      <w:r w:rsidR="00272442">
        <w:rPr>
          <w:rFonts w:ascii="Times New Roman" w:hAnsi="Times New Roman" w:cs="Times New Roman"/>
          <w:color w:val="000000" w:themeColor="text1"/>
          <w:kern w:val="24"/>
          <w:sz w:val="24"/>
          <w:szCs w:val="24"/>
        </w:rPr>
        <w:t>,</w:t>
      </w:r>
      <w:r w:rsidR="00464517">
        <w:rPr>
          <w:rFonts w:ascii="Times New Roman" w:hAnsi="Times New Roman" w:cs="Times New Roman"/>
          <w:color w:val="000000" w:themeColor="text1"/>
          <w:kern w:val="24"/>
          <w:sz w:val="24"/>
          <w:szCs w:val="24"/>
        </w:rPr>
        <w:t xml:space="preserve"> and light grey bands represent 95CI of model fit</w:t>
      </w:r>
      <w:r w:rsidRPr="00FD44C6">
        <w:rPr>
          <w:rFonts w:ascii="Times New Roman" w:hAnsi="Times New Roman" w:cs="Times New Roman"/>
          <w:color w:val="000000" w:themeColor="text1"/>
          <w:kern w:val="24"/>
          <w:sz w:val="24"/>
          <w:szCs w:val="24"/>
        </w:rPr>
        <w:t xml:space="preserve">. </w:t>
      </w:r>
      <w:r w:rsidR="00464517">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041D2C78" w14:textId="77777777" w:rsidR="00983FC9" w:rsidRPr="00FD44C6" w:rsidRDefault="00983FC9" w:rsidP="00B269F3">
      <w:pPr>
        <w:spacing w:line="240" w:lineRule="auto"/>
        <w:contextualSpacing/>
        <w:rPr>
          <w:rFonts w:ascii="Times New Roman" w:hAnsi="Times New Roman" w:cs="Times New Roman"/>
          <w:color w:val="000000" w:themeColor="text1"/>
          <w:sz w:val="24"/>
          <w:szCs w:val="24"/>
        </w:rPr>
        <w:sectPr w:rsidR="00983FC9" w:rsidRPr="00FD44C6" w:rsidSect="00B269F3">
          <w:pgSz w:w="12240" w:h="15840"/>
          <w:pgMar w:top="1440" w:right="1440" w:bottom="1440" w:left="1440" w:header="1440" w:footer="1440" w:gutter="0"/>
          <w:cols w:space="720"/>
          <w:docGrid w:linePitch="360"/>
        </w:sectPr>
      </w:pPr>
    </w:p>
    <w:p w14:paraId="792FC500" w14:textId="0AC28F6B" w:rsidR="00FD44C6" w:rsidRPr="00FD44C6" w:rsidRDefault="00081717"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2">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C814F79" w14:textId="13B46FF4" w:rsidR="00983FC9" w:rsidRPr="00FD44C6" w:rsidRDefault="00983FC9" w:rsidP="00B269F3">
      <w:pPr>
        <w:pStyle w:val="NormalWeb"/>
        <w:spacing w:before="0" w:beforeAutospacing="0" w:after="0" w:afterAutospacing="0"/>
        <w:contextualSpacing/>
      </w:pPr>
      <w:r w:rsidRPr="00FD44C6">
        <w:rPr>
          <w:color w:val="000000" w:themeColor="text1"/>
          <w:kern w:val="24"/>
        </w:rPr>
        <w:t>Figure 2. ANCOVA results of maximum sprint speed</w:t>
      </w:r>
      <w:r w:rsidR="00081717">
        <w:rPr>
          <w:color w:val="000000" w:themeColor="text1"/>
          <w:kern w:val="24"/>
        </w:rPr>
        <w:t xml:space="preserve"> </w:t>
      </w:r>
      <w:r w:rsidRPr="00FD44C6">
        <w:rPr>
          <w:color w:val="000000" w:themeColor="text1"/>
          <w:kern w:val="24"/>
        </w:rPr>
        <w:t>(a) and two-meter run speed</w:t>
      </w:r>
      <w:r w:rsidR="00081717">
        <w:rPr>
          <w:color w:val="000000" w:themeColor="text1"/>
          <w:kern w:val="24"/>
        </w:rPr>
        <w:t xml:space="preserve"> </w:t>
      </w:r>
      <w:r w:rsidRPr="00FD44C6">
        <w:rPr>
          <w:color w:val="000000" w:themeColor="text1"/>
          <w:kern w:val="24"/>
        </w:rPr>
        <w:t>(b) of</w:t>
      </w:r>
      <w:r w:rsidR="00081717">
        <w:rPr>
          <w:color w:val="000000" w:themeColor="text1"/>
          <w:kern w:val="24"/>
        </w:rPr>
        <w:t xml:space="preserve"> male lizards</w:t>
      </w:r>
      <w:r w:rsidRPr="00FD44C6">
        <w:rPr>
          <w:color w:val="000000" w:themeColor="text1"/>
          <w:kern w:val="24"/>
        </w:rPr>
        <w:t>. Hindlimb length (mm) was used as a covariate to remove the effect of size on performance. The presence of ticks</w:t>
      </w:r>
      <w:r w:rsidR="001D267A">
        <w:rPr>
          <w:color w:val="000000" w:themeColor="text1"/>
          <w:kern w:val="24"/>
        </w:rPr>
        <w:t xml:space="preserve"> (yellow)</w:t>
      </w:r>
      <w:r w:rsidRPr="00FD44C6">
        <w:rPr>
          <w:color w:val="000000" w:themeColor="text1"/>
          <w:kern w:val="24"/>
        </w:rPr>
        <w:t xml:space="preserve"> significantly reduced maximum sprint speed (p &lt; 0.</w:t>
      </w:r>
      <w:r w:rsidR="0019772F" w:rsidRPr="00FD44C6">
        <w:rPr>
          <w:color w:val="000000" w:themeColor="text1"/>
          <w:kern w:val="24"/>
        </w:rPr>
        <w:t>0</w:t>
      </w:r>
      <w:r w:rsidR="0019772F">
        <w:rPr>
          <w:color w:val="000000" w:themeColor="text1"/>
          <w:kern w:val="24"/>
        </w:rPr>
        <w:t>1</w:t>
      </w:r>
      <w:r w:rsidRPr="00FD44C6">
        <w:rPr>
          <w:color w:val="000000" w:themeColor="text1"/>
          <w:kern w:val="24"/>
        </w:rPr>
        <w:t xml:space="preserve">) and two-meter run speed (p </w:t>
      </w:r>
      <w:r w:rsidR="0019772F">
        <w:rPr>
          <w:color w:val="000000" w:themeColor="text1"/>
          <w:kern w:val="24"/>
        </w:rPr>
        <w:t xml:space="preserve"> = </w:t>
      </w:r>
      <w:r w:rsidRPr="00FD44C6">
        <w:rPr>
          <w:color w:val="000000" w:themeColor="text1"/>
          <w:kern w:val="24"/>
        </w:rPr>
        <w:t>0.</w:t>
      </w:r>
      <w:r w:rsidR="0019772F" w:rsidRPr="00FD44C6">
        <w:rPr>
          <w:color w:val="000000" w:themeColor="text1"/>
          <w:kern w:val="24"/>
        </w:rPr>
        <w:t>0</w:t>
      </w:r>
      <w:r w:rsidR="0019772F">
        <w:rPr>
          <w:color w:val="000000" w:themeColor="text1"/>
          <w:kern w:val="24"/>
        </w:rPr>
        <w:t>2</w:t>
      </w:r>
      <w:r w:rsidRPr="00FD44C6">
        <w:rPr>
          <w:color w:val="000000" w:themeColor="text1"/>
          <w:kern w:val="24"/>
        </w:rPr>
        <w:t>)</w:t>
      </w:r>
      <w:r w:rsidR="001D267A">
        <w:rPr>
          <w:color w:val="000000" w:themeColor="text1"/>
          <w:kern w:val="24"/>
        </w:rPr>
        <w:t xml:space="preserve"> in comparison to lizards with no ticks (grey)</w:t>
      </w:r>
      <w:r w:rsidRPr="00FD44C6">
        <w:rPr>
          <w:color w:val="000000" w:themeColor="text1"/>
          <w:kern w:val="24"/>
        </w:rPr>
        <w:t xml:space="preserve">. </w:t>
      </w:r>
    </w:p>
    <w:p w14:paraId="27D2995E" w14:textId="77777777" w:rsidR="002F0128" w:rsidRPr="00FD44C6" w:rsidRDefault="00000000" w:rsidP="00B269F3">
      <w:pPr>
        <w:spacing w:line="240" w:lineRule="auto"/>
        <w:contextualSpacing/>
        <w:rPr>
          <w:rFonts w:ascii="Times New Roman" w:hAnsi="Times New Roman" w:cs="Times New Roman"/>
          <w:sz w:val="24"/>
          <w:szCs w:val="24"/>
        </w:rPr>
      </w:pPr>
    </w:p>
    <w:sectPr w:rsidR="002F0128" w:rsidRPr="00FD44C6" w:rsidSect="004645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D2C01" w14:textId="77777777" w:rsidR="00B51754" w:rsidRDefault="00B51754" w:rsidP="00AA5E38">
      <w:pPr>
        <w:spacing w:after="0" w:line="240" w:lineRule="auto"/>
      </w:pPr>
      <w:r>
        <w:separator/>
      </w:r>
    </w:p>
  </w:endnote>
  <w:endnote w:type="continuationSeparator" w:id="0">
    <w:p w14:paraId="31DC80CA" w14:textId="77777777" w:rsidR="00B51754" w:rsidRDefault="00B51754"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8D547" w14:textId="77777777" w:rsidR="00B51754" w:rsidRDefault="00B51754" w:rsidP="00AA5E38">
      <w:pPr>
        <w:spacing w:after="0" w:line="240" w:lineRule="auto"/>
      </w:pPr>
      <w:r>
        <w:separator/>
      </w:r>
    </w:p>
  </w:footnote>
  <w:footnote w:type="continuationSeparator" w:id="0">
    <w:p w14:paraId="22E9F885" w14:textId="77777777" w:rsidR="00B51754" w:rsidRDefault="00B51754" w:rsidP="00AA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275F"/>
    <w:rsid w:val="00004D5A"/>
    <w:rsid w:val="000050EB"/>
    <w:rsid w:val="0001738C"/>
    <w:rsid w:val="000225C2"/>
    <w:rsid w:val="00026FFB"/>
    <w:rsid w:val="000313EB"/>
    <w:rsid w:val="00035F8B"/>
    <w:rsid w:val="00041B53"/>
    <w:rsid w:val="000500AE"/>
    <w:rsid w:val="0005068B"/>
    <w:rsid w:val="000518EB"/>
    <w:rsid w:val="00061ED0"/>
    <w:rsid w:val="00062DA3"/>
    <w:rsid w:val="00072E43"/>
    <w:rsid w:val="00080CF2"/>
    <w:rsid w:val="00081717"/>
    <w:rsid w:val="00081B14"/>
    <w:rsid w:val="000826AE"/>
    <w:rsid w:val="00085476"/>
    <w:rsid w:val="00094DF4"/>
    <w:rsid w:val="00095E60"/>
    <w:rsid w:val="000A12FD"/>
    <w:rsid w:val="000A2C4C"/>
    <w:rsid w:val="000A5A0D"/>
    <w:rsid w:val="000C04BB"/>
    <w:rsid w:val="000C149E"/>
    <w:rsid w:val="000C60BB"/>
    <w:rsid w:val="000C7341"/>
    <w:rsid w:val="000F34E5"/>
    <w:rsid w:val="00100A03"/>
    <w:rsid w:val="00100EB7"/>
    <w:rsid w:val="00114970"/>
    <w:rsid w:val="0012428E"/>
    <w:rsid w:val="00127ED2"/>
    <w:rsid w:val="00127EF9"/>
    <w:rsid w:val="0013176B"/>
    <w:rsid w:val="00133BAF"/>
    <w:rsid w:val="00134AA1"/>
    <w:rsid w:val="001416D4"/>
    <w:rsid w:val="00142972"/>
    <w:rsid w:val="00154017"/>
    <w:rsid w:val="001550F5"/>
    <w:rsid w:val="00162F4E"/>
    <w:rsid w:val="0016437E"/>
    <w:rsid w:val="00164C5A"/>
    <w:rsid w:val="001728A9"/>
    <w:rsid w:val="0017348A"/>
    <w:rsid w:val="00181800"/>
    <w:rsid w:val="001839F5"/>
    <w:rsid w:val="0019724D"/>
    <w:rsid w:val="0019772F"/>
    <w:rsid w:val="001A77E6"/>
    <w:rsid w:val="001C6E46"/>
    <w:rsid w:val="001D267A"/>
    <w:rsid w:val="001D49E4"/>
    <w:rsid w:val="001E10BD"/>
    <w:rsid w:val="001E40EB"/>
    <w:rsid w:val="001E4D0A"/>
    <w:rsid w:val="001E568A"/>
    <w:rsid w:val="001E58CC"/>
    <w:rsid w:val="001F30EE"/>
    <w:rsid w:val="001F351E"/>
    <w:rsid w:val="001F6CA7"/>
    <w:rsid w:val="00211D1D"/>
    <w:rsid w:val="0021352B"/>
    <w:rsid w:val="00214538"/>
    <w:rsid w:val="002254CF"/>
    <w:rsid w:val="002515DC"/>
    <w:rsid w:val="00256486"/>
    <w:rsid w:val="00266C7F"/>
    <w:rsid w:val="002716F1"/>
    <w:rsid w:val="00272442"/>
    <w:rsid w:val="002A6ABB"/>
    <w:rsid w:val="002B743C"/>
    <w:rsid w:val="002B7C46"/>
    <w:rsid w:val="002C34C4"/>
    <w:rsid w:val="002C5E28"/>
    <w:rsid w:val="002D0225"/>
    <w:rsid w:val="002E25E4"/>
    <w:rsid w:val="002E4BCD"/>
    <w:rsid w:val="002F3160"/>
    <w:rsid w:val="002F7210"/>
    <w:rsid w:val="002F7463"/>
    <w:rsid w:val="003112D6"/>
    <w:rsid w:val="003256F1"/>
    <w:rsid w:val="003265C4"/>
    <w:rsid w:val="00327C6A"/>
    <w:rsid w:val="00331B5F"/>
    <w:rsid w:val="00334E5E"/>
    <w:rsid w:val="0034220C"/>
    <w:rsid w:val="0034549E"/>
    <w:rsid w:val="00345820"/>
    <w:rsid w:val="00345968"/>
    <w:rsid w:val="003516DC"/>
    <w:rsid w:val="00355441"/>
    <w:rsid w:val="00356548"/>
    <w:rsid w:val="00370CB1"/>
    <w:rsid w:val="00372719"/>
    <w:rsid w:val="00372901"/>
    <w:rsid w:val="003800F8"/>
    <w:rsid w:val="00385EAD"/>
    <w:rsid w:val="00386AAC"/>
    <w:rsid w:val="00390C72"/>
    <w:rsid w:val="003941AB"/>
    <w:rsid w:val="0039533C"/>
    <w:rsid w:val="003A0F93"/>
    <w:rsid w:val="003A18A9"/>
    <w:rsid w:val="003A3361"/>
    <w:rsid w:val="003A3945"/>
    <w:rsid w:val="003B157F"/>
    <w:rsid w:val="003B7A9A"/>
    <w:rsid w:val="003C6610"/>
    <w:rsid w:val="003D16B8"/>
    <w:rsid w:val="003E2FAC"/>
    <w:rsid w:val="003F6866"/>
    <w:rsid w:val="00404781"/>
    <w:rsid w:val="004064D3"/>
    <w:rsid w:val="00410538"/>
    <w:rsid w:val="00422228"/>
    <w:rsid w:val="0042494C"/>
    <w:rsid w:val="00437F5A"/>
    <w:rsid w:val="00441274"/>
    <w:rsid w:val="00444933"/>
    <w:rsid w:val="00453AB1"/>
    <w:rsid w:val="004556B7"/>
    <w:rsid w:val="00462964"/>
    <w:rsid w:val="00464517"/>
    <w:rsid w:val="00464DEB"/>
    <w:rsid w:val="00465DE0"/>
    <w:rsid w:val="0047022C"/>
    <w:rsid w:val="0047156F"/>
    <w:rsid w:val="00480ED4"/>
    <w:rsid w:val="00485E02"/>
    <w:rsid w:val="00486128"/>
    <w:rsid w:val="004A54B4"/>
    <w:rsid w:val="004A7D11"/>
    <w:rsid w:val="004C6E7C"/>
    <w:rsid w:val="004E240F"/>
    <w:rsid w:val="00513326"/>
    <w:rsid w:val="0051517A"/>
    <w:rsid w:val="0052265E"/>
    <w:rsid w:val="005231F7"/>
    <w:rsid w:val="00525AB3"/>
    <w:rsid w:val="00541BB2"/>
    <w:rsid w:val="005434F1"/>
    <w:rsid w:val="0054782A"/>
    <w:rsid w:val="00561D35"/>
    <w:rsid w:val="005634E6"/>
    <w:rsid w:val="005646AF"/>
    <w:rsid w:val="00565B5E"/>
    <w:rsid w:val="0057062E"/>
    <w:rsid w:val="00572F02"/>
    <w:rsid w:val="00575D15"/>
    <w:rsid w:val="00583821"/>
    <w:rsid w:val="0059330F"/>
    <w:rsid w:val="00593C69"/>
    <w:rsid w:val="00596FA0"/>
    <w:rsid w:val="005A6DF4"/>
    <w:rsid w:val="005B03CB"/>
    <w:rsid w:val="005B7D61"/>
    <w:rsid w:val="005C411D"/>
    <w:rsid w:val="005C657D"/>
    <w:rsid w:val="005E0F16"/>
    <w:rsid w:val="005E4654"/>
    <w:rsid w:val="005E5600"/>
    <w:rsid w:val="005E6576"/>
    <w:rsid w:val="005E67AF"/>
    <w:rsid w:val="005F3FE7"/>
    <w:rsid w:val="005F50E4"/>
    <w:rsid w:val="005F5C4D"/>
    <w:rsid w:val="00606487"/>
    <w:rsid w:val="00610C2C"/>
    <w:rsid w:val="00616AA8"/>
    <w:rsid w:val="006208B4"/>
    <w:rsid w:val="00625BA9"/>
    <w:rsid w:val="00631424"/>
    <w:rsid w:val="00642469"/>
    <w:rsid w:val="006439B0"/>
    <w:rsid w:val="00651086"/>
    <w:rsid w:val="0065187B"/>
    <w:rsid w:val="00660AEE"/>
    <w:rsid w:val="0066655C"/>
    <w:rsid w:val="00670446"/>
    <w:rsid w:val="006857F7"/>
    <w:rsid w:val="00686003"/>
    <w:rsid w:val="006879B8"/>
    <w:rsid w:val="00691F21"/>
    <w:rsid w:val="00695D2E"/>
    <w:rsid w:val="006A4589"/>
    <w:rsid w:val="006A7175"/>
    <w:rsid w:val="006B3D81"/>
    <w:rsid w:val="006C22A4"/>
    <w:rsid w:val="006D2020"/>
    <w:rsid w:val="006D4659"/>
    <w:rsid w:val="006D4E34"/>
    <w:rsid w:val="006E4D70"/>
    <w:rsid w:val="006E5E2E"/>
    <w:rsid w:val="00700278"/>
    <w:rsid w:val="00702DC9"/>
    <w:rsid w:val="0070452A"/>
    <w:rsid w:val="007140BF"/>
    <w:rsid w:val="007200FF"/>
    <w:rsid w:val="00724948"/>
    <w:rsid w:val="00725470"/>
    <w:rsid w:val="0073042B"/>
    <w:rsid w:val="00733DBB"/>
    <w:rsid w:val="00735E68"/>
    <w:rsid w:val="007400EC"/>
    <w:rsid w:val="00740950"/>
    <w:rsid w:val="007467CD"/>
    <w:rsid w:val="00747F44"/>
    <w:rsid w:val="00751C01"/>
    <w:rsid w:val="00752F89"/>
    <w:rsid w:val="00763EF1"/>
    <w:rsid w:val="00764B71"/>
    <w:rsid w:val="00772A74"/>
    <w:rsid w:val="00775AB5"/>
    <w:rsid w:val="00781227"/>
    <w:rsid w:val="0079152D"/>
    <w:rsid w:val="007928AC"/>
    <w:rsid w:val="00794F82"/>
    <w:rsid w:val="00795714"/>
    <w:rsid w:val="0079660C"/>
    <w:rsid w:val="007970C2"/>
    <w:rsid w:val="007B008D"/>
    <w:rsid w:val="007B111F"/>
    <w:rsid w:val="007B3AED"/>
    <w:rsid w:val="007D01B1"/>
    <w:rsid w:val="007D4D74"/>
    <w:rsid w:val="007E15EE"/>
    <w:rsid w:val="007E228D"/>
    <w:rsid w:val="007E2ECC"/>
    <w:rsid w:val="007F4D15"/>
    <w:rsid w:val="007F63F2"/>
    <w:rsid w:val="007F648B"/>
    <w:rsid w:val="00801BAF"/>
    <w:rsid w:val="00826EDF"/>
    <w:rsid w:val="00831655"/>
    <w:rsid w:val="00831E5D"/>
    <w:rsid w:val="0083357F"/>
    <w:rsid w:val="00847010"/>
    <w:rsid w:val="008500F8"/>
    <w:rsid w:val="00851D66"/>
    <w:rsid w:val="008545DC"/>
    <w:rsid w:val="00855604"/>
    <w:rsid w:val="00857BD6"/>
    <w:rsid w:val="00865F2D"/>
    <w:rsid w:val="00867D90"/>
    <w:rsid w:val="00877A28"/>
    <w:rsid w:val="00877B28"/>
    <w:rsid w:val="00886CF1"/>
    <w:rsid w:val="00892456"/>
    <w:rsid w:val="00892B7C"/>
    <w:rsid w:val="008942B6"/>
    <w:rsid w:val="008B52A3"/>
    <w:rsid w:val="008D3F2B"/>
    <w:rsid w:val="008D6D05"/>
    <w:rsid w:val="008E695A"/>
    <w:rsid w:val="008E7800"/>
    <w:rsid w:val="008F09DB"/>
    <w:rsid w:val="008F5DFA"/>
    <w:rsid w:val="008F5F67"/>
    <w:rsid w:val="00915A6C"/>
    <w:rsid w:val="00916B50"/>
    <w:rsid w:val="009231D3"/>
    <w:rsid w:val="00924FFD"/>
    <w:rsid w:val="00927278"/>
    <w:rsid w:val="009312DE"/>
    <w:rsid w:val="009341CE"/>
    <w:rsid w:val="009357CD"/>
    <w:rsid w:val="00947126"/>
    <w:rsid w:val="009504CE"/>
    <w:rsid w:val="00950B7D"/>
    <w:rsid w:val="00950CE8"/>
    <w:rsid w:val="00953448"/>
    <w:rsid w:val="00967D95"/>
    <w:rsid w:val="00970C20"/>
    <w:rsid w:val="00983FC9"/>
    <w:rsid w:val="00994901"/>
    <w:rsid w:val="009A29A3"/>
    <w:rsid w:val="009A5A2F"/>
    <w:rsid w:val="009A69EC"/>
    <w:rsid w:val="009B7456"/>
    <w:rsid w:val="009C01C0"/>
    <w:rsid w:val="009C2553"/>
    <w:rsid w:val="009C31A9"/>
    <w:rsid w:val="009C39A7"/>
    <w:rsid w:val="009C5CEF"/>
    <w:rsid w:val="009E0639"/>
    <w:rsid w:val="009E2D9D"/>
    <w:rsid w:val="009E5395"/>
    <w:rsid w:val="009F321D"/>
    <w:rsid w:val="00A12601"/>
    <w:rsid w:val="00A133CF"/>
    <w:rsid w:val="00A2089B"/>
    <w:rsid w:val="00A24E33"/>
    <w:rsid w:val="00A31256"/>
    <w:rsid w:val="00A3265A"/>
    <w:rsid w:val="00A34866"/>
    <w:rsid w:val="00A357E0"/>
    <w:rsid w:val="00A35C72"/>
    <w:rsid w:val="00A3657A"/>
    <w:rsid w:val="00A40ABC"/>
    <w:rsid w:val="00A46DD5"/>
    <w:rsid w:val="00A576C9"/>
    <w:rsid w:val="00A610ED"/>
    <w:rsid w:val="00A74F58"/>
    <w:rsid w:val="00A84DA9"/>
    <w:rsid w:val="00A94395"/>
    <w:rsid w:val="00A94686"/>
    <w:rsid w:val="00A960E4"/>
    <w:rsid w:val="00AA5E38"/>
    <w:rsid w:val="00AA5E9E"/>
    <w:rsid w:val="00AA7FD8"/>
    <w:rsid w:val="00AB06B1"/>
    <w:rsid w:val="00AB18A0"/>
    <w:rsid w:val="00AB1C2B"/>
    <w:rsid w:val="00AB299A"/>
    <w:rsid w:val="00AB4F0A"/>
    <w:rsid w:val="00AB5C60"/>
    <w:rsid w:val="00AC5CE3"/>
    <w:rsid w:val="00AF42E1"/>
    <w:rsid w:val="00AF6AFE"/>
    <w:rsid w:val="00AF7361"/>
    <w:rsid w:val="00B021E5"/>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FEC"/>
    <w:rsid w:val="00BC7E96"/>
    <w:rsid w:val="00BD2799"/>
    <w:rsid w:val="00BD5523"/>
    <w:rsid w:val="00BE1161"/>
    <w:rsid w:val="00BE2290"/>
    <w:rsid w:val="00C06A19"/>
    <w:rsid w:val="00C11887"/>
    <w:rsid w:val="00C1291D"/>
    <w:rsid w:val="00C23760"/>
    <w:rsid w:val="00C25E24"/>
    <w:rsid w:val="00C30972"/>
    <w:rsid w:val="00C345BB"/>
    <w:rsid w:val="00C365F6"/>
    <w:rsid w:val="00C46704"/>
    <w:rsid w:val="00C54D00"/>
    <w:rsid w:val="00C57474"/>
    <w:rsid w:val="00C6329E"/>
    <w:rsid w:val="00C76813"/>
    <w:rsid w:val="00C85CDC"/>
    <w:rsid w:val="00C8700F"/>
    <w:rsid w:val="00C93CE8"/>
    <w:rsid w:val="00C9543F"/>
    <w:rsid w:val="00C96FBE"/>
    <w:rsid w:val="00CA40FA"/>
    <w:rsid w:val="00CB0468"/>
    <w:rsid w:val="00CC0804"/>
    <w:rsid w:val="00CD18B7"/>
    <w:rsid w:val="00CD1BF6"/>
    <w:rsid w:val="00CD77CB"/>
    <w:rsid w:val="00D001DA"/>
    <w:rsid w:val="00D03B17"/>
    <w:rsid w:val="00D062CE"/>
    <w:rsid w:val="00D11084"/>
    <w:rsid w:val="00D13426"/>
    <w:rsid w:val="00D14322"/>
    <w:rsid w:val="00D44258"/>
    <w:rsid w:val="00D47AEA"/>
    <w:rsid w:val="00D559F2"/>
    <w:rsid w:val="00D55FFF"/>
    <w:rsid w:val="00D76E5C"/>
    <w:rsid w:val="00D7789E"/>
    <w:rsid w:val="00D85BAA"/>
    <w:rsid w:val="00D863CD"/>
    <w:rsid w:val="00DB0C07"/>
    <w:rsid w:val="00DD2205"/>
    <w:rsid w:val="00DD2B3C"/>
    <w:rsid w:val="00DD52AF"/>
    <w:rsid w:val="00DF137F"/>
    <w:rsid w:val="00DF315C"/>
    <w:rsid w:val="00DF5701"/>
    <w:rsid w:val="00DF7AFB"/>
    <w:rsid w:val="00E11818"/>
    <w:rsid w:val="00E2345D"/>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B46D5"/>
    <w:rsid w:val="00EB4ABE"/>
    <w:rsid w:val="00EB4D30"/>
    <w:rsid w:val="00ED2A83"/>
    <w:rsid w:val="00EE3BE2"/>
    <w:rsid w:val="00EF5430"/>
    <w:rsid w:val="00F2018C"/>
    <w:rsid w:val="00F22DB2"/>
    <w:rsid w:val="00F27DD6"/>
    <w:rsid w:val="00F31A52"/>
    <w:rsid w:val="00F336CB"/>
    <w:rsid w:val="00F44D5B"/>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137E"/>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chartTrackingRefBased/>
  <w15:docId w15:val="{5D4C16D8-F144-C94C-BCCB-53FCBEE32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r.-project.or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000000" w:rsidRDefault="00D971AE">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444D59"/>
    <w:rsid w:val="00D971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71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91b837c6-5aee-44ee-8d04-332cb300179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&quot;,&quot;citationItems&quot;:[{&quot;id&quot;:&quot;f2d5d02b-9ad3-3d54-9da9-8329ea46c4a8&quot;,&quot;itemData&quot;:{&quot;type&quot;:&quot;article-journal&quot;,&quot;id&quot;:&quot;f2d5d02b-9ad3-3d54-9da9-8329ea46c4a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09528369&quot;,&quot;URL&quot;:&quot;http://doi.wiley.com/10.1111/jzo.12545&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volume&quot;:&quot;305&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268390-3FD8-FD4C-A4E9-92D474B3B947}">
  <ds:schemaRefs>
    <ds:schemaRef ds:uri="http://schemas.openxmlformats.org/officeDocument/2006/bibliography"/>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13</cp:revision>
  <dcterms:created xsi:type="dcterms:W3CDTF">2023-07-21T02:34:00Z</dcterms:created>
  <dcterms:modified xsi:type="dcterms:W3CDTF">2023-07-21T04:28:00Z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
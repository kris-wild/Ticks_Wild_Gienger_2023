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0A0EB" w14:textId="600CF8A2" w:rsidR="00510131" w:rsidRPr="0063292D" w:rsidRDefault="00510131" w:rsidP="00510131">
      <w:pPr>
        <w:spacing w:line="240" w:lineRule="auto"/>
        <w:contextualSpacing/>
        <w:rPr>
          <w:rFonts w:ascii="Times New Roman" w:hAnsi="Times New Roman" w:cs="Times New Roman"/>
          <w:sz w:val="24"/>
          <w:szCs w:val="24"/>
        </w:rPr>
      </w:pPr>
      <w:r w:rsidRPr="0063292D">
        <w:rPr>
          <w:rFonts w:ascii="Times New Roman" w:hAnsi="Times New Roman" w:cs="Times New Roman"/>
          <w:b/>
          <w:color w:val="000000" w:themeColor="text1"/>
          <w:sz w:val="24"/>
          <w:szCs w:val="24"/>
        </w:rPr>
        <w:t>Tick</w:t>
      </w:r>
      <w:r w:rsidR="00F17C6B">
        <w:rPr>
          <w:rFonts w:ascii="Times New Roman" w:hAnsi="Times New Roman" w:cs="Times New Roman"/>
          <w:b/>
          <w:color w:val="000000" w:themeColor="text1"/>
          <w:sz w:val="24"/>
          <w:szCs w:val="24"/>
        </w:rPr>
        <w:t>-</w:t>
      </w:r>
      <w:r w:rsidR="00641AE8">
        <w:rPr>
          <w:rFonts w:ascii="Times New Roman" w:hAnsi="Times New Roman" w:cs="Times New Roman"/>
          <w:b/>
          <w:color w:val="000000" w:themeColor="text1"/>
          <w:sz w:val="24"/>
          <w:szCs w:val="24"/>
        </w:rPr>
        <w:t xml:space="preserve">tock, </w:t>
      </w:r>
      <w:r w:rsidR="00AD28C5">
        <w:rPr>
          <w:rFonts w:ascii="Times New Roman" w:hAnsi="Times New Roman" w:cs="Times New Roman"/>
          <w:b/>
          <w:color w:val="000000" w:themeColor="text1"/>
          <w:sz w:val="24"/>
          <w:szCs w:val="24"/>
        </w:rPr>
        <w:t>racing</w:t>
      </w:r>
      <w:r w:rsidR="00641AE8">
        <w:rPr>
          <w:rFonts w:ascii="Times New Roman" w:hAnsi="Times New Roman" w:cs="Times New Roman"/>
          <w:b/>
          <w:color w:val="000000" w:themeColor="text1"/>
          <w:sz w:val="24"/>
          <w:szCs w:val="24"/>
        </w:rPr>
        <w:t xml:space="preserve"> the clock: P</w:t>
      </w:r>
      <w:r w:rsidR="006B7186">
        <w:rPr>
          <w:rFonts w:ascii="Times New Roman" w:hAnsi="Times New Roman" w:cs="Times New Roman"/>
          <w:b/>
          <w:color w:val="000000" w:themeColor="text1"/>
          <w:sz w:val="24"/>
          <w:szCs w:val="24"/>
        </w:rPr>
        <w:t>arasitism</w:t>
      </w:r>
      <w:r w:rsidRPr="0063292D">
        <w:rPr>
          <w:rFonts w:ascii="Times New Roman" w:hAnsi="Times New Roman" w:cs="Times New Roman"/>
          <w:b/>
          <w:color w:val="000000" w:themeColor="text1"/>
          <w:sz w:val="24"/>
          <w:szCs w:val="24"/>
        </w:rPr>
        <w:t xml:space="preserve"> is associated with </w:t>
      </w:r>
      <w:r>
        <w:rPr>
          <w:rFonts w:ascii="Times New Roman" w:hAnsi="Times New Roman" w:cs="Times New Roman"/>
          <w:b/>
          <w:color w:val="000000" w:themeColor="text1"/>
          <w:sz w:val="24"/>
          <w:szCs w:val="24"/>
        </w:rPr>
        <w:t>decreased</w:t>
      </w:r>
      <w:r w:rsidRPr="0063292D">
        <w:rPr>
          <w:rFonts w:ascii="Times New Roman" w:hAnsi="Times New Roman" w:cs="Times New Roman"/>
          <w:b/>
          <w:color w:val="000000" w:themeColor="text1"/>
          <w:sz w:val="24"/>
          <w:szCs w:val="24"/>
        </w:rPr>
        <w:t xml:space="preserve"> </w:t>
      </w:r>
      <w:r w:rsidR="00222F92">
        <w:rPr>
          <w:rFonts w:ascii="Times New Roman" w:hAnsi="Times New Roman" w:cs="Times New Roman"/>
          <w:b/>
          <w:color w:val="000000" w:themeColor="text1"/>
          <w:sz w:val="24"/>
          <w:szCs w:val="24"/>
        </w:rPr>
        <w:t>sprint</w:t>
      </w:r>
      <w:r w:rsidRPr="0063292D">
        <w:rPr>
          <w:rFonts w:ascii="Times New Roman" w:hAnsi="Times New Roman" w:cs="Times New Roman"/>
          <w:b/>
          <w:color w:val="000000" w:themeColor="text1"/>
          <w:sz w:val="24"/>
          <w:szCs w:val="24"/>
        </w:rPr>
        <w:t xml:space="preserve"> performance in </w:t>
      </w:r>
      <w:r>
        <w:rPr>
          <w:rFonts w:ascii="Times New Roman" w:hAnsi="Times New Roman" w:cs="Times New Roman"/>
          <w:b/>
          <w:color w:val="000000" w:themeColor="text1"/>
          <w:sz w:val="24"/>
          <w:szCs w:val="24"/>
        </w:rPr>
        <w:t>the E</w:t>
      </w:r>
      <w:r w:rsidRPr="0063292D">
        <w:rPr>
          <w:rFonts w:ascii="Times New Roman" w:hAnsi="Times New Roman" w:cs="Times New Roman"/>
          <w:b/>
          <w:color w:val="000000" w:themeColor="text1"/>
          <w:sz w:val="24"/>
          <w:szCs w:val="24"/>
        </w:rPr>
        <w:t xml:space="preserve">astern </w:t>
      </w:r>
      <w:r>
        <w:rPr>
          <w:rFonts w:ascii="Times New Roman" w:hAnsi="Times New Roman" w:cs="Times New Roman"/>
          <w:b/>
          <w:color w:val="000000" w:themeColor="text1"/>
          <w:sz w:val="24"/>
          <w:szCs w:val="24"/>
        </w:rPr>
        <w:t>F</w:t>
      </w:r>
      <w:r w:rsidRPr="0063292D">
        <w:rPr>
          <w:rFonts w:ascii="Times New Roman" w:hAnsi="Times New Roman" w:cs="Times New Roman"/>
          <w:b/>
          <w:color w:val="000000" w:themeColor="text1"/>
          <w:sz w:val="24"/>
          <w:szCs w:val="24"/>
        </w:rPr>
        <w:t xml:space="preserve">ence </w:t>
      </w:r>
      <w:r>
        <w:rPr>
          <w:rFonts w:ascii="Times New Roman" w:hAnsi="Times New Roman" w:cs="Times New Roman"/>
          <w:b/>
          <w:color w:val="000000" w:themeColor="text1"/>
          <w:sz w:val="24"/>
          <w:szCs w:val="24"/>
        </w:rPr>
        <w:t>L</w:t>
      </w:r>
      <w:r w:rsidRPr="0063292D">
        <w:rPr>
          <w:rFonts w:ascii="Times New Roman" w:hAnsi="Times New Roman" w:cs="Times New Roman"/>
          <w:b/>
          <w:color w:val="000000" w:themeColor="text1"/>
          <w:sz w:val="24"/>
          <w:szCs w:val="24"/>
        </w:rPr>
        <w:t>izard</w:t>
      </w:r>
    </w:p>
    <w:p w14:paraId="089D43D9" w14:textId="77777777" w:rsidR="00510131" w:rsidRPr="0063292D" w:rsidRDefault="00510131" w:rsidP="00B269F3">
      <w:pPr>
        <w:spacing w:line="240" w:lineRule="auto"/>
        <w:contextualSpacing/>
        <w:rPr>
          <w:rFonts w:ascii="Times New Roman" w:hAnsi="Times New Roman" w:cs="Times New Roman"/>
          <w:sz w:val="24"/>
          <w:szCs w:val="24"/>
        </w:rPr>
      </w:pPr>
    </w:p>
    <w:p w14:paraId="2DAA401E" w14:textId="549799EE" w:rsidR="00035F8B" w:rsidRPr="0063292D" w:rsidRDefault="00035F8B" w:rsidP="00B269F3">
      <w:pPr>
        <w:spacing w:line="240" w:lineRule="auto"/>
        <w:contextualSpacing/>
        <w:rPr>
          <w:rFonts w:ascii="Times New Roman" w:hAnsi="Times New Roman" w:cs="Times New Roman"/>
          <w:sz w:val="24"/>
          <w:szCs w:val="24"/>
          <w:vertAlign w:val="superscript"/>
        </w:rPr>
      </w:pPr>
      <w:r w:rsidRPr="0063292D">
        <w:rPr>
          <w:rFonts w:ascii="Times New Roman" w:hAnsi="Times New Roman" w:cs="Times New Roman"/>
          <w:sz w:val="24"/>
          <w:szCs w:val="24"/>
        </w:rPr>
        <w:t>Kristoffer H. Wild</w:t>
      </w:r>
      <w:r w:rsidRPr="0063292D">
        <w:rPr>
          <w:rFonts w:ascii="Times New Roman" w:hAnsi="Times New Roman" w:cs="Times New Roman"/>
          <w:sz w:val="24"/>
          <w:szCs w:val="24"/>
          <w:vertAlign w:val="superscript"/>
        </w:rPr>
        <w:t>1,2</w:t>
      </w:r>
      <w:r w:rsidRPr="0063292D">
        <w:rPr>
          <w:rFonts w:ascii="Times New Roman" w:hAnsi="Times New Roman" w:cs="Times New Roman"/>
          <w:sz w:val="24"/>
          <w:szCs w:val="24"/>
        </w:rPr>
        <w:t xml:space="preserve"> &amp; C.M. </w:t>
      </w:r>
      <w:r w:rsidR="00953448" w:rsidRPr="0063292D">
        <w:rPr>
          <w:rFonts w:ascii="Times New Roman" w:hAnsi="Times New Roman" w:cs="Times New Roman"/>
          <w:sz w:val="24"/>
          <w:szCs w:val="24"/>
        </w:rPr>
        <w:t>Gienger</w:t>
      </w:r>
      <w:r w:rsidR="00953448" w:rsidRPr="0063292D">
        <w:rPr>
          <w:rFonts w:ascii="Times New Roman" w:hAnsi="Times New Roman" w:cs="Times New Roman"/>
          <w:sz w:val="24"/>
          <w:szCs w:val="24"/>
          <w:vertAlign w:val="superscript"/>
        </w:rPr>
        <w:t>2</w:t>
      </w:r>
    </w:p>
    <w:p w14:paraId="7146BFC1" w14:textId="77777777" w:rsidR="00FD44C6" w:rsidRPr="0063292D" w:rsidRDefault="00FD44C6" w:rsidP="00B269F3">
      <w:pPr>
        <w:spacing w:line="240" w:lineRule="auto"/>
        <w:contextualSpacing/>
        <w:rPr>
          <w:rFonts w:ascii="Times New Roman" w:hAnsi="Times New Roman" w:cs="Times New Roman"/>
          <w:bCs/>
          <w:sz w:val="24"/>
          <w:szCs w:val="24"/>
        </w:rPr>
      </w:pPr>
    </w:p>
    <w:p w14:paraId="7F57ED5A" w14:textId="71F3371B" w:rsidR="00035F8B"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bCs/>
          <w:sz w:val="24"/>
          <w:szCs w:val="24"/>
        </w:rPr>
        <w:t>1</w:t>
      </w:r>
      <w:r w:rsidR="00035F8B" w:rsidRPr="0063292D">
        <w:rPr>
          <w:rFonts w:ascii="Times New Roman" w:hAnsi="Times New Roman" w:cs="Times New Roman"/>
          <w:sz w:val="24"/>
          <w:szCs w:val="24"/>
        </w:rPr>
        <w:t xml:space="preserve">. </w:t>
      </w:r>
      <w:r w:rsidR="00C85CDC" w:rsidRPr="0063292D">
        <w:rPr>
          <w:rFonts w:ascii="Times New Roman" w:hAnsi="Times New Roman" w:cs="Times New Roman"/>
          <w:sz w:val="24"/>
          <w:szCs w:val="24"/>
        </w:rPr>
        <w:t xml:space="preserve">School of </w:t>
      </w:r>
      <w:proofErr w:type="spellStart"/>
      <w:r w:rsidR="00C85CDC" w:rsidRPr="0063292D">
        <w:rPr>
          <w:rFonts w:ascii="Times New Roman" w:hAnsi="Times New Roman" w:cs="Times New Roman"/>
          <w:sz w:val="24"/>
          <w:szCs w:val="24"/>
        </w:rPr>
        <w:t>BioSciences</w:t>
      </w:r>
      <w:proofErr w:type="spellEnd"/>
      <w:r w:rsidR="00C85CDC" w:rsidRPr="0063292D">
        <w:rPr>
          <w:rFonts w:ascii="Times New Roman" w:hAnsi="Times New Roman" w:cs="Times New Roman"/>
          <w:sz w:val="24"/>
          <w:szCs w:val="24"/>
        </w:rPr>
        <w:t>, The Univ</w:t>
      </w:r>
      <w:r w:rsidRPr="0063292D">
        <w:rPr>
          <w:rFonts w:ascii="Times New Roman" w:hAnsi="Times New Roman" w:cs="Times New Roman"/>
          <w:sz w:val="24"/>
          <w:szCs w:val="24"/>
        </w:rPr>
        <w:t>ersity</w:t>
      </w:r>
      <w:r w:rsidR="00C85CDC" w:rsidRPr="0063292D">
        <w:rPr>
          <w:rFonts w:ascii="Times New Roman" w:hAnsi="Times New Roman" w:cs="Times New Roman"/>
          <w:sz w:val="24"/>
          <w:szCs w:val="24"/>
        </w:rPr>
        <w:t xml:space="preserve"> of Melbourne, Parkville, </w:t>
      </w:r>
      <w:r w:rsidRPr="0063292D">
        <w:rPr>
          <w:rFonts w:ascii="Times New Roman" w:hAnsi="Times New Roman" w:cs="Times New Roman"/>
          <w:sz w:val="24"/>
          <w:szCs w:val="24"/>
        </w:rPr>
        <w:t>Victoria</w:t>
      </w:r>
      <w:r w:rsidR="00035F8B" w:rsidRPr="0063292D">
        <w:rPr>
          <w:rFonts w:ascii="Times New Roman" w:hAnsi="Times New Roman" w:cs="Times New Roman"/>
          <w:sz w:val="24"/>
          <w:szCs w:val="24"/>
        </w:rPr>
        <w:t>, Australia</w:t>
      </w:r>
    </w:p>
    <w:p w14:paraId="3F8AAA9A" w14:textId="36305E86" w:rsidR="00953448" w:rsidRPr="0063292D" w:rsidRDefault="00953448" w:rsidP="00B269F3">
      <w:pPr>
        <w:spacing w:line="240" w:lineRule="auto"/>
        <w:contextualSpacing/>
        <w:rPr>
          <w:rFonts w:ascii="Times New Roman" w:hAnsi="Times New Roman" w:cs="Times New Roman"/>
          <w:sz w:val="24"/>
          <w:szCs w:val="24"/>
        </w:rPr>
      </w:pPr>
      <w:r w:rsidRPr="0063292D">
        <w:rPr>
          <w:rFonts w:ascii="Times New Roman" w:hAnsi="Times New Roman" w:cs="Times New Roman"/>
          <w:sz w:val="24"/>
          <w:szCs w:val="24"/>
        </w:rPr>
        <w:t xml:space="preserve">2. Department of Biology and Center of Excellence for Field Biology, Austin </w:t>
      </w:r>
      <w:proofErr w:type="spellStart"/>
      <w:r w:rsidRPr="0063292D">
        <w:rPr>
          <w:rFonts w:ascii="Times New Roman" w:hAnsi="Times New Roman" w:cs="Times New Roman"/>
          <w:sz w:val="24"/>
          <w:szCs w:val="24"/>
        </w:rPr>
        <w:t>Peay</w:t>
      </w:r>
      <w:proofErr w:type="spellEnd"/>
      <w:r w:rsidRPr="0063292D">
        <w:rPr>
          <w:rFonts w:ascii="Times New Roman" w:hAnsi="Times New Roman" w:cs="Times New Roman"/>
          <w:sz w:val="24"/>
          <w:szCs w:val="24"/>
        </w:rPr>
        <w:t xml:space="preserve"> State University, USA</w:t>
      </w:r>
    </w:p>
    <w:p w14:paraId="6E8E24AE" w14:textId="77777777" w:rsidR="00D24AA7" w:rsidRDefault="00A24E33"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5EFE62E0" w14:textId="4DB0B9F6" w:rsidR="00D24AA7" w:rsidRDefault="00D24AA7" w:rsidP="00D24AA7">
      <w:pPr>
        <w:spacing w:after="0" w:line="240" w:lineRule="auto"/>
        <w:contextualSpacing/>
        <w:rPr>
          <w:rFonts w:ascii="Times New Roman" w:hAnsi="Times New Roman" w:cs="Times New Roman"/>
          <w:b/>
          <w:bCs/>
          <w:sz w:val="24"/>
          <w:szCs w:val="24"/>
        </w:rPr>
      </w:pPr>
      <w:r>
        <w:rPr>
          <w:rFonts w:ascii="Times New Roman" w:hAnsi="Times New Roman" w:cs="Times New Roman"/>
          <w:b/>
          <w:bCs/>
          <w:sz w:val="24"/>
          <w:szCs w:val="24"/>
        </w:rPr>
        <w:lastRenderedPageBreak/>
        <w:t>Abstract</w:t>
      </w:r>
      <w:r w:rsidR="003B637A">
        <w:rPr>
          <w:rFonts w:ascii="Times New Roman" w:hAnsi="Times New Roman" w:cs="Times New Roman"/>
          <w:b/>
          <w:bCs/>
          <w:sz w:val="24"/>
          <w:szCs w:val="24"/>
        </w:rPr>
        <w:t>:</w:t>
      </w:r>
      <w:r>
        <w:rPr>
          <w:rFonts w:ascii="Times New Roman" w:hAnsi="Times New Roman" w:cs="Times New Roman"/>
          <w:b/>
          <w:bCs/>
          <w:sz w:val="24"/>
          <w:szCs w:val="24"/>
        </w:rPr>
        <w:t xml:space="preserve"> </w:t>
      </w:r>
    </w:p>
    <w:p w14:paraId="749C9368" w14:textId="2312EF8E" w:rsidR="00D24AA7" w:rsidRDefault="00D24AA7" w:rsidP="00D24AA7">
      <w:pPr>
        <w:spacing w:after="0" w:line="240" w:lineRule="auto"/>
        <w:contextualSpacing/>
        <w:rPr>
          <w:rFonts w:ascii="Times New Roman" w:hAnsi="Times New Roman" w:cs="Times New Roman"/>
          <w:sz w:val="24"/>
          <w:szCs w:val="24"/>
        </w:rPr>
      </w:pPr>
      <w:r w:rsidRPr="00D3731C">
        <w:rPr>
          <w:rFonts w:ascii="Times New Roman" w:hAnsi="Times New Roman" w:cs="Times New Roman"/>
          <w:sz w:val="24"/>
          <w:szCs w:val="24"/>
        </w:rPr>
        <w:t xml:space="preserve">Host-parasite relationships are </w:t>
      </w:r>
      <w:r w:rsidR="006A5F65">
        <w:rPr>
          <w:rFonts w:ascii="Times New Roman" w:hAnsi="Times New Roman" w:cs="Times New Roman"/>
          <w:sz w:val="24"/>
          <w:szCs w:val="24"/>
        </w:rPr>
        <w:t>important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components of ecological systems, influencing the evolution of both hosts and parasites. </w:t>
      </w:r>
      <w:r w:rsidR="0069185E">
        <w:rPr>
          <w:rFonts w:ascii="Times New Roman" w:hAnsi="Times New Roman" w:cs="Times New Roman"/>
          <w:sz w:val="24"/>
          <w:szCs w:val="24"/>
        </w:rPr>
        <w:t>High levels of e</w:t>
      </w:r>
      <w:r w:rsidRPr="00D3731C">
        <w:rPr>
          <w:rFonts w:ascii="Times New Roman" w:hAnsi="Times New Roman" w:cs="Times New Roman"/>
          <w:sz w:val="24"/>
          <w:szCs w:val="24"/>
        </w:rPr>
        <w:t xml:space="preserve">ctoparasitic tick infections can disrupt host homeostasis, </w:t>
      </w:r>
      <w:r w:rsidR="006A5F65">
        <w:rPr>
          <w:rFonts w:ascii="Times New Roman" w:hAnsi="Times New Roman" w:cs="Times New Roman"/>
          <w:sz w:val="24"/>
          <w:szCs w:val="24"/>
        </w:rPr>
        <w:t xml:space="preserve">causing </w:t>
      </w:r>
      <w:r w:rsidR="00904674">
        <w:rPr>
          <w:rFonts w:ascii="Times New Roman" w:hAnsi="Times New Roman" w:cs="Times New Roman"/>
          <w:sz w:val="24"/>
          <w:szCs w:val="24"/>
        </w:rPr>
        <w:t>adverse</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effects on host health and performance. In this study, we examined the interplay between tick </w:t>
      </w:r>
      <w:r w:rsidR="00431AE6">
        <w:rPr>
          <w:rFonts w:ascii="Times New Roman" w:hAnsi="Times New Roman" w:cs="Times New Roman"/>
          <w:sz w:val="24"/>
          <w:szCs w:val="24"/>
        </w:rPr>
        <w:t>parasitism</w:t>
      </w:r>
      <w:r w:rsidR="00431AE6" w:rsidRPr="00D3731C">
        <w:rPr>
          <w:rFonts w:ascii="Times New Roman" w:hAnsi="Times New Roman" w:cs="Times New Roman"/>
          <w:sz w:val="24"/>
          <w:szCs w:val="24"/>
        </w:rPr>
        <w:t xml:space="preserve"> </w:t>
      </w:r>
      <w:r w:rsidRPr="00D3731C">
        <w:rPr>
          <w:rFonts w:ascii="Times New Roman" w:hAnsi="Times New Roman" w:cs="Times New Roman"/>
          <w:sz w:val="24"/>
          <w:szCs w:val="24"/>
        </w:rPr>
        <w:t>and host characteristics (sex, body size) on body condition and locomotor performance</w:t>
      </w:r>
      <w:r w:rsidR="003F14B6" w:rsidRPr="003F14B6">
        <w:rPr>
          <w:rFonts w:ascii="Times New Roman" w:hAnsi="Times New Roman" w:cs="Times New Roman"/>
          <w:sz w:val="24"/>
          <w:szCs w:val="24"/>
        </w:rPr>
        <w:t xml:space="preserve"> </w:t>
      </w:r>
      <w:r w:rsidR="003F14B6" w:rsidRPr="00D3731C">
        <w:rPr>
          <w:rFonts w:ascii="Times New Roman" w:hAnsi="Times New Roman" w:cs="Times New Roman"/>
          <w:sz w:val="24"/>
          <w:szCs w:val="24"/>
        </w:rPr>
        <w:t>in Eastern fence lizards (</w:t>
      </w:r>
      <w:proofErr w:type="spellStart"/>
      <w:r w:rsidR="003F14B6" w:rsidRPr="00D3731C">
        <w:rPr>
          <w:rFonts w:ascii="Times New Roman" w:hAnsi="Times New Roman" w:cs="Times New Roman"/>
          <w:i/>
          <w:iCs/>
          <w:sz w:val="24"/>
          <w:szCs w:val="24"/>
        </w:rPr>
        <w:t>Sceloporus</w:t>
      </w:r>
      <w:proofErr w:type="spellEnd"/>
      <w:r w:rsidR="003F14B6" w:rsidRPr="00D3731C">
        <w:rPr>
          <w:rFonts w:ascii="Times New Roman" w:hAnsi="Times New Roman" w:cs="Times New Roman"/>
          <w:i/>
          <w:iCs/>
          <w:sz w:val="24"/>
          <w:szCs w:val="24"/>
        </w:rPr>
        <w:t xml:space="preserve"> </w:t>
      </w:r>
      <w:proofErr w:type="spellStart"/>
      <w:r w:rsidR="003F14B6" w:rsidRPr="00D3731C">
        <w:rPr>
          <w:rFonts w:ascii="Times New Roman" w:hAnsi="Times New Roman" w:cs="Times New Roman"/>
          <w:i/>
          <w:iCs/>
          <w:sz w:val="24"/>
          <w:szCs w:val="24"/>
        </w:rPr>
        <w:t>undulatus</w:t>
      </w:r>
      <w:proofErr w:type="spellEnd"/>
      <w:r w:rsidR="003F14B6" w:rsidRPr="00D3731C">
        <w:rPr>
          <w:rFonts w:ascii="Times New Roman" w:hAnsi="Times New Roman" w:cs="Times New Roman"/>
          <w:sz w:val="24"/>
          <w:szCs w:val="24"/>
        </w:rPr>
        <w:t>)</w:t>
      </w:r>
      <w:r w:rsidRPr="00D3731C">
        <w:rPr>
          <w:rFonts w:ascii="Times New Roman" w:hAnsi="Times New Roman" w:cs="Times New Roman"/>
          <w:sz w:val="24"/>
          <w:szCs w:val="24"/>
        </w:rPr>
        <w:t>. We found a higher prevalence of tick infections in male lizards</w:t>
      </w:r>
      <w:r w:rsidR="003F14B6">
        <w:rPr>
          <w:rFonts w:ascii="Times New Roman" w:hAnsi="Times New Roman" w:cs="Times New Roman"/>
          <w:sz w:val="24"/>
          <w:szCs w:val="24"/>
        </w:rPr>
        <w:t xml:space="preserve"> relative to females</w:t>
      </w:r>
      <w:r w:rsidRPr="00D3731C">
        <w:rPr>
          <w:rFonts w:ascii="Times New Roman" w:hAnsi="Times New Roman" w:cs="Times New Roman"/>
          <w:sz w:val="24"/>
          <w:szCs w:val="24"/>
        </w:rPr>
        <w:t>,</w:t>
      </w:r>
      <w:r>
        <w:rPr>
          <w:rFonts w:ascii="Times New Roman" w:hAnsi="Times New Roman" w:cs="Times New Roman"/>
          <w:sz w:val="24"/>
          <w:szCs w:val="24"/>
        </w:rPr>
        <w:t xml:space="preserve"> with</w:t>
      </w:r>
      <w:r w:rsidRPr="00D3731C">
        <w:rPr>
          <w:rFonts w:ascii="Times New Roman" w:hAnsi="Times New Roman" w:cs="Times New Roman"/>
          <w:sz w:val="24"/>
          <w:szCs w:val="24"/>
        </w:rPr>
        <w:t xml:space="preserve"> </w:t>
      </w:r>
      <w:r>
        <w:rPr>
          <w:rFonts w:ascii="Times New Roman" w:hAnsi="Times New Roman" w:cs="Times New Roman"/>
          <w:sz w:val="24"/>
          <w:szCs w:val="24"/>
        </w:rPr>
        <w:t>l</w:t>
      </w:r>
      <w:r w:rsidRPr="00D3731C">
        <w:rPr>
          <w:rFonts w:ascii="Times New Roman" w:hAnsi="Times New Roman" w:cs="Times New Roman"/>
          <w:sz w:val="24"/>
          <w:szCs w:val="24"/>
        </w:rPr>
        <w:t xml:space="preserve">arger males </w:t>
      </w:r>
      <w:r w:rsidR="003F14B6">
        <w:rPr>
          <w:rFonts w:ascii="Times New Roman" w:hAnsi="Times New Roman" w:cs="Times New Roman"/>
          <w:sz w:val="24"/>
          <w:szCs w:val="24"/>
        </w:rPr>
        <w:t>being</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more </w:t>
      </w:r>
      <w:r w:rsidR="003F14B6">
        <w:rPr>
          <w:rFonts w:ascii="Times New Roman" w:hAnsi="Times New Roman" w:cs="Times New Roman"/>
          <w:sz w:val="24"/>
          <w:szCs w:val="24"/>
        </w:rPr>
        <w:t>likely</w:t>
      </w:r>
      <w:r w:rsidR="003F14B6"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to </w:t>
      </w:r>
      <w:r w:rsidR="003F14B6">
        <w:rPr>
          <w:rFonts w:ascii="Times New Roman" w:hAnsi="Times New Roman" w:cs="Times New Roman"/>
          <w:sz w:val="24"/>
          <w:szCs w:val="24"/>
        </w:rPr>
        <w:t xml:space="preserve">experience </w:t>
      </w:r>
      <w:r w:rsidRPr="00D3731C">
        <w:rPr>
          <w:rFonts w:ascii="Times New Roman" w:hAnsi="Times New Roman" w:cs="Times New Roman"/>
          <w:sz w:val="24"/>
          <w:szCs w:val="24"/>
        </w:rPr>
        <w:t>tick infection</w:t>
      </w:r>
      <w:r>
        <w:rPr>
          <w:rFonts w:ascii="Times New Roman" w:hAnsi="Times New Roman" w:cs="Times New Roman"/>
          <w:sz w:val="24"/>
          <w:szCs w:val="24"/>
        </w:rPr>
        <w:t xml:space="preserve">. </w:t>
      </w:r>
      <w:r w:rsidRPr="00D3731C">
        <w:rPr>
          <w:rFonts w:ascii="Times New Roman" w:hAnsi="Times New Roman" w:cs="Times New Roman"/>
          <w:sz w:val="24"/>
          <w:szCs w:val="24"/>
        </w:rPr>
        <w:t xml:space="preserve">Infected lizards </w:t>
      </w:r>
      <w:r w:rsidR="00A37A94">
        <w:rPr>
          <w:rFonts w:ascii="Times New Roman" w:hAnsi="Times New Roman" w:cs="Times New Roman"/>
          <w:sz w:val="24"/>
          <w:szCs w:val="24"/>
        </w:rPr>
        <w:t xml:space="preserve">appear to </w:t>
      </w:r>
      <w:r w:rsidRPr="00D3731C">
        <w:rPr>
          <w:rFonts w:ascii="Times New Roman" w:hAnsi="Times New Roman" w:cs="Times New Roman"/>
          <w:sz w:val="24"/>
          <w:szCs w:val="24"/>
        </w:rPr>
        <w:t>exhibi</w:t>
      </w:r>
      <w:r w:rsidR="00A37A94">
        <w:rPr>
          <w:rFonts w:ascii="Times New Roman" w:hAnsi="Times New Roman" w:cs="Times New Roman"/>
          <w:sz w:val="24"/>
          <w:szCs w:val="24"/>
        </w:rPr>
        <w:t>t an</w:t>
      </w:r>
      <w:r w:rsidRPr="00D3731C">
        <w:rPr>
          <w:rFonts w:ascii="Times New Roman" w:hAnsi="Times New Roman" w:cs="Times New Roman"/>
          <w:sz w:val="24"/>
          <w:szCs w:val="24"/>
        </w:rPr>
        <w:t xml:space="preserve"> </w:t>
      </w:r>
      <w:r w:rsidR="00A37A94" w:rsidRPr="00D3731C">
        <w:rPr>
          <w:rFonts w:ascii="Times New Roman" w:hAnsi="Times New Roman" w:cs="Times New Roman"/>
          <w:sz w:val="24"/>
          <w:szCs w:val="24"/>
        </w:rPr>
        <w:t>energ</w:t>
      </w:r>
      <w:r w:rsidR="00A37A94">
        <w:rPr>
          <w:rFonts w:ascii="Times New Roman" w:hAnsi="Times New Roman" w:cs="Times New Roman"/>
          <w:sz w:val="24"/>
          <w:szCs w:val="24"/>
        </w:rPr>
        <w:t>etic</w:t>
      </w:r>
      <w:r w:rsidR="00A37A94" w:rsidRPr="00D3731C">
        <w:rPr>
          <w:rFonts w:ascii="Times New Roman" w:hAnsi="Times New Roman" w:cs="Times New Roman"/>
          <w:sz w:val="24"/>
          <w:szCs w:val="24"/>
        </w:rPr>
        <w:t xml:space="preserve"> trade-off between </w:t>
      </w:r>
      <w:r w:rsidR="00A37A94">
        <w:rPr>
          <w:rFonts w:ascii="Times New Roman" w:hAnsi="Times New Roman" w:cs="Times New Roman"/>
          <w:sz w:val="24"/>
          <w:szCs w:val="24"/>
        </w:rPr>
        <w:t xml:space="preserve">increased </w:t>
      </w:r>
      <w:r w:rsidR="00A37A94" w:rsidRPr="00D3731C">
        <w:rPr>
          <w:rFonts w:ascii="Times New Roman" w:hAnsi="Times New Roman" w:cs="Times New Roman"/>
          <w:sz w:val="24"/>
          <w:szCs w:val="24"/>
        </w:rPr>
        <w:t xml:space="preserve">immune function and </w:t>
      </w:r>
      <w:r w:rsidRPr="00D3731C">
        <w:rPr>
          <w:rFonts w:ascii="Times New Roman" w:hAnsi="Times New Roman" w:cs="Times New Roman"/>
          <w:sz w:val="24"/>
          <w:szCs w:val="24"/>
        </w:rPr>
        <w:t>reduced locomotor performance</w:t>
      </w:r>
      <w:r w:rsidR="006A5F65">
        <w:rPr>
          <w:rFonts w:ascii="Times New Roman" w:hAnsi="Times New Roman" w:cs="Times New Roman"/>
          <w:sz w:val="24"/>
          <w:szCs w:val="24"/>
        </w:rPr>
        <w:t xml:space="preserve">, which is consistent with the </w:t>
      </w:r>
      <w:r w:rsidR="006A5F65" w:rsidRPr="00007089">
        <w:rPr>
          <w:rFonts w:ascii="Times New Roman" w:hAnsi="Times New Roman" w:cs="Times New Roman"/>
          <w:sz w:val="24"/>
          <w:szCs w:val="24"/>
        </w:rPr>
        <w:t>immunocompetence-handicap hypothesis (ICHH)</w:t>
      </w:r>
      <w:r w:rsidRPr="00D3731C">
        <w:rPr>
          <w:rFonts w:ascii="Times New Roman" w:hAnsi="Times New Roman" w:cs="Times New Roman"/>
          <w:sz w:val="24"/>
          <w:szCs w:val="24"/>
        </w:rPr>
        <w:t xml:space="preserve">. </w:t>
      </w:r>
      <w:r w:rsidR="006A5F65">
        <w:rPr>
          <w:rFonts w:ascii="Times New Roman" w:hAnsi="Times New Roman" w:cs="Times New Roman"/>
          <w:sz w:val="24"/>
          <w:szCs w:val="24"/>
        </w:rPr>
        <w:t>H</w:t>
      </w:r>
      <w:r w:rsidR="006A5F65" w:rsidRPr="00007089">
        <w:rPr>
          <w:rFonts w:ascii="Times New Roman" w:hAnsi="Times New Roman" w:cs="Times New Roman"/>
          <w:sz w:val="24"/>
          <w:szCs w:val="24"/>
        </w:rPr>
        <w:t>igher prevalence of tick infections in</w:t>
      </w:r>
      <w:r w:rsidR="006A5F65">
        <w:rPr>
          <w:rFonts w:ascii="Times New Roman" w:hAnsi="Times New Roman" w:cs="Times New Roman"/>
          <w:sz w:val="24"/>
          <w:szCs w:val="24"/>
        </w:rPr>
        <w:t xml:space="preserve"> adult male</w:t>
      </w:r>
      <w:r w:rsidR="006A5F65" w:rsidRPr="00007089">
        <w:rPr>
          <w:rFonts w:ascii="Times New Roman" w:hAnsi="Times New Roman" w:cs="Times New Roman"/>
          <w:sz w:val="24"/>
          <w:szCs w:val="24"/>
        </w:rPr>
        <w:t xml:space="preserve"> lizards</w:t>
      </w:r>
      <w:r w:rsidR="006A5F65">
        <w:rPr>
          <w:rFonts w:ascii="Times New Roman" w:hAnsi="Times New Roman" w:cs="Times New Roman"/>
          <w:sz w:val="24"/>
          <w:szCs w:val="24"/>
        </w:rPr>
        <w:t xml:space="preserve"> may be explained by</w:t>
      </w:r>
      <w:r w:rsidR="006A5F65" w:rsidRPr="00007089">
        <w:rPr>
          <w:rFonts w:ascii="Times New Roman" w:hAnsi="Times New Roman" w:cs="Times New Roman"/>
          <w:sz w:val="24"/>
          <w:szCs w:val="24"/>
        </w:rPr>
        <w:t xml:space="preserve"> </w:t>
      </w:r>
      <w:r w:rsidR="006A5F65">
        <w:rPr>
          <w:rFonts w:ascii="Times New Roman" w:hAnsi="Times New Roman" w:cs="Times New Roman"/>
          <w:sz w:val="24"/>
          <w:szCs w:val="24"/>
        </w:rPr>
        <w:t xml:space="preserve">age as well as the </w:t>
      </w:r>
      <w:r w:rsidR="006A5F65" w:rsidRPr="00007089">
        <w:rPr>
          <w:rFonts w:ascii="Times New Roman" w:hAnsi="Times New Roman" w:cs="Times New Roman"/>
          <w:sz w:val="24"/>
          <w:szCs w:val="24"/>
        </w:rPr>
        <w:t>immunosuppressive effects of testosterone</w:t>
      </w:r>
      <w:r w:rsidR="006A5F65">
        <w:rPr>
          <w:rFonts w:ascii="Times New Roman" w:hAnsi="Times New Roman" w:cs="Times New Roman"/>
          <w:sz w:val="24"/>
          <w:szCs w:val="24"/>
        </w:rPr>
        <w:t>.</w:t>
      </w:r>
      <w:r w:rsidR="006A5F65" w:rsidRPr="00D3731C">
        <w:rPr>
          <w:rFonts w:ascii="Times New Roman" w:hAnsi="Times New Roman" w:cs="Times New Roman"/>
          <w:sz w:val="24"/>
          <w:szCs w:val="24"/>
        </w:rPr>
        <w:t xml:space="preserve"> </w:t>
      </w:r>
      <w:r w:rsidRPr="00D3731C">
        <w:rPr>
          <w:rFonts w:ascii="Times New Roman" w:hAnsi="Times New Roman" w:cs="Times New Roman"/>
          <w:sz w:val="24"/>
          <w:szCs w:val="24"/>
        </w:rPr>
        <w:t xml:space="preserve">However, tick infection did not </w:t>
      </w:r>
      <w:r w:rsidR="006A5F65">
        <w:rPr>
          <w:rFonts w:ascii="Times New Roman" w:hAnsi="Times New Roman" w:cs="Times New Roman"/>
          <w:sz w:val="24"/>
          <w:szCs w:val="24"/>
        </w:rPr>
        <w:t>appear to reduce</w:t>
      </w:r>
      <w:r w:rsidRPr="00D3731C">
        <w:rPr>
          <w:rFonts w:ascii="Times New Roman" w:hAnsi="Times New Roman" w:cs="Times New Roman"/>
          <w:sz w:val="24"/>
          <w:szCs w:val="24"/>
        </w:rPr>
        <w:t xml:space="preserve"> overall </w:t>
      </w:r>
      <w:r w:rsidR="00A37A94">
        <w:rPr>
          <w:rFonts w:ascii="Times New Roman" w:hAnsi="Times New Roman" w:cs="Times New Roman"/>
          <w:sz w:val="24"/>
          <w:szCs w:val="24"/>
        </w:rPr>
        <w:t>body</w:t>
      </w:r>
      <w:r w:rsidRPr="00D3731C">
        <w:rPr>
          <w:rFonts w:ascii="Times New Roman" w:hAnsi="Times New Roman" w:cs="Times New Roman"/>
          <w:sz w:val="24"/>
          <w:szCs w:val="24"/>
        </w:rPr>
        <w:t xml:space="preserve"> condition of the lizards. Our findings shed light on the </w:t>
      </w:r>
      <w:r w:rsidR="0069185E">
        <w:rPr>
          <w:rFonts w:ascii="Times New Roman" w:hAnsi="Times New Roman" w:cs="Times New Roman"/>
          <w:sz w:val="24"/>
          <w:szCs w:val="24"/>
        </w:rPr>
        <w:t>interplay</w:t>
      </w:r>
      <w:r w:rsidRPr="00D3731C">
        <w:rPr>
          <w:rFonts w:ascii="Times New Roman" w:hAnsi="Times New Roman" w:cs="Times New Roman"/>
          <w:sz w:val="24"/>
          <w:szCs w:val="24"/>
        </w:rPr>
        <w:t xml:space="preserve"> between ectoparasitic infection, host characteristics, and locomotor performance in natural conditions.</w:t>
      </w:r>
      <w:r>
        <w:rPr>
          <w:rFonts w:ascii="Times New Roman" w:hAnsi="Times New Roman" w:cs="Times New Roman"/>
          <w:sz w:val="24"/>
          <w:szCs w:val="24"/>
        </w:rPr>
        <w:t xml:space="preserve"> </w:t>
      </w:r>
      <w:r w:rsidRPr="00D3731C">
        <w:rPr>
          <w:rFonts w:ascii="Times New Roman" w:hAnsi="Times New Roman" w:cs="Times New Roman"/>
          <w:sz w:val="24"/>
          <w:szCs w:val="24"/>
        </w:rPr>
        <w:t>Such insights are crucial for understanding host-parasite dynamics and managing ectoparasite prevalence in ecological contexts.</w:t>
      </w:r>
    </w:p>
    <w:p w14:paraId="53C96922" w14:textId="7E7C302E" w:rsidR="00062868" w:rsidRDefault="00062868" w:rsidP="00D24AA7">
      <w:pPr>
        <w:spacing w:after="0" w:line="240" w:lineRule="auto"/>
        <w:contextualSpacing/>
        <w:rPr>
          <w:rFonts w:ascii="Times New Roman" w:hAnsi="Times New Roman" w:cs="Times New Roman"/>
          <w:sz w:val="24"/>
          <w:szCs w:val="24"/>
        </w:rPr>
      </w:pPr>
    </w:p>
    <w:p w14:paraId="6092A3A3" w14:textId="77777777" w:rsidR="00D24AA7" w:rsidRPr="00D24AA7" w:rsidRDefault="00D24AA7" w:rsidP="00D24AA7">
      <w:pPr>
        <w:spacing w:after="0" w:line="240" w:lineRule="auto"/>
        <w:contextualSpacing/>
        <w:rPr>
          <w:rFonts w:ascii="Times New Roman" w:hAnsi="Times New Roman" w:cs="Times New Roman"/>
          <w:b/>
          <w:bCs/>
          <w:sz w:val="24"/>
          <w:szCs w:val="24"/>
        </w:rPr>
      </w:pPr>
    </w:p>
    <w:p w14:paraId="3287BFB6" w14:textId="5E222550" w:rsidR="00D24AA7" w:rsidRPr="0063292D" w:rsidRDefault="00D24AA7" w:rsidP="00D24AA7">
      <w:pPr>
        <w:spacing w:after="0" w:line="240" w:lineRule="auto"/>
        <w:contextualSpacing/>
        <w:rPr>
          <w:rFonts w:ascii="Times New Roman" w:hAnsi="Times New Roman" w:cs="Times New Roman"/>
          <w:sz w:val="24"/>
          <w:szCs w:val="24"/>
        </w:rPr>
      </w:pPr>
      <w:r w:rsidRPr="0063292D">
        <w:rPr>
          <w:rFonts w:ascii="Times New Roman" w:hAnsi="Times New Roman" w:cs="Times New Roman"/>
          <w:sz w:val="24"/>
          <w:szCs w:val="24"/>
        </w:rPr>
        <w:br w:type="page"/>
      </w:r>
    </w:p>
    <w:p w14:paraId="6AE6A10A" w14:textId="7416FD36" w:rsidR="00035F8B" w:rsidRPr="00007089" w:rsidRDefault="00FD44C6" w:rsidP="00007089">
      <w:pPr>
        <w:pStyle w:val="Heading1"/>
        <w:spacing w:line="240" w:lineRule="auto"/>
        <w:contextualSpacing/>
        <w:rPr>
          <w:rFonts w:ascii="Times New Roman" w:hAnsi="Times New Roman" w:cs="Times New Roman"/>
          <w:color w:val="auto"/>
          <w:sz w:val="24"/>
          <w:szCs w:val="24"/>
        </w:rPr>
      </w:pPr>
      <w:r w:rsidRPr="00007089">
        <w:rPr>
          <w:rFonts w:ascii="Times New Roman" w:hAnsi="Times New Roman" w:cs="Times New Roman"/>
          <w:color w:val="auto"/>
          <w:sz w:val="24"/>
          <w:szCs w:val="24"/>
        </w:rPr>
        <w:lastRenderedPageBreak/>
        <w:t xml:space="preserve">1| </w:t>
      </w:r>
      <w:r w:rsidR="00035F8B" w:rsidRPr="00007089">
        <w:rPr>
          <w:rFonts w:ascii="Times New Roman" w:hAnsi="Times New Roman" w:cs="Times New Roman"/>
          <w:color w:val="auto"/>
          <w:sz w:val="24"/>
          <w:szCs w:val="24"/>
        </w:rPr>
        <w:t>Introduction:</w:t>
      </w:r>
    </w:p>
    <w:p w14:paraId="79AFD833" w14:textId="1BB6C036" w:rsidR="005305B1" w:rsidRPr="00007089" w:rsidRDefault="005305B1" w:rsidP="00007089">
      <w:pPr>
        <w:spacing w:line="240" w:lineRule="auto"/>
        <w:contextualSpacing/>
        <w:rPr>
          <w:rStyle w:val="CommentReference"/>
          <w:rFonts w:ascii="Times New Roman" w:hAnsi="Times New Roman" w:cs="Times New Roman"/>
          <w:bCs/>
          <w:sz w:val="24"/>
          <w:szCs w:val="24"/>
        </w:rPr>
      </w:pPr>
      <w:r w:rsidRPr="00007089">
        <w:rPr>
          <w:rFonts w:ascii="Times New Roman" w:hAnsi="Times New Roman" w:cs="Times New Roman"/>
          <w:sz w:val="24"/>
          <w:szCs w:val="24"/>
        </w:rPr>
        <w:t xml:space="preserve">Host-parasite relationships </w:t>
      </w:r>
      <w:r w:rsidRPr="00007089">
        <w:rPr>
          <w:rStyle w:val="CommentReference"/>
          <w:rFonts w:ascii="Times New Roman" w:hAnsi="Times New Roman" w:cs="Times New Roman"/>
          <w:bCs/>
          <w:sz w:val="24"/>
          <w:szCs w:val="24"/>
        </w:rPr>
        <w:t>are a fundamental aspect of ecological systems</w:t>
      </w:r>
      <w:r w:rsidR="00D77E12">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and are </w:t>
      </w:r>
      <w:r w:rsidR="003E4DF9">
        <w:rPr>
          <w:rStyle w:val="CommentReference"/>
          <w:rFonts w:ascii="Times New Roman" w:hAnsi="Times New Roman" w:cs="Times New Roman"/>
          <w:bCs/>
          <w:sz w:val="24"/>
          <w:szCs w:val="24"/>
        </w:rPr>
        <w:t>shape</w:t>
      </w:r>
      <w:r w:rsidR="009D5AEB">
        <w:rPr>
          <w:rStyle w:val="CommentReference"/>
          <w:rFonts w:ascii="Times New Roman" w:hAnsi="Times New Roman" w:cs="Times New Roman"/>
          <w:bCs/>
          <w:sz w:val="24"/>
          <w:szCs w:val="24"/>
        </w:rPr>
        <w:t>d</w:t>
      </w:r>
      <w:r w:rsidRPr="00007089">
        <w:rPr>
          <w:rStyle w:val="CommentReference"/>
          <w:rFonts w:ascii="Times New Roman" w:hAnsi="Times New Roman" w:cs="Times New Roman"/>
          <w:bCs/>
          <w:sz w:val="24"/>
          <w:szCs w:val="24"/>
        </w:rPr>
        <w:t xml:space="preserve"> </w:t>
      </w:r>
      <w:r w:rsidR="009D5AEB">
        <w:rPr>
          <w:rStyle w:val="CommentReference"/>
          <w:rFonts w:ascii="Times New Roman" w:hAnsi="Times New Roman" w:cs="Times New Roman"/>
          <w:bCs/>
          <w:sz w:val="24"/>
          <w:szCs w:val="24"/>
        </w:rPr>
        <w:t xml:space="preserve">by </w:t>
      </w:r>
      <w:r w:rsidRPr="00007089">
        <w:rPr>
          <w:rStyle w:val="CommentReference"/>
          <w:rFonts w:ascii="Times New Roman" w:hAnsi="Times New Roman" w:cs="Times New Roman"/>
          <w:bCs/>
          <w:sz w:val="24"/>
          <w:szCs w:val="24"/>
        </w:rPr>
        <w:t xml:space="preserve">the </w:t>
      </w:r>
      <w:r w:rsidR="009D5AEB">
        <w:rPr>
          <w:rStyle w:val="CommentReference"/>
          <w:rFonts w:ascii="Times New Roman" w:hAnsi="Times New Roman" w:cs="Times New Roman"/>
          <w:bCs/>
          <w:sz w:val="24"/>
          <w:szCs w:val="24"/>
        </w:rPr>
        <w:t>co-</w:t>
      </w:r>
      <w:r w:rsidRPr="00007089">
        <w:rPr>
          <w:rStyle w:val="CommentReference"/>
          <w:rFonts w:ascii="Times New Roman" w:hAnsi="Times New Roman" w:cs="Times New Roman"/>
          <w:bCs/>
          <w:sz w:val="24"/>
          <w:szCs w:val="24"/>
        </w:rPr>
        <w:t>evolutionary trajectories of both hosts and parasites</w:t>
      </w:r>
      <w:r w:rsidRPr="0000708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
          <w:id w:val="-685055445"/>
          <w:placeholder>
            <w:docPart w:val="962D0C25E600BE429E36E768433E1A44"/>
          </w:placeholder>
        </w:sdtPr>
        <w:sdtEndPr/>
        <w:sdtContent>
          <w:r w:rsidR="00273519" w:rsidRPr="00273519">
            <w:rPr>
              <w:rFonts w:ascii="Times New Roman" w:hAnsi="Times New Roman" w:cs="Times New Roman"/>
              <w:color w:val="000000"/>
              <w:sz w:val="24"/>
              <w:szCs w:val="24"/>
              <w:vertAlign w:val="superscript"/>
            </w:rPr>
            <w:t>1,2</w:t>
          </w:r>
        </w:sdtContent>
      </w:sdt>
      <w:r w:rsidR="00210504" w:rsidRPr="00007089">
        <w:rPr>
          <w:rFonts w:ascii="Times New Roman" w:hAnsi="Times New Roman" w:cs="Times New Roman"/>
          <w:color w:val="000000"/>
          <w:sz w:val="24"/>
          <w:szCs w:val="24"/>
        </w:rPr>
        <w:t>.</w:t>
      </w:r>
      <w:r w:rsidR="0071467F">
        <w:rPr>
          <w:rFonts w:ascii="Times New Roman" w:hAnsi="Times New Roman" w:cs="Times New Roman"/>
          <w:sz w:val="24"/>
          <w:szCs w:val="24"/>
        </w:rPr>
        <w:t xml:space="preserve"> P</w:t>
      </w:r>
      <w:r w:rsidRPr="00007089">
        <w:rPr>
          <w:rFonts w:ascii="Times New Roman" w:hAnsi="Times New Roman" w:cs="Times New Roman"/>
          <w:sz w:val="24"/>
          <w:szCs w:val="24"/>
        </w:rPr>
        <w:t xml:space="preserve">arasites exploit resources from their </w:t>
      </w:r>
      <w:r w:rsidR="004C5F54" w:rsidRPr="00007089">
        <w:rPr>
          <w:rFonts w:ascii="Times New Roman" w:hAnsi="Times New Roman" w:cs="Times New Roman"/>
          <w:sz w:val="24"/>
          <w:szCs w:val="24"/>
        </w:rPr>
        <w:t>host and</w:t>
      </w:r>
      <w:r w:rsidRPr="00007089">
        <w:rPr>
          <w:rFonts w:ascii="Times New Roman" w:hAnsi="Times New Roman" w:cs="Times New Roman"/>
          <w:sz w:val="24"/>
          <w:szCs w:val="24"/>
        </w:rPr>
        <w:t xml:space="preserve"> </w:t>
      </w:r>
      <w:r w:rsidR="0052540A">
        <w:rPr>
          <w:rFonts w:ascii="Times New Roman" w:hAnsi="Times New Roman" w:cs="Times New Roman"/>
          <w:sz w:val="24"/>
          <w:szCs w:val="24"/>
        </w:rPr>
        <w:t xml:space="preserve">have </w:t>
      </w:r>
      <w:r w:rsidR="00904674">
        <w:rPr>
          <w:rFonts w:ascii="Times New Roman" w:hAnsi="Times New Roman" w:cs="Times New Roman"/>
          <w:sz w:val="24"/>
          <w:szCs w:val="24"/>
        </w:rPr>
        <w:t xml:space="preserve">the </w:t>
      </w:r>
      <w:r w:rsidR="0052540A">
        <w:rPr>
          <w:rFonts w:ascii="Times New Roman" w:hAnsi="Times New Roman" w:cs="Times New Roman"/>
          <w:sz w:val="24"/>
          <w:szCs w:val="24"/>
        </w:rPr>
        <w:t>potential to</w:t>
      </w:r>
      <w:r w:rsidRPr="00007089">
        <w:rPr>
          <w:rFonts w:ascii="Times New Roman" w:hAnsi="Times New Roman" w:cs="Times New Roman"/>
          <w:sz w:val="24"/>
          <w:szCs w:val="24"/>
        </w:rPr>
        <w:t xml:space="preserve"> disrupt host</w:t>
      </w:r>
      <w:r w:rsidR="0052540A">
        <w:rPr>
          <w:rFonts w:ascii="Times New Roman" w:hAnsi="Times New Roman" w:cs="Times New Roman"/>
          <w:sz w:val="24"/>
          <w:szCs w:val="24"/>
        </w:rPr>
        <w:t xml:space="preserve"> </w:t>
      </w:r>
      <w:proofErr w:type="spellStart"/>
      <w:r w:rsidR="0056050D">
        <w:rPr>
          <w:rFonts w:ascii="Times New Roman" w:hAnsi="Times New Roman" w:cs="Times New Roman"/>
          <w:sz w:val="24"/>
          <w:szCs w:val="24"/>
        </w:rPr>
        <w:t>behaviour</w:t>
      </w:r>
      <w:proofErr w:type="spellEnd"/>
      <w:r w:rsidR="000A3B7C">
        <w:rPr>
          <w:rFonts w:ascii="Times New Roman" w:hAnsi="Times New Roman" w:cs="Times New Roman"/>
          <w:sz w:val="24"/>
          <w:szCs w:val="24"/>
        </w:rPr>
        <w:t xml:space="preserve"> and physiological function</w:t>
      </w:r>
      <w:r w:rsidRPr="00007089">
        <w:rPr>
          <w:rFonts w:ascii="Times New Roman" w:hAnsi="Times New Roman" w:cs="Times New Roman"/>
          <w:sz w:val="24"/>
          <w:szCs w:val="24"/>
        </w:rPr>
        <w:t xml:space="preserve">, which can ultimately </w:t>
      </w:r>
      <w:r w:rsidR="005F521E">
        <w:rPr>
          <w:rFonts w:ascii="Times New Roman" w:hAnsi="Times New Roman" w:cs="Times New Roman"/>
          <w:sz w:val="24"/>
          <w:szCs w:val="24"/>
        </w:rPr>
        <w:t>compromise</w:t>
      </w:r>
      <w:r w:rsidRPr="00007089">
        <w:rPr>
          <w:rFonts w:ascii="Times New Roman" w:hAnsi="Times New Roman" w:cs="Times New Roman"/>
          <w:sz w:val="24"/>
          <w:szCs w:val="24"/>
        </w:rPr>
        <w:t xml:space="preserve"> host </w:t>
      </w:r>
      <w:r w:rsidR="005B4E90">
        <w:rPr>
          <w:rFonts w:ascii="Times New Roman" w:hAnsi="Times New Roman" w:cs="Times New Roman"/>
          <w:sz w:val="24"/>
          <w:szCs w:val="24"/>
        </w:rPr>
        <w:t>he</w:t>
      </w:r>
      <w:r w:rsidR="00C31843">
        <w:rPr>
          <w:rFonts w:ascii="Times New Roman" w:hAnsi="Times New Roman" w:cs="Times New Roman"/>
          <w:sz w:val="24"/>
          <w:szCs w:val="24"/>
        </w:rPr>
        <w:t>alth</w:t>
      </w:r>
      <w:r w:rsidR="00766183">
        <w:rPr>
          <w:rFonts w:ascii="Times New Roman" w:hAnsi="Times New Roman" w:cs="Times New Roman"/>
          <w:sz w:val="24"/>
          <w:szCs w:val="24"/>
        </w:rPr>
        <w:t>,</w:t>
      </w:r>
      <w:r w:rsidR="00C31843">
        <w:rPr>
          <w:rFonts w:ascii="Times New Roman" w:hAnsi="Times New Roman" w:cs="Times New Roman"/>
          <w:sz w:val="24"/>
          <w:szCs w:val="24"/>
        </w:rPr>
        <w:t xml:space="preserve"> i</w:t>
      </w:r>
      <w:r w:rsidR="005B4E90">
        <w:rPr>
          <w:rStyle w:val="CommentReference"/>
          <w:rFonts w:ascii="Times New Roman" w:hAnsi="Times New Roman" w:cs="Times New Roman"/>
          <w:bCs/>
          <w:sz w:val="24"/>
          <w:szCs w:val="24"/>
        </w:rPr>
        <w:t>nfluencing</w:t>
      </w:r>
      <w:r w:rsidR="00D0390F" w:rsidRPr="0071467F">
        <w:rPr>
          <w:rStyle w:val="CommentReference"/>
          <w:rFonts w:ascii="Times New Roman" w:hAnsi="Times New Roman" w:cs="Times New Roman"/>
          <w:bCs/>
          <w:sz w:val="24"/>
          <w:szCs w:val="24"/>
        </w:rPr>
        <w:t xml:space="preserve"> </w:t>
      </w:r>
      <w:r w:rsidRPr="0071467F">
        <w:rPr>
          <w:rStyle w:val="CommentReference"/>
          <w:rFonts w:ascii="Times New Roman" w:hAnsi="Times New Roman" w:cs="Times New Roman"/>
          <w:bCs/>
          <w:sz w:val="24"/>
          <w:szCs w:val="24"/>
        </w:rPr>
        <w:t>survival</w:t>
      </w:r>
      <w:r w:rsidR="00D0390F" w:rsidRPr="0071467F">
        <w:rPr>
          <w:rStyle w:val="CommentReference"/>
          <w:rFonts w:ascii="Times New Roman" w:hAnsi="Times New Roman" w:cs="Times New Roman"/>
          <w:bCs/>
          <w:sz w:val="24"/>
          <w:szCs w:val="24"/>
        </w:rPr>
        <w:t xml:space="preserve"> and</w:t>
      </w:r>
      <w:r w:rsidRPr="0071467F">
        <w:rPr>
          <w:rStyle w:val="CommentReference"/>
          <w:rFonts w:ascii="Times New Roman" w:hAnsi="Times New Roman" w:cs="Times New Roman"/>
          <w:bCs/>
          <w:sz w:val="24"/>
          <w:szCs w:val="24"/>
        </w:rPr>
        <w:t xml:space="preserve"> reproduction</w:t>
      </w:r>
      <w:sdt>
        <w:sdtPr>
          <w:rPr>
            <w:rStyle w:val="CommentReference"/>
            <w:rFonts w:ascii="Times New Roman" w:hAnsi="Times New Roman" w:cs="Times New Roman"/>
            <w:bCs/>
            <w:color w:val="000000"/>
            <w:sz w:val="24"/>
            <w:szCs w:val="24"/>
            <w:vertAlign w:val="superscript"/>
          </w:rPr>
          <w:tag w:val="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
          <w:id w:val="-926873890"/>
          <w:placeholder>
            <w:docPart w:val="DefaultPlaceholder_-1854013440"/>
          </w:placeholder>
        </w:sdtPr>
        <w:sdtEndPr>
          <w:rPr>
            <w:rStyle w:val="CommentReference"/>
          </w:rPr>
        </w:sdtEndPr>
        <w:sdtContent>
          <w:r w:rsidR="00273519" w:rsidRPr="00273519">
            <w:rPr>
              <w:rStyle w:val="CommentReference"/>
              <w:rFonts w:ascii="Times New Roman" w:hAnsi="Times New Roman" w:cs="Times New Roman"/>
              <w:bCs/>
              <w:color w:val="000000"/>
              <w:sz w:val="24"/>
              <w:szCs w:val="24"/>
              <w:vertAlign w:val="superscript"/>
            </w:rPr>
            <w:t>3–6</w:t>
          </w:r>
        </w:sdtContent>
      </w:sdt>
      <w:r w:rsidR="00C06E11" w:rsidRPr="0071467F">
        <w:rPr>
          <w:rStyle w:val="CommentReference"/>
          <w:rFonts w:ascii="Times New Roman" w:hAnsi="Times New Roman" w:cs="Times New Roman"/>
          <w:bCs/>
          <w:sz w:val="24"/>
          <w:szCs w:val="24"/>
        </w:rPr>
        <w:t>.</w:t>
      </w:r>
      <w:r w:rsidRPr="0071467F">
        <w:rPr>
          <w:rStyle w:val="CommentReference"/>
          <w:rFonts w:ascii="Times New Roman" w:hAnsi="Times New Roman" w:cs="Times New Roman"/>
          <w:bCs/>
          <w:sz w:val="24"/>
          <w:szCs w:val="24"/>
        </w:rPr>
        <w:tab/>
      </w:r>
    </w:p>
    <w:p w14:paraId="3F0D586A" w14:textId="79707415" w:rsidR="0071467F" w:rsidRPr="00B30A27" w:rsidRDefault="00904674" w:rsidP="00007089">
      <w:pPr>
        <w:spacing w:line="240" w:lineRule="auto"/>
        <w:ind w:firstLine="720"/>
        <w:contextualSpacing/>
        <w:rPr>
          <w:rFonts w:ascii="Times New Roman" w:hAnsi="Times New Roman" w:cs="Times New Roman"/>
          <w:bCs/>
          <w:sz w:val="24"/>
          <w:szCs w:val="24"/>
        </w:rPr>
      </w:pPr>
      <w:r w:rsidRPr="00A53662">
        <w:rPr>
          <w:rFonts w:ascii="Times New Roman" w:hAnsi="Times New Roman" w:cs="Times New Roman"/>
          <w:bCs/>
          <w:sz w:val="24"/>
          <w:szCs w:val="24"/>
        </w:rPr>
        <w:t>A complex interplay of factors</w:t>
      </w:r>
      <w:r w:rsidR="00FF3A9C" w:rsidRPr="00A53662">
        <w:rPr>
          <w:rFonts w:ascii="Times New Roman" w:hAnsi="Times New Roman" w:cs="Times New Roman"/>
          <w:bCs/>
          <w:sz w:val="24"/>
          <w:szCs w:val="24"/>
        </w:rPr>
        <w:t xml:space="preserve"> shapes ectoparasite</w:t>
      </w:r>
      <w:r w:rsidR="0021305B">
        <w:rPr>
          <w:rFonts w:ascii="Times New Roman" w:hAnsi="Times New Roman" w:cs="Times New Roman"/>
          <w:bCs/>
          <w:sz w:val="24"/>
          <w:szCs w:val="24"/>
        </w:rPr>
        <w:t xml:space="preserve"> (tick, mites, fleas, or lice)</w:t>
      </w:r>
      <w:r w:rsidR="00FF3A9C" w:rsidRPr="00A53662">
        <w:rPr>
          <w:rFonts w:ascii="Times New Roman" w:hAnsi="Times New Roman" w:cs="Times New Roman"/>
          <w:bCs/>
          <w:sz w:val="24"/>
          <w:szCs w:val="24"/>
        </w:rPr>
        <w:t xml:space="preserve"> prevalence</w:t>
      </w:r>
      <w:r w:rsidR="0056050D">
        <w:rPr>
          <w:rFonts w:ascii="Times New Roman" w:hAnsi="Times New Roman" w:cs="Times New Roman"/>
          <w:bCs/>
          <w:sz w:val="24"/>
          <w:szCs w:val="24"/>
        </w:rPr>
        <w:t>,</w:t>
      </w:r>
      <w:r w:rsidRPr="00A53662">
        <w:rPr>
          <w:rFonts w:ascii="Times New Roman" w:hAnsi="Times New Roman" w:cs="Times New Roman"/>
          <w:bCs/>
          <w:sz w:val="24"/>
          <w:szCs w:val="24"/>
        </w:rPr>
        <w:t xml:space="preserve"> including host</w:t>
      </w:r>
      <w:r w:rsidR="000A3B7C" w:rsidRPr="00A53662">
        <w:rPr>
          <w:rFonts w:ascii="Times New Roman" w:hAnsi="Times New Roman" w:cs="Times New Roman"/>
          <w:bCs/>
          <w:sz w:val="24"/>
          <w:szCs w:val="24"/>
        </w:rPr>
        <w:t xml:space="preserve"> species</w:t>
      </w:r>
      <w:r w:rsidRPr="00A53662">
        <w:rPr>
          <w:rFonts w:ascii="Times New Roman" w:hAnsi="Times New Roman" w:cs="Times New Roman"/>
          <w:bCs/>
          <w:sz w:val="24"/>
          <w:szCs w:val="24"/>
        </w:rPr>
        <w:t>, sex, age, health, and habitat</w:t>
      </w:r>
      <w:r w:rsidR="00381E0A" w:rsidRPr="00A53662">
        <w:rPr>
          <w:rFonts w:ascii="Times New Roman" w:hAnsi="Times New Roman" w:cs="Times New Roman"/>
          <w:bCs/>
          <w:sz w:val="24"/>
          <w:szCs w:val="24"/>
        </w:rPr>
        <w:t xml:space="preserve">. </w:t>
      </w:r>
      <w:r w:rsidR="005305B1" w:rsidRPr="00A53662">
        <w:rPr>
          <w:rFonts w:ascii="Times New Roman" w:hAnsi="Times New Roman" w:cs="Times New Roman"/>
          <w:bCs/>
          <w:sz w:val="24"/>
          <w:szCs w:val="24"/>
        </w:rPr>
        <w:t>Host sex can influence parasite load, as hormonal variations may affect immune responses and susceptibility to infection</w:t>
      </w:r>
      <w:sdt>
        <w:sdtPr>
          <w:rPr>
            <w:rFonts w:ascii="Times New Roman" w:hAnsi="Times New Roman" w:cs="Times New Roman"/>
            <w:bCs/>
            <w:color w:val="000000"/>
            <w:sz w:val="24"/>
            <w:szCs w:val="24"/>
            <w:vertAlign w:val="superscript"/>
          </w:rPr>
          <w:tag w:val="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1121907181"/>
          <w:placeholder>
            <w:docPart w:val="DefaultPlaceholder_-1854013440"/>
          </w:placeholder>
        </w:sdtPr>
        <w:sdtEndPr/>
        <w:sdtContent>
          <w:r w:rsidR="00273519" w:rsidRPr="00273519">
            <w:rPr>
              <w:rFonts w:ascii="Times New Roman" w:hAnsi="Times New Roman" w:cs="Times New Roman"/>
              <w:bCs/>
              <w:color w:val="000000"/>
              <w:sz w:val="24"/>
              <w:szCs w:val="24"/>
              <w:vertAlign w:val="superscript"/>
            </w:rPr>
            <w:t>7,8</w:t>
          </w:r>
        </w:sdtContent>
      </w:sdt>
      <w:r w:rsidR="005305B1" w:rsidRPr="00A53662">
        <w:rPr>
          <w:rFonts w:ascii="Times New Roman" w:hAnsi="Times New Roman" w:cs="Times New Roman"/>
          <w:bCs/>
          <w:sz w:val="24"/>
          <w:szCs w:val="24"/>
        </w:rPr>
        <w:t xml:space="preserve">. </w:t>
      </w:r>
      <w:r w:rsidR="004A5934" w:rsidRPr="00A53662">
        <w:rPr>
          <w:rFonts w:ascii="Times New Roman" w:hAnsi="Times New Roman" w:cs="Times New Roman"/>
          <w:bCs/>
          <w:sz w:val="24"/>
          <w:szCs w:val="24"/>
        </w:rPr>
        <w:t>Development</w:t>
      </w:r>
      <w:r w:rsidR="00FF3A9C" w:rsidRPr="00A53662">
        <w:rPr>
          <w:rFonts w:ascii="Times New Roman" w:hAnsi="Times New Roman" w:cs="Times New Roman"/>
          <w:bCs/>
          <w:sz w:val="24"/>
          <w:szCs w:val="24"/>
        </w:rPr>
        <w:t>al processes</w:t>
      </w:r>
      <w:r w:rsidR="004A5934" w:rsidRPr="00A53662">
        <w:rPr>
          <w:rFonts w:ascii="Times New Roman" w:hAnsi="Times New Roman" w:cs="Times New Roman"/>
          <w:bCs/>
          <w:sz w:val="24"/>
          <w:szCs w:val="24"/>
        </w:rPr>
        <w:t xml:space="preserve"> can dictate</w:t>
      </w:r>
      <w:r w:rsidR="005305B1" w:rsidRPr="00A53662">
        <w:rPr>
          <w:rFonts w:ascii="Times New Roman" w:hAnsi="Times New Roman" w:cs="Times New Roman"/>
          <w:bCs/>
          <w:sz w:val="24"/>
          <w:szCs w:val="24"/>
        </w:rPr>
        <w:t xml:space="preserve"> </w:t>
      </w:r>
      <w:r w:rsidR="002C3412">
        <w:rPr>
          <w:rFonts w:ascii="Times New Roman" w:hAnsi="Times New Roman" w:cs="Times New Roman"/>
          <w:bCs/>
          <w:sz w:val="24"/>
          <w:szCs w:val="24"/>
        </w:rPr>
        <w:t>host vulnerability</w:t>
      </w:r>
      <w:r w:rsidR="005305B1" w:rsidRPr="00A53662">
        <w:rPr>
          <w:rFonts w:ascii="Times New Roman" w:hAnsi="Times New Roman" w:cs="Times New Roman"/>
          <w:bCs/>
          <w:sz w:val="24"/>
          <w:szCs w:val="24"/>
        </w:rPr>
        <w:t xml:space="preserve"> across different </w:t>
      </w:r>
      <w:r w:rsidR="00462BB8" w:rsidRPr="00A53662">
        <w:rPr>
          <w:rFonts w:ascii="Times New Roman" w:hAnsi="Times New Roman" w:cs="Times New Roman"/>
          <w:bCs/>
          <w:sz w:val="24"/>
          <w:szCs w:val="24"/>
        </w:rPr>
        <w:t xml:space="preserve">life </w:t>
      </w:r>
      <w:r w:rsidR="005305B1" w:rsidRPr="00A53662">
        <w:rPr>
          <w:rFonts w:ascii="Times New Roman" w:hAnsi="Times New Roman" w:cs="Times New Roman"/>
          <w:bCs/>
          <w:sz w:val="24"/>
          <w:szCs w:val="24"/>
        </w:rPr>
        <w:t>stages</w:t>
      </w:r>
      <w:r w:rsidR="0021305B">
        <w:rPr>
          <w:rFonts w:ascii="Times New Roman" w:hAnsi="Times New Roman" w:cs="Times New Roman"/>
          <w:bCs/>
          <w:sz w:val="24"/>
          <w:szCs w:val="24"/>
        </w:rPr>
        <w:t xml:space="preserve">. For example, in </w:t>
      </w:r>
      <w:r w:rsidR="0021305B" w:rsidRPr="00B30A27">
        <w:rPr>
          <w:rFonts w:ascii="Times New Roman" w:hAnsi="Times New Roman" w:cs="Times New Roman"/>
          <w:bCs/>
          <w:sz w:val="24"/>
          <w:szCs w:val="24"/>
        </w:rPr>
        <w:t>organisms with longer lifespan</w:t>
      </w:r>
      <w:r w:rsidR="0021305B">
        <w:rPr>
          <w:rFonts w:ascii="Times New Roman" w:hAnsi="Times New Roman" w:cs="Times New Roman"/>
          <w:bCs/>
          <w:sz w:val="24"/>
          <w:szCs w:val="24"/>
        </w:rPr>
        <w:t xml:space="preserve">s, </w:t>
      </w:r>
      <w:r w:rsidR="00F6389E">
        <w:rPr>
          <w:rFonts w:ascii="Times New Roman" w:hAnsi="Times New Roman" w:cs="Times New Roman"/>
          <w:bCs/>
          <w:sz w:val="24"/>
          <w:szCs w:val="24"/>
        </w:rPr>
        <w:t xml:space="preserve">elements of </w:t>
      </w:r>
      <w:r w:rsidR="001E5521" w:rsidRPr="00B30A27">
        <w:rPr>
          <w:rFonts w:ascii="Times New Roman" w:hAnsi="Times New Roman" w:cs="Times New Roman"/>
          <w:bCs/>
          <w:sz w:val="24"/>
          <w:szCs w:val="24"/>
        </w:rPr>
        <w:t xml:space="preserve">the </w:t>
      </w:r>
      <w:r w:rsidR="00F6389E">
        <w:rPr>
          <w:rFonts w:ascii="Times New Roman" w:hAnsi="Times New Roman" w:cs="Times New Roman"/>
          <w:bCs/>
          <w:sz w:val="24"/>
          <w:szCs w:val="24"/>
        </w:rPr>
        <w:t xml:space="preserve">adaptive (acquired) </w:t>
      </w:r>
      <w:r w:rsidR="001E5521" w:rsidRPr="00B30A27">
        <w:rPr>
          <w:rFonts w:ascii="Times New Roman" w:hAnsi="Times New Roman" w:cs="Times New Roman"/>
          <w:bCs/>
          <w:sz w:val="24"/>
          <w:szCs w:val="24"/>
        </w:rPr>
        <w:t>immune system becom</w:t>
      </w:r>
      <w:r w:rsidR="004D2EA5" w:rsidRPr="00B30A27">
        <w:rPr>
          <w:rFonts w:ascii="Times New Roman" w:hAnsi="Times New Roman" w:cs="Times New Roman"/>
          <w:bCs/>
          <w:sz w:val="24"/>
          <w:szCs w:val="24"/>
        </w:rPr>
        <w:t>e</w:t>
      </w:r>
      <w:r w:rsidR="001E5521" w:rsidRPr="00B30A27">
        <w:rPr>
          <w:rFonts w:ascii="Times New Roman" w:hAnsi="Times New Roman" w:cs="Times New Roman"/>
          <w:bCs/>
          <w:sz w:val="24"/>
          <w:szCs w:val="24"/>
        </w:rPr>
        <w:t xml:space="preserve"> more robust over time</w:t>
      </w:r>
      <w:sdt>
        <w:sdtPr>
          <w:rPr>
            <w:rFonts w:ascii="Times New Roman" w:hAnsi="Times New Roman" w:cs="Times New Roman"/>
            <w:bCs/>
            <w:color w:val="000000"/>
            <w:sz w:val="24"/>
            <w:szCs w:val="24"/>
            <w:vertAlign w:val="superscript"/>
          </w:rPr>
          <w:tag w:val="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
          <w:id w:val="-1276629209"/>
          <w:placeholder>
            <w:docPart w:val="DefaultPlaceholder_-1854013440"/>
          </w:placeholder>
        </w:sdtPr>
        <w:sdtEndPr/>
        <w:sdtContent>
          <w:r w:rsidR="00273519" w:rsidRPr="00273519">
            <w:rPr>
              <w:rFonts w:ascii="Times New Roman" w:hAnsi="Times New Roman" w:cs="Times New Roman"/>
              <w:bCs/>
              <w:color w:val="000000"/>
              <w:sz w:val="24"/>
              <w:szCs w:val="24"/>
              <w:vertAlign w:val="superscript"/>
            </w:rPr>
            <w:t>9</w:t>
          </w:r>
        </w:sdtContent>
      </w:sdt>
      <w:r w:rsidR="0027552F">
        <w:rPr>
          <w:rFonts w:ascii="Times New Roman" w:hAnsi="Times New Roman" w:cs="Times New Roman"/>
          <w:bCs/>
          <w:sz w:val="24"/>
          <w:szCs w:val="24"/>
        </w:rPr>
        <w:t xml:space="preserve"> </w:t>
      </w:r>
      <w:r w:rsidR="004D2EA5" w:rsidRPr="00B30A27">
        <w:rPr>
          <w:rFonts w:ascii="Times New Roman" w:hAnsi="Times New Roman" w:cs="Times New Roman"/>
          <w:bCs/>
          <w:sz w:val="24"/>
          <w:szCs w:val="24"/>
        </w:rPr>
        <w:t>with increasing</w:t>
      </w:r>
      <w:r w:rsidR="001E5521" w:rsidRPr="00B30A27">
        <w:rPr>
          <w:rFonts w:ascii="Times New Roman" w:hAnsi="Times New Roman" w:cs="Times New Roman"/>
          <w:bCs/>
          <w:sz w:val="24"/>
          <w:szCs w:val="24"/>
        </w:rPr>
        <w:t xml:space="preserve"> exposure to pathogens,</w:t>
      </w:r>
      <w:r w:rsidR="0021305B">
        <w:rPr>
          <w:rFonts w:ascii="Times New Roman" w:hAnsi="Times New Roman" w:cs="Times New Roman"/>
          <w:bCs/>
          <w:sz w:val="24"/>
          <w:szCs w:val="24"/>
        </w:rPr>
        <w:t xml:space="preserve"> thus</w:t>
      </w:r>
      <w:r w:rsidR="001E5521" w:rsidRPr="00B30A27">
        <w:rPr>
          <w:rFonts w:ascii="Times New Roman" w:hAnsi="Times New Roman" w:cs="Times New Roman"/>
          <w:bCs/>
          <w:sz w:val="24"/>
          <w:szCs w:val="24"/>
        </w:rPr>
        <w:t xml:space="preserve"> decreas</w:t>
      </w:r>
      <w:r w:rsidR="002C3412">
        <w:rPr>
          <w:rFonts w:ascii="Times New Roman" w:hAnsi="Times New Roman" w:cs="Times New Roman"/>
          <w:bCs/>
          <w:sz w:val="24"/>
          <w:szCs w:val="24"/>
        </w:rPr>
        <w:t xml:space="preserve">ing </w:t>
      </w:r>
      <w:r w:rsidR="001E5521" w:rsidRPr="00B30A27">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
          <w:id w:val="1365632446"/>
          <w:placeholder>
            <w:docPart w:val="DefaultPlaceholder_-1854013440"/>
          </w:placeholder>
        </w:sdtPr>
        <w:sdtEndPr/>
        <w:sdtContent>
          <w:r w:rsidR="00273519" w:rsidRPr="00273519">
            <w:rPr>
              <w:rFonts w:ascii="Times New Roman" w:hAnsi="Times New Roman" w:cs="Times New Roman"/>
              <w:bCs/>
              <w:color w:val="000000"/>
              <w:sz w:val="24"/>
              <w:szCs w:val="24"/>
              <w:vertAlign w:val="superscript"/>
            </w:rPr>
            <w:t>10</w:t>
          </w:r>
        </w:sdtContent>
      </w:sdt>
      <w:r w:rsidR="00CD357F" w:rsidRPr="00B30A27">
        <w:rPr>
          <w:rFonts w:ascii="Times New Roman" w:hAnsi="Times New Roman" w:cs="Times New Roman"/>
          <w:bCs/>
          <w:sz w:val="24"/>
          <w:szCs w:val="24"/>
        </w:rPr>
        <w:t xml:space="preserve">. </w:t>
      </w:r>
      <w:r w:rsidR="005305B1" w:rsidRPr="00B30A27">
        <w:rPr>
          <w:rFonts w:ascii="Times New Roman" w:hAnsi="Times New Roman" w:cs="Times New Roman"/>
          <w:bCs/>
          <w:sz w:val="24"/>
          <w:szCs w:val="24"/>
        </w:rPr>
        <w:t xml:space="preserve">Body condition, reflecting the </w:t>
      </w:r>
      <w:r w:rsidR="0056050D">
        <w:rPr>
          <w:rFonts w:ascii="Times New Roman" w:hAnsi="Times New Roman" w:cs="Times New Roman"/>
          <w:bCs/>
          <w:sz w:val="24"/>
          <w:szCs w:val="24"/>
        </w:rPr>
        <w:t>host's overall health and nutritional status</w:t>
      </w:r>
      <w:r w:rsidR="005305B1" w:rsidRPr="00B30A27">
        <w:rPr>
          <w:rFonts w:ascii="Times New Roman" w:hAnsi="Times New Roman" w:cs="Times New Roman"/>
          <w:bCs/>
          <w:sz w:val="24"/>
          <w:szCs w:val="24"/>
        </w:rPr>
        <w:t xml:space="preserve">, can also </w:t>
      </w:r>
      <w:r w:rsidR="00D0390F" w:rsidRPr="00B30A27">
        <w:rPr>
          <w:rFonts w:ascii="Times New Roman" w:hAnsi="Times New Roman" w:cs="Times New Roman"/>
          <w:bCs/>
          <w:sz w:val="24"/>
          <w:szCs w:val="24"/>
        </w:rPr>
        <w:t>be negatively impacted by</w:t>
      </w:r>
      <w:r w:rsidR="005305B1" w:rsidRPr="00B30A27">
        <w:rPr>
          <w:rFonts w:ascii="Times New Roman" w:hAnsi="Times New Roman" w:cs="Times New Roman"/>
          <w:bCs/>
          <w:sz w:val="24"/>
          <w:szCs w:val="24"/>
        </w:rPr>
        <w:t xml:space="preserve"> parasitic infections</w:t>
      </w:r>
      <w:r w:rsidR="000A3B7C" w:rsidRPr="00B30A27">
        <w:rPr>
          <w:rFonts w:ascii="Times New Roman" w:hAnsi="Times New Roman" w:cs="Times New Roman"/>
          <w:bCs/>
          <w:sz w:val="24"/>
          <w:szCs w:val="24"/>
        </w:rPr>
        <w:t xml:space="preserve"> as hosts use energy resources to fight infection rather than for other critical functions</w:t>
      </w:r>
      <w:sdt>
        <w:sdtPr>
          <w:rPr>
            <w:rFonts w:ascii="Times New Roman" w:hAnsi="Times New Roman" w:cs="Times New Roman"/>
            <w:bCs/>
            <w:color w:val="000000"/>
            <w:sz w:val="24"/>
            <w:szCs w:val="24"/>
            <w:vertAlign w:val="superscript"/>
          </w:rPr>
          <w:tag w:val="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751013025"/>
          <w:placeholder>
            <w:docPart w:val="DefaultPlaceholder_-1854013440"/>
          </w:placeholder>
        </w:sdtPr>
        <w:sdtEndPr/>
        <w:sdtContent>
          <w:r w:rsidR="00273519" w:rsidRPr="00273519">
            <w:rPr>
              <w:rFonts w:ascii="Times New Roman" w:hAnsi="Times New Roman" w:cs="Times New Roman"/>
              <w:bCs/>
              <w:color w:val="000000"/>
              <w:sz w:val="24"/>
              <w:szCs w:val="24"/>
              <w:vertAlign w:val="superscript"/>
            </w:rPr>
            <w:t>11,12</w:t>
          </w:r>
        </w:sdtContent>
      </w:sdt>
      <w:r w:rsidR="005305B1" w:rsidRPr="00B30A27">
        <w:rPr>
          <w:rFonts w:ascii="Times New Roman" w:hAnsi="Times New Roman" w:cs="Times New Roman"/>
          <w:bCs/>
          <w:sz w:val="24"/>
          <w:szCs w:val="24"/>
        </w:rPr>
        <w:t>.</w:t>
      </w:r>
    </w:p>
    <w:p w14:paraId="579B759D" w14:textId="17AD1635" w:rsidR="003A3A84" w:rsidRDefault="000A3B7C" w:rsidP="003A3A84">
      <w:pPr>
        <w:spacing w:line="240" w:lineRule="auto"/>
        <w:ind w:firstLine="720"/>
        <w:contextualSpacing/>
        <w:rPr>
          <w:rFonts w:ascii="Times New Roman" w:hAnsi="Times New Roman" w:cs="Times New Roman"/>
          <w:bCs/>
          <w:sz w:val="24"/>
          <w:szCs w:val="24"/>
        </w:rPr>
      </w:pPr>
      <w:r>
        <w:rPr>
          <w:rFonts w:ascii="Times New Roman" w:hAnsi="Times New Roman" w:cs="Times New Roman"/>
          <w:bCs/>
          <w:sz w:val="24"/>
          <w:szCs w:val="24"/>
        </w:rPr>
        <w:t>As a result of competing energetic demands</w:t>
      </w:r>
      <w:r w:rsidR="005305B1" w:rsidRPr="00007089">
        <w:rPr>
          <w:rFonts w:ascii="Times New Roman" w:hAnsi="Times New Roman" w:cs="Times New Roman"/>
          <w:bCs/>
          <w:sz w:val="24"/>
          <w:szCs w:val="24"/>
        </w:rPr>
        <w:t xml:space="preserve">, </w:t>
      </w:r>
      <w:r w:rsidR="00B21B74">
        <w:rPr>
          <w:rFonts w:ascii="Times New Roman" w:hAnsi="Times New Roman" w:cs="Times New Roman"/>
          <w:bCs/>
          <w:sz w:val="24"/>
          <w:szCs w:val="24"/>
        </w:rPr>
        <w:t>host-</w:t>
      </w:r>
      <w:r w:rsidR="004D2EA5">
        <w:rPr>
          <w:rFonts w:ascii="Times New Roman" w:hAnsi="Times New Roman" w:cs="Times New Roman"/>
          <w:bCs/>
          <w:sz w:val="24"/>
          <w:szCs w:val="24"/>
        </w:rPr>
        <w:t>parasit</w:t>
      </w:r>
      <w:r w:rsidR="00B21B74">
        <w:rPr>
          <w:rFonts w:ascii="Times New Roman" w:hAnsi="Times New Roman" w:cs="Times New Roman"/>
          <w:bCs/>
          <w:sz w:val="24"/>
          <w:szCs w:val="24"/>
        </w:rPr>
        <w:t>e</w:t>
      </w:r>
      <w:r w:rsidR="004D2EA5" w:rsidRPr="00007089">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 xml:space="preserve">relationships often involve </w:t>
      </w:r>
      <w:r w:rsidR="007C27AC">
        <w:rPr>
          <w:rFonts w:ascii="Times New Roman" w:hAnsi="Times New Roman" w:cs="Times New Roman"/>
          <w:bCs/>
          <w:sz w:val="24"/>
          <w:szCs w:val="24"/>
        </w:rPr>
        <w:t xml:space="preserve">functional </w:t>
      </w:r>
      <w:r w:rsidR="005305B1" w:rsidRPr="00007089">
        <w:rPr>
          <w:rFonts w:ascii="Times New Roman" w:hAnsi="Times New Roman" w:cs="Times New Roman"/>
          <w:bCs/>
          <w:sz w:val="24"/>
          <w:szCs w:val="24"/>
        </w:rPr>
        <w:t>trade-offs</w:t>
      </w:r>
      <w:sdt>
        <w:sdtPr>
          <w:rPr>
            <w:rFonts w:ascii="Times New Roman" w:hAnsi="Times New Roman" w:cs="Times New Roman"/>
            <w:bCs/>
            <w:color w:val="000000"/>
            <w:sz w:val="24"/>
            <w:szCs w:val="24"/>
            <w:vertAlign w:val="superscript"/>
          </w:rPr>
          <w:tag w:val="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
          <w:id w:val="1939947908"/>
          <w:placeholder>
            <w:docPart w:val="DefaultPlaceholder_-1854013440"/>
          </w:placeholder>
        </w:sdtPr>
        <w:sdtEndPr/>
        <w:sdtContent>
          <w:r w:rsidR="00273519" w:rsidRPr="00273519">
            <w:rPr>
              <w:rFonts w:ascii="Times New Roman" w:hAnsi="Times New Roman" w:cs="Times New Roman"/>
              <w:bCs/>
              <w:color w:val="000000"/>
              <w:sz w:val="24"/>
              <w:szCs w:val="24"/>
              <w:vertAlign w:val="superscript"/>
            </w:rPr>
            <w:t>1</w:t>
          </w:r>
        </w:sdtContent>
      </w:sdt>
      <w:r w:rsidR="005305B1" w:rsidRPr="00007089">
        <w:rPr>
          <w:rFonts w:ascii="Times New Roman" w:hAnsi="Times New Roman" w:cs="Times New Roman"/>
          <w:bCs/>
          <w:sz w:val="24"/>
          <w:szCs w:val="24"/>
        </w:rPr>
        <w:t xml:space="preserve">. For instance, a host's investment in growth or reproduction </w:t>
      </w:r>
      <w:r w:rsidR="0021305B">
        <w:rPr>
          <w:rFonts w:ascii="Times New Roman" w:hAnsi="Times New Roman" w:cs="Times New Roman"/>
          <w:bCs/>
          <w:sz w:val="24"/>
          <w:szCs w:val="24"/>
        </w:rPr>
        <w:t>can be reduced</w:t>
      </w:r>
      <w:r w:rsidR="00800690">
        <w:rPr>
          <w:rFonts w:ascii="Times New Roman" w:hAnsi="Times New Roman" w:cs="Times New Roman"/>
          <w:bCs/>
          <w:sz w:val="24"/>
          <w:szCs w:val="24"/>
        </w:rPr>
        <w:t xml:space="preserve"> when </w:t>
      </w:r>
      <w:proofErr w:type="spellStart"/>
      <w:r w:rsidR="0056050D">
        <w:rPr>
          <w:rFonts w:ascii="Times New Roman" w:hAnsi="Times New Roman" w:cs="Times New Roman"/>
          <w:bCs/>
          <w:sz w:val="24"/>
          <w:szCs w:val="24"/>
        </w:rPr>
        <w:t>parasitised</w:t>
      </w:r>
      <w:proofErr w:type="spellEnd"/>
      <w:r w:rsidR="00800690">
        <w:rPr>
          <w:rFonts w:ascii="Times New Roman" w:hAnsi="Times New Roman" w:cs="Times New Roman"/>
          <w:bCs/>
          <w:sz w:val="24"/>
          <w:szCs w:val="24"/>
        </w:rPr>
        <w:t xml:space="preserve"> </w:t>
      </w:r>
      <w:r w:rsidR="0021305B">
        <w:rPr>
          <w:rFonts w:ascii="Times New Roman" w:hAnsi="Times New Roman" w:cs="Times New Roman"/>
          <w:bCs/>
          <w:sz w:val="24"/>
          <w:szCs w:val="24"/>
        </w:rPr>
        <w:t xml:space="preserve">due to </w:t>
      </w:r>
      <w:r w:rsidR="005305B1" w:rsidRPr="00007089">
        <w:rPr>
          <w:rFonts w:ascii="Times New Roman" w:hAnsi="Times New Roman" w:cs="Times New Roman"/>
          <w:bCs/>
          <w:sz w:val="24"/>
          <w:szCs w:val="24"/>
        </w:rPr>
        <w:t>compromise</w:t>
      </w:r>
      <w:ins w:id="0" w:author="C.M. Gienger" w:date="2023-08-09T12:22:00Z">
        <w:r w:rsidR="008104A9">
          <w:rPr>
            <w:rFonts w:ascii="Times New Roman" w:hAnsi="Times New Roman" w:cs="Times New Roman"/>
            <w:bCs/>
            <w:sz w:val="24"/>
            <w:szCs w:val="24"/>
          </w:rPr>
          <w:t>d</w:t>
        </w:r>
      </w:ins>
      <w:r w:rsidR="00800690">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immune function</w:t>
      </w:r>
      <w:r w:rsidR="00800690">
        <w:rPr>
          <w:rFonts w:ascii="Times New Roman" w:hAnsi="Times New Roman" w:cs="Times New Roman"/>
          <w:bCs/>
          <w:sz w:val="24"/>
          <w:szCs w:val="24"/>
        </w:rPr>
        <w:t xml:space="preserve"> and</w:t>
      </w:r>
      <w:r w:rsidR="005305B1" w:rsidRPr="00007089">
        <w:rPr>
          <w:rFonts w:ascii="Times New Roman" w:hAnsi="Times New Roman" w:cs="Times New Roman"/>
          <w:bCs/>
          <w:sz w:val="24"/>
          <w:szCs w:val="24"/>
        </w:rPr>
        <w:t xml:space="preserve"> </w:t>
      </w:r>
      <w:r w:rsidR="0056050D">
        <w:rPr>
          <w:rFonts w:ascii="Times New Roman" w:hAnsi="Times New Roman" w:cs="Times New Roman"/>
          <w:bCs/>
          <w:sz w:val="24"/>
          <w:szCs w:val="24"/>
        </w:rPr>
        <w:t>increased</w:t>
      </w:r>
      <w:r w:rsidR="0021305B">
        <w:rPr>
          <w:rFonts w:ascii="Times New Roman" w:hAnsi="Times New Roman" w:cs="Times New Roman"/>
          <w:bCs/>
          <w:sz w:val="24"/>
          <w:szCs w:val="24"/>
        </w:rPr>
        <w:t xml:space="preserve"> </w:t>
      </w:r>
      <w:r w:rsidR="005305B1" w:rsidRPr="00007089">
        <w:rPr>
          <w:rFonts w:ascii="Times New Roman" w:hAnsi="Times New Roman" w:cs="Times New Roman"/>
          <w:bCs/>
          <w:sz w:val="24"/>
          <w:szCs w:val="24"/>
        </w:rPr>
        <w:t>susceptibility to parasites</w:t>
      </w:r>
      <w:sdt>
        <w:sdtPr>
          <w:rPr>
            <w:rFonts w:ascii="Times New Roman" w:hAnsi="Times New Roman" w:cs="Times New Roman"/>
            <w:bCs/>
            <w:color w:val="000000"/>
            <w:sz w:val="24"/>
            <w:szCs w:val="24"/>
            <w:vertAlign w:val="superscript"/>
          </w:rPr>
          <w:tag w:val="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
          <w:id w:val="1743678970"/>
          <w:placeholder>
            <w:docPart w:val="DefaultPlaceholder_-1854013440"/>
          </w:placeholder>
        </w:sdtPr>
        <w:sdtEndPr/>
        <w:sdtContent>
          <w:r w:rsidR="00273519" w:rsidRPr="00273519">
            <w:rPr>
              <w:rFonts w:ascii="Times New Roman" w:hAnsi="Times New Roman" w:cs="Times New Roman"/>
              <w:bCs/>
              <w:color w:val="000000"/>
              <w:sz w:val="24"/>
              <w:szCs w:val="24"/>
              <w:vertAlign w:val="superscript"/>
            </w:rPr>
            <w:t>13,14</w:t>
          </w:r>
        </w:sdtContent>
      </w:sdt>
      <w:r w:rsidR="00EB1946">
        <w:rPr>
          <w:rFonts w:ascii="Times New Roman" w:hAnsi="Times New Roman" w:cs="Times New Roman"/>
          <w:bCs/>
          <w:sz w:val="24"/>
          <w:szCs w:val="24"/>
        </w:rPr>
        <w:t xml:space="preserve">. </w:t>
      </w:r>
      <w:r w:rsidR="00C1345A">
        <w:rPr>
          <w:rFonts w:ascii="Times New Roman" w:hAnsi="Times New Roman" w:cs="Times New Roman"/>
          <w:bCs/>
          <w:sz w:val="24"/>
          <w:szCs w:val="24"/>
        </w:rPr>
        <w:t xml:space="preserve">These </w:t>
      </w:r>
      <w:r w:rsidR="00C1345A" w:rsidRPr="00C1345A">
        <w:rPr>
          <w:rFonts w:ascii="Times New Roman" w:hAnsi="Times New Roman" w:cs="Times New Roman"/>
          <w:bCs/>
          <w:sz w:val="24"/>
          <w:szCs w:val="24"/>
        </w:rPr>
        <w:t>trade-off</w:t>
      </w:r>
      <w:r w:rsidR="00C1345A">
        <w:rPr>
          <w:rFonts w:ascii="Times New Roman" w:hAnsi="Times New Roman" w:cs="Times New Roman"/>
          <w:bCs/>
          <w:sz w:val="24"/>
          <w:szCs w:val="24"/>
        </w:rPr>
        <w:t>s</w:t>
      </w:r>
      <w:r w:rsidR="00C1345A" w:rsidRPr="00C1345A">
        <w:rPr>
          <w:rFonts w:ascii="Times New Roman" w:hAnsi="Times New Roman" w:cs="Times New Roman"/>
          <w:bCs/>
          <w:sz w:val="24"/>
          <w:szCs w:val="24"/>
        </w:rPr>
        <w:t xml:space="preserve"> </w:t>
      </w:r>
      <w:r w:rsidR="00C1345A">
        <w:rPr>
          <w:rFonts w:ascii="Times New Roman" w:hAnsi="Times New Roman" w:cs="Times New Roman"/>
          <w:bCs/>
          <w:sz w:val="24"/>
          <w:szCs w:val="24"/>
        </w:rPr>
        <w:t>are</w:t>
      </w:r>
      <w:r w:rsidR="00C1345A" w:rsidRPr="00C1345A">
        <w:rPr>
          <w:rFonts w:ascii="Times New Roman" w:hAnsi="Times New Roman" w:cs="Times New Roman"/>
          <w:bCs/>
          <w:sz w:val="24"/>
          <w:szCs w:val="24"/>
        </w:rPr>
        <w:t xml:space="preserve"> central to the Immunocompetence-Handicap Hypothesis (ICHH), which </w:t>
      </w:r>
      <w:r w:rsidR="00C1345A">
        <w:rPr>
          <w:rFonts w:ascii="Times New Roman" w:hAnsi="Times New Roman" w:cs="Times New Roman"/>
          <w:bCs/>
          <w:sz w:val="24"/>
          <w:szCs w:val="24"/>
        </w:rPr>
        <w:t>postulates</w:t>
      </w:r>
      <w:r w:rsidR="00C1345A" w:rsidRPr="00C1345A">
        <w:rPr>
          <w:rFonts w:ascii="Times New Roman" w:hAnsi="Times New Roman" w:cs="Times New Roman"/>
          <w:bCs/>
          <w:sz w:val="24"/>
          <w:szCs w:val="24"/>
        </w:rPr>
        <w:t xml:space="preserve"> that the expression of sexually selected traits, driven by hormones </w:t>
      </w:r>
      <w:r w:rsidR="00560AFD">
        <w:rPr>
          <w:rFonts w:ascii="Times New Roman" w:hAnsi="Times New Roman" w:cs="Times New Roman"/>
          <w:bCs/>
          <w:sz w:val="24"/>
          <w:szCs w:val="24"/>
        </w:rPr>
        <w:t>such as</w:t>
      </w:r>
      <w:r w:rsidR="00560AFD" w:rsidRPr="00C1345A">
        <w:rPr>
          <w:rFonts w:ascii="Times New Roman" w:hAnsi="Times New Roman" w:cs="Times New Roman"/>
          <w:bCs/>
          <w:sz w:val="24"/>
          <w:szCs w:val="24"/>
        </w:rPr>
        <w:t xml:space="preserve"> </w:t>
      </w:r>
      <w:r w:rsidR="00C1345A" w:rsidRPr="00C1345A">
        <w:rPr>
          <w:rFonts w:ascii="Times New Roman" w:hAnsi="Times New Roman" w:cs="Times New Roman"/>
          <w:bCs/>
          <w:sz w:val="24"/>
          <w:szCs w:val="24"/>
        </w:rPr>
        <w:t>testosterone, can negatively impact an organism's immune function, thereby increasing vulnerability to parasit</w:t>
      </w:r>
      <w:r w:rsidR="004D2EA5">
        <w:rPr>
          <w:rFonts w:ascii="Times New Roman" w:hAnsi="Times New Roman" w:cs="Times New Roman"/>
          <w:bCs/>
          <w:sz w:val="24"/>
          <w:szCs w:val="24"/>
        </w:rPr>
        <w:t>ism</w:t>
      </w:r>
      <w:sdt>
        <w:sdtPr>
          <w:rPr>
            <w:rFonts w:ascii="Times New Roman" w:hAnsi="Times New Roman" w:cs="Times New Roman"/>
            <w:bCs/>
            <w:color w:val="000000"/>
            <w:sz w:val="24"/>
            <w:szCs w:val="24"/>
            <w:vertAlign w:val="superscript"/>
          </w:rPr>
          <w:tag w:val="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
          <w:id w:val="-916012662"/>
          <w:placeholder>
            <w:docPart w:val="DefaultPlaceholder_-1854013440"/>
          </w:placeholder>
        </w:sdtPr>
        <w:sdtEndPr/>
        <w:sdtContent>
          <w:r w:rsidR="00273519" w:rsidRPr="00273519">
            <w:rPr>
              <w:rFonts w:ascii="Times New Roman" w:hAnsi="Times New Roman" w:cs="Times New Roman"/>
              <w:bCs/>
              <w:color w:val="000000"/>
              <w:sz w:val="24"/>
              <w:szCs w:val="24"/>
              <w:vertAlign w:val="superscript"/>
            </w:rPr>
            <w:t>15,16</w:t>
          </w:r>
        </w:sdtContent>
      </w:sdt>
      <w:r w:rsidR="00C1345A">
        <w:rPr>
          <w:rFonts w:ascii="Times New Roman" w:hAnsi="Times New Roman" w:cs="Times New Roman"/>
          <w:bCs/>
          <w:sz w:val="24"/>
          <w:szCs w:val="24"/>
        </w:rPr>
        <w:t xml:space="preserve">. </w:t>
      </w:r>
      <w:r w:rsidR="00203876">
        <w:rPr>
          <w:rFonts w:ascii="Times New Roman" w:hAnsi="Times New Roman" w:cs="Times New Roman"/>
          <w:bCs/>
          <w:sz w:val="24"/>
          <w:szCs w:val="24"/>
        </w:rPr>
        <w:t>In</w:t>
      </w:r>
      <w:r w:rsidR="0061422C">
        <w:rPr>
          <w:rFonts w:ascii="Times New Roman" w:hAnsi="Times New Roman" w:cs="Times New Roman"/>
          <w:bCs/>
          <w:sz w:val="24"/>
          <w:szCs w:val="24"/>
        </w:rPr>
        <w:t xml:space="preserve"> reptilian hosts, </w:t>
      </w:r>
      <w:r w:rsidR="0061422C">
        <w:rPr>
          <w:rFonts w:ascii="Times New Roman" w:hAnsi="Times New Roman" w:cs="Times New Roman"/>
          <w:sz w:val="24"/>
          <w:szCs w:val="24"/>
        </w:rPr>
        <w:t>m</w:t>
      </w:r>
      <w:r w:rsidR="009F6236" w:rsidRPr="00007089">
        <w:rPr>
          <w:rFonts w:ascii="Times New Roman" w:hAnsi="Times New Roman" w:cs="Times New Roman"/>
          <w:sz w:val="24"/>
          <w:szCs w:val="24"/>
        </w:rPr>
        <w:t xml:space="preserve">eta-analytic </w:t>
      </w:r>
      <w:r w:rsidR="002472C7">
        <w:rPr>
          <w:rFonts w:ascii="Times New Roman" w:hAnsi="Times New Roman" w:cs="Times New Roman"/>
          <w:sz w:val="24"/>
          <w:szCs w:val="24"/>
        </w:rPr>
        <w:t xml:space="preserve">studies </w:t>
      </w:r>
      <w:r w:rsidR="00636AFD" w:rsidRPr="00007089">
        <w:rPr>
          <w:rFonts w:ascii="Times New Roman" w:hAnsi="Times New Roman" w:cs="Times New Roman"/>
          <w:sz w:val="24"/>
          <w:szCs w:val="24"/>
        </w:rPr>
        <w:t>and experimental manipulations have</w:t>
      </w:r>
      <w:r w:rsidR="009F6236" w:rsidRPr="00007089">
        <w:rPr>
          <w:rFonts w:ascii="Times New Roman" w:hAnsi="Times New Roman" w:cs="Times New Roman"/>
          <w:sz w:val="24"/>
          <w:szCs w:val="24"/>
        </w:rPr>
        <w:t xml:space="preserve"> </w:t>
      </w:r>
      <w:r w:rsidR="00904674">
        <w:rPr>
          <w:rFonts w:ascii="Times New Roman" w:hAnsi="Times New Roman" w:cs="Times New Roman"/>
          <w:sz w:val="24"/>
          <w:szCs w:val="24"/>
        </w:rPr>
        <w:t>supported</w:t>
      </w:r>
      <w:ins w:id="1" w:author="C.M. Gienger" w:date="2023-08-09T12:23:00Z">
        <w:r w:rsidR="008104A9">
          <w:rPr>
            <w:rFonts w:ascii="Times New Roman" w:hAnsi="Times New Roman" w:cs="Times New Roman"/>
            <w:sz w:val="24"/>
            <w:szCs w:val="24"/>
          </w:rPr>
          <w:t xml:space="preserve"> the</w:t>
        </w:r>
      </w:ins>
      <w:r w:rsidR="00636AFD" w:rsidRPr="00007089">
        <w:rPr>
          <w:rFonts w:ascii="Times New Roman" w:hAnsi="Times New Roman" w:cs="Times New Roman"/>
          <w:sz w:val="24"/>
          <w:szCs w:val="24"/>
        </w:rPr>
        <w:t xml:space="preserve"> ICHH, </w:t>
      </w:r>
      <w:r w:rsidR="00636AFD" w:rsidRPr="00007089">
        <w:rPr>
          <w:rFonts w:ascii="Times New Roman" w:hAnsi="Times New Roman" w:cs="Times New Roman"/>
          <w:sz w:val="24"/>
          <w:szCs w:val="24"/>
          <w:lang w:val="en-AU"/>
        </w:rPr>
        <w:t>where</w:t>
      </w:r>
      <w:r w:rsidR="009F6236" w:rsidRPr="00007089">
        <w:rPr>
          <w:rFonts w:ascii="Times New Roman" w:hAnsi="Times New Roman" w:cs="Times New Roman"/>
          <w:sz w:val="24"/>
          <w:szCs w:val="24"/>
          <w:lang w:val="en-AU"/>
        </w:rPr>
        <w:t xml:space="preserve"> testosterone reduces immunocompetence and increases </w:t>
      </w:r>
      <w:r w:rsidR="003D04E2">
        <w:rPr>
          <w:rFonts w:ascii="Times New Roman" w:hAnsi="Times New Roman" w:cs="Times New Roman"/>
          <w:sz w:val="24"/>
          <w:szCs w:val="24"/>
          <w:lang w:val="en-AU"/>
        </w:rPr>
        <w:t xml:space="preserve">the </w:t>
      </w:r>
      <w:r w:rsidR="0071467F">
        <w:rPr>
          <w:rFonts w:ascii="Times New Roman" w:hAnsi="Times New Roman" w:cs="Times New Roman"/>
          <w:sz w:val="24"/>
          <w:szCs w:val="24"/>
          <w:lang w:val="en-AU"/>
        </w:rPr>
        <w:t xml:space="preserve">incidence </w:t>
      </w:r>
      <w:r w:rsidR="00EA71FF">
        <w:rPr>
          <w:rFonts w:ascii="Times New Roman" w:hAnsi="Times New Roman" w:cs="Times New Roman"/>
          <w:sz w:val="24"/>
          <w:szCs w:val="24"/>
          <w:lang w:val="en-AU"/>
        </w:rPr>
        <w:t xml:space="preserve">or severity </w:t>
      </w:r>
      <w:r w:rsidR="0071467F">
        <w:rPr>
          <w:rFonts w:ascii="Times New Roman" w:hAnsi="Times New Roman" w:cs="Times New Roman"/>
          <w:sz w:val="24"/>
          <w:szCs w:val="24"/>
          <w:lang w:val="en-AU"/>
        </w:rPr>
        <w:t xml:space="preserve">of </w:t>
      </w:r>
      <w:r w:rsidR="009F6236" w:rsidRPr="00007089">
        <w:rPr>
          <w:rFonts w:ascii="Times New Roman" w:hAnsi="Times New Roman" w:cs="Times New Roman"/>
          <w:sz w:val="24"/>
          <w:szCs w:val="24"/>
          <w:lang w:val="en-AU"/>
        </w:rPr>
        <w:t>parasitism</w:t>
      </w:r>
      <w:sdt>
        <w:sdtPr>
          <w:rPr>
            <w:rFonts w:ascii="Times New Roman" w:hAnsi="Times New Roman" w:cs="Times New Roman"/>
            <w:color w:val="000000"/>
            <w:sz w:val="24"/>
            <w:szCs w:val="24"/>
            <w:vertAlign w:val="superscript"/>
            <w:lang w:val="en-AU"/>
          </w:rPr>
          <w:tag w:val="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904714221"/>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lang w:val="en-AU"/>
            </w:rPr>
            <w:t>13,17</w:t>
          </w:r>
        </w:sdtContent>
      </w:sdt>
      <w:r w:rsidR="0061422C">
        <w:rPr>
          <w:rFonts w:ascii="Times New Roman" w:hAnsi="Times New Roman" w:cs="Times New Roman"/>
          <w:sz w:val="24"/>
          <w:szCs w:val="24"/>
          <w:lang w:val="en-AU"/>
        </w:rPr>
        <w:t xml:space="preserve">. </w:t>
      </w:r>
      <w:r w:rsidR="002472C7">
        <w:rPr>
          <w:rFonts w:ascii="Times New Roman" w:hAnsi="Times New Roman" w:cs="Times New Roman"/>
          <w:sz w:val="24"/>
          <w:szCs w:val="24"/>
          <w:lang w:val="en-AU"/>
        </w:rPr>
        <w:t>I</w:t>
      </w:r>
      <w:r w:rsidR="008008FD">
        <w:rPr>
          <w:rFonts w:ascii="Times New Roman" w:hAnsi="Times New Roman" w:cs="Times New Roman"/>
          <w:sz w:val="24"/>
          <w:szCs w:val="24"/>
          <w:lang w:val="en-AU"/>
        </w:rPr>
        <w:t>n lizards</w:t>
      </w:r>
      <w:r w:rsidR="00CD357F">
        <w:rPr>
          <w:rFonts w:ascii="Times New Roman" w:hAnsi="Times New Roman" w:cs="Times New Roman"/>
          <w:sz w:val="24"/>
          <w:szCs w:val="24"/>
          <w:lang w:val="en-AU"/>
        </w:rPr>
        <w:t>,</w:t>
      </w:r>
      <w:r w:rsidR="008008FD">
        <w:rPr>
          <w:rFonts w:ascii="Times New Roman" w:hAnsi="Times New Roman" w:cs="Times New Roman"/>
          <w:sz w:val="24"/>
          <w:szCs w:val="24"/>
          <w:lang w:val="en-AU"/>
        </w:rPr>
        <w:t xml:space="preserve"> locomotor performance is a sexually selected trait</w:t>
      </w:r>
      <w:sdt>
        <w:sdtPr>
          <w:rPr>
            <w:rFonts w:ascii="Times New Roman" w:hAnsi="Times New Roman" w:cs="Times New Roman"/>
            <w:color w:val="000000"/>
            <w:sz w:val="24"/>
            <w:szCs w:val="24"/>
            <w:vertAlign w:val="superscript"/>
            <w:lang w:val="en-AU"/>
          </w:rPr>
          <w:tag w:val="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
          <w:id w:val="2077166422"/>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lang w:val="en-AU"/>
            </w:rPr>
            <w:t>18</w:t>
          </w:r>
        </w:sdtContent>
      </w:sdt>
      <w:r w:rsidR="004C3244">
        <w:rPr>
          <w:rFonts w:ascii="Times New Roman" w:hAnsi="Times New Roman" w:cs="Times New Roman"/>
          <w:sz w:val="24"/>
          <w:szCs w:val="24"/>
          <w:lang w:val="en-AU"/>
        </w:rPr>
        <w:t xml:space="preserve"> </w:t>
      </w:r>
      <w:r w:rsidR="0051588E">
        <w:rPr>
          <w:rFonts w:ascii="Times New Roman" w:hAnsi="Times New Roman" w:cs="Times New Roman"/>
          <w:sz w:val="24"/>
          <w:szCs w:val="24"/>
          <w:lang w:val="en-AU"/>
        </w:rPr>
        <w:t xml:space="preserve">that </w:t>
      </w:r>
      <w:r w:rsidR="004C3244">
        <w:rPr>
          <w:rFonts w:ascii="Times New Roman" w:hAnsi="Times New Roman" w:cs="Times New Roman"/>
          <w:sz w:val="24"/>
          <w:szCs w:val="24"/>
          <w:lang w:val="en-AU"/>
        </w:rPr>
        <w:t xml:space="preserve">is </w:t>
      </w:r>
      <w:r w:rsidR="0051588E">
        <w:rPr>
          <w:rFonts w:ascii="Times New Roman" w:hAnsi="Times New Roman" w:cs="Times New Roman"/>
          <w:sz w:val="24"/>
          <w:szCs w:val="24"/>
          <w:lang w:val="en-AU"/>
        </w:rPr>
        <w:t xml:space="preserve">strongly </w:t>
      </w:r>
      <w:r w:rsidR="004C3244">
        <w:rPr>
          <w:rFonts w:ascii="Times New Roman" w:hAnsi="Times New Roman" w:cs="Times New Roman"/>
          <w:sz w:val="24"/>
          <w:szCs w:val="24"/>
          <w:lang w:val="en-AU"/>
        </w:rPr>
        <w:t xml:space="preserve">regulated </w:t>
      </w:r>
      <w:r w:rsidR="008008FD">
        <w:rPr>
          <w:rFonts w:ascii="Times New Roman" w:hAnsi="Times New Roman" w:cs="Times New Roman"/>
          <w:sz w:val="24"/>
          <w:szCs w:val="24"/>
          <w:lang w:val="en-AU"/>
        </w:rPr>
        <w:t>by testosterone levels</w:t>
      </w:r>
      <w:sdt>
        <w:sdtPr>
          <w:rPr>
            <w:rFonts w:ascii="Times New Roman" w:hAnsi="Times New Roman" w:cs="Times New Roman"/>
            <w:color w:val="000000"/>
            <w:sz w:val="24"/>
            <w:szCs w:val="24"/>
            <w:vertAlign w:val="superscript"/>
            <w:lang w:val="en-AU"/>
          </w:rPr>
          <w:tag w:val="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
          <w:id w:val="-1386014266"/>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lang w:val="en-AU"/>
            </w:rPr>
            <w:t>19,20</w:t>
          </w:r>
        </w:sdtContent>
      </w:sdt>
      <w:r w:rsidR="00B35CE4">
        <w:rPr>
          <w:rFonts w:ascii="Times New Roman" w:hAnsi="Times New Roman" w:cs="Times New Roman"/>
          <w:color w:val="000000"/>
          <w:sz w:val="24"/>
          <w:szCs w:val="24"/>
          <w:lang w:val="en-AU"/>
        </w:rPr>
        <w:t>.</w:t>
      </w:r>
      <w:r w:rsidR="00CD357F">
        <w:rPr>
          <w:rFonts w:ascii="Times New Roman" w:hAnsi="Times New Roman" w:cs="Times New Roman"/>
          <w:sz w:val="24"/>
          <w:szCs w:val="24"/>
          <w:lang w:val="en-AU"/>
        </w:rPr>
        <w:t xml:space="preserve"> </w:t>
      </w:r>
      <w:r w:rsidR="00CD357F" w:rsidRPr="00CD357F">
        <w:rPr>
          <w:rFonts w:ascii="Times New Roman" w:hAnsi="Times New Roman" w:cs="Times New Roman"/>
          <w:sz w:val="24"/>
          <w:szCs w:val="24"/>
          <w:lang w:val="en-AU"/>
        </w:rPr>
        <w:t xml:space="preserve">Therefore, it's plausible that enhanced locomotor performance, driven </w:t>
      </w:r>
      <w:r w:rsidR="00040ABF">
        <w:rPr>
          <w:rFonts w:ascii="Times New Roman" w:hAnsi="Times New Roman" w:cs="Times New Roman"/>
          <w:sz w:val="24"/>
          <w:szCs w:val="24"/>
          <w:lang w:val="en-AU"/>
        </w:rPr>
        <w:t xml:space="preserve">in part </w:t>
      </w:r>
      <w:r w:rsidR="00CD357F" w:rsidRPr="00CD357F">
        <w:rPr>
          <w:rFonts w:ascii="Times New Roman" w:hAnsi="Times New Roman" w:cs="Times New Roman"/>
          <w:sz w:val="24"/>
          <w:szCs w:val="24"/>
          <w:lang w:val="en-AU"/>
        </w:rPr>
        <w:t xml:space="preserve">by testosterone, may be </w:t>
      </w:r>
      <w:r w:rsidR="00C81175">
        <w:rPr>
          <w:rFonts w:ascii="Times New Roman" w:hAnsi="Times New Roman" w:cs="Times New Roman"/>
          <w:sz w:val="24"/>
          <w:szCs w:val="24"/>
          <w:lang w:val="en-AU"/>
        </w:rPr>
        <w:t xml:space="preserve">accompanied </w:t>
      </w:r>
      <w:r w:rsidR="00CD357F" w:rsidRPr="00CD357F">
        <w:rPr>
          <w:rFonts w:ascii="Times New Roman" w:hAnsi="Times New Roman" w:cs="Times New Roman"/>
          <w:sz w:val="24"/>
          <w:szCs w:val="24"/>
          <w:lang w:val="en-AU"/>
        </w:rPr>
        <w:t xml:space="preserve">by increased susceptibility to parasites such as ticks, </w:t>
      </w:r>
      <w:r w:rsidR="0051588E">
        <w:rPr>
          <w:rFonts w:ascii="Times New Roman" w:hAnsi="Times New Roman" w:cs="Times New Roman"/>
          <w:sz w:val="24"/>
          <w:szCs w:val="24"/>
          <w:lang w:val="en-AU"/>
        </w:rPr>
        <w:t>resulting in a</w:t>
      </w:r>
      <w:r w:rsidR="00C81175">
        <w:rPr>
          <w:rFonts w:ascii="Times New Roman" w:hAnsi="Times New Roman" w:cs="Times New Roman"/>
          <w:sz w:val="24"/>
          <w:szCs w:val="24"/>
          <w:lang w:val="en-AU"/>
        </w:rPr>
        <w:t xml:space="preserve"> dynamic</w:t>
      </w:r>
      <w:r w:rsidR="00CD357F" w:rsidRPr="00CD357F">
        <w:rPr>
          <w:rFonts w:ascii="Times New Roman" w:hAnsi="Times New Roman" w:cs="Times New Roman"/>
          <w:sz w:val="24"/>
          <w:szCs w:val="24"/>
          <w:lang w:val="en-AU"/>
        </w:rPr>
        <w:t xml:space="preserve"> balance between sexual selection, performance, and survi</w:t>
      </w:r>
      <w:r w:rsidR="003A3A84">
        <w:rPr>
          <w:rFonts w:ascii="Times New Roman" w:hAnsi="Times New Roman" w:cs="Times New Roman"/>
          <w:sz w:val="24"/>
          <w:szCs w:val="24"/>
          <w:lang w:val="en-AU"/>
        </w:rPr>
        <w:t xml:space="preserve">val. </w:t>
      </w:r>
    </w:p>
    <w:p w14:paraId="4603EF4A" w14:textId="0293A40B" w:rsidR="006A17EC" w:rsidRDefault="00BC6F93" w:rsidP="003A3A84">
      <w:pPr>
        <w:spacing w:line="240" w:lineRule="auto"/>
        <w:ind w:firstLine="720"/>
        <w:contextualSpacing/>
        <w:rPr>
          <w:rFonts w:ascii="Times New Roman" w:eastAsia="Times New Roman" w:hAnsi="Times New Roman" w:cs="Times New Roman"/>
          <w:color w:val="000000"/>
          <w:sz w:val="24"/>
          <w:szCs w:val="24"/>
        </w:rPr>
      </w:pPr>
      <w:r w:rsidRPr="009E1046">
        <w:rPr>
          <w:rFonts w:ascii="Times New Roman" w:eastAsia="Times New Roman" w:hAnsi="Times New Roman" w:cs="Times New Roman"/>
          <w:iCs/>
          <w:sz w:val="24"/>
          <w:szCs w:val="24"/>
        </w:rPr>
        <w:t>Most studies investigating the influence of tick</w:t>
      </w:r>
      <w:r w:rsidR="0071467F">
        <w:rPr>
          <w:rFonts w:ascii="Times New Roman" w:eastAsia="Times New Roman" w:hAnsi="Times New Roman" w:cs="Times New Roman"/>
          <w:iCs/>
          <w:sz w:val="24"/>
          <w:szCs w:val="24"/>
        </w:rPr>
        <w:t xml:space="preserve"> parasitism </w:t>
      </w:r>
      <w:r w:rsidRPr="009E1046">
        <w:rPr>
          <w:rFonts w:ascii="Times New Roman" w:eastAsia="Times New Roman" w:hAnsi="Times New Roman" w:cs="Times New Roman"/>
          <w:iCs/>
          <w:sz w:val="24"/>
          <w:szCs w:val="24"/>
        </w:rPr>
        <w:t xml:space="preserve">on health and performance </w:t>
      </w:r>
      <w:r w:rsidR="00CA3698">
        <w:rPr>
          <w:rFonts w:ascii="Times New Roman" w:eastAsia="Times New Roman" w:hAnsi="Times New Roman" w:cs="Times New Roman"/>
          <w:iCs/>
          <w:sz w:val="24"/>
          <w:szCs w:val="24"/>
        </w:rPr>
        <w:t>have been</w:t>
      </w:r>
      <w:r w:rsidR="00CA3698"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iCs/>
          <w:sz w:val="24"/>
          <w:szCs w:val="24"/>
        </w:rPr>
        <w:t>from experimental manipulation of tick</w:t>
      </w:r>
      <w:r w:rsidR="00040ABF">
        <w:rPr>
          <w:rFonts w:ascii="Times New Roman" w:eastAsia="Times New Roman" w:hAnsi="Times New Roman" w:cs="Times New Roman"/>
          <w:iCs/>
          <w:sz w:val="24"/>
          <w:szCs w:val="24"/>
        </w:rPr>
        <w:t xml:space="preserve"> </w:t>
      </w:r>
      <w:r w:rsidR="003D04E2">
        <w:rPr>
          <w:rFonts w:ascii="Times New Roman" w:eastAsia="Times New Roman" w:hAnsi="Times New Roman" w:cs="Times New Roman"/>
          <w:iCs/>
          <w:sz w:val="24"/>
          <w:szCs w:val="24"/>
        </w:rPr>
        <w:t>prevalence</w:t>
      </w:r>
      <w:r w:rsidRPr="009E1046">
        <w:rPr>
          <w:rFonts w:ascii="Times New Roman" w:eastAsia="Times New Roman" w:hAnsi="Times New Roman" w:cs="Times New Roman"/>
          <w:iCs/>
          <w:sz w:val="24"/>
          <w:szCs w:val="24"/>
        </w:rPr>
        <w:t xml:space="preserve"> on hosts</w:t>
      </w:r>
      <w:sdt>
        <w:sdtPr>
          <w:rPr>
            <w:rFonts w:ascii="Times New Roman" w:eastAsia="Times New Roman" w:hAnsi="Times New Roman" w:cs="Times New Roman"/>
            <w:iCs/>
            <w:color w:val="000000"/>
            <w:sz w:val="24"/>
            <w:szCs w:val="24"/>
            <w:vertAlign w:val="superscript"/>
          </w:rPr>
          <w:tag w:val="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
          <w:id w:val="988834872"/>
          <w:placeholder>
            <w:docPart w:val="DefaultPlaceholder_-1854013440"/>
          </w:placeholder>
        </w:sdtPr>
        <w:sdtEndPr/>
        <w:sdtContent>
          <w:r w:rsidR="00273519" w:rsidRPr="00273519">
            <w:rPr>
              <w:rFonts w:ascii="Times New Roman" w:eastAsia="Times New Roman" w:hAnsi="Times New Roman" w:cs="Times New Roman"/>
              <w:iCs/>
              <w:color w:val="000000"/>
              <w:sz w:val="24"/>
              <w:szCs w:val="24"/>
              <w:vertAlign w:val="superscript"/>
            </w:rPr>
            <w:t>21,22</w:t>
          </w:r>
        </w:sdtContent>
      </w:sdt>
      <w:r w:rsidR="00007089" w:rsidRPr="009E1046">
        <w:rPr>
          <w:rFonts w:ascii="Times New Roman" w:eastAsia="Times New Roman" w:hAnsi="Times New Roman" w:cs="Times New Roman"/>
          <w:iCs/>
          <w:sz w:val="24"/>
          <w:szCs w:val="24"/>
        </w:rPr>
        <w:t xml:space="preserve"> or through hormonal manipulations</w:t>
      </w:r>
      <w:sdt>
        <w:sdtPr>
          <w:rPr>
            <w:rFonts w:ascii="Times New Roman" w:eastAsia="Times New Roman" w:hAnsi="Times New Roman" w:cs="Times New Roman"/>
            <w:iCs/>
            <w:color w:val="000000"/>
            <w:sz w:val="24"/>
            <w:szCs w:val="24"/>
            <w:vertAlign w:val="superscript"/>
          </w:rPr>
          <w:tag w:val="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487771299"/>
          <w:placeholder>
            <w:docPart w:val="DefaultPlaceholder_-1854013440"/>
          </w:placeholder>
        </w:sdtPr>
        <w:sdtEndPr/>
        <w:sdtContent>
          <w:r w:rsidR="00273519" w:rsidRPr="00273519">
            <w:rPr>
              <w:rFonts w:ascii="Times New Roman" w:eastAsia="Times New Roman" w:hAnsi="Times New Roman" w:cs="Times New Roman"/>
              <w:iCs/>
              <w:color w:val="000000"/>
              <w:sz w:val="24"/>
              <w:szCs w:val="24"/>
              <w:vertAlign w:val="superscript"/>
            </w:rPr>
            <w:t>12,23,24</w:t>
          </w:r>
        </w:sdtContent>
      </w:sdt>
      <w:r w:rsidR="00636AFD" w:rsidRPr="009E1046">
        <w:rPr>
          <w:rFonts w:ascii="Times New Roman" w:eastAsia="Times New Roman" w:hAnsi="Times New Roman" w:cs="Times New Roman"/>
          <w:iCs/>
          <w:sz w:val="24"/>
          <w:szCs w:val="24"/>
        </w:rPr>
        <w:t xml:space="preserve">. </w:t>
      </w:r>
      <w:r w:rsidR="00007089" w:rsidRPr="009E1046">
        <w:rPr>
          <w:rFonts w:ascii="Times New Roman" w:hAnsi="Times New Roman" w:cs="Times New Roman"/>
          <w:sz w:val="24"/>
          <w:szCs w:val="24"/>
        </w:rPr>
        <w:t>Under natural conditions</w:t>
      </w:r>
      <w:r w:rsidR="00904674">
        <w:rPr>
          <w:rFonts w:ascii="Times New Roman" w:hAnsi="Times New Roman" w:cs="Times New Roman"/>
          <w:sz w:val="24"/>
          <w:szCs w:val="24"/>
        </w:rPr>
        <w:t>,</w:t>
      </w:r>
      <w:r w:rsidR="00007089" w:rsidRPr="009E1046">
        <w:rPr>
          <w:rFonts w:ascii="Times New Roman" w:hAnsi="Times New Roman" w:cs="Times New Roman"/>
          <w:sz w:val="24"/>
          <w:szCs w:val="24"/>
        </w:rPr>
        <w:t xml:space="preserve"> t</w:t>
      </w:r>
      <w:r w:rsidRPr="009E1046">
        <w:rPr>
          <w:rFonts w:ascii="Times New Roman" w:hAnsi="Times New Roman" w:cs="Times New Roman"/>
          <w:sz w:val="24"/>
          <w:szCs w:val="24"/>
        </w:rPr>
        <w:t xml:space="preserve">here is </w:t>
      </w:r>
      <w:r w:rsidR="00636AFD" w:rsidRPr="009E1046">
        <w:rPr>
          <w:rFonts w:ascii="Times New Roman" w:hAnsi="Times New Roman" w:cs="Times New Roman"/>
          <w:sz w:val="24"/>
          <w:szCs w:val="24"/>
        </w:rPr>
        <w:t>limited information</w:t>
      </w:r>
      <w:r w:rsidRPr="009E1046">
        <w:rPr>
          <w:rFonts w:ascii="Times New Roman" w:hAnsi="Times New Roman" w:cs="Times New Roman"/>
          <w:sz w:val="24"/>
          <w:szCs w:val="24"/>
        </w:rPr>
        <w:t xml:space="preserve"> </w:t>
      </w:r>
      <w:r w:rsidR="00636AFD" w:rsidRPr="009E1046">
        <w:rPr>
          <w:rFonts w:ascii="Times New Roman" w:hAnsi="Times New Roman" w:cs="Times New Roman"/>
          <w:sz w:val="24"/>
          <w:szCs w:val="24"/>
        </w:rPr>
        <w:t>on</w:t>
      </w:r>
      <w:r w:rsidRPr="009E1046">
        <w:rPr>
          <w:rFonts w:ascii="Times New Roman" w:hAnsi="Times New Roman" w:cs="Times New Roman"/>
          <w:sz w:val="24"/>
          <w:szCs w:val="24"/>
        </w:rPr>
        <w:t xml:space="preserve"> </w:t>
      </w:r>
      <w:r w:rsidR="00007089" w:rsidRPr="009E1046">
        <w:rPr>
          <w:rFonts w:ascii="Times New Roman" w:hAnsi="Times New Roman" w:cs="Times New Roman"/>
          <w:sz w:val="24"/>
          <w:szCs w:val="24"/>
        </w:rPr>
        <w:t xml:space="preserve">how </w:t>
      </w:r>
      <w:r w:rsidR="0071467F">
        <w:rPr>
          <w:rFonts w:ascii="Times New Roman" w:hAnsi="Times New Roman" w:cs="Times New Roman"/>
          <w:sz w:val="24"/>
          <w:szCs w:val="24"/>
        </w:rPr>
        <w:t xml:space="preserve">the </w:t>
      </w:r>
      <w:r w:rsidRPr="009E1046">
        <w:rPr>
          <w:rFonts w:ascii="Times New Roman" w:hAnsi="Times New Roman" w:cs="Times New Roman"/>
          <w:sz w:val="24"/>
          <w:szCs w:val="24"/>
        </w:rPr>
        <w:t xml:space="preserve">host-parasite relationship </w:t>
      </w:r>
      <w:r w:rsidR="00636AFD" w:rsidRPr="009E1046">
        <w:rPr>
          <w:rFonts w:ascii="Times New Roman" w:hAnsi="Times New Roman" w:cs="Times New Roman"/>
          <w:sz w:val="24"/>
          <w:szCs w:val="24"/>
        </w:rPr>
        <w:t>varies</w:t>
      </w:r>
      <w:r w:rsidRPr="009E1046">
        <w:rPr>
          <w:rFonts w:ascii="Times New Roman" w:hAnsi="Times New Roman" w:cs="Times New Roman"/>
          <w:sz w:val="24"/>
          <w:szCs w:val="24"/>
        </w:rPr>
        <w:t xml:space="preserve"> </w:t>
      </w:r>
      <w:r w:rsidR="0071467F">
        <w:rPr>
          <w:rFonts w:ascii="Times New Roman" w:hAnsi="Times New Roman" w:cs="Times New Roman"/>
          <w:sz w:val="24"/>
          <w:szCs w:val="24"/>
        </w:rPr>
        <w:t>with</w:t>
      </w:r>
      <w:r w:rsidRPr="009E1046">
        <w:rPr>
          <w:rFonts w:ascii="Times New Roman" w:hAnsi="Times New Roman" w:cs="Times New Roman"/>
          <w:sz w:val="24"/>
          <w:szCs w:val="24"/>
        </w:rPr>
        <w:t xml:space="preserve"> facto</w:t>
      </w:r>
      <w:r w:rsidR="00636AFD" w:rsidRPr="009E1046">
        <w:rPr>
          <w:rFonts w:ascii="Times New Roman" w:hAnsi="Times New Roman" w:cs="Times New Roman"/>
          <w:sz w:val="24"/>
          <w:szCs w:val="24"/>
        </w:rPr>
        <w:t>rs</w:t>
      </w:r>
      <w:r w:rsidRPr="009E1046">
        <w:rPr>
          <w:rFonts w:ascii="Times New Roman" w:hAnsi="Times New Roman" w:cs="Times New Roman"/>
          <w:sz w:val="24"/>
          <w:szCs w:val="24"/>
        </w:rPr>
        <w:t xml:space="preserve"> such as sex</w:t>
      </w:r>
      <w:r w:rsidR="0071467F">
        <w:rPr>
          <w:rFonts w:ascii="Times New Roman" w:hAnsi="Times New Roman" w:cs="Times New Roman"/>
          <w:sz w:val="24"/>
          <w:szCs w:val="24"/>
        </w:rPr>
        <w:t xml:space="preserve"> and </w:t>
      </w:r>
      <w:r w:rsidRPr="009E1046">
        <w:rPr>
          <w:rFonts w:ascii="Times New Roman" w:hAnsi="Times New Roman" w:cs="Times New Roman"/>
          <w:sz w:val="24"/>
          <w:szCs w:val="24"/>
        </w:rPr>
        <w:t xml:space="preserve">age and </w:t>
      </w:r>
      <w:r w:rsidR="007628FF">
        <w:rPr>
          <w:rFonts w:ascii="Times New Roman" w:hAnsi="Times New Roman" w:cs="Times New Roman"/>
          <w:sz w:val="24"/>
          <w:szCs w:val="24"/>
        </w:rPr>
        <w:t>whether</w:t>
      </w:r>
      <w:r w:rsidR="00D0390F" w:rsidRPr="00D0390F">
        <w:rPr>
          <w:rFonts w:ascii="Times New Roman" w:hAnsi="Times New Roman" w:cs="Times New Roman"/>
          <w:sz w:val="24"/>
          <w:szCs w:val="24"/>
        </w:rPr>
        <w:t xml:space="preserve"> infection influences host </w:t>
      </w:r>
      <w:r w:rsidRPr="00D0390F">
        <w:rPr>
          <w:rFonts w:ascii="Times New Roman" w:hAnsi="Times New Roman" w:cs="Times New Roman"/>
          <w:sz w:val="24"/>
          <w:szCs w:val="24"/>
        </w:rPr>
        <w:t>physiological traits</w:t>
      </w:r>
      <w:r w:rsidRPr="009E1046">
        <w:rPr>
          <w:rFonts w:ascii="Times New Roman" w:hAnsi="Times New Roman" w:cs="Times New Roman"/>
          <w:sz w:val="24"/>
          <w:szCs w:val="24"/>
          <w:lang w:val="en-AU"/>
        </w:rPr>
        <w:t>.</w:t>
      </w:r>
      <w:r w:rsidRPr="009E1046">
        <w:rPr>
          <w:rFonts w:ascii="Times New Roman" w:eastAsia="Times New Roman" w:hAnsi="Times New Roman" w:cs="Times New Roman"/>
          <w:iCs/>
          <w:sz w:val="24"/>
          <w:szCs w:val="24"/>
        </w:rPr>
        <w:t xml:space="preserve"> </w:t>
      </w:r>
      <w:r w:rsidRPr="009E1046">
        <w:rPr>
          <w:rFonts w:ascii="Times New Roman" w:eastAsia="Times New Roman" w:hAnsi="Times New Roman" w:cs="Times New Roman"/>
          <w:sz w:val="24"/>
          <w:szCs w:val="24"/>
        </w:rPr>
        <w:t xml:space="preserve">Here, we investigate </w:t>
      </w:r>
      <w:r w:rsidR="00007089" w:rsidRPr="009E1046">
        <w:rPr>
          <w:rFonts w:ascii="Times New Roman" w:eastAsia="Times New Roman" w:hAnsi="Times New Roman" w:cs="Times New Roman"/>
          <w:sz w:val="24"/>
          <w:szCs w:val="24"/>
        </w:rPr>
        <w:t>how tick infection varies across sex</w:t>
      </w:r>
      <w:r w:rsidR="0071467F">
        <w:rPr>
          <w:rFonts w:ascii="Times New Roman" w:eastAsia="Times New Roman" w:hAnsi="Times New Roman" w:cs="Times New Roman"/>
          <w:sz w:val="24"/>
          <w:szCs w:val="24"/>
        </w:rPr>
        <w:t xml:space="preserve"> and </w:t>
      </w:r>
      <w:r w:rsidR="00007089" w:rsidRPr="009E1046">
        <w:rPr>
          <w:rFonts w:ascii="Times New Roman" w:eastAsia="Times New Roman" w:hAnsi="Times New Roman" w:cs="Times New Roman"/>
          <w:sz w:val="24"/>
          <w:szCs w:val="24"/>
        </w:rPr>
        <w:t xml:space="preserve">body size, and test </w:t>
      </w:r>
      <w:r w:rsidR="00CA3698">
        <w:rPr>
          <w:rFonts w:ascii="Times New Roman" w:eastAsia="Times New Roman" w:hAnsi="Times New Roman" w:cs="Times New Roman"/>
          <w:sz w:val="24"/>
          <w:szCs w:val="24"/>
        </w:rPr>
        <w:t>whether</w:t>
      </w:r>
      <w:r w:rsidR="00007089" w:rsidRPr="009E1046">
        <w:rPr>
          <w:rFonts w:ascii="Times New Roman" w:eastAsia="Times New Roman" w:hAnsi="Times New Roman" w:cs="Times New Roman"/>
          <w:sz w:val="24"/>
          <w:szCs w:val="24"/>
        </w:rPr>
        <w:t xml:space="preserve"> locomotor performance</w:t>
      </w:r>
      <w:r w:rsidR="00203876">
        <w:rPr>
          <w:rFonts w:ascii="Times New Roman" w:eastAsia="Times New Roman" w:hAnsi="Times New Roman" w:cs="Times New Roman"/>
          <w:sz w:val="24"/>
          <w:szCs w:val="24"/>
        </w:rPr>
        <w:t xml:space="preserve"> or body condition</w:t>
      </w:r>
      <w:r w:rsidR="00007089" w:rsidRPr="009E1046">
        <w:rPr>
          <w:rFonts w:ascii="Times New Roman" w:eastAsia="Times New Roman" w:hAnsi="Times New Roman" w:cs="Times New Roman"/>
          <w:sz w:val="24"/>
          <w:szCs w:val="24"/>
        </w:rPr>
        <w:t xml:space="preserve"> is </w:t>
      </w:r>
      <w:r w:rsidR="009E1046">
        <w:rPr>
          <w:rFonts w:ascii="Times New Roman" w:eastAsia="Times New Roman" w:hAnsi="Times New Roman" w:cs="Times New Roman"/>
          <w:sz w:val="24"/>
          <w:szCs w:val="24"/>
        </w:rPr>
        <w:t>affected</w:t>
      </w:r>
      <w:r w:rsidR="00007089" w:rsidRPr="009E1046">
        <w:rPr>
          <w:rFonts w:ascii="Times New Roman" w:eastAsia="Times New Roman" w:hAnsi="Times New Roman" w:cs="Times New Roman"/>
          <w:sz w:val="24"/>
          <w:szCs w:val="24"/>
        </w:rPr>
        <w:t xml:space="preserve"> </w:t>
      </w:r>
      <w:r w:rsidR="002A776C">
        <w:rPr>
          <w:rFonts w:ascii="Times New Roman" w:eastAsia="Times New Roman" w:hAnsi="Times New Roman" w:cs="Times New Roman"/>
          <w:sz w:val="24"/>
          <w:szCs w:val="24"/>
        </w:rPr>
        <w:t xml:space="preserve">by parasitism </w:t>
      </w:r>
      <w:r w:rsidR="00007089" w:rsidRPr="009E1046">
        <w:rPr>
          <w:rFonts w:ascii="Times New Roman" w:eastAsia="Times New Roman" w:hAnsi="Times New Roman" w:cs="Times New Roman"/>
          <w:sz w:val="24"/>
          <w:szCs w:val="24"/>
        </w:rPr>
        <w:t xml:space="preserve">in </w:t>
      </w:r>
      <w:r w:rsidR="0071467F">
        <w:rPr>
          <w:rFonts w:ascii="Times New Roman" w:eastAsia="Times New Roman" w:hAnsi="Times New Roman" w:cs="Times New Roman"/>
          <w:sz w:val="24"/>
          <w:szCs w:val="24"/>
        </w:rPr>
        <w:t>E</w:t>
      </w:r>
      <w:r w:rsidR="009E1046" w:rsidRPr="009E1046">
        <w:rPr>
          <w:rFonts w:ascii="Times New Roman" w:eastAsia="Times New Roman" w:hAnsi="Times New Roman" w:cs="Times New Roman"/>
          <w:sz w:val="24"/>
          <w:szCs w:val="24"/>
        </w:rPr>
        <w:t xml:space="preserve">astern </w:t>
      </w:r>
      <w:r w:rsidR="0071467F">
        <w:rPr>
          <w:rFonts w:ascii="Times New Roman" w:eastAsia="Times New Roman" w:hAnsi="Times New Roman" w:cs="Times New Roman"/>
          <w:sz w:val="24"/>
          <w:szCs w:val="24"/>
        </w:rPr>
        <w:t>F</w:t>
      </w:r>
      <w:r w:rsidR="009E1046" w:rsidRPr="009E1046">
        <w:rPr>
          <w:rFonts w:ascii="Times New Roman" w:eastAsia="Times New Roman" w:hAnsi="Times New Roman" w:cs="Times New Roman"/>
          <w:sz w:val="24"/>
          <w:szCs w:val="24"/>
        </w:rPr>
        <w:t xml:space="preserve">ence </w:t>
      </w:r>
      <w:r w:rsidR="0071467F">
        <w:rPr>
          <w:rFonts w:ascii="Times New Roman" w:eastAsia="Times New Roman" w:hAnsi="Times New Roman" w:cs="Times New Roman"/>
          <w:sz w:val="24"/>
          <w:szCs w:val="24"/>
        </w:rPr>
        <w:t>L</w:t>
      </w:r>
      <w:r w:rsidR="009E1046" w:rsidRPr="009E1046">
        <w:rPr>
          <w:rFonts w:ascii="Times New Roman" w:eastAsia="Times New Roman" w:hAnsi="Times New Roman" w:cs="Times New Roman"/>
          <w:sz w:val="24"/>
          <w:szCs w:val="24"/>
        </w:rPr>
        <w:t>izard</w:t>
      </w:r>
      <w:r w:rsidR="0071467F">
        <w:rPr>
          <w:rFonts w:ascii="Times New Roman" w:eastAsia="Times New Roman" w:hAnsi="Times New Roman" w:cs="Times New Roman"/>
          <w:sz w:val="24"/>
          <w:szCs w:val="24"/>
        </w:rPr>
        <w:t>s</w:t>
      </w:r>
      <w:r w:rsidR="009E1046" w:rsidRPr="009E1046">
        <w:rPr>
          <w:rFonts w:ascii="Times New Roman" w:eastAsia="Times New Roman" w:hAnsi="Times New Roman" w:cs="Times New Roman"/>
          <w:sz w:val="24"/>
          <w:szCs w:val="24"/>
        </w:rPr>
        <w:t xml:space="preserve"> (</w:t>
      </w:r>
      <w:proofErr w:type="spellStart"/>
      <w:r w:rsidR="009E1046" w:rsidRPr="009E1046">
        <w:rPr>
          <w:rFonts w:ascii="Times New Roman" w:eastAsia="Times New Roman" w:hAnsi="Times New Roman" w:cs="Times New Roman"/>
          <w:i/>
          <w:iCs/>
          <w:sz w:val="24"/>
          <w:szCs w:val="24"/>
        </w:rPr>
        <w:t>Sceloporus</w:t>
      </w:r>
      <w:proofErr w:type="spellEnd"/>
      <w:r w:rsidR="009E1046" w:rsidRPr="009E1046">
        <w:rPr>
          <w:rFonts w:ascii="Times New Roman" w:eastAsia="Times New Roman" w:hAnsi="Times New Roman" w:cs="Times New Roman"/>
          <w:i/>
          <w:iCs/>
          <w:sz w:val="24"/>
          <w:szCs w:val="24"/>
        </w:rPr>
        <w:t xml:space="preserve"> </w:t>
      </w:r>
      <w:proofErr w:type="spellStart"/>
      <w:r w:rsidR="009E1046" w:rsidRPr="009E1046">
        <w:rPr>
          <w:rFonts w:ascii="Times New Roman" w:eastAsia="Times New Roman" w:hAnsi="Times New Roman" w:cs="Times New Roman"/>
          <w:i/>
          <w:iCs/>
          <w:sz w:val="24"/>
          <w:szCs w:val="24"/>
        </w:rPr>
        <w:t>undulatus</w:t>
      </w:r>
      <w:proofErr w:type="spellEnd"/>
      <w:r w:rsidR="009E1046" w:rsidRPr="000B27A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This species </w:t>
      </w:r>
      <w:r w:rsidR="004C5F54">
        <w:rPr>
          <w:rFonts w:ascii="Times New Roman" w:eastAsia="Times New Roman" w:hAnsi="Times New Roman" w:cs="Times New Roman"/>
          <w:sz w:val="24"/>
          <w:szCs w:val="24"/>
        </w:rPr>
        <w:t xml:space="preserve">has </w:t>
      </w:r>
      <w:r w:rsidR="00CA3698">
        <w:rPr>
          <w:rFonts w:ascii="Times New Roman" w:eastAsia="Times New Roman" w:hAnsi="Times New Roman" w:cs="Times New Roman"/>
          <w:sz w:val="24"/>
          <w:szCs w:val="24"/>
        </w:rPr>
        <w:t xml:space="preserve">pronounced </w:t>
      </w:r>
      <w:r w:rsidR="009E1046">
        <w:rPr>
          <w:rFonts w:ascii="Times New Roman" w:eastAsia="Times New Roman" w:hAnsi="Times New Roman" w:cs="Times New Roman"/>
          <w:sz w:val="24"/>
          <w:szCs w:val="24"/>
        </w:rPr>
        <w:t xml:space="preserve">sex differences in hormonal </w:t>
      </w:r>
      <w:r w:rsidR="00040ABF">
        <w:rPr>
          <w:rFonts w:ascii="Times New Roman" w:eastAsia="Times New Roman" w:hAnsi="Times New Roman" w:cs="Times New Roman"/>
          <w:sz w:val="24"/>
          <w:szCs w:val="24"/>
        </w:rPr>
        <w:t>profiles</w:t>
      </w:r>
      <w:r w:rsidR="009E1046">
        <w:rPr>
          <w:rFonts w:ascii="Times New Roman" w:eastAsia="Times New Roman" w:hAnsi="Times New Roman" w:cs="Times New Roman"/>
          <w:sz w:val="24"/>
          <w:szCs w:val="24"/>
        </w:rPr>
        <w:t xml:space="preserve">, </w:t>
      </w:r>
      <w:r w:rsidR="007628FF">
        <w:rPr>
          <w:rFonts w:ascii="Times New Roman" w:eastAsia="Times New Roman" w:hAnsi="Times New Roman" w:cs="Times New Roman"/>
          <w:sz w:val="24"/>
          <w:szCs w:val="24"/>
        </w:rPr>
        <w:t xml:space="preserve">including </w:t>
      </w:r>
      <w:r w:rsidR="009E1046">
        <w:rPr>
          <w:rFonts w:ascii="Times New Roman" w:eastAsia="Times New Roman" w:hAnsi="Times New Roman" w:cs="Times New Roman"/>
          <w:sz w:val="24"/>
          <w:szCs w:val="24"/>
        </w:rPr>
        <w:t>corticosterone and testosterone</w:t>
      </w:r>
      <w:sdt>
        <w:sdtPr>
          <w:rPr>
            <w:rFonts w:ascii="Times New Roman" w:eastAsia="Times New Roman" w:hAnsi="Times New Roman" w:cs="Times New Roman"/>
            <w:color w:val="000000"/>
            <w:sz w:val="24"/>
            <w:szCs w:val="24"/>
            <w:vertAlign w:val="superscript"/>
          </w:rPr>
          <w:tag w:val="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
          <w:id w:val="-144521309"/>
          <w:placeholder>
            <w:docPart w:val="DefaultPlaceholder_-1854013440"/>
          </w:placeholder>
        </w:sdtPr>
        <w:sdtEndPr/>
        <w:sdtContent>
          <w:r w:rsidR="00273519" w:rsidRPr="00273519">
            <w:rPr>
              <w:rFonts w:ascii="Times New Roman" w:eastAsia="Times New Roman" w:hAnsi="Times New Roman" w:cs="Times New Roman"/>
              <w:color w:val="000000"/>
              <w:sz w:val="24"/>
              <w:szCs w:val="24"/>
              <w:vertAlign w:val="superscript"/>
            </w:rPr>
            <w:t>24,25</w:t>
          </w:r>
        </w:sdtContent>
      </w:sdt>
      <w:r w:rsidR="005B4E90">
        <w:rPr>
          <w:rFonts w:ascii="Times New Roman" w:eastAsia="Times New Roman" w:hAnsi="Times New Roman" w:cs="Times New Roman"/>
          <w:sz w:val="24"/>
          <w:szCs w:val="24"/>
        </w:rPr>
        <w:t xml:space="preserve">, and </w:t>
      </w:r>
      <w:r w:rsidR="009E1046">
        <w:rPr>
          <w:rFonts w:ascii="Times New Roman" w:eastAsia="Times New Roman" w:hAnsi="Times New Roman" w:cs="Times New Roman"/>
          <w:sz w:val="24"/>
          <w:szCs w:val="24"/>
        </w:rPr>
        <w:t>hormonal manipulations</w:t>
      </w:r>
      <w:r w:rsidR="007C3FF8">
        <w:rPr>
          <w:rFonts w:ascii="Times New Roman" w:eastAsia="Times New Roman" w:hAnsi="Times New Roman" w:cs="Times New Roman"/>
          <w:sz w:val="24"/>
          <w:szCs w:val="24"/>
        </w:rPr>
        <w:t xml:space="preserve"> in </w:t>
      </w:r>
      <w:r w:rsidR="00040ABF">
        <w:rPr>
          <w:rFonts w:ascii="Times New Roman" w:eastAsia="Times New Roman" w:hAnsi="Times New Roman" w:cs="Times New Roman"/>
          <w:sz w:val="24"/>
          <w:szCs w:val="24"/>
        </w:rPr>
        <w:t xml:space="preserve">wild </w:t>
      </w:r>
      <w:r w:rsidR="007C3FF8">
        <w:rPr>
          <w:rFonts w:ascii="Times New Roman" w:eastAsia="Times New Roman" w:hAnsi="Times New Roman" w:cs="Times New Roman"/>
          <w:sz w:val="24"/>
          <w:szCs w:val="24"/>
        </w:rPr>
        <w:t>males</w:t>
      </w:r>
      <w:r w:rsidR="007628FF">
        <w:rPr>
          <w:rFonts w:ascii="Times New Roman" w:eastAsia="Times New Roman" w:hAnsi="Times New Roman" w:cs="Times New Roman"/>
          <w:sz w:val="24"/>
          <w:szCs w:val="24"/>
        </w:rPr>
        <w:t xml:space="preserve"> (</w:t>
      </w:r>
      <w:r w:rsidR="00886310">
        <w:rPr>
          <w:rFonts w:ascii="Times New Roman" w:hAnsi="Times New Roman" w:cs="Times New Roman"/>
          <w:sz w:val="24"/>
          <w:szCs w:val="24"/>
        </w:rPr>
        <w:t xml:space="preserve">exogenous </w:t>
      </w:r>
      <w:r w:rsidR="007C3FF8">
        <w:rPr>
          <w:rFonts w:ascii="Times New Roman" w:eastAsia="Times New Roman" w:hAnsi="Times New Roman" w:cs="Times New Roman"/>
          <w:sz w:val="24"/>
          <w:szCs w:val="24"/>
        </w:rPr>
        <w:t>testosterone-</w:t>
      </w:r>
      <w:r w:rsidR="00BF06AE">
        <w:rPr>
          <w:rFonts w:ascii="Times New Roman" w:eastAsia="Times New Roman" w:hAnsi="Times New Roman" w:cs="Times New Roman"/>
          <w:sz w:val="24"/>
          <w:szCs w:val="24"/>
        </w:rPr>
        <w:t>implants</w:t>
      </w:r>
      <w:r w:rsidR="007628FF">
        <w:rPr>
          <w:rFonts w:ascii="Times New Roman" w:eastAsia="Times New Roman" w:hAnsi="Times New Roman" w:cs="Times New Roman"/>
          <w:sz w:val="24"/>
          <w:szCs w:val="24"/>
        </w:rPr>
        <w:t>)</w:t>
      </w:r>
      <w:r w:rsidR="009E1046">
        <w:rPr>
          <w:rFonts w:ascii="Times New Roman" w:eastAsia="Times New Roman" w:hAnsi="Times New Roman" w:cs="Times New Roman"/>
          <w:sz w:val="24"/>
          <w:szCs w:val="24"/>
        </w:rPr>
        <w:t xml:space="preserve"> have been shown to increase tick </w:t>
      </w:r>
      <w:r w:rsidR="00CA3698">
        <w:rPr>
          <w:rFonts w:ascii="Times New Roman" w:eastAsia="Times New Roman" w:hAnsi="Times New Roman" w:cs="Times New Roman"/>
          <w:sz w:val="24"/>
          <w:szCs w:val="24"/>
        </w:rPr>
        <w:t>infection</w:t>
      </w:r>
      <w:sdt>
        <w:sdtPr>
          <w:rPr>
            <w:rFonts w:ascii="Times New Roman" w:eastAsia="Times New Roman" w:hAnsi="Times New Roman" w:cs="Times New Roman"/>
            <w:color w:val="000000"/>
            <w:sz w:val="24"/>
            <w:szCs w:val="24"/>
            <w:vertAlign w:val="superscript"/>
          </w:rPr>
          <w:tag w:val="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
          <w:id w:val="1942407587"/>
          <w:placeholder>
            <w:docPart w:val="DefaultPlaceholder_-1854013440"/>
          </w:placeholder>
        </w:sdtPr>
        <w:sdtEndPr/>
        <w:sdtContent>
          <w:r w:rsidR="00273519" w:rsidRPr="00273519">
            <w:rPr>
              <w:rFonts w:ascii="Times New Roman" w:eastAsia="Times New Roman" w:hAnsi="Times New Roman" w:cs="Times New Roman"/>
              <w:color w:val="000000"/>
              <w:sz w:val="24"/>
              <w:szCs w:val="24"/>
              <w:vertAlign w:val="superscript"/>
            </w:rPr>
            <w:t>26</w:t>
          </w:r>
        </w:sdtContent>
      </w:sdt>
      <w:r w:rsidR="007C3FF8">
        <w:rPr>
          <w:rFonts w:ascii="Times New Roman" w:eastAsia="Times New Roman" w:hAnsi="Times New Roman" w:cs="Times New Roman"/>
          <w:color w:val="000000"/>
          <w:sz w:val="24"/>
          <w:szCs w:val="24"/>
        </w:rPr>
        <w:t xml:space="preserve">. </w:t>
      </w:r>
      <w:r w:rsidR="00117B81" w:rsidRPr="00117B81">
        <w:rPr>
          <w:rFonts w:ascii="Times New Roman" w:eastAsia="Times New Roman" w:hAnsi="Times New Roman" w:cs="Times New Roman"/>
          <w:color w:val="000000"/>
          <w:sz w:val="24"/>
          <w:szCs w:val="24"/>
        </w:rPr>
        <w:t>This study aims to investigat</w:t>
      </w:r>
      <w:r w:rsidR="002A776C">
        <w:rPr>
          <w:rFonts w:ascii="Times New Roman" w:eastAsia="Times New Roman" w:hAnsi="Times New Roman" w:cs="Times New Roman"/>
          <w:color w:val="000000"/>
          <w:sz w:val="24"/>
          <w:szCs w:val="24"/>
        </w:rPr>
        <w:t>e</w:t>
      </w:r>
      <w:r w:rsidR="00117B81" w:rsidRPr="00117B81">
        <w:rPr>
          <w:rFonts w:ascii="Times New Roman" w:eastAsia="Times New Roman" w:hAnsi="Times New Roman" w:cs="Times New Roman"/>
          <w:color w:val="000000"/>
          <w:sz w:val="24"/>
          <w:szCs w:val="24"/>
        </w:rPr>
        <w:t xml:space="preserve"> the interplay between tick parasitism, host characteristics, and locomotor performance </w:t>
      </w:r>
      <w:r w:rsidR="00117B81">
        <w:rPr>
          <w:rFonts w:ascii="Times New Roman" w:eastAsia="Times New Roman" w:hAnsi="Times New Roman" w:cs="Times New Roman"/>
          <w:color w:val="000000"/>
          <w:sz w:val="24"/>
          <w:szCs w:val="24"/>
        </w:rPr>
        <w:t xml:space="preserve">in </w:t>
      </w:r>
      <w:r w:rsidR="00117B81">
        <w:rPr>
          <w:rFonts w:ascii="Times New Roman" w:eastAsia="Times New Roman" w:hAnsi="Times New Roman" w:cs="Times New Roman"/>
          <w:i/>
          <w:iCs/>
          <w:color w:val="000000"/>
          <w:sz w:val="24"/>
          <w:szCs w:val="24"/>
        </w:rPr>
        <w:t xml:space="preserve">S. </w:t>
      </w:r>
      <w:proofErr w:type="spellStart"/>
      <w:r w:rsidR="00117B81">
        <w:rPr>
          <w:rFonts w:ascii="Times New Roman" w:eastAsia="Times New Roman" w:hAnsi="Times New Roman" w:cs="Times New Roman"/>
          <w:i/>
          <w:iCs/>
          <w:color w:val="000000"/>
          <w:sz w:val="24"/>
          <w:szCs w:val="24"/>
        </w:rPr>
        <w:t>undulatus</w:t>
      </w:r>
      <w:proofErr w:type="spellEnd"/>
      <w:r w:rsidR="00117B81">
        <w:rPr>
          <w:rFonts w:ascii="Times New Roman" w:eastAsia="Times New Roman" w:hAnsi="Times New Roman" w:cs="Times New Roman"/>
          <w:i/>
          <w:iCs/>
          <w:color w:val="000000"/>
          <w:sz w:val="24"/>
          <w:szCs w:val="24"/>
        </w:rPr>
        <w:t xml:space="preserve"> </w:t>
      </w:r>
      <w:r w:rsidR="00117B81">
        <w:rPr>
          <w:rFonts w:ascii="Times New Roman" w:eastAsia="Times New Roman" w:hAnsi="Times New Roman" w:cs="Times New Roman"/>
          <w:color w:val="000000"/>
          <w:sz w:val="24"/>
          <w:szCs w:val="24"/>
        </w:rPr>
        <w:t>under</w:t>
      </w:r>
      <w:r w:rsidR="00117B81" w:rsidRPr="00117B81">
        <w:rPr>
          <w:rFonts w:ascii="Times New Roman" w:eastAsia="Times New Roman" w:hAnsi="Times New Roman" w:cs="Times New Roman"/>
          <w:color w:val="000000"/>
          <w:sz w:val="24"/>
          <w:szCs w:val="24"/>
        </w:rPr>
        <w:t xml:space="preserve"> natural </w:t>
      </w:r>
      <w:r w:rsidR="00117B81">
        <w:rPr>
          <w:rFonts w:ascii="Times New Roman" w:eastAsia="Times New Roman" w:hAnsi="Times New Roman" w:cs="Times New Roman"/>
          <w:color w:val="000000"/>
          <w:sz w:val="24"/>
          <w:szCs w:val="24"/>
        </w:rPr>
        <w:t xml:space="preserve">conditions. </w:t>
      </w:r>
      <w:r w:rsidR="00203876">
        <w:rPr>
          <w:rFonts w:ascii="Times New Roman" w:eastAsia="Times New Roman" w:hAnsi="Times New Roman" w:cs="Times New Roman"/>
          <w:color w:val="000000"/>
          <w:sz w:val="24"/>
          <w:szCs w:val="24"/>
        </w:rPr>
        <w:t xml:space="preserve">These </w:t>
      </w:r>
      <w:r w:rsidR="00117B81">
        <w:rPr>
          <w:rFonts w:ascii="Times New Roman" w:eastAsia="Times New Roman" w:hAnsi="Times New Roman" w:cs="Times New Roman"/>
          <w:color w:val="000000"/>
          <w:sz w:val="24"/>
          <w:szCs w:val="24"/>
        </w:rPr>
        <w:t xml:space="preserve">data will </w:t>
      </w:r>
      <w:r w:rsidR="007D0819">
        <w:rPr>
          <w:rFonts w:ascii="Times New Roman" w:eastAsia="Times New Roman" w:hAnsi="Times New Roman" w:cs="Times New Roman"/>
          <w:color w:val="000000"/>
          <w:sz w:val="24"/>
          <w:szCs w:val="24"/>
        </w:rPr>
        <w:t xml:space="preserve">provide the associated trade-offs that hosts incur while </w:t>
      </w:r>
      <w:proofErr w:type="spellStart"/>
      <w:r w:rsidR="0056050D">
        <w:rPr>
          <w:rFonts w:ascii="Times New Roman" w:eastAsia="Times New Roman" w:hAnsi="Times New Roman" w:cs="Times New Roman"/>
          <w:color w:val="000000"/>
          <w:sz w:val="24"/>
          <w:szCs w:val="24"/>
        </w:rPr>
        <w:t>parasitised</w:t>
      </w:r>
      <w:proofErr w:type="spellEnd"/>
      <w:r w:rsidR="007D0819">
        <w:rPr>
          <w:rFonts w:ascii="Times New Roman" w:eastAsia="Times New Roman" w:hAnsi="Times New Roman" w:cs="Times New Roman"/>
          <w:color w:val="000000"/>
          <w:sz w:val="24"/>
          <w:szCs w:val="24"/>
        </w:rPr>
        <w:t xml:space="preserve"> </w:t>
      </w:r>
      <w:r w:rsidR="00203876">
        <w:rPr>
          <w:rFonts w:ascii="Times New Roman" w:eastAsia="Times New Roman" w:hAnsi="Times New Roman" w:cs="Times New Roman"/>
          <w:color w:val="000000"/>
          <w:sz w:val="24"/>
          <w:szCs w:val="24"/>
        </w:rPr>
        <w:t xml:space="preserve">naturally, </w:t>
      </w:r>
      <w:r w:rsidR="007D0819" w:rsidRPr="007D0819">
        <w:rPr>
          <w:rFonts w:ascii="Times New Roman" w:eastAsia="Times New Roman" w:hAnsi="Times New Roman" w:cs="Times New Roman"/>
          <w:color w:val="000000"/>
          <w:sz w:val="24"/>
          <w:szCs w:val="24"/>
        </w:rPr>
        <w:t>and ultimately</w:t>
      </w:r>
      <w:r w:rsidR="00203876">
        <w:rPr>
          <w:rFonts w:ascii="Times New Roman" w:eastAsia="Times New Roman" w:hAnsi="Times New Roman" w:cs="Times New Roman"/>
          <w:color w:val="000000"/>
          <w:sz w:val="24"/>
          <w:szCs w:val="24"/>
        </w:rPr>
        <w:t>,</w:t>
      </w:r>
      <w:r w:rsidR="007D0819" w:rsidRPr="007D0819">
        <w:rPr>
          <w:rFonts w:ascii="Times New Roman" w:eastAsia="Times New Roman" w:hAnsi="Times New Roman" w:cs="Times New Roman"/>
          <w:color w:val="000000"/>
          <w:sz w:val="24"/>
          <w:szCs w:val="24"/>
        </w:rPr>
        <w:t xml:space="preserve"> offer </w:t>
      </w:r>
      <w:r w:rsidR="00203876">
        <w:rPr>
          <w:rFonts w:ascii="Times New Roman" w:eastAsia="Times New Roman" w:hAnsi="Times New Roman" w:cs="Times New Roman"/>
          <w:color w:val="000000"/>
          <w:sz w:val="24"/>
          <w:szCs w:val="24"/>
        </w:rPr>
        <w:t xml:space="preserve">valuable </w:t>
      </w:r>
      <w:r w:rsidR="007D0819" w:rsidRPr="007D0819">
        <w:rPr>
          <w:rFonts w:ascii="Times New Roman" w:eastAsia="Times New Roman" w:hAnsi="Times New Roman" w:cs="Times New Roman"/>
          <w:color w:val="000000"/>
          <w:sz w:val="24"/>
          <w:szCs w:val="24"/>
        </w:rPr>
        <w:t>insight</w:t>
      </w:r>
      <w:r w:rsidR="00203876">
        <w:rPr>
          <w:rFonts w:ascii="Times New Roman" w:eastAsia="Times New Roman" w:hAnsi="Times New Roman" w:cs="Times New Roman"/>
          <w:color w:val="000000"/>
          <w:sz w:val="24"/>
          <w:szCs w:val="24"/>
        </w:rPr>
        <w:t>s</w:t>
      </w:r>
      <w:r w:rsidR="007D0819" w:rsidRPr="007D0819">
        <w:rPr>
          <w:rFonts w:ascii="Times New Roman" w:eastAsia="Times New Roman" w:hAnsi="Times New Roman" w:cs="Times New Roman"/>
          <w:color w:val="000000"/>
          <w:sz w:val="24"/>
          <w:szCs w:val="24"/>
        </w:rPr>
        <w:t xml:space="preserve"> into the ecological </w:t>
      </w:r>
      <w:r w:rsidR="00203876">
        <w:rPr>
          <w:rFonts w:ascii="Times New Roman" w:eastAsia="Times New Roman" w:hAnsi="Times New Roman" w:cs="Times New Roman"/>
          <w:color w:val="000000"/>
          <w:sz w:val="24"/>
          <w:szCs w:val="24"/>
        </w:rPr>
        <w:t>interplay of</w:t>
      </w:r>
      <w:r w:rsidR="007D0819" w:rsidRPr="007D0819">
        <w:rPr>
          <w:rFonts w:ascii="Times New Roman" w:eastAsia="Times New Roman" w:hAnsi="Times New Roman" w:cs="Times New Roman"/>
          <w:color w:val="000000"/>
          <w:sz w:val="24"/>
          <w:szCs w:val="24"/>
        </w:rPr>
        <w:t xml:space="preserve"> host-parasite relationships</w:t>
      </w:r>
      <w:r w:rsidR="007D0819">
        <w:rPr>
          <w:rFonts w:ascii="Times New Roman" w:eastAsia="Times New Roman" w:hAnsi="Times New Roman" w:cs="Times New Roman"/>
          <w:color w:val="000000"/>
          <w:sz w:val="24"/>
          <w:szCs w:val="24"/>
        </w:rPr>
        <w:t>.</w:t>
      </w:r>
    </w:p>
    <w:p w14:paraId="72A6963C" w14:textId="52F64537" w:rsidR="00CD77CB" w:rsidRPr="00007089" w:rsidRDefault="00FD44C6" w:rsidP="00007089">
      <w:pPr>
        <w:spacing w:line="240" w:lineRule="auto"/>
        <w:contextualSpacing/>
        <w:rPr>
          <w:rFonts w:ascii="Times New Roman" w:hAnsi="Times New Roman" w:cs="Times New Roman"/>
          <w:b/>
          <w:bCs/>
          <w:iCs/>
          <w:color w:val="000000" w:themeColor="text1"/>
          <w:sz w:val="24"/>
          <w:szCs w:val="24"/>
        </w:rPr>
      </w:pPr>
      <w:r w:rsidRPr="00007089">
        <w:rPr>
          <w:rFonts w:ascii="Times New Roman" w:hAnsi="Times New Roman" w:cs="Times New Roman"/>
          <w:b/>
          <w:bCs/>
          <w:iCs/>
          <w:color w:val="000000" w:themeColor="text1"/>
          <w:sz w:val="24"/>
          <w:szCs w:val="24"/>
        </w:rPr>
        <w:t xml:space="preserve">2| </w:t>
      </w:r>
      <w:r w:rsidR="00CD77CB" w:rsidRPr="00007089">
        <w:rPr>
          <w:rFonts w:ascii="Times New Roman" w:hAnsi="Times New Roman" w:cs="Times New Roman"/>
          <w:b/>
          <w:bCs/>
          <w:iCs/>
          <w:color w:val="000000" w:themeColor="text1"/>
          <w:sz w:val="24"/>
          <w:szCs w:val="24"/>
        </w:rPr>
        <w:t>Methods</w:t>
      </w:r>
    </w:p>
    <w:p w14:paraId="7BDE6405" w14:textId="0FCA20E8" w:rsidR="00CD77CB" w:rsidRPr="00007089" w:rsidRDefault="00636AFD" w:rsidP="00007089">
      <w:pPr>
        <w:spacing w:line="240" w:lineRule="auto"/>
        <w:contextualSpacing/>
        <w:rPr>
          <w:rFonts w:ascii="Times New Roman" w:hAnsi="Times New Roman" w:cs="Times New Roman"/>
          <w:i/>
          <w:color w:val="000000" w:themeColor="text1"/>
          <w:sz w:val="24"/>
          <w:szCs w:val="24"/>
        </w:rPr>
      </w:pPr>
      <w:r w:rsidRPr="00007089">
        <w:rPr>
          <w:rFonts w:ascii="Times New Roman" w:hAnsi="Times New Roman" w:cs="Times New Roman"/>
          <w:color w:val="000000" w:themeColor="text1"/>
          <w:sz w:val="24"/>
          <w:szCs w:val="24"/>
        </w:rPr>
        <w:t xml:space="preserve">Field research was conducted at </w:t>
      </w:r>
      <w:r w:rsidR="00CD77CB" w:rsidRPr="00007089">
        <w:rPr>
          <w:rFonts w:ascii="Times New Roman" w:hAnsi="Times New Roman" w:cs="Times New Roman"/>
          <w:color w:val="000000" w:themeColor="text1"/>
          <w:sz w:val="24"/>
          <w:szCs w:val="24"/>
        </w:rPr>
        <w:t xml:space="preserve">Land Between the Lakes National Recreation Area in Kentucky </w:t>
      </w:r>
      <w:r w:rsidR="009C2553" w:rsidRPr="00007089">
        <w:rPr>
          <w:rFonts w:ascii="Times New Roman" w:hAnsi="Times New Roman" w:cs="Times New Roman"/>
          <w:color w:val="000000" w:themeColor="text1"/>
          <w:sz w:val="24"/>
          <w:szCs w:val="24"/>
        </w:rPr>
        <w:t>(United States)</w:t>
      </w:r>
      <w:r w:rsidR="00FC619F" w:rsidRPr="00007089">
        <w:rPr>
          <w:rFonts w:ascii="Times New Roman" w:hAnsi="Times New Roman" w:cs="Times New Roman"/>
          <w:color w:val="000000" w:themeColor="text1"/>
          <w:sz w:val="24"/>
          <w:szCs w:val="24"/>
        </w:rPr>
        <w:t>,</w:t>
      </w:r>
      <w:r w:rsidR="009C2553"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where </w:t>
      </w:r>
      <w:proofErr w:type="spellStart"/>
      <w:r w:rsidR="00CD77CB" w:rsidRPr="00007089">
        <w:rPr>
          <w:rFonts w:ascii="Times New Roman" w:hAnsi="Times New Roman" w:cs="Times New Roman"/>
          <w:i/>
          <w:iCs/>
          <w:color w:val="000000" w:themeColor="text1"/>
          <w:sz w:val="24"/>
          <w:szCs w:val="24"/>
        </w:rPr>
        <w:t>Dermacentor</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variabilis</w:t>
      </w:r>
      <w:proofErr w:type="spellEnd"/>
      <w:r w:rsidR="00CD77CB" w:rsidRPr="00007089">
        <w:rPr>
          <w:rFonts w:ascii="Times New Roman" w:hAnsi="Times New Roman" w:cs="Times New Roman"/>
          <w:i/>
          <w:iCs/>
          <w:color w:val="000000" w:themeColor="text1"/>
          <w:sz w:val="24"/>
          <w:szCs w:val="24"/>
        </w:rPr>
        <w:t xml:space="preserve"> (</w:t>
      </w:r>
      <w:r w:rsidR="00F93BD1" w:rsidRPr="00007089">
        <w:rPr>
          <w:rFonts w:ascii="Times New Roman" w:hAnsi="Times New Roman" w:cs="Times New Roman"/>
          <w:color w:val="000000" w:themeColor="text1"/>
          <w:sz w:val="24"/>
          <w:szCs w:val="24"/>
        </w:rPr>
        <w:t>American</w:t>
      </w:r>
      <w:r w:rsidR="00CD77CB" w:rsidRPr="00007089">
        <w:rPr>
          <w:rFonts w:ascii="Times New Roman" w:hAnsi="Times New Roman" w:cs="Times New Roman"/>
          <w:color w:val="000000" w:themeColor="text1"/>
          <w:sz w:val="24"/>
          <w:szCs w:val="24"/>
        </w:rPr>
        <w:t xml:space="preserve"> </w:t>
      </w:r>
      <w:r w:rsidR="00763644">
        <w:rPr>
          <w:rFonts w:ascii="Times New Roman" w:hAnsi="Times New Roman" w:cs="Times New Roman"/>
          <w:color w:val="000000" w:themeColor="text1"/>
          <w:sz w:val="24"/>
          <w:szCs w:val="24"/>
        </w:rPr>
        <w:t>D</w:t>
      </w:r>
      <w:r w:rsidR="00CD77CB" w:rsidRPr="00007089">
        <w:rPr>
          <w:rFonts w:ascii="Times New Roman" w:hAnsi="Times New Roman" w:cs="Times New Roman"/>
          <w:color w:val="000000" w:themeColor="text1"/>
          <w:sz w:val="24"/>
          <w:szCs w:val="24"/>
        </w:rPr>
        <w:t xml:space="preserve">og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ick)</w:t>
      </w:r>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and</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Amblyomma</w:t>
      </w:r>
      <w:proofErr w:type="spellEnd"/>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americanum</w:t>
      </w:r>
      <w:proofErr w:type="spellEnd"/>
      <w:r w:rsidR="00CD77CB" w:rsidRP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w:t>
      </w:r>
      <w:r w:rsidR="00763644">
        <w:rPr>
          <w:rFonts w:ascii="Times New Roman" w:hAnsi="Times New Roman" w:cs="Times New Roman"/>
          <w:color w:val="000000" w:themeColor="text1"/>
          <w:sz w:val="24"/>
          <w:szCs w:val="24"/>
        </w:rPr>
        <w:t>L</w:t>
      </w:r>
      <w:r w:rsidR="00CD77CB" w:rsidRPr="00007089">
        <w:rPr>
          <w:rFonts w:ascii="Times New Roman" w:hAnsi="Times New Roman" w:cs="Times New Roman"/>
          <w:color w:val="000000" w:themeColor="text1"/>
          <w:sz w:val="24"/>
          <w:szCs w:val="24"/>
        </w:rPr>
        <w:t xml:space="preserve">one </w:t>
      </w:r>
      <w:r w:rsidR="00763644">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tar </w:t>
      </w:r>
      <w:r w:rsidR="00763644">
        <w:rPr>
          <w:rFonts w:ascii="Times New Roman" w:hAnsi="Times New Roman" w:cs="Times New Roman"/>
          <w:color w:val="000000" w:themeColor="text1"/>
          <w:sz w:val="24"/>
          <w:szCs w:val="24"/>
        </w:rPr>
        <w:t>T</w:t>
      </w:r>
      <w:r w:rsidR="00CD77CB" w:rsidRPr="00007089">
        <w:rPr>
          <w:rFonts w:ascii="Times New Roman" w:hAnsi="Times New Roman" w:cs="Times New Roman"/>
          <w:color w:val="000000" w:themeColor="text1"/>
          <w:sz w:val="24"/>
          <w:szCs w:val="24"/>
        </w:rPr>
        <w:t xml:space="preserve">ick) are common ectoparasites </w:t>
      </w:r>
      <w:r w:rsidR="003941AB" w:rsidRPr="00007089">
        <w:rPr>
          <w:rFonts w:ascii="Times New Roman" w:hAnsi="Times New Roman" w:cs="Times New Roman"/>
          <w:color w:val="000000" w:themeColor="text1"/>
          <w:sz w:val="24"/>
          <w:szCs w:val="24"/>
        </w:rPr>
        <w:t>of</w:t>
      </w:r>
      <w:r w:rsidR="00CD77CB" w:rsidRPr="00007089">
        <w:rPr>
          <w:rFonts w:ascii="Times New Roman" w:hAnsi="Times New Roman" w:cs="Times New Roman"/>
          <w:color w:val="000000" w:themeColor="text1"/>
          <w:sz w:val="24"/>
          <w:szCs w:val="24"/>
        </w:rPr>
        <w:t xml:space="preserve"> </w:t>
      </w:r>
      <w:r w:rsidR="00007089">
        <w:rPr>
          <w:rFonts w:ascii="Times New Roman" w:hAnsi="Times New Roman" w:cs="Times New Roman"/>
          <w:i/>
          <w:iCs/>
          <w:color w:val="000000" w:themeColor="text1"/>
          <w:sz w:val="24"/>
          <w:szCs w:val="24"/>
        </w:rPr>
        <w:t>S.</w:t>
      </w:r>
      <w:r w:rsidR="00CD77CB" w:rsidRPr="00007089">
        <w:rPr>
          <w:rFonts w:ascii="Times New Roman" w:hAnsi="Times New Roman" w:cs="Times New Roman"/>
          <w:i/>
          <w:iCs/>
          <w:color w:val="000000" w:themeColor="text1"/>
          <w:sz w:val="24"/>
          <w:szCs w:val="24"/>
        </w:rPr>
        <w:t xml:space="preserve"> </w:t>
      </w:r>
      <w:proofErr w:type="spellStart"/>
      <w:r w:rsidR="00CD77CB" w:rsidRPr="00007089">
        <w:rPr>
          <w:rFonts w:ascii="Times New Roman" w:hAnsi="Times New Roman" w:cs="Times New Roman"/>
          <w:i/>
          <w:iCs/>
          <w:color w:val="000000" w:themeColor="text1"/>
          <w:sz w:val="24"/>
          <w:szCs w:val="24"/>
        </w:rPr>
        <w:t>undulatus</w:t>
      </w:r>
      <w:proofErr w:type="spellEnd"/>
      <w:r w:rsidR="00D0390F">
        <w:rPr>
          <w:rFonts w:ascii="Times New Roman" w:hAnsi="Times New Roman" w:cs="Times New Roman"/>
          <w:color w:val="000000" w:themeColor="text1"/>
          <w:sz w:val="24"/>
          <w:szCs w:val="24"/>
        </w:rPr>
        <w:t>.</w:t>
      </w:r>
      <w:r w:rsidR="00007089">
        <w:rPr>
          <w:rFonts w:ascii="Times New Roman" w:hAnsi="Times New Roman" w:cs="Times New Roman"/>
          <w:i/>
          <w:iCs/>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During the Spring and Summer of 2014 and 2015, adult </w:t>
      </w:r>
      <w:r w:rsidR="00F93BD1" w:rsidRPr="00007089">
        <w:rPr>
          <w:rFonts w:ascii="Times New Roman" w:hAnsi="Times New Roman" w:cs="Times New Roman"/>
          <w:i/>
          <w:iCs/>
          <w:color w:val="000000" w:themeColor="text1"/>
          <w:sz w:val="24"/>
          <w:szCs w:val="24"/>
        </w:rPr>
        <w:t xml:space="preserve">S. </w:t>
      </w:r>
      <w:proofErr w:type="spellStart"/>
      <w:r w:rsidR="00F93BD1" w:rsidRPr="00007089">
        <w:rPr>
          <w:rFonts w:ascii="Times New Roman" w:hAnsi="Times New Roman" w:cs="Times New Roman"/>
          <w:i/>
          <w:iCs/>
          <w:color w:val="000000" w:themeColor="text1"/>
          <w:sz w:val="24"/>
          <w:szCs w:val="24"/>
        </w:rPr>
        <w:t>undulatus</w:t>
      </w:r>
      <w:proofErr w:type="spellEnd"/>
      <w:r w:rsidR="00CD77CB" w:rsidRPr="00007089">
        <w:rPr>
          <w:rFonts w:ascii="Times New Roman" w:hAnsi="Times New Roman" w:cs="Times New Roman"/>
          <w:color w:val="000000" w:themeColor="text1"/>
          <w:sz w:val="24"/>
          <w:szCs w:val="24"/>
        </w:rPr>
        <w:t xml:space="preserve"> were captured by hand or by noosing. </w:t>
      </w:r>
      <w:r w:rsidR="00916792" w:rsidRPr="00007089">
        <w:rPr>
          <w:rFonts w:ascii="Times New Roman" w:hAnsi="Times New Roman" w:cs="Times New Roman"/>
          <w:color w:val="000000" w:themeColor="text1"/>
          <w:sz w:val="24"/>
          <w:szCs w:val="24"/>
        </w:rPr>
        <w:t>Morphological characteristics</w:t>
      </w:r>
      <w:r w:rsidR="0056050D">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including </w:t>
      </w:r>
      <w:r w:rsidR="0056050D">
        <w:rPr>
          <w:rFonts w:ascii="Times New Roman" w:hAnsi="Times New Roman" w:cs="Times New Roman"/>
          <w:color w:val="000000" w:themeColor="text1"/>
          <w:sz w:val="24"/>
          <w:szCs w:val="24"/>
        </w:rPr>
        <w:t xml:space="preserve">the </w:t>
      </w:r>
      <w:r w:rsidR="00916792" w:rsidRPr="00007089">
        <w:rPr>
          <w:rFonts w:ascii="Times New Roman" w:hAnsi="Times New Roman" w:cs="Times New Roman"/>
          <w:color w:val="000000" w:themeColor="text1"/>
          <w:sz w:val="24"/>
          <w:szCs w:val="24"/>
        </w:rPr>
        <w:t xml:space="preserve">enlarged base of the tail, femoral pores, and ventral </w:t>
      </w:r>
      <w:proofErr w:type="spellStart"/>
      <w:r w:rsidRPr="00007089">
        <w:rPr>
          <w:rFonts w:ascii="Times New Roman" w:hAnsi="Times New Roman" w:cs="Times New Roman"/>
          <w:color w:val="000000" w:themeColor="text1"/>
          <w:sz w:val="24"/>
          <w:szCs w:val="24"/>
        </w:rPr>
        <w:lastRenderedPageBreak/>
        <w:t>colouration</w:t>
      </w:r>
      <w:proofErr w:type="spellEnd"/>
      <w:r w:rsidR="005643A7">
        <w:rPr>
          <w:rFonts w:ascii="Times New Roman" w:hAnsi="Times New Roman" w:cs="Times New Roman"/>
          <w:color w:val="000000" w:themeColor="text1"/>
          <w:sz w:val="24"/>
          <w:szCs w:val="24"/>
        </w:rPr>
        <w:t>,</w:t>
      </w:r>
      <w:r w:rsidR="00916792" w:rsidRPr="00007089">
        <w:rPr>
          <w:rFonts w:ascii="Times New Roman" w:hAnsi="Times New Roman" w:cs="Times New Roman"/>
          <w:color w:val="000000" w:themeColor="text1"/>
          <w:sz w:val="24"/>
          <w:szCs w:val="24"/>
        </w:rPr>
        <w:t xml:space="preserve"> were used to determine sex</w:t>
      </w:r>
      <w:r w:rsidR="00CD77CB"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Snout-to-vent length (SVL), body mass, and hindlimb length were measured upon capture</w:t>
      </w:r>
      <w:r w:rsidR="00334E5E" w:rsidRPr="00007089">
        <w:rPr>
          <w:rFonts w:ascii="Times New Roman" w:hAnsi="Times New Roman" w:cs="Times New Roman"/>
          <w:color w:val="000000" w:themeColor="text1"/>
          <w:sz w:val="24"/>
          <w:szCs w:val="24"/>
        </w:rPr>
        <w:t>. Hindlimb length was defined as the greatest distance on the outstretched leg from the distal tip of the fourth toe to the point of insertion in the body wal</w:t>
      </w:r>
      <w:r w:rsidR="00916792" w:rsidRPr="00007089">
        <w:rPr>
          <w:rFonts w:ascii="Times New Roman" w:hAnsi="Times New Roman" w:cs="Times New Roman"/>
          <w:color w:val="000000" w:themeColor="text1"/>
          <w:sz w:val="24"/>
          <w:szCs w:val="24"/>
        </w:rPr>
        <w:t>l</w:t>
      </w:r>
      <w:r w:rsidR="00334E5E" w:rsidRPr="00007089">
        <w:rPr>
          <w:rFonts w:ascii="Times New Roman" w:hAnsi="Times New Roman" w:cs="Times New Roman"/>
          <w:color w:val="000000" w:themeColor="text1"/>
          <w:sz w:val="24"/>
          <w:szCs w:val="24"/>
        </w:rPr>
        <w:t xml:space="preserve">. Lizards were measured to the nearest 0.1 mm for length and 0.25 g for mass. </w:t>
      </w:r>
      <w:r w:rsidR="00CD77CB" w:rsidRPr="00007089">
        <w:rPr>
          <w:rFonts w:ascii="Times New Roman" w:hAnsi="Times New Roman" w:cs="Times New Roman"/>
          <w:color w:val="000000" w:themeColor="text1"/>
          <w:sz w:val="24"/>
          <w:szCs w:val="24"/>
        </w:rPr>
        <w:t xml:space="preserve">Capture locations were recorded with a handheld GPS (Garmin </w:t>
      </w:r>
      <w:proofErr w:type="spellStart"/>
      <w:r w:rsidR="00CD77CB" w:rsidRPr="00007089">
        <w:rPr>
          <w:rFonts w:ascii="Times New Roman" w:hAnsi="Times New Roman" w:cs="Times New Roman"/>
          <w:color w:val="000000" w:themeColor="text1"/>
          <w:sz w:val="24"/>
          <w:szCs w:val="24"/>
        </w:rPr>
        <w:t>Fēnix</w:t>
      </w:r>
      <w:proofErr w:type="spellEnd"/>
      <w:r w:rsidR="00CD77CB" w:rsidRPr="00007089">
        <w:rPr>
          <w:rFonts w:ascii="Times New Roman" w:hAnsi="Times New Roman" w:cs="Times New Roman"/>
          <w:color w:val="000000" w:themeColor="text1"/>
          <w:sz w:val="24"/>
          <w:szCs w:val="24"/>
        </w:rPr>
        <w:t xml:space="preserve">® GPS). The number of ticks </w:t>
      </w:r>
      <w:r w:rsidR="003A18A9" w:rsidRPr="00007089">
        <w:rPr>
          <w:rFonts w:ascii="Times New Roman" w:hAnsi="Times New Roman" w:cs="Times New Roman"/>
          <w:color w:val="000000" w:themeColor="text1"/>
          <w:sz w:val="24"/>
          <w:szCs w:val="24"/>
        </w:rPr>
        <w:t xml:space="preserve">infecting </w:t>
      </w:r>
      <w:r w:rsidR="00CD77CB" w:rsidRPr="00007089">
        <w:rPr>
          <w:rFonts w:ascii="Times New Roman" w:hAnsi="Times New Roman" w:cs="Times New Roman"/>
          <w:color w:val="000000" w:themeColor="text1"/>
          <w:sz w:val="24"/>
          <w:szCs w:val="24"/>
        </w:rPr>
        <w:t xml:space="preserve">each </w:t>
      </w:r>
      <w:r w:rsidR="003A18A9" w:rsidRPr="00007089">
        <w:rPr>
          <w:rFonts w:ascii="Times New Roman" w:hAnsi="Times New Roman" w:cs="Times New Roman"/>
          <w:color w:val="000000" w:themeColor="text1"/>
          <w:sz w:val="24"/>
          <w:szCs w:val="24"/>
        </w:rPr>
        <w:t xml:space="preserve">captured </w:t>
      </w:r>
      <w:r w:rsidR="00CD77CB" w:rsidRPr="00007089">
        <w:rPr>
          <w:rFonts w:ascii="Times New Roman" w:hAnsi="Times New Roman" w:cs="Times New Roman"/>
          <w:color w:val="000000" w:themeColor="text1"/>
          <w:sz w:val="24"/>
          <w:szCs w:val="24"/>
        </w:rPr>
        <w:t xml:space="preserve">lizard was recorded in the field before </w:t>
      </w:r>
      <w:r w:rsidR="00927278" w:rsidRPr="00007089">
        <w:rPr>
          <w:rFonts w:ascii="Times New Roman" w:hAnsi="Times New Roman" w:cs="Times New Roman"/>
          <w:color w:val="000000" w:themeColor="text1"/>
          <w:sz w:val="24"/>
          <w:szCs w:val="24"/>
        </w:rPr>
        <w:t xml:space="preserve">each </w:t>
      </w:r>
      <w:r w:rsidR="00CD77CB" w:rsidRPr="00007089">
        <w:rPr>
          <w:rFonts w:ascii="Times New Roman" w:hAnsi="Times New Roman" w:cs="Times New Roman"/>
          <w:color w:val="000000" w:themeColor="text1"/>
          <w:sz w:val="24"/>
          <w:szCs w:val="24"/>
        </w:rPr>
        <w:t>animal was placed in a cloth bag and transported to Hancock Biological Station (Murray, KY)</w:t>
      </w:r>
      <w:r w:rsidR="00915A6C"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where the ticks were recounted </w:t>
      </w:r>
      <w:r w:rsidR="004B0064" w:rsidRPr="00007089">
        <w:rPr>
          <w:rFonts w:ascii="Times New Roman" w:hAnsi="Times New Roman" w:cs="Times New Roman"/>
          <w:color w:val="000000" w:themeColor="text1"/>
          <w:sz w:val="24"/>
          <w:szCs w:val="24"/>
        </w:rPr>
        <w:t xml:space="preserve">again </w:t>
      </w:r>
      <w:r w:rsidR="00CD77CB" w:rsidRPr="00007089">
        <w:rPr>
          <w:rFonts w:ascii="Times New Roman" w:hAnsi="Times New Roman" w:cs="Times New Roman"/>
          <w:color w:val="000000" w:themeColor="text1"/>
          <w:sz w:val="24"/>
          <w:szCs w:val="24"/>
        </w:rPr>
        <w:t xml:space="preserve">before laboratory locomotor performance trials. </w:t>
      </w:r>
    </w:p>
    <w:p w14:paraId="050E6BD0" w14:textId="5A080128" w:rsidR="00CD77CB" w:rsidRPr="00007089" w:rsidRDefault="00334E5E"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rPr>
        <w:t>All locomotor performance trials were conducted within 24h of capture</w:t>
      </w:r>
      <w:r w:rsidR="00AB299A"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w:t>
      </w:r>
      <w:r w:rsidRPr="00007089">
        <w:rPr>
          <w:rFonts w:ascii="Times New Roman" w:hAnsi="Times New Roman" w:cs="Times New Roman"/>
          <w:color w:val="000000" w:themeColor="text1"/>
          <w:sz w:val="24"/>
          <w:szCs w:val="24"/>
        </w:rPr>
        <w:t xml:space="preserve">ach </w:t>
      </w:r>
      <w:r w:rsidR="00CD77CB" w:rsidRPr="00007089">
        <w:rPr>
          <w:rFonts w:ascii="Times New Roman" w:hAnsi="Times New Roman" w:cs="Times New Roman"/>
          <w:color w:val="000000" w:themeColor="text1"/>
          <w:sz w:val="24"/>
          <w:szCs w:val="24"/>
        </w:rPr>
        <w:t>lizard was placed individually into copper container</w:t>
      </w:r>
      <w:r w:rsidR="00214538" w:rsidRPr="00007089">
        <w:rPr>
          <w:rFonts w:ascii="Times New Roman" w:hAnsi="Times New Roman" w:cs="Times New Roman"/>
          <w:color w:val="000000" w:themeColor="text1"/>
          <w:sz w:val="24"/>
          <w:szCs w:val="24"/>
        </w:rPr>
        <w:t>s</w:t>
      </w:r>
      <w:r w:rsidR="00CD77CB"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repurposed autoclave pipette boxes; </w:t>
      </w:r>
      <w:r w:rsidR="00CD77CB" w:rsidRPr="00007089">
        <w:rPr>
          <w:rFonts w:ascii="Times New Roman" w:hAnsi="Times New Roman" w:cs="Times New Roman"/>
          <w:color w:val="000000" w:themeColor="text1"/>
          <w:sz w:val="24"/>
          <w:szCs w:val="24"/>
        </w:rPr>
        <w:t>4cm x 6cm x 25cm)</w:t>
      </w:r>
      <w:r w:rsidRPr="00007089">
        <w:rPr>
          <w:rFonts w:ascii="Times New Roman" w:hAnsi="Times New Roman" w:cs="Times New Roman"/>
          <w:color w:val="000000" w:themeColor="text1"/>
          <w:sz w:val="24"/>
          <w:szCs w:val="24"/>
        </w:rPr>
        <w:t xml:space="preserve"> </w:t>
      </w:r>
      <w:r w:rsidR="0056050D">
        <w:rPr>
          <w:rFonts w:ascii="Times New Roman" w:hAnsi="Times New Roman" w:cs="Times New Roman"/>
          <w:color w:val="000000" w:themeColor="text1"/>
          <w:sz w:val="24"/>
          <w:szCs w:val="24"/>
        </w:rPr>
        <w:t>and</w:t>
      </w:r>
      <w:r w:rsidR="005C411D" w:rsidRPr="00007089">
        <w:rPr>
          <w:rFonts w:ascii="Times New Roman" w:hAnsi="Times New Roman" w:cs="Times New Roman"/>
          <w:color w:val="000000" w:themeColor="text1"/>
          <w:sz w:val="24"/>
          <w:szCs w:val="24"/>
        </w:rPr>
        <w:t xml:space="preserve"> placed </w:t>
      </w:r>
      <w:r w:rsidRPr="00007089">
        <w:rPr>
          <w:rFonts w:ascii="Times New Roman" w:hAnsi="Times New Roman" w:cs="Times New Roman"/>
          <w:color w:val="000000" w:themeColor="text1"/>
          <w:sz w:val="24"/>
          <w:szCs w:val="24"/>
        </w:rPr>
        <w:t>inside a</w:t>
      </w:r>
      <w:r w:rsidR="00CD77CB" w:rsidRPr="00007089">
        <w:rPr>
          <w:rFonts w:ascii="Times New Roman" w:hAnsi="Times New Roman" w:cs="Times New Roman"/>
          <w:color w:val="000000" w:themeColor="text1"/>
          <w:sz w:val="24"/>
          <w:szCs w:val="24"/>
        </w:rPr>
        <w:t xml:space="preserve"> lighted incubator </w:t>
      </w:r>
      <w:r w:rsidR="00214538" w:rsidRPr="00007089">
        <w:rPr>
          <w:rFonts w:ascii="Times New Roman" w:hAnsi="Times New Roman" w:cs="Times New Roman"/>
          <w:color w:val="000000" w:themeColor="text1"/>
          <w:sz w:val="24"/>
          <w:szCs w:val="24"/>
        </w:rPr>
        <w:t>(Percival I30-BLL) for 30</w:t>
      </w:r>
      <w:r w:rsidR="00763644">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min. </w:t>
      </w:r>
      <w:r w:rsidR="005C411D" w:rsidRPr="00007089">
        <w:rPr>
          <w:rFonts w:ascii="Times New Roman" w:hAnsi="Times New Roman" w:cs="Times New Roman"/>
          <w:color w:val="000000" w:themeColor="text1"/>
          <w:sz w:val="24"/>
          <w:szCs w:val="24"/>
        </w:rPr>
        <w:t xml:space="preserve">The incubator </w:t>
      </w:r>
      <w:r w:rsidR="00A53662">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maintained</w:t>
      </w:r>
      <w:r w:rsidR="00A53662">
        <w:rPr>
          <w:rFonts w:ascii="Times New Roman" w:hAnsi="Times New Roman" w:cs="Times New Roman"/>
          <w:color w:val="000000" w:themeColor="text1"/>
          <w:sz w:val="24"/>
          <w:szCs w:val="24"/>
        </w:rPr>
        <w:t xml:space="preserve"> at</w:t>
      </w:r>
      <w:r w:rsidR="00214538" w:rsidRPr="00007089">
        <w:rPr>
          <w:rFonts w:ascii="Times New Roman" w:hAnsi="Times New Roman" w:cs="Times New Roman"/>
          <w:color w:val="000000" w:themeColor="text1"/>
          <w:sz w:val="24"/>
          <w:szCs w:val="24"/>
        </w:rPr>
        <w:t xml:space="preserve"> 33</w:t>
      </w:r>
      <w:r w:rsidR="00214538" w:rsidRPr="00007089">
        <w:rPr>
          <w:rFonts w:ascii="Times New Roman" w:hAnsi="Times New Roman" w:cs="Times New Roman"/>
          <w:color w:val="000000" w:themeColor="text1"/>
          <w:sz w:val="24"/>
          <w:szCs w:val="24"/>
        </w:rPr>
        <w:sym w:font="Symbol" w:char="F0B0"/>
      </w:r>
      <w:r w:rsidR="00214538" w:rsidRPr="00007089">
        <w:rPr>
          <w:rFonts w:ascii="Times New Roman" w:hAnsi="Times New Roman" w:cs="Times New Roman"/>
          <w:color w:val="000000" w:themeColor="text1"/>
          <w:sz w:val="24"/>
          <w:szCs w:val="24"/>
        </w:rPr>
        <w:t xml:space="preserve">C </w:t>
      </w:r>
      <w:r w:rsidR="0097493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sym w:font="Symbol" w:char="F0B1"/>
      </w:r>
      <w:r w:rsidR="00214538" w:rsidRPr="00007089">
        <w:rPr>
          <w:rFonts w:ascii="Times New Roman" w:hAnsi="Times New Roman" w:cs="Times New Roman"/>
          <w:color w:val="000000" w:themeColor="text1"/>
          <w:sz w:val="24"/>
          <w:szCs w:val="24"/>
        </w:rPr>
        <w:t>1.0</w:t>
      </w:r>
      <w:r w:rsidR="00974932">
        <w:rPr>
          <w:rFonts w:ascii="Times New Roman" w:hAnsi="Times New Roman" w:cs="Times New Roman"/>
          <w:color w:val="000000" w:themeColor="text1"/>
          <w:sz w:val="24"/>
          <w:szCs w:val="24"/>
        </w:rPr>
        <w:t>)</w:t>
      </w:r>
      <w:r w:rsidR="00A53662">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preferred temperature </w:t>
      </w:r>
      <w:r w:rsidR="008257E5">
        <w:rPr>
          <w:rFonts w:ascii="Times New Roman" w:hAnsi="Times New Roman" w:cs="Times New Roman"/>
          <w:color w:val="000000" w:themeColor="text1"/>
          <w:sz w:val="24"/>
          <w:szCs w:val="24"/>
        </w:rPr>
        <w:t>for</w:t>
      </w:r>
      <w:r w:rsidR="00214538"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i/>
          <w:iCs/>
          <w:color w:val="000000" w:themeColor="text1"/>
          <w:sz w:val="24"/>
          <w:szCs w:val="24"/>
        </w:rPr>
        <w:t xml:space="preserve">S. </w:t>
      </w:r>
      <w:proofErr w:type="spellStart"/>
      <w:r w:rsidR="00214538" w:rsidRPr="00007089">
        <w:rPr>
          <w:rFonts w:ascii="Times New Roman" w:hAnsi="Times New Roman" w:cs="Times New Roman"/>
          <w:i/>
          <w:iCs/>
          <w:color w:val="000000" w:themeColor="text1"/>
          <w:sz w:val="24"/>
          <w:szCs w:val="24"/>
        </w:rPr>
        <w:t>undulatus</w:t>
      </w:r>
      <w:proofErr w:type="spellEnd"/>
      <w:r w:rsidR="00214538" w:rsidRPr="00007089">
        <w:rPr>
          <w:rFonts w:ascii="Times New Roman" w:hAnsi="Times New Roman" w:cs="Times New Roman"/>
          <w:color w:val="000000" w:themeColor="text1"/>
          <w:sz w:val="24"/>
          <w:szCs w:val="24"/>
        </w:rPr>
        <w:t xml:space="preserve"> </w:t>
      </w:r>
      <w:r w:rsidRPr="00007089">
        <w:rPr>
          <w:rFonts w:ascii="Times New Roman" w:hAnsi="Times New Roman" w:cs="Times New Roman"/>
          <w:color w:val="000000" w:themeColor="text1"/>
          <w:sz w:val="24"/>
          <w:szCs w:val="24"/>
        </w:rPr>
        <w:t>(</w:t>
      </w:r>
      <w:proofErr w:type="spellStart"/>
      <w:r w:rsidR="00CD77CB" w:rsidRPr="00007089">
        <w:rPr>
          <w:rFonts w:ascii="Times New Roman" w:hAnsi="Times New Roman" w:cs="Times New Roman"/>
          <w:color w:val="000000" w:themeColor="text1"/>
          <w:sz w:val="24"/>
          <w:szCs w:val="24"/>
        </w:rPr>
        <w:t>Angilletta</w:t>
      </w:r>
      <w:proofErr w:type="spellEnd"/>
      <w:r w:rsidR="00CD77CB" w:rsidRPr="00007089">
        <w:rPr>
          <w:rFonts w:ascii="Times New Roman" w:hAnsi="Times New Roman" w:cs="Times New Roman"/>
          <w:color w:val="000000" w:themeColor="text1"/>
          <w:sz w:val="24"/>
          <w:szCs w:val="24"/>
        </w:rPr>
        <w:t>, 2001).</w:t>
      </w:r>
      <w:r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After 30min</w:t>
      </w:r>
      <w:r w:rsidR="00462964" w:rsidRPr="00007089">
        <w:rPr>
          <w:rFonts w:ascii="Times New Roman" w:hAnsi="Times New Roman" w:cs="Times New Roman"/>
          <w:color w:val="000000" w:themeColor="text1"/>
          <w:sz w:val="24"/>
          <w:szCs w:val="24"/>
        </w:rPr>
        <w:t>,</w:t>
      </w:r>
      <w:r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each lizard </w:t>
      </w:r>
      <w:r w:rsidR="00462964" w:rsidRPr="00007089">
        <w:rPr>
          <w:rFonts w:ascii="Times New Roman" w:hAnsi="Times New Roman" w:cs="Times New Roman"/>
          <w:color w:val="000000" w:themeColor="text1"/>
          <w:sz w:val="24"/>
          <w:szCs w:val="24"/>
        </w:rPr>
        <w:t>was</w:t>
      </w:r>
      <w:r w:rsidR="00763644">
        <w:rPr>
          <w:rFonts w:ascii="Times New Roman" w:hAnsi="Times New Roman" w:cs="Times New Roman"/>
          <w:color w:val="000000" w:themeColor="text1"/>
          <w:sz w:val="24"/>
          <w:szCs w:val="24"/>
        </w:rPr>
        <w:t xml:space="preserve"> placed</w:t>
      </w:r>
      <w:r w:rsidR="00462964" w:rsidRPr="00007089">
        <w:rPr>
          <w:rFonts w:ascii="Times New Roman" w:hAnsi="Times New Roman" w:cs="Times New Roman"/>
          <w:color w:val="000000" w:themeColor="text1"/>
          <w:sz w:val="24"/>
          <w:szCs w:val="24"/>
        </w:rPr>
        <w:t xml:space="preserve"> </w:t>
      </w:r>
      <w:r w:rsidR="00763644" w:rsidRPr="00007089">
        <w:rPr>
          <w:rFonts w:ascii="Times New Roman" w:hAnsi="Times New Roman" w:cs="Times New Roman"/>
          <w:color w:val="000000" w:themeColor="text1"/>
          <w:sz w:val="24"/>
          <w:szCs w:val="24"/>
        </w:rPr>
        <w:t>on a race track (2.4 x 0.2m)</w:t>
      </w:r>
      <w:r w:rsidR="00763644">
        <w:rPr>
          <w:rFonts w:ascii="Times New Roman" w:hAnsi="Times New Roman" w:cs="Times New Roman"/>
          <w:color w:val="000000" w:themeColor="text1"/>
          <w:sz w:val="24"/>
          <w:szCs w:val="24"/>
        </w:rPr>
        <w:t xml:space="preserve"> and </w:t>
      </w:r>
      <w:r w:rsidR="00214538" w:rsidRPr="00007089">
        <w:rPr>
          <w:rFonts w:ascii="Times New Roman" w:hAnsi="Times New Roman" w:cs="Times New Roman"/>
          <w:color w:val="000000" w:themeColor="text1"/>
          <w:sz w:val="24"/>
          <w:szCs w:val="24"/>
        </w:rPr>
        <w:t>encouraged to run</w:t>
      </w:r>
      <w:r w:rsidR="00CD77CB" w:rsidRPr="00007089">
        <w:rPr>
          <w:rFonts w:ascii="Times New Roman" w:hAnsi="Times New Roman" w:cs="Times New Roman"/>
          <w:color w:val="000000" w:themeColor="text1"/>
          <w:sz w:val="24"/>
          <w:szCs w:val="24"/>
        </w:rPr>
        <w:t xml:space="preserve"> by prodding with a soft-bristle paintbrush.</w:t>
      </w:r>
      <w:r w:rsidR="00462964"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Astroturf covered the race track floor, which</w:t>
      </w:r>
      <w:r w:rsidR="00462964" w:rsidRPr="00007089">
        <w:rPr>
          <w:rFonts w:ascii="Times New Roman" w:hAnsi="Times New Roman" w:cs="Times New Roman"/>
          <w:color w:val="000000" w:themeColor="text1"/>
          <w:sz w:val="24"/>
          <w:szCs w:val="24"/>
        </w:rPr>
        <w:t xml:space="preserve"> was ma</w:t>
      </w:r>
      <w:r w:rsidR="00EA6EF2" w:rsidRPr="00007089">
        <w:rPr>
          <w:rFonts w:ascii="Times New Roman" w:hAnsi="Times New Roman" w:cs="Times New Roman"/>
          <w:color w:val="000000" w:themeColor="text1"/>
          <w:sz w:val="24"/>
          <w:szCs w:val="24"/>
        </w:rPr>
        <w:t>r</w:t>
      </w:r>
      <w:r w:rsidR="00462964" w:rsidRPr="00007089">
        <w:rPr>
          <w:rFonts w:ascii="Times New Roman" w:hAnsi="Times New Roman" w:cs="Times New Roman"/>
          <w:color w:val="000000" w:themeColor="text1"/>
          <w:sz w:val="24"/>
          <w:szCs w:val="24"/>
        </w:rPr>
        <w:t>ked into 25cm segments.</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Each trial was</w:t>
      </w:r>
      <w:r w:rsidR="00CD77CB" w:rsidRPr="00007089">
        <w:rPr>
          <w:rFonts w:ascii="Times New Roman" w:hAnsi="Times New Roman" w:cs="Times New Roman"/>
          <w:color w:val="000000" w:themeColor="text1"/>
          <w:sz w:val="24"/>
          <w:szCs w:val="24"/>
        </w:rPr>
        <w:t xml:space="preserve"> recorded</w:t>
      </w:r>
      <w:r w:rsidR="00462964" w:rsidRPr="00007089">
        <w:rPr>
          <w:rFonts w:ascii="Times New Roman" w:hAnsi="Times New Roman" w:cs="Times New Roman"/>
          <w:color w:val="000000" w:themeColor="text1"/>
          <w:sz w:val="24"/>
          <w:szCs w:val="24"/>
        </w:rPr>
        <w:t xml:space="preserve"> </w:t>
      </w:r>
      <w:r w:rsidR="0048009C" w:rsidRPr="00007089">
        <w:rPr>
          <w:rFonts w:ascii="Times New Roman" w:hAnsi="Times New Roman" w:cs="Times New Roman"/>
          <w:color w:val="000000" w:themeColor="text1"/>
          <w:sz w:val="24"/>
          <w:szCs w:val="24"/>
        </w:rPr>
        <w:t>at a rate of 35 frames s</w:t>
      </w:r>
      <w:r w:rsidR="0048009C" w:rsidRPr="00007089">
        <w:rPr>
          <w:rFonts w:ascii="Times New Roman" w:hAnsi="Times New Roman" w:cs="Times New Roman"/>
          <w:color w:val="000000" w:themeColor="text1"/>
          <w:sz w:val="24"/>
          <w:szCs w:val="24"/>
          <w:vertAlign w:val="superscript"/>
        </w:rPr>
        <w:t>-1</w:t>
      </w:r>
      <w:r w:rsidR="0048009C">
        <w:rPr>
          <w:rFonts w:ascii="Times New Roman" w:hAnsi="Times New Roman" w:cs="Times New Roman"/>
          <w:color w:val="000000" w:themeColor="text1"/>
          <w:sz w:val="24"/>
          <w:szCs w:val="24"/>
          <w:vertAlign w:val="superscript"/>
        </w:rPr>
        <w:t xml:space="preserve"> </w:t>
      </w:r>
      <w:r w:rsidR="00462964" w:rsidRPr="00007089">
        <w:rPr>
          <w:rFonts w:ascii="Times New Roman" w:hAnsi="Times New Roman" w:cs="Times New Roman"/>
          <w:color w:val="000000" w:themeColor="text1"/>
          <w:sz w:val="24"/>
          <w:szCs w:val="24"/>
        </w:rPr>
        <w:t>with a</w:t>
      </w:r>
      <w:r w:rsidR="00CD77CB"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c</w:t>
      </w:r>
      <w:r w:rsidR="00CD77CB" w:rsidRPr="00007089">
        <w:rPr>
          <w:rFonts w:ascii="Times New Roman" w:hAnsi="Times New Roman" w:cs="Times New Roman"/>
          <w:color w:val="000000" w:themeColor="text1"/>
          <w:sz w:val="24"/>
          <w:szCs w:val="24"/>
        </w:rPr>
        <w:t>amera</w:t>
      </w:r>
      <w:r w:rsidR="005C411D" w:rsidRPr="00007089">
        <w:rPr>
          <w:rFonts w:ascii="Times New Roman" w:hAnsi="Times New Roman" w:cs="Times New Roman"/>
          <w:color w:val="000000" w:themeColor="text1"/>
          <w:sz w:val="24"/>
          <w:szCs w:val="24"/>
        </w:rPr>
        <w:t xml:space="preserve"> mounted 3m above the </w:t>
      </w:r>
      <w:proofErr w:type="spellStart"/>
      <w:r w:rsidR="008257E5">
        <w:rPr>
          <w:rFonts w:ascii="Times New Roman" w:hAnsi="Times New Roman" w:cs="Times New Roman"/>
          <w:color w:val="000000" w:themeColor="text1"/>
          <w:sz w:val="24"/>
          <w:szCs w:val="24"/>
        </w:rPr>
        <w:t>centre</w:t>
      </w:r>
      <w:proofErr w:type="spellEnd"/>
      <w:r w:rsidR="005C411D" w:rsidRPr="00007089">
        <w:rPr>
          <w:rFonts w:ascii="Times New Roman" w:hAnsi="Times New Roman" w:cs="Times New Roman"/>
          <w:color w:val="000000" w:themeColor="text1"/>
          <w:sz w:val="24"/>
          <w:szCs w:val="24"/>
        </w:rPr>
        <w:t xml:space="preserve"> of the race</w:t>
      </w:r>
      <w:r w:rsidR="00462964" w:rsidRPr="00007089">
        <w:rPr>
          <w:rFonts w:ascii="Times New Roman" w:hAnsi="Times New Roman" w:cs="Times New Roman"/>
          <w:color w:val="000000" w:themeColor="text1"/>
          <w:sz w:val="24"/>
          <w:szCs w:val="24"/>
        </w:rPr>
        <w:t xml:space="preserve"> </w:t>
      </w:r>
      <w:r w:rsidR="005C411D" w:rsidRPr="00007089">
        <w:rPr>
          <w:rFonts w:ascii="Times New Roman" w:hAnsi="Times New Roman" w:cs="Times New Roman"/>
          <w:color w:val="000000" w:themeColor="text1"/>
          <w:sz w:val="24"/>
          <w:szCs w:val="24"/>
        </w:rPr>
        <w:t>track</w:t>
      </w:r>
      <w:r w:rsidR="00214538" w:rsidRPr="00007089">
        <w:rPr>
          <w:rFonts w:ascii="Times New Roman" w:hAnsi="Times New Roman" w:cs="Times New Roman"/>
          <w:color w:val="000000" w:themeColor="text1"/>
          <w:sz w:val="24"/>
          <w:szCs w:val="24"/>
        </w:rPr>
        <w:t xml:space="preserve">. </w:t>
      </w:r>
      <w:r w:rsidR="00462964" w:rsidRPr="00007089">
        <w:rPr>
          <w:rFonts w:ascii="Times New Roman" w:hAnsi="Times New Roman" w:cs="Times New Roman"/>
          <w:color w:val="000000" w:themeColor="text1"/>
          <w:sz w:val="24"/>
          <w:szCs w:val="24"/>
        </w:rPr>
        <w:t xml:space="preserve">Lizards were </w:t>
      </w:r>
      <w:r w:rsidR="00CD77CB" w:rsidRPr="00007089">
        <w:rPr>
          <w:rFonts w:ascii="Times New Roman" w:hAnsi="Times New Roman" w:cs="Times New Roman"/>
          <w:color w:val="000000" w:themeColor="text1"/>
          <w:sz w:val="24"/>
          <w:szCs w:val="24"/>
        </w:rPr>
        <w:t>raced three times</w:t>
      </w:r>
      <w:r w:rsidR="00541BB2" w:rsidRPr="00007089">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 xml:space="preserve"> with trials separated by at least 30</w:t>
      </w:r>
      <w:r w:rsidR="005C411D" w:rsidRPr="00007089">
        <w:rPr>
          <w:rFonts w:ascii="Times New Roman" w:hAnsi="Times New Roman" w:cs="Times New Roman"/>
          <w:color w:val="000000" w:themeColor="text1"/>
          <w:sz w:val="24"/>
          <w:szCs w:val="24"/>
        </w:rPr>
        <w:t xml:space="preserve">min </w:t>
      </w:r>
      <w:r w:rsidR="00CD77CB" w:rsidRPr="00007089">
        <w:rPr>
          <w:rFonts w:ascii="Times New Roman" w:hAnsi="Times New Roman" w:cs="Times New Roman"/>
          <w:color w:val="000000" w:themeColor="text1"/>
          <w:sz w:val="24"/>
          <w:szCs w:val="24"/>
        </w:rPr>
        <w:t>for recovery. The quality of each sprinting trial was classified</w:t>
      </w:r>
      <w:r w:rsidR="00214538" w:rsidRPr="00007089">
        <w:rPr>
          <w:rFonts w:ascii="Times New Roman" w:hAnsi="Times New Roman" w:cs="Times New Roman"/>
          <w:color w:val="000000" w:themeColor="text1"/>
          <w:sz w:val="24"/>
          <w:szCs w:val="24"/>
        </w:rPr>
        <w:t xml:space="preserve"> as “poor” or “good”</w:t>
      </w:r>
      <w:sdt>
        <w:sdtPr>
          <w:rPr>
            <w:rFonts w:ascii="Times New Roman" w:hAnsi="Times New Roman" w:cs="Times New Roman"/>
            <w:color w:val="000000"/>
            <w:sz w:val="24"/>
            <w:szCs w:val="24"/>
            <w:vertAlign w:val="superscript"/>
          </w:rPr>
          <w:tag w:val="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
          <w:id w:val="1503243169"/>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27</w:t>
          </w:r>
        </w:sdtContent>
      </w:sdt>
      <w:r w:rsidR="004B0064" w:rsidRPr="00007089">
        <w:rPr>
          <w:rFonts w:ascii="Times New Roman" w:hAnsi="Times New Roman" w:cs="Times New Roman"/>
          <w:color w:val="000000" w:themeColor="text1"/>
          <w:sz w:val="24"/>
          <w:szCs w:val="24"/>
        </w:rPr>
        <w:t>.</w:t>
      </w:r>
      <w:r w:rsidR="00214538" w:rsidRPr="00007089">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A</w:t>
      </w:r>
      <w:r w:rsidR="00462964" w:rsidRPr="00007089">
        <w:rPr>
          <w:rFonts w:ascii="Times New Roman" w:hAnsi="Times New Roman" w:cs="Times New Roman"/>
          <w:color w:val="000000" w:themeColor="text1"/>
          <w:sz w:val="24"/>
          <w:szCs w:val="24"/>
        </w:rPr>
        <w:t xml:space="preserve"> </w:t>
      </w:r>
      <w:r w:rsidR="00214538" w:rsidRPr="00007089">
        <w:rPr>
          <w:rFonts w:ascii="Times New Roman" w:hAnsi="Times New Roman" w:cs="Times New Roman"/>
          <w:color w:val="000000" w:themeColor="text1"/>
          <w:sz w:val="24"/>
          <w:szCs w:val="24"/>
        </w:rPr>
        <w:t xml:space="preserve">poor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 xml:space="preserve">was defined as a pause or reversal run by a lizard, and </w:t>
      </w:r>
      <w:r w:rsidR="00462964" w:rsidRPr="00007089">
        <w:rPr>
          <w:rFonts w:ascii="Times New Roman" w:hAnsi="Times New Roman" w:cs="Times New Roman"/>
          <w:color w:val="000000" w:themeColor="text1"/>
          <w:sz w:val="24"/>
          <w:szCs w:val="24"/>
        </w:rPr>
        <w:t xml:space="preserve">a </w:t>
      </w:r>
      <w:r w:rsidR="00214538" w:rsidRPr="00007089">
        <w:rPr>
          <w:rFonts w:ascii="Times New Roman" w:hAnsi="Times New Roman" w:cs="Times New Roman"/>
          <w:color w:val="000000" w:themeColor="text1"/>
          <w:sz w:val="24"/>
          <w:szCs w:val="24"/>
        </w:rPr>
        <w:t xml:space="preserve">good </w:t>
      </w:r>
      <w:r w:rsidR="00462964" w:rsidRPr="00007089">
        <w:rPr>
          <w:rFonts w:ascii="Times New Roman" w:hAnsi="Times New Roman" w:cs="Times New Roman"/>
          <w:color w:val="000000" w:themeColor="text1"/>
          <w:sz w:val="24"/>
          <w:szCs w:val="24"/>
        </w:rPr>
        <w:t xml:space="preserve">trial </w:t>
      </w:r>
      <w:r w:rsidR="00214538" w:rsidRPr="00007089">
        <w:rPr>
          <w:rFonts w:ascii="Times New Roman" w:hAnsi="Times New Roman" w:cs="Times New Roman"/>
          <w:color w:val="000000" w:themeColor="text1"/>
          <w:sz w:val="24"/>
          <w:szCs w:val="24"/>
        </w:rPr>
        <w:t>was defined as a continuous run</w:t>
      </w:r>
      <w:r w:rsidR="00462964" w:rsidRPr="00007089">
        <w:rPr>
          <w:rFonts w:ascii="Times New Roman" w:hAnsi="Times New Roman" w:cs="Times New Roman"/>
          <w:color w:val="000000" w:themeColor="text1"/>
          <w:sz w:val="24"/>
          <w:szCs w:val="24"/>
        </w:rPr>
        <w:t xml:space="preserve"> by the lizard</w:t>
      </w:r>
      <w:r w:rsidR="00CD77CB" w:rsidRPr="00007089">
        <w:rPr>
          <w:rFonts w:ascii="Times New Roman" w:hAnsi="Times New Roman" w:cs="Times New Roman"/>
          <w:color w:val="000000" w:themeColor="text1"/>
          <w:sz w:val="24"/>
          <w:szCs w:val="24"/>
        </w:rPr>
        <w:t xml:space="preserve">. A minimum of two </w:t>
      </w:r>
      <w:r w:rsidR="005C411D" w:rsidRPr="00007089">
        <w:rPr>
          <w:rFonts w:ascii="Times New Roman" w:hAnsi="Times New Roman" w:cs="Times New Roman"/>
          <w:color w:val="000000" w:themeColor="text1"/>
          <w:sz w:val="24"/>
          <w:szCs w:val="24"/>
        </w:rPr>
        <w:t>good</w:t>
      </w:r>
      <w:r w:rsidR="00CD77CB" w:rsidRPr="00007089">
        <w:rPr>
          <w:rFonts w:ascii="Times New Roman" w:hAnsi="Times New Roman" w:cs="Times New Roman"/>
          <w:color w:val="000000" w:themeColor="text1"/>
          <w:sz w:val="24"/>
          <w:szCs w:val="24"/>
        </w:rPr>
        <w:t xml:space="preserve"> trials were </w:t>
      </w:r>
      <w:r w:rsidR="00561409">
        <w:rPr>
          <w:rFonts w:ascii="Times New Roman" w:hAnsi="Times New Roman" w:cs="Times New Roman"/>
          <w:color w:val="000000" w:themeColor="text1"/>
          <w:sz w:val="24"/>
          <w:szCs w:val="24"/>
        </w:rPr>
        <w:t>required</w:t>
      </w:r>
      <w:r w:rsidR="00561409"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 xml:space="preserve">for an individual to be included in </w:t>
      </w:r>
      <w:r w:rsidR="008257E5">
        <w:rPr>
          <w:rFonts w:ascii="Times New Roman" w:hAnsi="Times New Roman" w:cs="Times New Roman"/>
          <w:color w:val="000000" w:themeColor="text1"/>
          <w:sz w:val="24"/>
          <w:szCs w:val="24"/>
        </w:rPr>
        <w:t xml:space="preserve">the </w:t>
      </w:r>
      <w:r w:rsidR="00CD77CB" w:rsidRPr="00007089">
        <w:rPr>
          <w:rFonts w:ascii="Times New Roman" w:hAnsi="Times New Roman" w:cs="Times New Roman"/>
          <w:color w:val="000000" w:themeColor="text1"/>
          <w:sz w:val="24"/>
          <w:szCs w:val="24"/>
        </w:rPr>
        <w:t xml:space="preserve">analyses. Maximum sprint speed was defined as the single fastest 25cm interval of the </w:t>
      </w:r>
      <w:r w:rsidR="00541BB2" w:rsidRPr="00007089">
        <w:rPr>
          <w:rFonts w:ascii="Times New Roman" w:hAnsi="Times New Roman" w:cs="Times New Roman"/>
          <w:color w:val="000000" w:themeColor="text1"/>
          <w:sz w:val="24"/>
          <w:szCs w:val="24"/>
        </w:rPr>
        <w:t xml:space="preserve">trials, and </w:t>
      </w:r>
      <w:r w:rsidR="00CD77CB" w:rsidRPr="00007089">
        <w:rPr>
          <w:rFonts w:ascii="Times New Roman" w:hAnsi="Times New Roman" w:cs="Times New Roman"/>
          <w:color w:val="000000" w:themeColor="text1"/>
          <w:sz w:val="24"/>
          <w:szCs w:val="24"/>
        </w:rPr>
        <w:t xml:space="preserve">maximum 2-meter run speed was the single fastest </w:t>
      </w:r>
      <w:r w:rsidR="005C411D" w:rsidRPr="00007089">
        <w:rPr>
          <w:rFonts w:ascii="Times New Roman" w:hAnsi="Times New Roman" w:cs="Times New Roman"/>
          <w:color w:val="000000" w:themeColor="text1"/>
          <w:sz w:val="24"/>
          <w:szCs w:val="24"/>
        </w:rPr>
        <w:t>continuous</w:t>
      </w:r>
      <w:r w:rsidR="00541BB2"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color w:val="000000" w:themeColor="text1"/>
          <w:sz w:val="24"/>
          <w:szCs w:val="24"/>
        </w:rPr>
        <w:t>2</w:t>
      </w:r>
      <w:r w:rsidR="009F5521">
        <w:rPr>
          <w:rFonts w:ascii="Times New Roman" w:hAnsi="Times New Roman" w:cs="Times New Roman"/>
          <w:color w:val="000000" w:themeColor="text1"/>
          <w:sz w:val="24"/>
          <w:szCs w:val="24"/>
        </w:rPr>
        <w:t>-</w:t>
      </w:r>
      <w:r w:rsidR="00CD77CB" w:rsidRPr="00007089">
        <w:rPr>
          <w:rFonts w:ascii="Times New Roman" w:hAnsi="Times New Roman" w:cs="Times New Roman"/>
          <w:color w:val="000000" w:themeColor="text1"/>
          <w:sz w:val="24"/>
          <w:szCs w:val="24"/>
        </w:rPr>
        <w:t>meter run of the trials.</w:t>
      </w:r>
      <w:r w:rsidR="00462964" w:rsidRPr="00007089">
        <w:rPr>
          <w:rFonts w:ascii="Times New Roman" w:hAnsi="Times New Roman" w:cs="Times New Roman"/>
          <w:color w:val="000000" w:themeColor="text1"/>
          <w:sz w:val="24"/>
          <w:szCs w:val="24"/>
        </w:rPr>
        <w:t xml:space="preserve"> Videos were </w:t>
      </w:r>
      <w:proofErr w:type="spellStart"/>
      <w:r w:rsidR="00462964" w:rsidRPr="00007089">
        <w:rPr>
          <w:rFonts w:ascii="Times New Roman" w:hAnsi="Times New Roman" w:cs="Times New Roman"/>
          <w:color w:val="000000" w:themeColor="text1"/>
          <w:sz w:val="24"/>
          <w:szCs w:val="24"/>
        </w:rPr>
        <w:t>analysed</w:t>
      </w:r>
      <w:proofErr w:type="spellEnd"/>
      <w:r w:rsidR="00462964" w:rsidRPr="00007089">
        <w:rPr>
          <w:rFonts w:ascii="Times New Roman" w:hAnsi="Times New Roman" w:cs="Times New Roman"/>
          <w:color w:val="000000" w:themeColor="text1"/>
          <w:sz w:val="24"/>
          <w:szCs w:val="24"/>
        </w:rPr>
        <w:t xml:space="preserve"> using Tracker Video Software (version 4.85; </w:t>
      </w:r>
      <w:hyperlink r:id="rId10" w:history="1">
        <w:r w:rsidR="00203876" w:rsidRPr="00D908B2">
          <w:rPr>
            <w:rStyle w:val="Hyperlink"/>
            <w:rFonts w:ascii="Times New Roman" w:hAnsi="Times New Roman" w:cs="Times New Roman"/>
            <w:sz w:val="24"/>
            <w:szCs w:val="24"/>
          </w:rPr>
          <w:t>https://physlets</w:t>
        </w:r>
      </w:hyperlink>
      <w:r w:rsidR="00A53662" w:rsidRPr="00A53662">
        <w:rPr>
          <w:rFonts w:ascii="Times New Roman" w:hAnsi="Times New Roman" w:cs="Times New Roman"/>
          <w:color w:val="000000" w:themeColor="text1"/>
          <w:sz w:val="24"/>
          <w:szCs w:val="24"/>
        </w:rPr>
        <w:t>.org/tracker/</w:t>
      </w:r>
      <w:r w:rsidR="00462964" w:rsidRPr="00007089">
        <w:rPr>
          <w:rFonts w:ascii="Times New Roman" w:hAnsi="Times New Roman" w:cs="Times New Roman"/>
          <w:color w:val="000000" w:themeColor="text1"/>
          <w:sz w:val="24"/>
          <w:szCs w:val="24"/>
        </w:rPr>
        <w:t>). Further details on video data collection can be found in Wild &amp; Gienger</w:t>
      </w:r>
      <w:sdt>
        <w:sdtPr>
          <w:rPr>
            <w:rFonts w:ascii="Times New Roman" w:hAnsi="Times New Roman" w:cs="Times New Roman"/>
            <w:color w:val="000000"/>
            <w:sz w:val="24"/>
            <w:szCs w:val="24"/>
            <w:vertAlign w:val="superscript"/>
          </w:rPr>
          <w:tag w:val="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659309247"/>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28</w:t>
          </w:r>
        </w:sdtContent>
      </w:sdt>
      <w:r w:rsidR="00462964" w:rsidRPr="00007089">
        <w:rPr>
          <w:rFonts w:ascii="Times New Roman" w:hAnsi="Times New Roman" w:cs="Times New Roman"/>
          <w:color w:val="000000" w:themeColor="text1"/>
          <w:sz w:val="24"/>
          <w:szCs w:val="24"/>
        </w:rPr>
        <w:t>. L</w:t>
      </w:r>
      <w:r w:rsidR="00CD77CB" w:rsidRPr="00007089">
        <w:rPr>
          <w:rFonts w:ascii="Times New Roman" w:hAnsi="Times New Roman" w:cs="Times New Roman"/>
          <w:color w:val="000000" w:themeColor="text1"/>
          <w:sz w:val="24"/>
          <w:szCs w:val="24"/>
        </w:rPr>
        <w:t>izard</w:t>
      </w:r>
      <w:r w:rsidR="00462964" w:rsidRPr="00007089">
        <w:rPr>
          <w:rFonts w:ascii="Times New Roman" w:hAnsi="Times New Roman" w:cs="Times New Roman"/>
          <w:color w:val="000000" w:themeColor="text1"/>
          <w:sz w:val="24"/>
          <w:szCs w:val="24"/>
        </w:rPr>
        <w:t xml:space="preserve">s were then </w:t>
      </w:r>
      <w:r w:rsidR="00CD77CB" w:rsidRPr="00007089">
        <w:rPr>
          <w:rFonts w:ascii="Times New Roman" w:hAnsi="Times New Roman" w:cs="Times New Roman"/>
          <w:color w:val="000000" w:themeColor="text1"/>
          <w:sz w:val="24"/>
          <w:szCs w:val="24"/>
        </w:rPr>
        <w:t xml:space="preserve">marked with a unique toe clip and released back at </w:t>
      </w:r>
      <w:r w:rsidR="00462964" w:rsidRPr="00007089">
        <w:rPr>
          <w:rFonts w:ascii="Times New Roman" w:hAnsi="Times New Roman" w:cs="Times New Roman"/>
          <w:color w:val="000000" w:themeColor="text1"/>
          <w:sz w:val="24"/>
          <w:szCs w:val="24"/>
        </w:rPr>
        <w:t>their</w:t>
      </w:r>
      <w:r w:rsidR="00CD77CB" w:rsidRPr="00007089">
        <w:rPr>
          <w:rFonts w:ascii="Times New Roman" w:hAnsi="Times New Roman" w:cs="Times New Roman"/>
          <w:color w:val="000000" w:themeColor="text1"/>
          <w:sz w:val="24"/>
          <w:szCs w:val="24"/>
        </w:rPr>
        <w:t xml:space="preserve"> location of capture</w:t>
      </w:r>
      <w:r w:rsidR="00541BB2" w:rsidRPr="00007089">
        <w:rPr>
          <w:rFonts w:ascii="Times New Roman" w:hAnsi="Times New Roman" w:cs="Times New Roman"/>
          <w:color w:val="000000" w:themeColor="text1"/>
          <w:sz w:val="24"/>
          <w:szCs w:val="24"/>
        </w:rPr>
        <w:t xml:space="preserve"> within 24h of initial capture</w:t>
      </w:r>
      <w:r w:rsidR="00CD77CB" w:rsidRPr="00007089">
        <w:rPr>
          <w:rFonts w:ascii="Times New Roman" w:hAnsi="Times New Roman" w:cs="Times New Roman"/>
          <w:color w:val="000000" w:themeColor="text1"/>
          <w:sz w:val="24"/>
          <w:szCs w:val="24"/>
        </w:rPr>
        <w:t>.</w:t>
      </w:r>
    </w:p>
    <w:p w14:paraId="154AB07B" w14:textId="49CCED91" w:rsidR="00CD77CB" w:rsidRPr="00007089" w:rsidRDefault="00541BB2" w:rsidP="00007089">
      <w:pPr>
        <w:spacing w:line="240" w:lineRule="auto"/>
        <w:ind w:firstLine="720"/>
        <w:contextualSpacing/>
        <w:rPr>
          <w:rFonts w:ascii="Times New Roman" w:hAnsi="Times New Roman" w:cs="Times New Roman"/>
          <w:color w:val="000000" w:themeColor="text1"/>
          <w:sz w:val="24"/>
          <w:szCs w:val="24"/>
        </w:rPr>
      </w:pPr>
      <w:r w:rsidRPr="00007089">
        <w:rPr>
          <w:rFonts w:ascii="Times New Roman" w:hAnsi="Times New Roman" w:cs="Times New Roman"/>
          <w:color w:val="000000" w:themeColor="text1"/>
          <w:sz w:val="24"/>
          <w:szCs w:val="24"/>
          <w:lang w:val="en-AU"/>
        </w:rPr>
        <w:t xml:space="preserve">All statistical </w:t>
      </w:r>
      <w:r w:rsidR="008257E5">
        <w:rPr>
          <w:rFonts w:ascii="Times New Roman" w:hAnsi="Times New Roman" w:cs="Times New Roman"/>
          <w:color w:val="000000" w:themeColor="text1"/>
          <w:sz w:val="24"/>
          <w:szCs w:val="24"/>
          <w:lang w:val="en-AU"/>
        </w:rPr>
        <w:t>analyses</w:t>
      </w:r>
      <w:r w:rsidRPr="00007089">
        <w:rPr>
          <w:rFonts w:ascii="Times New Roman" w:hAnsi="Times New Roman" w:cs="Times New Roman"/>
          <w:color w:val="000000" w:themeColor="text1"/>
          <w:sz w:val="24"/>
          <w:szCs w:val="24"/>
          <w:lang w:val="en-AU"/>
        </w:rPr>
        <w:t xml:space="preserve"> were conducted using the R environment, ver. 4.</w:t>
      </w:r>
      <w:r w:rsidR="00DD1EF8" w:rsidRPr="00007089">
        <w:rPr>
          <w:rFonts w:ascii="Times New Roman" w:hAnsi="Times New Roman" w:cs="Times New Roman"/>
          <w:color w:val="000000" w:themeColor="text1"/>
          <w:sz w:val="24"/>
          <w:szCs w:val="24"/>
          <w:lang w:val="en-AU"/>
        </w:rPr>
        <w:t>2</w:t>
      </w:r>
      <w:r w:rsidRPr="00007089">
        <w:rPr>
          <w:rFonts w:ascii="Times New Roman" w:hAnsi="Times New Roman" w:cs="Times New Roman"/>
          <w:color w:val="000000" w:themeColor="text1"/>
          <w:sz w:val="24"/>
          <w:szCs w:val="24"/>
          <w:lang w:val="en-AU"/>
        </w:rPr>
        <w:t>.0 (</w:t>
      </w:r>
      <w:hyperlink r:id="rId11" w:history="1">
        <w:r w:rsidRPr="00007089">
          <w:rPr>
            <w:rStyle w:val="Hyperlink"/>
            <w:rFonts w:ascii="Times New Roman" w:hAnsi="Times New Roman" w:cs="Times New Roman"/>
            <w:sz w:val="24"/>
            <w:szCs w:val="24"/>
            <w:lang w:val="en-AU"/>
          </w:rPr>
          <w:t>www.r.-project.org</w:t>
        </w:r>
      </w:hyperlink>
      <w:r w:rsidRPr="00007089">
        <w:rPr>
          <w:rFonts w:ascii="Times New Roman" w:hAnsi="Times New Roman" w:cs="Times New Roman"/>
          <w:color w:val="000000" w:themeColor="text1"/>
          <w:sz w:val="24"/>
          <w:szCs w:val="24"/>
          <w:lang w:val="en-AU"/>
        </w:rPr>
        <w:t>)</w:t>
      </w:r>
      <w:r w:rsidR="00462964" w:rsidRPr="00007089">
        <w:rPr>
          <w:rFonts w:ascii="Times New Roman" w:hAnsi="Times New Roman" w:cs="Times New Roman"/>
          <w:color w:val="000000" w:themeColor="text1"/>
          <w:sz w:val="24"/>
          <w:szCs w:val="24"/>
          <w:lang w:val="en-AU"/>
        </w:rPr>
        <w:t>,</w:t>
      </w:r>
      <w:r w:rsidR="00CD77CB" w:rsidRPr="00007089">
        <w:rPr>
          <w:rFonts w:ascii="Times New Roman" w:hAnsi="Times New Roman" w:cs="Times New Roman"/>
          <w:color w:val="000000" w:themeColor="text1"/>
          <w:sz w:val="24"/>
          <w:szCs w:val="24"/>
        </w:rPr>
        <w:t xml:space="preserve"> and significance was accepted at an α level of 0.05. </w:t>
      </w:r>
      <w:r w:rsidR="005643A7">
        <w:rPr>
          <w:rFonts w:ascii="Times New Roman" w:hAnsi="Times New Roman" w:cs="Times New Roman"/>
          <w:color w:val="000000" w:themeColor="text1"/>
          <w:sz w:val="24"/>
          <w:szCs w:val="24"/>
        </w:rPr>
        <w:t>For each sex</w:t>
      </w:r>
      <w:r w:rsidR="008257E5">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9C39A7" w:rsidRPr="00007089">
        <w:rPr>
          <w:rFonts w:ascii="Times New Roman" w:hAnsi="Times New Roman" w:cs="Times New Roman"/>
          <w:color w:val="000000" w:themeColor="text1"/>
          <w:sz w:val="24"/>
          <w:szCs w:val="24"/>
        </w:rPr>
        <w:t xml:space="preserve">logistic </w:t>
      </w:r>
      <w:r w:rsidR="00CD77CB" w:rsidRPr="00007089">
        <w:rPr>
          <w:rFonts w:ascii="Times New Roman" w:hAnsi="Times New Roman" w:cs="Times New Roman"/>
          <w:color w:val="000000" w:themeColor="text1"/>
          <w:sz w:val="24"/>
          <w:szCs w:val="24"/>
        </w:rPr>
        <w:t xml:space="preserve">regression was used to </w:t>
      </w:r>
      <w:r w:rsidR="00BC7E96" w:rsidRPr="00007089">
        <w:rPr>
          <w:rFonts w:ascii="Times New Roman" w:hAnsi="Times New Roman" w:cs="Times New Roman"/>
          <w:color w:val="000000" w:themeColor="text1"/>
          <w:sz w:val="24"/>
          <w:szCs w:val="24"/>
        </w:rPr>
        <w:t xml:space="preserve">test if </w:t>
      </w:r>
      <w:r w:rsidR="00CD77CB" w:rsidRPr="00007089">
        <w:rPr>
          <w:rFonts w:ascii="Times New Roman" w:hAnsi="Times New Roman" w:cs="Times New Roman"/>
          <w:color w:val="000000" w:themeColor="text1"/>
          <w:sz w:val="24"/>
          <w:szCs w:val="24"/>
        </w:rPr>
        <w:t xml:space="preserve">body size (SVL) </w:t>
      </w:r>
      <w:r w:rsidR="00BC7E96" w:rsidRPr="00007089">
        <w:rPr>
          <w:rFonts w:ascii="Times New Roman" w:hAnsi="Times New Roman" w:cs="Times New Roman"/>
          <w:color w:val="000000" w:themeColor="text1"/>
          <w:sz w:val="24"/>
          <w:szCs w:val="24"/>
        </w:rPr>
        <w:t>predicted</w:t>
      </w:r>
      <w:r w:rsidR="00CD77CB" w:rsidRPr="00007089">
        <w:rPr>
          <w:rFonts w:ascii="Times New Roman" w:hAnsi="Times New Roman" w:cs="Times New Roman"/>
          <w:color w:val="000000" w:themeColor="text1"/>
          <w:sz w:val="24"/>
          <w:szCs w:val="24"/>
        </w:rPr>
        <w:t xml:space="preserve"> </w:t>
      </w:r>
      <w:r w:rsidR="00BC7E96" w:rsidRPr="00007089">
        <w:rPr>
          <w:rFonts w:ascii="Times New Roman" w:hAnsi="Times New Roman" w:cs="Times New Roman"/>
          <w:color w:val="000000" w:themeColor="text1"/>
          <w:sz w:val="24"/>
          <w:szCs w:val="24"/>
        </w:rPr>
        <w:t xml:space="preserve">the number </w:t>
      </w:r>
      <w:r w:rsidRPr="00007089">
        <w:rPr>
          <w:rFonts w:ascii="Times New Roman" w:hAnsi="Times New Roman" w:cs="Times New Roman"/>
          <w:color w:val="000000" w:themeColor="text1"/>
          <w:sz w:val="24"/>
          <w:szCs w:val="24"/>
        </w:rPr>
        <w:t xml:space="preserve">of </w:t>
      </w:r>
      <w:r w:rsidR="00BC7E96" w:rsidRPr="00007089">
        <w:rPr>
          <w:rFonts w:ascii="Times New Roman" w:hAnsi="Times New Roman" w:cs="Times New Roman"/>
          <w:color w:val="000000" w:themeColor="text1"/>
          <w:sz w:val="24"/>
          <w:szCs w:val="24"/>
        </w:rPr>
        <w:t>ticks found on an individual</w:t>
      </w:r>
      <w:r w:rsidR="00CD77CB" w:rsidRPr="00007089">
        <w:rPr>
          <w:rFonts w:ascii="Times New Roman" w:hAnsi="Times New Roman" w:cs="Times New Roman"/>
          <w:color w:val="000000" w:themeColor="text1"/>
          <w:sz w:val="24"/>
          <w:szCs w:val="24"/>
        </w:rPr>
        <w:t>.</w:t>
      </w:r>
      <w:r w:rsidR="005643A7">
        <w:rPr>
          <w:rFonts w:ascii="Times New Roman" w:hAnsi="Times New Roman" w:cs="Times New Roman"/>
          <w:color w:val="000000" w:themeColor="text1"/>
          <w:sz w:val="24"/>
          <w:szCs w:val="24"/>
        </w:rPr>
        <w:t xml:space="preserve"> </w:t>
      </w:r>
      <w:r w:rsidR="005643A7" w:rsidRPr="00007089">
        <w:rPr>
          <w:rFonts w:ascii="Times New Roman" w:hAnsi="Times New Roman" w:cs="Times New Roman"/>
          <w:color w:val="000000" w:themeColor="text1"/>
          <w:sz w:val="24"/>
          <w:szCs w:val="24"/>
        </w:rPr>
        <w:t>Chi-square with Yates’ correction was used to assess the independence of the proportion of ticks observed between males and females.</w:t>
      </w:r>
      <w:r w:rsidR="00CD77CB" w:rsidRPr="00007089">
        <w:rPr>
          <w:rFonts w:ascii="Times New Roman" w:hAnsi="Times New Roman" w:cs="Times New Roman"/>
          <w:color w:val="000000" w:themeColor="text1"/>
          <w:sz w:val="24"/>
          <w:szCs w:val="24"/>
        </w:rPr>
        <w:t xml:space="preserve"> </w:t>
      </w:r>
      <w:r w:rsidR="00CD77CB" w:rsidRPr="00007089">
        <w:rPr>
          <w:rFonts w:ascii="Times New Roman" w:hAnsi="Times New Roman" w:cs="Times New Roman"/>
          <w:sz w:val="24"/>
          <w:szCs w:val="24"/>
        </w:rPr>
        <w:t>Body condition index (BCI) was calculated from the residuals of an ordinary least squares linear regression of mass (g) on length (SVL)</w:t>
      </w:r>
      <w:sdt>
        <w:sdtPr>
          <w:rPr>
            <w:rFonts w:ascii="Times New Roman" w:hAnsi="Times New Roman" w:cs="Times New Roman"/>
            <w:color w:val="000000"/>
            <w:sz w:val="24"/>
            <w:szCs w:val="24"/>
            <w:vertAlign w:val="superscript"/>
          </w:rPr>
          <w:tag w:val="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
          <w:id w:val="217637653"/>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29</w:t>
          </w:r>
        </w:sdtContent>
      </w:sdt>
      <w:r w:rsidRPr="00007089">
        <w:rPr>
          <w:rFonts w:ascii="Times New Roman" w:hAnsi="Times New Roman" w:cs="Times New Roman"/>
          <w:sz w:val="24"/>
          <w:szCs w:val="24"/>
        </w:rPr>
        <w:t>,</w:t>
      </w:r>
      <w:r w:rsidR="00CD77CB" w:rsidRPr="00007089">
        <w:rPr>
          <w:rFonts w:ascii="Times New Roman" w:hAnsi="Times New Roman" w:cs="Times New Roman"/>
          <w:sz w:val="24"/>
          <w:szCs w:val="24"/>
        </w:rPr>
        <w:t xml:space="preserve"> and an</w:t>
      </w:r>
      <w:r w:rsidR="00DD1EF8" w:rsidRPr="00007089">
        <w:rPr>
          <w:rFonts w:ascii="Times New Roman" w:hAnsi="Times New Roman" w:cs="Times New Roman"/>
          <w:sz w:val="24"/>
          <w:szCs w:val="24"/>
        </w:rPr>
        <w:t xml:space="preserve"> Analysis of Variance </w:t>
      </w:r>
      <w:r w:rsidR="007928AC" w:rsidRPr="00007089">
        <w:rPr>
          <w:rFonts w:ascii="Times New Roman" w:hAnsi="Times New Roman" w:cs="Times New Roman"/>
          <w:sz w:val="24"/>
          <w:szCs w:val="24"/>
        </w:rPr>
        <w:t xml:space="preserve">was </w:t>
      </w:r>
      <w:r w:rsidR="00CD77CB" w:rsidRPr="00007089">
        <w:rPr>
          <w:rFonts w:ascii="Times New Roman" w:hAnsi="Times New Roman" w:cs="Times New Roman"/>
          <w:sz w:val="24"/>
          <w:szCs w:val="24"/>
        </w:rPr>
        <w:t xml:space="preserve">used to compare BCI measurements between </w:t>
      </w:r>
      <w:r w:rsidR="00BC7E96" w:rsidRPr="00007089">
        <w:rPr>
          <w:rFonts w:ascii="Times New Roman" w:hAnsi="Times New Roman" w:cs="Times New Roman"/>
          <w:sz w:val="24"/>
          <w:szCs w:val="24"/>
        </w:rPr>
        <w:t xml:space="preserve">uninfected </w:t>
      </w:r>
      <w:r w:rsidR="00CD77CB" w:rsidRPr="00007089">
        <w:rPr>
          <w:rFonts w:ascii="Times New Roman" w:hAnsi="Times New Roman" w:cs="Times New Roman"/>
          <w:sz w:val="24"/>
          <w:szCs w:val="24"/>
        </w:rPr>
        <w:t xml:space="preserve">lizards and </w:t>
      </w:r>
      <w:r w:rsidR="00BC7E96" w:rsidRPr="00007089">
        <w:rPr>
          <w:rFonts w:ascii="Times New Roman" w:hAnsi="Times New Roman" w:cs="Times New Roman"/>
          <w:sz w:val="24"/>
          <w:szCs w:val="24"/>
        </w:rPr>
        <w:t xml:space="preserve">infected </w:t>
      </w:r>
      <w:r w:rsidR="00CD77CB" w:rsidRPr="00007089">
        <w:rPr>
          <w:rFonts w:ascii="Times New Roman" w:hAnsi="Times New Roman" w:cs="Times New Roman"/>
          <w:sz w:val="24"/>
          <w:szCs w:val="24"/>
        </w:rPr>
        <w:t>lizards</w:t>
      </w:r>
      <w:r w:rsidR="00BC7E96" w:rsidRPr="00007089">
        <w:rPr>
          <w:rFonts w:ascii="Times New Roman" w:hAnsi="Times New Roman" w:cs="Times New Roman"/>
          <w:sz w:val="24"/>
          <w:szCs w:val="24"/>
        </w:rPr>
        <w:t xml:space="preserve"> </w:t>
      </w:r>
      <w:r w:rsidR="00BC7E96" w:rsidRPr="00007089">
        <w:rPr>
          <w:rFonts w:ascii="Times New Roman" w:hAnsi="Times New Roman" w:cs="Times New Roman"/>
          <w:color w:val="000000" w:themeColor="text1"/>
          <w:sz w:val="24"/>
          <w:szCs w:val="24"/>
        </w:rPr>
        <w:t>(1 ≥ ticks)</w:t>
      </w:r>
      <w:r w:rsidR="00CD77CB" w:rsidRPr="00007089">
        <w:rPr>
          <w:rFonts w:ascii="Times New Roman" w:hAnsi="Times New Roman" w:cs="Times New Roman"/>
          <w:sz w:val="24"/>
          <w:szCs w:val="24"/>
        </w:rPr>
        <w:t xml:space="preserve">. </w:t>
      </w:r>
      <w:r w:rsidR="00CD77CB" w:rsidRPr="00007089">
        <w:rPr>
          <w:rFonts w:ascii="Times New Roman" w:hAnsi="Times New Roman" w:cs="Times New Roman"/>
          <w:color w:val="000000" w:themeColor="text1"/>
          <w:sz w:val="24"/>
          <w:szCs w:val="24"/>
        </w:rPr>
        <w:t>An Analysis of Covariance was used to compare individual performance measurements (maximum sprint s</w:t>
      </w:r>
      <w:r w:rsidR="00DD1EF8" w:rsidRPr="00007089">
        <w:rPr>
          <w:rFonts w:ascii="Times New Roman" w:hAnsi="Times New Roman" w:cs="Times New Roman"/>
          <w:color w:val="000000" w:themeColor="text1"/>
          <w:sz w:val="24"/>
          <w:szCs w:val="24"/>
        </w:rPr>
        <w:t>p</w:t>
      </w:r>
      <w:r w:rsidR="00CD77CB" w:rsidRPr="00007089">
        <w:rPr>
          <w:rFonts w:ascii="Times New Roman" w:hAnsi="Times New Roman" w:cs="Times New Roman"/>
          <w:color w:val="000000" w:themeColor="text1"/>
          <w:sz w:val="24"/>
          <w:szCs w:val="24"/>
        </w:rPr>
        <w:t xml:space="preserve">eed and 2-meter run) between lizards </w:t>
      </w:r>
      <w:r w:rsidR="00BC7E96" w:rsidRPr="00007089">
        <w:rPr>
          <w:rFonts w:ascii="Times New Roman" w:hAnsi="Times New Roman" w:cs="Times New Roman"/>
          <w:color w:val="000000" w:themeColor="text1"/>
          <w:sz w:val="24"/>
          <w:szCs w:val="24"/>
        </w:rPr>
        <w:t>infected</w:t>
      </w:r>
      <w:r w:rsidR="00CD77CB" w:rsidRPr="00007089">
        <w:rPr>
          <w:rFonts w:ascii="Times New Roman" w:hAnsi="Times New Roman" w:cs="Times New Roman"/>
          <w:color w:val="000000" w:themeColor="text1"/>
          <w:sz w:val="24"/>
          <w:szCs w:val="24"/>
        </w:rPr>
        <w:t xml:space="preserve"> (1 ≥ ticks) and lizards </w:t>
      </w:r>
      <w:r w:rsidR="00BC7E96" w:rsidRPr="00007089">
        <w:rPr>
          <w:rFonts w:ascii="Times New Roman" w:hAnsi="Times New Roman" w:cs="Times New Roman"/>
          <w:color w:val="000000" w:themeColor="text1"/>
          <w:sz w:val="24"/>
          <w:szCs w:val="24"/>
        </w:rPr>
        <w:t>uninfected with ticks</w:t>
      </w:r>
      <w:r w:rsidR="00DD2B3C" w:rsidRPr="00007089">
        <w:rPr>
          <w:rFonts w:ascii="Times New Roman" w:hAnsi="Times New Roman" w:cs="Times New Roman"/>
          <w:color w:val="000000" w:themeColor="text1"/>
          <w:sz w:val="24"/>
          <w:szCs w:val="24"/>
        </w:rPr>
        <w:t>. H</w:t>
      </w:r>
      <w:r w:rsidR="00CD77CB" w:rsidRPr="00007089">
        <w:rPr>
          <w:rFonts w:ascii="Times New Roman" w:hAnsi="Times New Roman" w:cs="Times New Roman"/>
          <w:color w:val="000000" w:themeColor="text1"/>
          <w:sz w:val="24"/>
          <w:szCs w:val="24"/>
        </w:rPr>
        <w:t xml:space="preserve">indlimb length </w:t>
      </w:r>
      <w:r w:rsidR="00DD2B3C" w:rsidRPr="00007089">
        <w:rPr>
          <w:rFonts w:ascii="Times New Roman" w:hAnsi="Times New Roman" w:cs="Times New Roman"/>
          <w:color w:val="000000" w:themeColor="text1"/>
          <w:sz w:val="24"/>
          <w:szCs w:val="24"/>
        </w:rPr>
        <w:t xml:space="preserve">was </w:t>
      </w:r>
      <w:r w:rsidR="00CD77CB" w:rsidRPr="00007089">
        <w:rPr>
          <w:rFonts w:ascii="Times New Roman" w:hAnsi="Times New Roman" w:cs="Times New Roman"/>
          <w:color w:val="000000" w:themeColor="text1"/>
          <w:sz w:val="24"/>
          <w:szCs w:val="24"/>
        </w:rPr>
        <w:t xml:space="preserve">used as a covariate to remove the </w:t>
      </w:r>
      <w:r w:rsidR="009B08F5">
        <w:rPr>
          <w:rFonts w:ascii="Times New Roman" w:hAnsi="Times New Roman" w:cs="Times New Roman"/>
          <w:color w:val="000000" w:themeColor="text1"/>
          <w:sz w:val="24"/>
          <w:szCs w:val="24"/>
        </w:rPr>
        <w:t>allometric</w:t>
      </w:r>
      <w:r w:rsidR="00CD77CB" w:rsidRPr="00007089">
        <w:rPr>
          <w:rFonts w:ascii="Times New Roman" w:hAnsi="Times New Roman" w:cs="Times New Roman"/>
          <w:color w:val="000000" w:themeColor="text1"/>
          <w:sz w:val="24"/>
          <w:szCs w:val="24"/>
        </w:rPr>
        <w:t xml:space="preserve"> effects of body size on performanc</w:t>
      </w:r>
      <w:r w:rsidR="00EA6EF2" w:rsidRPr="00007089">
        <w:rPr>
          <w:rFonts w:ascii="Times New Roman" w:hAnsi="Times New Roman" w:cs="Times New Roman"/>
          <w:color w:val="000000" w:themeColor="text1"/>
          <w:sz w:val="24"/>
          <w:szCs w:val="24"/>
        </w:rPr>
        <w:t>e</w:t>
      </w:r>
      <w:sdt>
        <w:sdtPr>
          <w:rPr>
            <w:rFonts w:ascii="Times New Roman" w:hAnsi="Times New Roman" w:cs="Times New Roman"/>
            <w:color w:val="000000"/>
            <w:sz w:val="24"/>
            <w:szCs w:val="24"/>
            <w:vertAlign w:val="superscript"/>
          </w:rPr>
          <w:tag w:val="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
          <w:id w:val="-1784566037"/>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28</w:t>
          </w:r>
        </w:sdtContent>
      </w:sdt>
      <w:r w:rsidR="00CD77CB" w:rsidRPr="00007089">
        <w:rPr>
          <w:rFonts w:ascii="Times New Roman" w:hAnsi="Times New Roman" w:cs="Times New Roman"/>
          <w:color w:val="000000" w:themeColor="text1"/>
          <w:sz w:val="24"/>
          <w:szCs w:val="24"/>
        </w:rPr>
        <w:t xml:space="preserve">. </w:t>
      </w:r>
    </w:p>
    <w:p w14:paraId="13633047" w14:textId="68713E69" w:rsidR="00FD44C6" w:rsidRPr="00007089" w:rsidRDefault="00FD44C6" w:rsidP="00007089">
      <w:pPr>
        <w:spacing w:line="240" w:lineRule="auto"/>
        <w:contextualSpacing/>
        <w:rPr>
          <w:rFonts w:ascii="Times New Roman" w:hAnsi="Times New Roman" w:cs="Times New Roman"/>
          <w:color w:val="000000" w:themeColor="text1"/>
          <w:sz w:val="24"/>
          <w:szCs w:val="24"/>
        </w:rPr>
      </w:pPr>
      <w:r w:rsidRPr="00007089">
        <w:rPr>
          <w:rFonts w:ascii="Times New Roman" w:eastAsiaTheme="minorEastAsia" w:hAnsi="Times New Roman" w:cs="Times New Roman"/>
          <w:b/>
          <w:iCs/>
          <w:color w:val="000000" w:themeColor="text1"/>
          <w:kern w:val="36"/>
          <w:sz w:val="24"/>
          <w:szCs w:val="24"/>
        </w:rPr>
        <w:t xml:space="preserve">3| </w:t>
      </w:r>
      <w:r w:rsidR="00CD77CB" w:rsidRPr="00007089">
        <w:rPr>
          <w:rFonts w:ascii="Times New Roman" w:eastAsiaTheme="minorEastAsia" w:hAnsi="Times New Roman" w:cs="Times New Roman"/>
          <w:b/>
          <w:iCs/>
          <w:color w:val="000000" w:themeColor="text1"/>
          <w:kern w:val="36"/>
          <w:sz w:val="24"/>
          <w:szCs w:val="24"/>
        </w:rPr>
        <w:t>Results</w:t>
      </w:r>
    </w:p>
    <w:p w14:paraId="455C9F5A" w14:textId="39D66F92" w:rsidR="00461D44" w:rsidRPr="00461D44" w:rsidRDefault="00461D44" w:rsidP="00461D44">
      <w:pPr>
        <w:spacing w:line="240" w:lineRule="auto"/>
        <w:contextualSpacing/>
        <w:rPr>
          <w:rFonts w:ascii="Times New Roman" w:hAnsi="Times New Roman" w:cs="Times New Roman"/>
          <w:color w:val="000000" w:themeColor="text1"/>
          <w:sz w:val="24"/>
          <w:szCs w:val="24"/>
        </w:rPr>
      </w:pPr>
      <w:r w:rsidRPr="00461D44">
        <w:rPr>
          <w:rFonts w:ascii="Times New Roman" w:hAnsi="Times New Roman" w:cs="Times New Roman"/>
          <w:color w:val="000000" w:themeColor="text1"/>
          <w:sz w:val="24"/>
          <w:szCs w:val="24"/>
        </w:rPr>
        <w:t>A total of 92 lizards were captured (females n= 38; males 54) during the 2014 and 2015 field seasons. There was a positive relationship between male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0.103, p = 0.045), where larger males had a higher probability of tick infection than smaller males (Fig. 1A). For females, there was no relationship between body size and the probability of tick infection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1</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37</m:t>
            </m:r>
          </m:sub>
        </m:sSub>
      </m:oMath>
      <w:r w:rsidRPr="00461D44">
        <w:rPr>
          <w:rFonts w:ascii="Times New Roman" w:hAnsi="Times New Roman" w:cs="Times New Roman"/>
          <w:color w:val="000000" w:themeColor="text1"/>
          <w:sz w:val="24"/>
          <w:szCs w:val="24"/>
        </w:rPr>
        <w:t xml:space="preserve"> = -0.008, p = 0.928; Fig. 1B). The probability of tick infection was highly sex-specific, with the frequency of tick infection being </w:t>
      </w:r>
      <w:r w:rsidR="003C3A3E">
        <w:rPr>
          <w:rFonts w:ascii="Times New Roman" w:hAnsi="Times New Roman" w:cs="Times New Roman"/>
          <w:color w:val="000000" w:themeColor="text1"/>
          <w:sz w:val="24"/>
          <w:szCs w:val="24"/>
        </w:rPr>
        <w:t>more than</w:t>
      </w:r>
      <w:r w:rsidR="003C3A3E"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two</w:t>
      </w:r>
      <w:r w:rsidRPr="00461D44">
        <w:rPr>
          <w:rFonts w:ascii="Times New Roman" w:hAnsi="Times New Roman" w:cs="Times New Roman"/>
          <w:color w:val="000000" w:themeColor="text1"/>
          <w:sz w:val="24"/>
          <w:szCs w:val="24"/>
        </w:rPr>
        <w:t xml:space="preserve"> times higher in males (n = 20; 37%) than in females (n = 5; 13%). Females were therefore </w:t>
      </w:r>
      <w:r w:rsidR="009F5521">
        <w:rPr>
          <w:rFonts w:ascii="Times New Roman" w:hAnsi="Times New Roman" w:cs="Times New Roman"/>
          <w:color w:val="000000" w:themeColor="text1"/>
          <w:sz w:val="24"/>
          <w:szCs w:val="24"/>
        </w:rPr>
        <w:t>excluded</w:t>
      </w:r>
      <w:r w:rsidR="009F5521" w:rsidRPr="00461D44">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 xml:space="preserve">from further analysis because </w:t>
      </w:r>
      <w:r w:rsidR="00722E71">
        <w:rPr>
          <w:rFonts w:ascii="Times New Roman" w:hAnsi="Times New Roman" w:cs="Times New Roman"/>
          <w:color w:val="000000" w:themeColor="text1"/>
          <w:sz w:val="24"/>
          <w:szCs w:val="24"/>
        </w:rPr>
        <w:t xml:space="preserve">of </w:t>
      </w:r>
      <w:r w:rsidRPr="00461D44">
        <w:rPr>
          <w:rFonts w:ascii="Times New Roman" w:hAnsi="Times New Roman" w:cs="Times New Roman"/>
          <w:color w:val="000000" w:themeColor="text1"/>
          <w:sz w:val="24"/>
          <w:szCs w:val="24"/>
        </w:rPr>
        <w:t xml:space="preserve">the </w:t>
      </w:r>
      <w:r w:rsidR="00722E71" w:rsidRPr="00461D44">
        <w:rPr>
          <w:rFonts w:ascii="Times New Roman" w:hAnsi="Times New Roman" w:cs="Times New Roman"/>
          <w:color w:val="000000" w:themeColor="text1"/>
          <w:sz w:val="24"/>
          <w:szCs w:val="24"/>
        </w:rPr>
        <w:t>significant</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difference in tick infection</w:t>
      </w:r>
      <w:r w:rsidR="00722E7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between sex</w:t>
      </w:r>
      <w:r w:rsidR="006C4FAA">
        <w:rPr>
          <w:rFonts w:ascii="Times New Roman" w:hAnsi="Times New Roman" w:cs="Times New Roman"/>
          <w:color w:val="000000" w:themeColor="text1"/>
          <w:sz w:val="24"/>
          <w:szCs w:val="24"/>
        </w:rPr>
        <w:t>es</w:t>
      </w:r>
      <w:r w:rsidRPr="00461D44">
        <w:rPr>
          <w:rFonts w:ascii="Times New Roman" w:hAnsi="Times New Roman" w:cs="Times New Roman"/>
          <w:color w:val="000000" w:themeColor="text1"/>
          <w:sz w:val="24"/>
          <w:szCs w:val="24"/>
        </w:rPr>
        <w:t xml:space="preserve"> (x</w:t>
      </w:r>
      <m:oMath>
        <m:sSup>
          <m:sSupPr>
            <m:ctrlPr>
              <w:rPr>
                <w:rFonts w:ascii="Cambria Math" w:hAnsi="Cambria Math" w:cs="Times New Roman"/>
                <w:color w:val="000000" w:themeColor="text1"/>
                <w:sz w:val="24"/>
                <w:szCs w:val="24"/>
              </w:rPr>
            </m:ctrlPr>
          </m:sSupPr>
          <m:e>
            <m:r>
              <w:rPr>
                <w:rFonts w:ascii="Cambria Math" w:hAnsi="Cambria Math" w:cs="Times New Roman"/>
                <w:color w:val="000000" w:themeColor="text1"/>
                <w:sz w:val="24"/>
                <w:szCs w:val="24"/>
              </w:rPr>
              <m:t>​</m:t>
            </m:r>
          </m:e>
          <m:sup>
            <m:r>
              <w:rPr>
                <w:rFonts w:ascii="Cambria Math" w:hAnsi="Cambria Math" w:cs="Times New Roman"/>
                <w:color w:val="000000" w:themeColor="text1"/>
                <w:sz w:val="24"/>
                <w:szCs w:val="24"/>
              </w:rPr>
              <m:t>2</m:t>
            </m:r>
          </m:sup>
        </m:sSup>
      </m:oMath>
      <w:r w:rsidRPr="00461D44">
        <w:rPr>
          <w:rFonts w:ascii="Times New Roman" w:hAnsi="Times New Roman" w:cs="Times New Roman"/>
          <w:color w:val="000000" w:themeColor="text1"/>
          <w:sz w:val="24"/>
          <w:szCs w:val="24"/>
        </w:rPr>
        <w:t xml:space="preserve"> = 9; df = 1; n = 92; p = 0.003)</w:t>
      </w:r>
      <w:r w:rsidR="006C4FAA">
        <w:rPr>
          <w:rFonts w:ascii="Times New Roman" w:hAnsi="Times New Roman" w:cs="Times New Roman"/>
          <w:color w:val="000000" w:themeColor="text1"/>
          <w:sz w:val="24"/>
          <w:szCs w:val="24"/>
        </w:rPr>
        <w:t xml:space="preserve"> and because of </w:t>
      </w:r>
      <w:r w:rsidR="008257E5">
        <w:rPr>
          <w:rFonts w:ascii="Times New Roman" w:hAnsi="Times New Roman" w:cs="Times New Roman"/>
          <w:color w:val="000000" w:themeColor="text1"/>
          <w:sz w:val="24"/>
          <w:szCs w:val="24"/>
        </w:rPr>
        <w:t xml:space="preserve">the </w:t>
      </w:r>
      <w:r w:rsidR="006C4FAA">
        <w:rPr>
          <w:rFonts w:ascii="Times New Roman" w:hAnsi="Times New Roman" w:cs="Times New Roman"/>
          <w:color w:val="000000" w:themeColor="text1"/>
          <w:sz w:val="24"/>
          <w:szCs w:val="24"/>
        </w:rPr>
        <w:t>low infection frequency of females</w:t>
      </w:r>
      <w:r w:rsidRPr="00461D44">
        <w:rPr>
          <w:rFonts w:ascii="Times New Roman" w:hAnsi="Times New Roman" w:cs="Times New Roman"/>
          <w:color w:val="000000" w:themeColor="text1"/>
          <w:sz w:val="24"/>
          <w:szCs w:val="24"/>
        </w:rPr>
        <w:t xml:space="preserve">. </w:t>
      </w:r>
      <w:r w:rsidR="008257E5">
        <w:rPr>
          <w:rFonts w:ascii="Times New Roman" w:hAnsi="Times New Roman" w:cs="Times New Roman"/>
          <w:color w:val="000000" w:themeColor="text1"/>
          <w:sz w:val="24"/>
          <w:szCs w:val="24"/>
        </w:rPr>
        <w:t>The infection</w:t>
      </w:r>
      <w:r w:rsidRPr="00461D44">
        <w:rPr>
          <w:rFonts w:ascii="Times New Roman" w:hAnsi="Times New Roman" w:cs="Times New Roman"/>
          <w:color w:val="000000" w:themeColor="text1"/>
          <w:sz w:val="24"/>
          <w:szCs w:val="24"/>
        </w:rPr>
        <w:t xml:space="preserve"> rate for </w:t>
      </w:r>
      <w:r w:rsidRPr="00461D44">
        <w:rPr>
          <w:rFonts w:ascii="Times New Roman" w:hAnsi="Times New Roman" w:cs="Times New Roman"/>
          <w:color w:val="000000" w:themeColor="text1"/>
          <w:sz w:val="24"/>
          <w:szCs w:val="24"/>
        </w:rPr>
        <w:lastRenderedPageBreak/>
        <w:t xml:space="preserve">males ranged </w:t>
      </w:r>
      <w:r w:rsidR="008257E5">
        <w:rPr>
          <w:rFonts w:ascii="Times New Roman" w:hAnsi="Times New Roman" w:cs="Times New Roman"/>
          <w:color w:val="000000" w:themeColor="text1"/>
          <w:sz w:val="24"/>
          <w:szCs w:val="24"/>
        </w:rPr>
        <w:t xml:space="preserve">from </w:t>
      </w:r>
      <w:r w:rsidRPr="00461D44">
        <w:rPr>
          <w:rFonts w:ascii="Times New Roman" w:hAnsi="Times New Roman" w:cs="Times New Roman"/>
          <w:color w:val="000000" w:themeColor="text1"/>
          <w:sz w:val="24"/>
          <w:szCs w:val="24"/>
        </w:rPr>
        <w:t>one to seven ticks per individual.</w:t>
      </w:r>
      <w:r w:rsidR="009F5521">
        <w:rPr>
          <w:rFonts w:ascii="Times New Roman" w:hAnsi="Times New Roman" w:cs="Times New Roman"/>
          <w:color w:val="000000" w:themeColor="text1"/>
          <w:sz w:val="24"/>
          <w:szCs w:val="24"/>
        </w:rPr>
        <w:t xml:space="preserve"> </w:t>
      </w:r>
      <w:r w:rsidRPr="00461D44">
        <w:rPr>
          <w:rFonts w:ascii="Times New Roman" w:hAnsi="Times New Roman" w:cs="Times New Roman"/>
          <w:color w:val="000000" w:themeColor="text1"/>
          <w:sz w:val="24"/>
          <w:szCs w:val="24"/>
        </w:rPr>
        <w:t>Maximum sprint speed was significantly higher in uninfected lizards (LS mean = 2.741m/sec) in comparison to infected lizards (LS mean = 2.48m/sec;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16.12; p = 0.016; Fig. 2a). Maximum 2-meter run speed was signifi</w:t>
      </w:r>
      <w:proofErr w:type="spellStart"/>
      <w:r w:rsidRPr="00461D44">
        <w:rPr>
          <w:rFonts w:ascii="Times New Roman" w:hAnsi="Times New Roman" w:cs="Times New Roman"/>
          <w:color w:val="000000" w:themeColor="text1"/>
          <w:sz w:val="24"/>
          <w:szCs w:val="24"/>
        </w:rPr>
        <w:t>cantly</w:t>
      </w:r>
      <w:proofErr w:type="spellEnd"/>
      <w:r w:rsidRPr="00461D44">
        <w:rPr>
          <w:rFonts w:ascii="Times New Roman" w:hAnsi="Times New Roman" w:cs="Times New Roman"/>
          <w:color w:val="000000" w:themeColor="text1"/>
          <w:sz w:val="24"/>
          <w:szCs w:val="24"/>
        </w:rPr>
        <w:t xml:space="preserve"> higher in uninfected lizards (LS mean = 1.942m/sec) than in infected lizards (LS mean = 1.613m/sec;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15.01; p = 0.003; Fig. 2b). There were no differences in body condition indices between uninfected and infected lizards (F</w:t>
      </w:r>
      <m:oMath>
        <m:sSub>
          <m:sSubPr>
            <m:ctrlPr>
              <w:rPr>
                <w:rFonts w:ascii="Cambria Math" w:hAnsi="Cambria Math" w:cs="Times New Roman"/>
                <w:color w:val="000000" w:themeColor="text1"/>
                <w:sz w:val="24"/>
                <w:szCs w:val="24"/>
              </w:rPr>
            </m:ctrlPr>
          </m:sSubPr>
          <m:e>
            <m:r>
              <w:rPr>
                <w:rFonts w:ascii="Cambria Math" w:hAnsi="Cambria Math" w:cs="Times New Roman"/>
                <w:color w:val="000000" w:themeColor="text1"/>
                <w:sz w:val="24"/>
                <w:szCs w:val="24"/>
              </w:rPr>
              <m:t>​</m:t>
            </m:r>
          </m:e>
          <m:sub>
            <m:r>
              <w:rPr>
                <w:rFonts w:ascii="Cambria Math" w:hAnsi="Cambria Math" w:cs="Times New Roman"/>
                <w:color w:val="000000" w:themeColor="text1"/>
                <w:sz w:val="24"/>
                <w:szCs w:val="24"/>
              </w:rPr>
              <m:t>2</m:t>
            </m:r>
            <m:r>
              <m:rPr>
                <m:sty m:val="p"/>
              </m:rPr>
              <w:rPr>
                <w:rFonts w:ascii="Cambria Math" w:hAnsi="Cambria Math" w:cs="Times New Roman"/>
                <w:color w:val="000000" w:themeColor="text1"/>
                <w:sz w:val="24"/>
                <w:szCs w:val="24"/>
              </w:rPr>
              <m:t>,</m:t>
            </m:r>
            <m:r>
              <w:rPr>
                <w:rFonts w:ascii="Cambria Math" w:hAnsi="Cambria Math" w:cs="Times New Roman"/>
                <w:color w:val="000000" w:themeColor="text1"/>
                <w:sz w:val="24"/>
                <w:szCs w:val="24"/>
              </w:rPr>
              <m:t>51</m:t>
            </m:r>
          </m:sub>
        </m:sSub>
      </m:oMath>
      <w:r w:rsidRPr="00461D44">
        <w:rPr>
          <w:rFonts w:ascii="Times New Roman" w:hAnsi="Times New Roman" w:cs="Times New Roman"/>
          <w:color w:val="000000" w:themeColor="text1"/>
          <w:sz w:val="24"/>
          <w:szCs w:val="24"/>
        </w:rPr>
        <w:t xml:space="preserve"> = 0.025; p = 0.875).</w:t>
      </w:r>
    </w:p>
    <w:p w14:paraId="6A640D18" w14:textId="59C3A1FA" w:rsidR="00983FC9" w:rsidRPr="00007089" w:rsidRDefault="00FD44C6" w:rsidP="00007089">
      <w:pPr>
        <w:spacing w:line="240" w:lineRule="auto"/>
        <w:contextualSpacing/>
        <w:rPr>
          <w:rFonts w:ascii="Times New Roman" w:hAnsi="Times New Roman" w:cs="Times New Roman"/>
          <w:b/>
          <w:bCs/>
          <w:sz w:val="24"/>
          <w:szCs w:val="24"/>
        </w:rPr>
      </w:pPr>
      <w:r w:rsidRPr="00007089">
        <w:rPr>
          <w:rFonts w:ascii="Times New Roman" w:hAnsi="Times New Roman" w:cs="Times New Roman"/>
          <w:b/>
          <w:bCs/>
          <w:sz w:val="24"/>
          <w:szCs w:val="24"/>
        </w:rPr>
        <w:t>4|</w:t>
      </w:r>
      <w:r w:rsidR="00983FC9" w:rsidRPr="00007089">
        <w:rPr>
          <w:rFonts w:ascii="Times New Roman" w:hAnsi="Times New Roman" w:cs="Times New Roman"/>
          <w:b/>
          <w:bCs/>
          <w:sz w:val="24"/>
          <w:szCs w:val="24"/>
        </w:rPr>
        <w:t>Discussio</w:t>
      </w:r>
      <w:r w:rsidRPr="00007089">
        <w:rPr>
          <w:rFonts w:ascii="Times New Roman" w:hAnsi="Times New Roman" w:cs="Times New Roman"/>
          <w:b/>
          <w:bCs/>
          <w:sz w:val="24"/>
          <w:szCs w:val="24"/>
        </w:rPr>
        <w:t>n</w:t>
      </w:r>
    </w:p>
    <w:p w14:paraId="3ED859F9" w14:textId="6162AA4A" w:rsidR="001A3847" w:rsidRPr="00974932" w:rsidRDefault="006211F1" w:rsidP="002F78D0">
      <w:pPr>
        <w:spacing w:line="240" w:lineRule="auto"/>
        <w:contextualSpacing/>
        <w:rPr>
          <w:rFonts w:ascii="Times New Roman" w:hAnsi="Times New Roman" w:cs="Times New Roman"/>
          <w:sz w:val="24"/>
          <w:szCs w:val="24"/>
        </w:rPr>
      </w:pPr>
      <w:r w:rsidRPr="00D0390F">
        <w:rPr>
          <w:rFonts w:ascii="Times New Roman" w:hAnsi="Times New Roman" w:cs="Times New Roman"/>
          <w:sz w:val="24"/>
          <w:szCs w:val="24"/>
        </w:rPr>
        <w:t xml:space="preserve">Our study demonstrates that </w:t>
      </w:r>
      <w:r w:rsidR="00732ACA" w:rsidRPr="001A3847">
        <w:rPr>
          <w:rFonts w:ascii="Times New Roman" w:hAnsi="Times New Roman" w:cs="Times New Roman"/>
          <w:sz w:val="24"/>
          <w:szCs w:val="24"/>
        </w:rPr>
        <w:t>lizards infected with ticks had lower locomotor performance than noninfected lizards</w:t>
      </w:r>
      <w:r w:rsidR="00974932">
        <w:rPr>
          <w:rFonts w:ascii="Times New Roman" w:hAnsi="Times New Roman" w:cs="Times New Roman"/>
          <w:sz w:val="24"/>
          <w:szCs w:val="24"/>
        </w:rPr>
        <w:t>,</w:t>
      </w:r>
      <w:r w:rsidR="00732ACA" w:rsidRPr="00D0390F">
        <w:rPr>
          <w:rFonts w:ascii="Times New Roman" w:hAnsi="Times New Roman" w:cs="Times New Roman"/>
          <w:sz w:val="24"/>
          <w:szCs w:val="24"/>
        </w:rPr>
        <w:t xml:space="preserve"> </w:t>
      </w:r>
      <w:r w:rsidR="00CF77EC">
        <w:rPr>
          <w:rFonts w:ascii="Times New Roman" w:hAnsi="Times New Roman" w:cs="Times New Roman"/>
          <w:sz w:val="24"/>
          <w:szCs w:val="24"/>
        </w:rPr>
        <w:t>and</w:t>
      </w:r>
      <w:r w:rsidR="00CF77EC" w:rsidRPr="00D0390F" w:rsidDel="00732ACA">
        <w:rPr>
          <w:rFonts w:ascii="Times New Roman" w:hAnsi="Times New Roman" w:cs="Times New Roman"/>
          <w:sz w:val="24"/>
          <w:szCs w:val="24"/>
        </w:rPr>
        <w:t xml:space="preserve"> </w:t>
      </w:r>
      <w:r w:rsidRPr="00D0390F">
        <w:rPr>
          <w:rFonts w:ascii="Times New Roman" w:hAnsi="Times New Roman" w:cs="Times New Roman"/>
          <w:sz w:val="24"/>
          <w:szCs w:val="24"/>
        </w:rPr>
        <w:t>tick prevalence differed between sex</w:t>
      </w:r>
      <w:r w:rsidR="00CF77EC">
        <w:rPr>
          <w:rFonts w:ascii="Times New Roman" w:hAnsi="Times New Roman" w:cs="Times New Roman"/>
          <w:sz w:val="24"/>
          <w:szCs w:val="24"/>
        </w:rPr>
        <w:t>es</w:t>
      </w:r>
      <w:r w:rsidRPr="00D0390F">
        <w:rPr>
          <w:rFonts w:ascii="Times New Roman" w:hAnsi="Times New Roman" w:cs="Times New Roman"/>
          <w:sz w:val="24"/>
          <w:szCs w:val="24"/>
        </w:rPr>
        <w:t xml:space="preserve"> and </w:t>
      </w:r>
      <w:ins w:id="2" w:author="C.M. Gienger" w:date="2023-08-09T12:29:00Z">
        <w:r w:rsidR="008104A9">
          <w:rPr>
            <w:rFonts w:ascii="Times New Roman" w:hAnsi="Times New Roman" w:cs="Times New Roman"/>
            <w:sz w:val="24"/>
            <w:szCs w:val="24"/>
          </w:rPr>
          <w:t xml:space="preserve">with </w:t>
        </w:r>
      </w:ins>
      <w:r w:rsidR="00CF77EC">
        <w:rPr>
          <w:rFonts w:ascii="Times New Roman" w:hAnsi="Times New Roman" w:cs="Times New Roman"/>
          <w:sz w:val="24"/>
          <w:szCs w:val="24"/>
        </w:rPr>
        <w:t>increas</w:t>
      </w:r>
      <w:ins w:id="3" w:author="C.M. Gienger" w:date="2023-08-09T12:30:00Z">
        <w:r w:rsidR="008104A9">
          <w:rPr>
            <w:rFonts w:ascii="Times New Roman" w:hAnsi="Times New Roman" w:cs="Times New Roman"/>
            <w:sz w:val="24"/>
            <w:szCs w:val="24"/>
          </w:rPr>
          <w:t>ing</w:t>
        </w:r>
      </w:ins>
      <w:del w:id="4" w:author="C.M. Gienger" w:date="2023-08-09T12:30:00Z">
        <w:r w:rsidR="00CF77EC" w:rsidDel="008104A9">
          <w:rPr>
            <w:rFonts w:ascii="Times New Roman" w:hAnsi="Times New Roman" w:cs="Times New Roman"/>
            <w:sz w:val="24"/>
            <w:szCs w:val="24"/>
          </w:rPr>
          <w:delText>ed</w:delText>
        </w:r>
      </w:del>
      <w:r w:rsidR="00CF77EC">
        <w:rPr>
          <w:rFonts w:ascii="Times New Roman" w:hAnsi="Times New Roman" w:cs="Times New Roman"/>
          <w:sz w:val="24"/>
          <w:szCs w:val="24"/>
        </w:rPr>
        <w:t xml:space="preserve"> with </w:t>
      </w:r>
      <w:r w:rsidR="00D0390F" w:rsidRPr="00D0390F">
        <w:rPr>
          <w:rFonts w:ascii="Times New Roman" w:hAnsi="Times New Roman" w:cs="Times New Roman"/>
          <w:sz w:val="24"/>
          <w:szCs w:val="24"/>
        </w:rPr>
        <w:t>body size</w:t>
      </w:r>
      <w:r w:rsidRPr="001A3847">
        <w:rPr>
          <w:rFonts w:ascii="Times New Roman" w:hAnsi="Times New Roman" w:cs="Times New Roman"/>
          <w:sz w:val="24"/>
          <w:szCs w:val="24"/>
        </w:rPr>
        <w:t xml:space="preserve">. </w:t>
      </w:r>
      <w:r w:rsidR="00583821" w:rsidRPr="001A3847">
        <w:rPr>
          <w:rFonts w:ascii="Times New Roman" w:hAnsi="Times New Roman" w:cs="Times New Roman"/>
          <w:sz w:val="24"/>
          <w:szCs w:val="24"/>
        </w:rPr>
        <w:t xml:space="preserve">Specifically, there was a negative relationship between parasite </w:t>
      </w:r>
      <w:r w:rsidR="00D47AEA" w:rsidRPr="001A3847">
        <w:rPr>
          <w:rFonts w:ascii="Times New Roman" w:hAnsi="Times New Roman" w:cs="Times New Roman"/>
          <w:sz w:val="24"/>
          <w:szCs w:val="24"/>
        </w:rPr>
        <w:t>prevalence</w:t>
      </w:r>
      <w:r w:rsidR="00583821" w:rsidRPr="001A3847">
        <w:rPr>
          <w:rFonts w:ascii="Times New Roman" w:hAnsi="Times New Roman" w:cs="Times New Roman"/>
          <w:sz w:val="24"/>
          <w:szCs w:val="24"/>
        </w:rPr>
        <w:t xml:space="preserve"> and two estimates </w:t>
      </w:r>
      <w:r w:rsidR="00B96D5C" w:rsidRPr="001A3847">
        <w:rPr>
          <w:rFonts w:ascii="Times New Roman" w:hAnsi="Times New Roman" w:cs="Times New Roman"/>
          <w:sz w:val="24"/>
          <w:szCs w:val="24"/>
        </w:rPr>
        <w:t>of</w:t>
      </w:r>
      <w:r w:rsidR="00583821" w:rsidRPr="001A3847">
        <w:rPr>
          <w:rFonts w:ascii="Times New Roman" w:hAnsi="Times New Roman" w:cs="Times New Roman"/>
          <w:sz w:val="24"/>
          <w:szCs w:val="24"/>
        </w:rPr>
        <w:t xml:space="preserve"> locomotor performance</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maximum sprint speed</w:t>
      </w:r>
      <w:r w:rsidR="00D0390F" w:rsidRPr="001A3847">
        <w:rPr>
          <w:rFonts w:ascii="Times New Roman" w:hAnsi="Times New Roman" w:cs="Times New Roman"/>
          <w:sz w:val="24"/>
          <w:szCs w:val="24"/>
        </w:rPr>
        <w:t xml:space="preserve"> </w:t>
      </w:r>
      <w:r w:rsidR="00C64E6C" w:rsidRPr="001A3847">
        <w:rPr>
          <w:rFonts w:ascii="Times New Roman" w:hAnsi="Times New Roman" w:cs="Times New Roman"/>
          <w:sz w:val="24"/>
          <w:szCs w:val="24"/>
        </w:rPr>
        <w:t>&amp; 2-meter run speed)</w:t>
      </w:r>
      <w:r w:rsidR="00583821" w:rsidRPr="001A3847">
        <w:rPr>
          <w:rFonts w:ascii="Times New Roman" w:hAnsi="Times New Roman" w:cs="Times New Roman"/>
          <w:sz w:val="24"/>
          <w:szCs w:val="24"/>
        </w:rPr>
        <w:t xml:space="preserve"> </w:t>
      </w:r>
      <w:r w:rsidR="00D47AEA" w:rsidRPr="001A3847">
        <w:rPr>
          <w:rFonts w:ascii="Times New Roman" w:hAnsi="Times New Roman" w:cs="Times New Roman"/>
          <w:sz w:val="24"/>
          <w:szCs w:val="24"/>
        </w:rPr>
        <w:t>for male</w:t>
      </w:r>
      <w:r w:rsidR="00583821" w:rsidRPr="001A3847">
        <w:rPr>
          <w:rFonts w:ascii="Times New Roman" w:hAnsi="Times New Roman" w:cs="Times New Roman"/>
          <w:sz w:val="24"/>
          <w:szCs w:val="24"/>
        </w:rPr>
        <w:t xml:space="preserve"> </w:t>
      </w:r>
      <w:proofErr w:type="spellStart"/>
      <w:r w:rsidR="00583821" w:rsidRPr="001A3847">
        <w:rPr>
          <w:rFonts w:ascii="Times New Roman" w:hAnsi="Times New Roman" w:cs="Times New Roman"/>
          <w:i/>
          <w:sz w:val="24"/>
          <w:szCs w:val="24"/>
        </w:rPr>
        <w:t>S</w:t>
      </w:r>
      <w:r w:rsidR="0003426C" w:rsidRPr="001A3847">
        <w:rPr>
          <w:rFonts w:ascii="Times New Roman" w:hAnsi="Times New Roman" w:cs="Times New Roman"/>
          <w:i/>
          <w:sz w:val="24"/>
          <w:szCs w:val="24"/>
        </w:rPr>
        <w:t>celoporus</w:t>
      </w:r>
      <w:proofErr w:type="spellEnd"/>
      <w:r w:rsidR="00583821" w:rsidRPr="001A3847">
        <w:rPr>
          <w:rFonts w:ascii="Times New Roman" w:hAnsi="Times New Roman" w:cs="Times New Roman"/>
          <w:i/>
          <w:sz w:val="24"/>
          <w:szCs w:val="24"/>
        </w:rPr>
        <w:t xml:space="preserve"> </w:t>
      </w:r>
      <w:proofErr w:type="spellStart"/>
      <w:r w:rsidR="00583821" w:rsidRPr="001A3847">
        <w:rPr>
          <w:rFonts w:ascii="Times New Roman" w:hAnsi="Times New Roman" w:cs="Times New Roman"/>
          <w:i/>
          <w:sz w:val="24"/>
          <w:szCs w:val="24"/>
        </w:rPr>
        <w:t>undulatus</w:t>
      </w:r>
      <w:proofErr w:type="spellEnd"/>
      <w:r w:rsidR="00583821" w:rsidRPr="001A3847">
        <w:rPr>
          <w:rFonts w:ascii="Times New Roman" w:hAnsi="Times New Roman" w:cs="Times New Roman"/>
          <w:i/>
          <w:sz w:val="24"/>
          <w:szCs w:val="24"/>
        </w:rPr>
        <w:t>.</w:t>
      </w:r>
      <w:r w:rsidR="00583821" w:rsidRPr="001A3847">
        <w:rPr>
          <w:rFonts w:ascii="Times New Roman" w:hAnsi="Times New Roman" w:cs="Times New Roman"/>
          <w:sz w:val="24"/>
          <w:szCs w:val="24"/>
        </w:rPr>
        <w:t xml:space="preserve"> </w:t>
      </w:r>
      <w:r w:rsidR="005F17FE" w:rsidRPr="001A3847">
        <w:rPr>
          <w:rFonts w:ascii="Times New Roman" w:hAnsi="Times New Roman" w:cs="Times New Roman"/>
          <w:sz w:val="24"/>
          <w:szCs w:val="24"/>
        </w:rPr>
        <w:t>Our</w:t>
      </w:r>
      <w:r w:rsidR="002E1556" w:rsidRPr="001A3847">
        <w:rPr>
          <w:rFonts w:ascii="Times New Roman" w:hAnsi="Times New Roman" w:cs="Times New Roman"/>
          <w:sz w:val="24"/>
          <w:szCs w:val="24"/>
        </w:rPr>
        <w:t xml:space="preserve"> results align with the Immunocompetence Handicap Hypothesis (ICHH) by demonstrating a higher prevalence of tick infections in male lizards</w:t>
      </w:r>
      <w:r w:rsidR="00150C0D" w:rsidRPr="001A3847">
        <w:rPr>
          <w:rFonts w:ascii="Times New Roman" w:hAnsi="Times New Roman" w:cs="Times New Roman"/>
          <w:sz w:val="24"/>
          <w:szCs w:val="24"/>
        </w:rPr>
        <w:t xml:space="preserve"> relative to females</w:t>
      </w:r>
      <w:r w:rsidR="002E1556" w:rsidRPr="001A3847">
        <w:rPr>
          <w:rFonts w:ascii="Times New Roman" w:hAnsi="Times New Roman" w:cs="Times New Roman"/>
          <w:sz w:val="24"/>
          <w:szCs w:val="24"/>
        </w:rPr>
        <w:t>, potentially due to the immunosuppressive effects of testosteron</w:t>
      </w:r>
      <w:r w:rsidR="001A3847" w:rsidRPr="001A3847">
        <w:rPr>
          <w:rFonts w:ascii="Times New Roman" w:hAnsi="Times New Roman" w:cs="Times New Roman"/>
          <w:sz w:val="24"/>
          <w:szCs w:val="24"/>
        </w:rPr>
        <w:t>e</w:t>
      </w:r>
      <w:sdt>
        <w:sdtPr>
          <w:rPr>
            <w:rFonts w:ascii="Times New Roman" w:hAnsi="Times New Roman" w:cs="Times New Roman"/>
            <w:color w:val="000000"/>
            <w:sz w:val="24"/>
            <w:szCs w:val="24"/>
            <w:vertAlign w:val="superscript"/>
          </w:rPr>
          <w:tag w:val="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
          <w:id w:val="-105278003"/>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13,17</w:t>
          </w:r>
        </w:sdtContent>
      </w:sdt>
      <w:r w:rsidR="00974932">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We demonstrate a</w:t>
      </w:r>
      <w:r w:rsidR="00273519">
        <w:rPr>
          <w:rFonts w:ascii="Times New Roman" w:hAnsi="Times New Roman" w:cs="Times New Roman"/>
          <w:color w:val="000000"/>
          <w:sz w:val="24"/>
          <w:szCs w:val="24"/>
        </w:rPr>
        <w:t xml:space="preserve"> </w:t>
      </w:r>
      <w:r w:rsidR="00273519">
        <w:rPr>
          <w:rFonts w:ascii="Times New Roman" w:hAnsi="Times New Roman" w:cs="Times New Roman"/>
          <w:bCs/>
          <w:sz w:val="24"/>
          <w:szCs w:val="24"/>
        </w:rPr>
        <w:t xml:space="preserve">functional </w:t>
      </w:r>
      <w:r w:rsidR="00273519" w:rsidRPr="00007089">
        <w:rPr>
          <w:rFonts w:ascii="Times New Roman" w:hAnsi="Times New Roman" w:cs="Times New Roman"/>
          <w:bCs/>
          <w:sz w:val="24"/>
          <w:szCs w:val="24"/>
        </w:rPr>
        <w:t>trade-off</w:t>
      </w:r>
      <w:r w:rsidR="00273519">
        <w:rPr>
          <w:rFonts w:ascii="Times New Roman" w:hAnsi="Times New Roman" w:cs="Times New Roman"/>
          <w:bCs/>
          <w:sz w:val="24"/>
          <w:szCs w:val="24"/>
        </w:rPr>
        <w:t xml:space="preserve"> </w:t>
      </w:r>
      <w:r w:rsidR="002F78D0">
        <w:rPr>
          <w:rFonts w:ascii="Times New Roman" w:hAnsi="Times New Roman" w:cs="Times New Roman"/>
          <w:bCs/>
          <w:sz w:val="24"/>
          <w:szCs w:val="24"/>
        </w:rPr>
        <w:t>in</w:t>
      </w:r>
      <w:r w:rsidR="00273519">
        <w:rPr>
          <w:rFonts w:ascii="Times New Roman" w:hAnsi="Times New Roman" w:cs="Times New Roman"/>
          <w:bCs/>
          <w:sz w:val="24"/>
          <w:szCs w:val="24"/>
        </w:rPr>
        <w:t xml:space="preserve"> </w:t>
      </w:r>
      <w:proofErr w:type="spellStart"/>
      <w:r w:rsidR="008257E5">
        <w:rPr>
          <w:rFonts w:ascii="Times New Roman" w:hAnsi="Times New Roman" w:cs="Times New Roman"/>
          <w:bCs/>
          <w:sz w:val="24"/>
          <w:szCs w:val="24"/>
        </w:rPr>
        <w:t>parasitised</w:t>
      </w:r>
      <w:proofErr w:type="spellEnd"/>
      <w:r w:rsidR="00273519">
        <w:rPr>
          <w:rFonts w:ascii="Times New Roman" w:hAnsi="Times New Roman" w:cs="Times New Roman"/>
          <w:bCs/>
          <w:sz w:val="24"/>
          <w:szCs w:val="24"/>
        </w:rPr>
        <w:t xml:space="preserve"> hosts</w:t>
      </w:r>
      <w:r w:rsidR="002F78D0">
        <w:rPr>
          <w:rFonts w:ascii="Times New Roman" w:hAnsi="Times New Roman" w:cs="Times New Roman"/>
          <w:bCs/>
          <w:sz w:val="24"/>
          <w:szCs w:val="24"/>
        </w:rPr>
        <w:t>,</w:t>
      </w:r>
      <w:r w:rsidR="00273519">
        <w:rPr>
          <w:rFonts w:ascii="Times New Roman" w:hAnsi="Times New Roman" w:cs="Times New Roman"/>
          <w:color w:val="000000"/>
          <w:sz w:val="24"/>
          <w:szCs w:val="24"/>
        </w:rPr>
        <w:t xml:space="preserve"> </w:t>
      </w:r>
      <w:r w:rsidR="002F78D0">
        <w:rPr>
          <w:rFonts w:ascii="Times New Roman" w:hAnsi="Times New Roman" w:cs="Times New Roman"/>
          <w:color w:val="000000"/>
          <w:sz w:val="24"/>
          <w:szCs w:val="24"/>
        </w:rPr>
        <w:t>which may be a product of i</w:t>
      </w:r>
      <w:r w:rsidR="008257E5">
        <w:rPr>
          <w:rFonts w:ascii="Times New Roman" w:hAnsi="Times New Roman" w:cs="Times New Roman"/>
          <w:color w:val="000000"/>
          <w:sz w:val="24"/>
          <w:szCs w:val="24"/>
        </w:rPr>
        <w:t xml:space="preserve">mmune function differences </w:t>
      </w:r>
      <w:r w:rsidR="002F78D0">
        <w:rPr>
          <w:rFonts w:ascii="Times New Roman" w:hAnsi="Times New Roman" w:cs="Times New Roman"/>
          <w:color w:val="000000"/>
          <w:sz w:val="24"/>
          <w:szCs w:val="24"/>
        </w:rPr>
        <w:t>between sex</w:t>
      </w:r>
      <w:ins w:id="5" w:author="C.M. Gienger" w:date="2023-08-09T12:30:00Z">
        <w:r w:rsidR="008104A9">
          <w:rPr>
            <w:rFonts w:ascii="Times New Roman" w:hAnsi="Times New Roman" w:cs="Times New Roman"/>
            <w:color w:val="000000"/>
            <w:sz w:val="24"/>
            <w:szCs w:val="24"/>
          </w:rPr>
          <w:t>es</w:t>
        </w:r>
      </w:ins>
      <w:r w:rsidR="002F78D0">
        <w:rPr>
          <w:rFonts w:ascii="Times New Roman" w:hAnsi="Times New Roman" w:cs="Times New Roman"/>
          <w:color w:val="000000"/>
          <w:sz w:val="24"/>
          <w:szCs w:val="24"/>
        </w:rPr>
        <w:t xml:space="preserve"> and across age classes</w:t>
      </w:r>
      <w:r w:rsidR="00974932">
        <w:rPr>
          <w:rFonts w:ascii="Times New Roman" w:hAnsi="Times New Roman" w:cs="Times New Roman"/>
          <w:bCs/>
          <w:sz w:val="24"/>
          <w:szCs w:val="24"/>
        </w:rPr>
        <w:t>.</w:t>
      </w:r>
    </w:p>
    <w:p w14:paraId="7A10C97A" w14:textId="05CF10A9" w:rsidR="001A3847" w:rsidRPr="001A3847" w:rsidRDefault="002E0C45" w:rsidP="001A3847">
      <w:pPr>
        <w:spacing w:line="240" w:lineRule="auto"/>
        <w:ind w:firstLine="720"/>
        <w:contextualSpacing/>
        <w:rPr>
          <w:rFonts w:ascii="Times New Roman" w:hAnsi="Times New Roman" w:cs="Times New Roman"/>
          <w:sz w:val="24"/>
          <w:szCs w:val="24"/>
        </w:rPr>
      </w:pPr>
      <w:commentRangeStart w:id="6"/>
      <w:commentRangeStart w:id="7"/>
      <w:commentRangeStart w:id="8"/>
      <w:r w:rsidRPr="001A3847">
        <w:rPr>
          <w:rFonts w:ascii="Times New Roman" w:hAnsi="Times New Roman" w:cs="Times New Roman"/>
          <w:color w:val="000000" w:themeColor="text1"/>
          <w:sz w:val="24"/>
          <w:szCs w:val="24"/>
        </w:rPr>
        <w:t>Male bias in parasite prevalence</w:t>
      </w:r>
      <w:r w:rsidR="006378BE" w:rsidRPr="001A3847">
        <w:rPr>
          <w:rFonts w:ascii="Times New Roman" w:hAnsi="Times New Roman" w:cs="Times New Roman"/>
          <w:color w:val="000000" w:themeColor="text1"/>
          <w:sz w:val="24"/>
          <w:szCs w:val="24"/>
        </w:rPr>
        <w:t>, mediated by sex differences in hormon</w:t>
      </w:r>
      <w:r w:rsidR="00D94B6C" w:rsidRPr="001A3847">
        <w:rPr>
          <w:rFonts w:ascii="Times New Roman" w:hAnsi="Times New Roman" w:cs="Times New Roman"/>
          <w:color w:val="000000" w:themeColor="text1"/>
          <w:sz w:val="24"/>
          <w:szCs w:val="24"/>
        </w:rPr>
        <w:t>e</w:t>
      </w:r>
      <w:r w:rsidR="006378BE" w:rsidRPr="001A3847">
        <w:rPr>
          <w:rFonts w:ascii="Times New Roman" w:hAnsi="Times New Roman" w:cs="Times New Roman"/>
          <w:color w:val="000000" w:themeColor="text1"/>
          <w:sz w:val="24"/>
          <w:szCs w:val="24"/>
        </w:rPr>
        <w:t xml:space="preserve"> levels</w:t>
      </w:r>
      <w:r w:rsidR="001A3847" w:rsidRPr="001A3847">
        <w:rPr>
          <w:rFonts w:ascii="Times New Roman" w:hAnsi="Times New Roman" w:cs="Times New Roman"/>
          <w:color w:val="000000" w:themeColor="text1"/>
          <w:sz w:val="24"/>
          <w:szCs w:val="24"/>
        </w:rPr>
        <w:t>,</w:t>
      </w:r>
      <w:r w:rsidRPr="001A3847">
        <w:rPr>
          <w:rFonts w:ascii="Times New Roman" w:hAnsi="Times New Roman" w:cs="Times New Roman"/>
          <w:color w:val="000000" w:themeColor="text1"/>
          <w:sz w:val="24"/>
          <w:szCs w:val="24"/>
        </w:rPr>
        <w:t xml:space="preserve"> has been documented in other </w:t>
      </w:r>
      <w:commentRangeEnd w:id="6"/>
      <w:r w:rsidR="008C771C">
        <w:rPr>
          <w:rStyle w:val="CommentReference"/>
        </w:rPr>
        <w:commentReference w:id="6"/>
      </w:r>
      <w:commentRangeEnd w:id="7"/>
      <w:r w:rsidR="00B04E22">
        <w:rPr>
          <w:rStyle w:val="CommentReference"/>
        </w:rPr>
        <w:commentReference w:id="7"/>
      </w:r>
      <w:commentRangeEnd w:id="8"/>
      <w:r w:rsidR="00B04E22">
        <w:rPr>
          <w:rStyle w:val="CommentReference"/>
        </w:rPr>
        <w:commentReference w:id="8"/>
      </w:r>
      <w:r w:rsidRPr="001A3847">
        <w:rPr>
          <w:rFonts w:ascii="Times New Roman" w:hAnsi="Times New Roman" w:cs="Times New Roman"/>
          <w:color w:val="000000" w:themeColor="text1"/>
          <w:sz w:val="24"/>
          <w:szCs w:val="24"/>
        </w:rPr>
        <w:t>lizards</w:t>
      </w:r>
      <w:sdt>
        <w:sdtPr>
          <w:rPr>
            <w:rFonts w:ascii="Times New Roman" w:hAnsi="Times New Roman" w:cs="Times New Roman"/>
            <w:color w:val="000000"/>
            <w:sz w:val="24"/>
            <w:szCs w:val="24"/>
            <w:vertAlign w:val="superscript"/>
          </w:rPr>
          <w:tag w:val="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
          <w:id w:val="-2091385658"/>
          <w:placeholder>
            <w:docPart w:val="35673FDAD04B0E4883744E298400D931"/>
          </w:placeholder>
        </w:sdtPr>
        <w:sdtEndPr/>
        <w:sdtContent>
          <w:r w:rsidR="00273519" w:rsidRPr="00273519">
            <w:rPr>
              <w:rFonts w:ascii="Times New Roman" w:hAnsi="Times New Roman" w:cs="Times New Roman"/>
              <w:color w:val="000000"/>
              <w:sz w:val="24"/>
              <w:szCs w:val="24"/>
              <w:vertAlign w:val="superscript"/>
            </w:rPr>
            <w:t>30–32</w:t>
          </w:r>
        </w:sdtContent>
      </w:sdt>
      <w:r w:rsidRPr="001A3847">
        <w:rPr>
          <w:rFonts w:ascii="Times New Roman" w:hAnsi="Times New Roman" w:cs="Times New Roman"/>
          <w:color w:val="000000" w:themeColor="text1"/>
          <w:sz w:val="24"/>
          <w:szCs w:val="24"/>
        </w:rPr>
        <w:t xml:space="preserve">. </w:t>
      </w:r>
      <w:r w:rsidR="00146B74" w:rsidRPr="001A3847">
        <w:rPr>
          <w:rFonts w:ascii="Times New Roman" w:hAnsi="Times New Roman" w:cs="Times New Roman"/>
          <w:sz w:val="24"/>
          <w:szCs w:val="24"/>
        </w:rPr>
        <w:t>The sex-specific differences in</w:t>
      </w:r>
      <w:r w:rsidRPr="001A3847">
        <w:rPr>
          <w:rFonts w:ascii="Times New Roman" w:hAnsi="Times New Roman" w:cs="Times New Roman"/>
          <w:sz w:val="24"/>
          <w:szCs w:val="24"/>
        </w:rPr>
        <w:t xml:space="preserve"> endocrine systems and behaviours</w:t>
      </w:r>
      <w:sdt>
        <w:sdtPr>
          <w:rPr>
            <w:rFonts w:ascii="Times New Roman" w:hAnsi="Times New Roman" w:cs="Times New Roman"/>
            <w:color w:val="000000"/>
            <w:sz w:val="24"/>
            <w:szCs w:val="24"/>
            <w:vertAlign w:val="superscript"/>
          </w:rPr>
          <w:tag w:val="MENDELEY_CITATION_v3_eyJjaXRhdGlvbklEIjoiTUVOREVMRVlfQ0lUQVRJT05fNTE1OGE2NTItNGZhOS00ZWZmLTg0MmQtZWNmOGRhZTQzMmRhIiwicHJvcGVydGllcyI6eyJub3RlSW5kZXgiOjB9LCJpc0VkaXRlZCI6ZmFsc2UsIm1hbnVhbE92ZXJyaWRlIjp7ImlzTWFudWFsbHlPdmVycmlkZGVuIjpmYWxzZSwiY2l0ZXByb2NUZXh0IjoiPHN1cD4yNSwyNi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5564756"/>
          <w:placeholder>
            <w:docPart w:val="35673FDAD04B0E4883744E298400D931"/>
          </w:placeholder>
        </w:sdtPr>
        <w:sdtEndPr/>
        <w:sdtContent>
          <w:r w:rsidR="00273519" w:rsidRPr="00273519">
            <w:rPr>
              <w:rFonts w:ascii="Times New Roman" w:hAnsi="Times New Roman" w:cs="Times New Roman"/>
              <w:color w:val="000000"/>
              <w:sz w:val="24"/>
              <w:szCs w:val="24"/>
              <w:vertAlign w:val="superscript"/>
            </w:rPr>
            <w:t>25,26,33</w:t>
          </w:r>
        </w:sdtContent>
      </w:sdt>
      <w:r w:rsidRPr="001A3847">
        <w:rPr>
          <w:rFonts w:ascii="Times New Roman" w:hAnsi="Times New Roman" w:cs="Times New Roman"/>
          <w:sz w:val="24"/>
          <w:szCs w:val="24"/>
        </w:rPr>
        <w:t xml:space="preserve">, could provide a mechanism for the observed </w:t>
      </w:r>
      <w:r w:rsidR="00146B74" w:rsidRPr="001A3847">
        <w:rPr>
          <w:rFonts w:ascii="Times New Roman" w:hAnsi="Times New Roman" w:cs="Times New Roman"/>
          <w:sz w:val="24"/>
          <w:szCs w:val="24"/>
        </w:rPr>
        <w:t xml:space="preserve">sex </w:t>
      </w:r>
      <w:r w:rsidRPr="001A3847">
        <w:rPr>
          <w:rFonts w:ascii="Times New Roman" w:hAnsi="Times New Roman" w:cs="Times New Roman"/>
          <w:sz w:val="24"/>
          <w:szCs w:val="24"/>
        </w:rPr>
        <w:t xml:space="preserve">differences in tick prevalence. For example, male </w:t>
      </w:r>
      <w:r w:rsidRPr="001A3847">
        <w:rPr>
          <w:rFonts w:ascii="Times New Roman" w:hAnsi="Times New Roman" w:cs="Times New Roman"/>
          <w:i/>
          <w:sz w:val="24"/>
          <w:szCs w:val="24"/>
        </w:rPr>
        <w:t xml:space="preserve">S. </w:t>
      </w:r>
      <w:proofErr w:type="spellStart"/>
      <w:r w:rsidRPr="001A3847">
        <w:rPr>
          <w:rFonts w:ascii="Times New Roman" w:hAnsi="Times New Roman" w:cs="Times New Roman"/>
          <w:i/>
          <w:sz w:val="24"/>
          <w:szCs w:val="24"/>
        </w:rPr>
        <w:t>undulatus</w:t>
      </w:r>
      <w:proofErr w:type="spellEnd"/>
      <w:r w:rsidRPr="001A3847">
        <w:rPr>
          <w:rFonts w:ascii="Times New Roman" w:hAnsi="Times New Roman" w:cs="Times New Roman"/>
          <w:sz w:val="24"/>
          <w:szCs w:val="24"/>
        </w:rPr>
        <w:t xml:space="preserve"> have higher testosterone levels</w:t>
      </w:r>
      <w:sdt>
        <w:sdtPr>
          <w:rPr>
            <w:rFonts w:ascii="Times New Roman" w:hAnsi="Times New Roman" w:cs="Times New Roman"/>
            <w:color w:val="000000"/>
            <w:sz w:val="24"/>
            <w:szCs w:val="24"/>
            <w:vertAlign w:val="superscript"/>
          </w:rPr>
          <w:tag w:val="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148905966"/>
          <w:placeholder>
            <w:docPart w:val="35673FDAD04B0E4883744E298400D931"/>
          </w:placeholder>
        </w:sdtPr>
        <w:sdtEndPr/>
        <w:sdtContent>
          <w:r w:rsidR="00273519" w:rsidRPr="00273519">
            <w:rPr>
              <w:rFonts w:ascii="Times New Roman" w:hAnsi="Times New Roman" w:cs="Times New Roman"/>
              <w:color w:val="000000"/>
              <w:sz w:val="24"/>
              <w:szCs w:val="24"/>
              <w:vertAlign w:val="superscript"/>
            </w:rPr>
            <w:t>25</w:t>
          </w:r>
        </w:sdtContent>
      </w:sdt>
      <w:r w:rsidR="00DD38C2">
        <w:rPr>
          <w:rFonts w:ascii="Times New Roman" w:hAnsi="Times New Roman" w:cs="Times New Roman"/>
          <w:sz w:val="24"/>
          <w:szCs w:val="24"/>
        </w:rPr>
        <w:t xml:space="preserve">, </w:t>
      </w:r>
      <w:r w:rsidR="00D94B6C" w:rsidRPr="001A3847">
        <w:rPr>
          <w:rFonts w:ascii="Times New Roman" w:hAnsi="Times New Roman" w:cs="Times New Roman"/>
          <w:sz w:val="24"/>
          <w:szCs w:val="24"/>
        </w:rPr>
        <w:t xml:space="preserve">move </w:t>
      </w:r>
      <w:r w:rsidR="00146B74" w:rsidRPr="001A3847">
        <w:rPr>
          <w:rFonts w:ascii="Times New Roman" w:hAnsi="Times New Roman" w:cs="Times New Roman"/>
          <w:sz w:val="24"/>
          <w:szCs w:val="24"/>
        </w:rPr>
        <w:t xml:space="preserve">considerably </w:t>
      </w:r>
      <w:r w:rsidR="001A3847" w:rsidRPr="001A3847">
        <w:rPr>
          <w:rFonts w:ascii="Times New Roman" w:hAnsi="Times New Roman" w:cs="Times New Roman"/>
          <w:sz w:val="24"/>
          <w:szCs w:val="24"/>
        </w:rPr>
        <w:t xml:space="preserve">more often </w:t>
      </w:r>
      <w:ins w:id="9" w:author="C.M. Gienger" w:date="2023-08-09T12:37:00Z">
        <w:r w:rsidR="00B04E22">
          <w:rPr>
            <w:rFonts w:ascii="Times New Roman" w:hAnsi="Times New Roman" w:cs="Times New Roman"/>
            <w:sz w:val="24"/>
            <w:szCs w:val="24"/>
          </w:rPr>
          <w:t>and</w:t>
        </w:r>
        <w:r w:rsidR="00B04E22" w:rsidRPr="001A3847">
          <w:rPr>
            <w:rFonts w:ascii="Times New Roman" w:hAnsi="Times New Roman" w:cs="Times New Roman"/>
            <w:sz w:val="24"/>
            <w:szCs w:val="24"/>
          </w:rPr>
          <w:t xml:space="preserve"> over longer distances</w:t>
        </w:r>
        <w:r w:rsidR="00B04E22" w:rsidRPr="001A3847">
          <w:rPr>
            <w:rFonts w:ascii="Times New Roman" w:hAnsi="Times New Roman" w:cs="Times New Roman"/>
            <w:color w:val="000000"/>
            <w:sz w:val="24"/>
            <w:szCs w:val="24"/>
            <w:vertAlign w:val="superscript"/>
          </w:rPr>
          <w:t xml:space="preserve"> </w:t>
        </w:r>
      </w:ins>
      <w:customXmlInsRangeStart w:id="10" w:author="C.M. Gienger" w:date="2023-08-09T12:37:00Z"/>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1607417882"/>
          <w:placeholder>
            <w:docPart w:val="2F687DA95C551942A2383309F37911D8"/>
          </w:placeholder>
        </w:sdtPr>
        <w:sdtContent>
          <w:customXmlInsRangeEnd w:id="10"/>
          <w:ins w:id="11" w:author="C.M. Gienger" w:date="2023-08-09T12:37:00Z">
            <w:r w:rsidR="00B04E22" w:rsidRPr="00273519">
              <w:rPr>
                <w:rFonts w:ascii="Times New Roman" w:hAnsi="Times New Roman" w:cs="Times New Roman"/>
                <w:color w:val="000000"/>
                <w:sz w:val="24"/>
                <w:szCs w:val="24"/>
                <w:vertAlign w:val="superscript"/>
              </w:rPr>
              <w:t>5,34</w:t>
            </w:r>
          </w:ins>
          <w:customXmlInsRangeStart w:id="12" w:author="C.M. Gienger" w:date="2023-08-09T12:37:00Z"/>
        </w:sdtContent>
      </w:sdt>
      <w:customXmlInsRangeEnd w:id="12"/>
      <w:del w:id="13" w:author="C.M. Gienger" w:date="2023-08-09T12:37:00Z">
        <w:r w:rsidR="00DD38C2" w:rsidDel="00B04E22">
          <w:rPr>
            <w:rFonts w:ascii="Times New Roman" w:hAnsi="Times New Roman" w:cs="Times New Roman"/>
            <w:sz w:val="24"/>
            <w:szCs w:val="24"/>
          </w:rPr>
          <w:delText xml:space="preserve">when </w:delText>
        </w:r>
        <w:r w:rsidR="001A3847" w:rsidRPr="001A3847" w:rsidDel="00B04E22">
          <w:rPr>
            <w:rFonts w:ascii="Times New Roman" w:hAnsi="Times New Roman" w:cs="Times New Roman"/>
            <w:sz w:val="24"/>
            <w:szCs w:val="24"/>
          </w:rPr>
          <w:delText>defending territories</w:delText>
        </w:r>
      </w:del>
      <w:r w:rsidR="00DD38C2">
        <w:rPr>
          <w:rFonts w:ascii="Times New Roman" w:hAnsi="Times New Roman" w:cs="Times New Roman"/>
          <w:sz w:val="24"/>
          <w:szCs w:val="24"/>
        </w:rPr>
        <w:t>,</w:t>
      </w:r>
      <w:r w:rsidR="00D94B6C" w:rsidRPr="001A3847">
        <w:rPr>
          <w:rFonts w:ascii="Times New Roman" w:hAnsi="Times New Roman" w:cs="Times New Roman"/>
          <w:sz w:val="24"/>
          <w:szCs w:val="24"/>
        </w:rPr>
        <w:t xml:space="preserve"> and have </w:t>
      </w:r>
      <w:del w:id="14" w:author="C.M. Gienger" w:date="2023-08-09T12:32:00Z">
        <w:r w:rsidR="008257E5" w:rsidDel="00B04E22">
          <w:rPr>
            <w:rFonts w:ascii="Times New Roman" w:hAnsi="Times New Roman" w:cs="Times New Roman"/>
            <w:sz w:val="24"/>
            <w:szCs w:val="24"/>
          </w:rPr>
          <w:delText>more extensive</w:delText>
        </w:r>
      </w:del>
      <w:ins w:id="15" w:author="C.M. Gienger" w:date="2023-08-09T12:32:00Z">
        <w:r w:rsidR="00B04E22">
          <w:rPr>
            <w:rFonts w:ascii="Times New Roman" w:hAnsi="Times New Roman" w:cs="Times New Roman"/>
            <w:sz w:val="24"/>
            <w:szCs w:val="24"/>
          </w:rPr>
          <w:t>larger</w:t>
        </w:r>
      </w:ins>
      <w:r w:rsidRPr="001A3847">
        <w:rPr>
          <w:rFonts w:ascii="Times New Roman" w:hAnsi="Times New Roman" w:cs="Times New Roman"/>
          <w:sz w:val="24"/>
          <w:szCs w:val="24"/>
        </w:rPr>
        <w:t xml:space="preserve"> home ranges than females</w:t>
      </w:r>
      <w:sdt>
        <w:sdtPr>
          <w:rPr>
            <w:rFonts w:ascii="Times New Roman" w:hAnsi="Times New Roman" w:cs="Times New Roman"/>
            <w:color w:val="000000"/>
            <w:sz w:val="24"/>
            <w:szCs w:val="24"/>
            <w:vertAlign w:val="superscript"/>
          </w:rPr>
          <w:tag w:val="MENDELEY_CITATION_v3_eyJjaXRhdGlvbklEIjoiTUVOREVMRVlfQ0lUQVRJT05fYTY1MTZjZmYtNjBjMS00NDhhLWE4N2QtNjMxM2I5ZWUxOTFh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
          <w:id w:val="1991288776"/>
          <w:placeholder>
            <w:docPart w:val="35673FDAD04B0E4883744E298400D931"/>
          </w:placeholder>
        </w:sdtPr>
        <w:sdtEndPr/>
        <w:sdtContent>
          <w:r w:rsidR="00273519" w:rsidRPr="00273519">
            <w:rPr>
              <w:rFonts w:ascii="Times New Roman" w:hAnsi="Times New Roman" w:cs="Times New Roman"/>
              <w:color w:val="000000"/>
              <w:sz w:val="24"/>
              <w:szCs w:val="24"/>
              <w:vertAlign w:val="superscript"/>
            </w:rPr>
            <w:t>33</w:t>
          </w:r>
        </w:sdtContent>
      </w:sdt>
      <w:r w:rsidRPr="001A3847">
        <w:rPr>
          <w:rFonts w:ascii="Times New Roman" w:hAnsi="Times New Roman" w:cs="Times New Roman"/>
          <w:sz w:val="24"/>
          <w:szCs w:val="24"/>
        </w:rPr>
        <w:t xml:space="preserve">. </w:t>
      </w:r>
      <w:del w:id="16" w:author="C.M. Gienger" w:date="2023-08-09T12:37:00Z">
        <w:r w:rsidRPr="001A3847" w:rsidDel="00B04E22">
          <w:rPr>
            <w:rFonts w:ascii="Times New Roman" w:hAnsi="Times New Roman" w:cs="Times New Roman"/>
            <w:sz w:val="24"/>
            <w:szCs w:val="24"/>
          </w:rPr>
          <w:delText xml:space="preserve">High testosterone in males may directly suppress the immune response, indirectly influence the host's energy expenditure, </w:delText>
        </w:r>
        <w:r w:rsidR="001474D3" w:rsidRPr="001A3847" w:rsidDel="00B04E22">
          <w:rPr>
            <w:rFonts w:ascii="Times New Roman" w:hAnsi="Times New Roman" w:cs="Times New Roman"/>
            <w:sz w:val="24"/>
            <w:szCs w:val="24"/>
          </w:rPr>
          <w:delText xml:space="preserve">and </w:delText>
        </w:r>
        <w:r w:rsidRPr="001A3847" w:rsidDel="00B04E22">
          <w:rPr>
            <w:rFonts w:ascii="Times New Roman" w:hAnsi="Times New Roman" w:cs="Times New Roman"/>
            <w:sz w:val="24"/>
            <w:szCs w:val="24"/>
          </w:rPr>
          <w:delText xml:space="preserve">stimulate males to move more frequently </w:delText>
        </w:r>
        <w:r w:rsidR="00D13344" w:rsidDel="00B04E22">
          <w:rPr>
            <w:rFonts w:ascii="Times New Roman" w:hAnsi="Times New Roman" w:cs="Times New Roman"/>
            <w:sz w:val="24"/>
            <w:szCs w:val="24"/>
          </w:rPr>
          <w:delText>and</w:delText>
        </w:r>
        <w:r w:rsidRPr="001A3847" w:rsidDel="00B04E22">
          <w:rPr>
            <w:rFonts w:ascii="Times New Roman" w:hAnsi="Times New Roman" w:cs="Times New Roman"/>
            <w:sz w:val="24"/>
            <w:szCs w:val="24"/>
          </w:rPr>
          <w:delText xml:space="preserve"> over longer distances</w:delText>
        </w:r>
        <w:r w:rsidRPr="001A3847" w:rsidDel="00B04E22">
          <w:rPr>
            <w:rFonts w:ascii="Times New Roman" w:hAnsi="Times New Roman" w:cs="Times New Roman"/>
            <w:color w:val="000000"/>
            <w:sz w:val="24"/>
            <w:szCs w:val="24"/>
            <w:vertAlign w:val="superscript"/>
          </w:rPr>
          <w:delText xml:space="preserve"> </w:delText>
        </w:r>
      </w:del>
      <w:customXmlDelRangeStart w:id="17" w:author="C.M. Gienger" w:date="2023-08-09T12:37:00Z"/>
      <w:sdt>
        <w:sdtPr>
          <w:rPr>
            <w:rFonts w:ascii="Times New Roman" w:hAnsi="Times New Roman" w:cs="Times New Roman"/>
            <w:color w:val="000000"/>
            <w:sz w:val="24"/>
            <w:szCs w:val="24"/>
            <w:vertAlign w:val="superscript"/>
          </w:rPr>
          <w:tag w:val="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
          <w:id w:val="-84546289"/>
          <w:placeholder>
            <w:docPart w:val="2327A9EF48CA7C40B6F1C09BD2B3DBAB"/>
          </w:placeholder>
        </w:sdtPr>
        <w:sdtEndPr/>
        <w:sdtContent>
          <w:customXmlDelRangeEnd w:id="17"/>
          <w:del w:id="18" w:author="C.M. Gienger" w:date="2023-08-09T12:37:00Z">
            <w:r w:rsidR="00273519" w:rsidRPr="00273519" w:rsidDel="00B04E22">
              <w:rPr>
                <w:rFonts w:ascii="Times New Roman" w:hAnsi="Times New Roman" w:cs="Times New Roman"/>
                <w:color w:val="000000"/>
                <w:sz w:val="24"/>
                <w:szCs w:val="24"/>
                <w:vertAlign w:val="superscript"/>
              </w:rPr>
              <w:delText>5,34</w:delText>
            </w:r>
          </w:del>
          <w:customXmlDelRangeStart w:id="19" w:author="C.M. Gienger" w:date="2023-08-09T12:37:00Z"/>
        </w:sdtContent>
      </w:sdt>
      <w:customXmlDelRangeEnd w:id="19"/>
      <w:del w:id="20" w:author="C.M. Gienger" w:date="2023-08-09T12:37:00Z">
        <w:r w:rsidRPr="001A3847" w:rsidDel="00B04E22">
          <w:rPr>
            <w:rFonts w:ascii="Times New Roman" w:hAnsi="Times New Roman" w:cs="Times New Roman"/>
            <w:sz w:val="24"/>
            <w:szCs w:val="24"/>
          </w:rPr>
          <w:delText xml:space="preserve">. </w:delText>
        </w:r>
      </w:del>
      <w:r w:rsidRPr="001A3847">
        <w:rPr>
          <w:rFonts w:ascii="Times New Roman" w:hAnsi="Times New Roman" w:cs="Times New Roman"/>
          <w:sz w:val="24"/>
          <w:szCs w:val="24"/>
        </w:rPr>
        <w:t xml:space="preserve">Consequently, </w:t>
      </w:r>
      <w:r w:rsidR="008F3502">
        <w:rPr>
          <w:rFonts w:ascii="Times New Roman" w:hAnsi="Times New Roman" w:cs="Times New Roman"/>
          <w:sz w:val="24"/>
          <w:szCs w:val="24"/>
        </w:rPr>
        <w:t xml:space="preserve">high testosterone and </w:t>
      </w:r>
      <w:r w:rsidRPr="001A3847">
        <w:rPr>
          <w:rFonts w:ascii="Times New Roman" w:hAnsi="Times New Roman" w:cs="Times New Roman"/>
          <w:sz w:val="24"/>
          <w:szCs w:val="24"/>
        </w:rPr>
        <w:t>increased activity could increase exposure to parasites seeking hos</w:t>
      </w:r>
      <w:r w:rsidR="001A3847" w:rsidRPr="001A3847">
        <w:rPr>
          <w:rFonts w:ascii="Times New Roman" w:hAnsi="Times New Roman" w:cs="Times New Roman"/>
          <w:sz w:val="24"/>
          <w:szCs w:val="24"/>
        </w:rPr>
        <w:t>ts</w:t>
      </w:r>
      <w:r w:rsidR="00273519" w:rsidRPr="00273519">
        <w:rPr>
          <w:rFonts w:ascii="Times New Roman" w:hAnsi="Times New Roman" w:cs="Times New Roman"/>
          <w:color w:val="000000"/>
          <w:sz w:val="24"/>
          <w:szCs w:val="24"/>
          <w:vertAlign w:val="superscript"/>
        </w:rPr>
        <w:t>35</w:t>
      </w:r>
      <w:r w:rsidR="00582D48" w:rsidRPr="00DE72CE">
        <w:rPr>
          <w:rFonts w:ascii="Times New Roman" w:hAnsi="Times New Roman" w:cs="Times New Roman"/>
          <w:color w:val="000000"/>
          <w:sz w:val="24"/>
          <w:szCs w:val="24"/>
        </w:rPr>
        <w:t>.</w:t>
      </w:r>
    </w:p>
    <w:p w14:paraId="7C386D29" w14:textId="1932448D" w:rsidR="001A3847" w:rsidRDefault="009954F5"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D</w:t>
      </w:r>
      <w:r w:rsidR="001F1781" w:rsidRPr="001A3847">
        <w:rPr>
          <w:rFonts w:ascii="Times New Roman" w:hAnsi="Times New Roman" w:cs="Times New Roman"/>
          <w:sz w:val="24"/>
          <w:szCs w:val="24"/>
        </w:rPr>
        <w:t>ifferences</w:t>
      </w:r>
      <w:r w:rsidR="0003426C" w:rsidRPr="001A3847">
        <w:rPr>
          <w:rFonts w:ascii="Times New Roman" w:hAnsi="Times New Roman" w:cs="Times New Roman"/>
          <w:sz w:val="24"/>
          <w:szCs w:val="24"/>
        </w:rPr>
        <w:t xml:space="preserve"> </w:t>
      </w:r>
      <w:r w:rsidR="00777086" w:rsidRPr="001A3847">
        <w:rPr>
          <w:rFonts w:ascii="Times New Roman" w:hAnsi="Times New Roman" w:cs="Times New Roman"/>
          <w:sz w:val="24"/>
          <w:szCs w:val="24"/>
        </w:rPr>
        <w:t>in</w:t>
      </w:r>
      <w:r w:rsidR="0003426C" w:rsidRPr="001A3847">
        <w:rPr>
          <w:rFonts w:ascii="Times New Roman" w:hAnsi="Times New Roman" w:cs="Times New Roman"/>
          <w:sz w:val="24"/>
          <w:szCs w:val="24"/>
        </w:rPr>
        <w:t xml:space="preserve"> endocrine systems between juvenile and adult male lizards play a significant role in </w:t>
      </w:r>
      <w:r w:rsidR="001F1781" w:rsidRPr="001A3847">
        <w:rPr>
          <w:rFonts w:ascii="Times New Roman" w:hAnsi="Times New Roman" w:cs="Times New Roman"/>
          <w:sz w:val="24"/>
          <w:szCs w:val="24"/>
        </w:rPr>
        <w:t>variation</w:t>
      </w:r>
      <w:r w:rsidR="0071184B" w:rsidRPr="001A3847">
        <w:rPr>
          <w:rFonts w:ascii="Times New Roman" w:hAnsi="Times New Roman" w:cs="Times New Roman"/>
          <w:sz w:val="24"/>
          <w:szCs w:val="24"/>
        </w:rPr>
        <w:t xml:space="preserve"> in traits throughout ontogeny</w:t>
      </w:r>
      <w:sdt>
        <w:sdtPr>
          <w:rPr>
            <w:rFonts w:ascii="Times New Roman" w:hAnsi="Times New Roman" w:cs="Times New Roman"/>
            <w:color w:val="000000"/>
            <w:sz w:val="24"/>
            <w:szCs w:val="24"/>
            <w:vertAlign w:val="superscript"/>
          </w:rPr>
          <w:tag w:val="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
          <w:id w:val="-305085900"/>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23,24,36</w:t>
          </w:r>
        </w:sdtContent>
      </w:sdt>
      <w:r w:rsidR="001F1781" w:rsidRPr="001A3847">
        <w:rPr>
          <w:rFonts w:ascii="Times New Roman" w:hAnsi="Times New Roman" w:cs="Times New Roman"/>
          <w:color w:val="000000"/>
          <w:sz w:val="24"/>
          <w:szCs w:val="24"/>
        </w:rPr>
        <w:t xml:space="preserve">. </w:t>
      </w:r>
      <w:r w:rsidR="00855A89" w:rsidRPr="001A3847">
        <w:rPr>
          <w:rFonts w:ascii="Times New Roman" w:hAnsi="Times New Roman" w:cs="Times New Roman"/>
          <w:color w:val="000000"/>
          <w:sz w:val="24"/>
          <w:szCs w:val="24"/>
        </w:rPr>
        <w:t>Not surprisingly</w:t>
      </w:r>
      <w:r w:rsidR="001F1781" w:rsidRPr="001A3847">
        <w:rPr>
          <w:rFonts w:ascii="Times New Roman" w:hAnsi="Times New Roman" w:cs="Times New Roman"/>
          <w:color w:val="000000"/>
          <w:sz w:val="24"/>
          <w:szCs w:val="24"/>
        </w:rPr>
        <w:t xml:space="preserve">, </w:t>
      </w:r>
      <w:r w:rsidR="000F34E5" w:rsidRPr="001A3847">
        <w:rPr>
          <w:rFonts w:ascii="Times New Roman" w:hAnsi="Times New Roman" w:cs="Times New Roman"/>
          <w:sz w:val="24"/>
          <w:szCs w:val="24"/>
        </w:rPr>
        <w:t xml:space="preserve">higher testosterone </w:t>
      </w:r>
      <w:r w:rsidR="00356790" w:rsidRPr="001A3847">
        <w:rPr>
          <w:rFonts w:ascii="Times New Roman" w:hAnsi="Times New Roman" w:cs="Times New Roman"/>
          <w:sz w:val="24"/>
          <w:szCs w:val="24"/>
        </w:rPr>
        <w:t xml:space="preserve">has been </w:t>
      </w:r>
      <w:r w:rsidR="00855A89" w:rsidRPr="001A3847">
        <w:rPr>
          <w:rFonts w:ascii="Times New Roman" w:hAnsi="Times New Roman" w:cs="Times New Roman"/>
          <w:sz w:val="24"/>
          <w:szCs w:val="24"/>
        </w:rPr>
        <w:t xml:space="preserve">measured </w:t>
      </w:r>
      <w:r w:rsidR="00081210" w:rsidRPr="001A3847">
        <w:rPr>
          <w:rFonts w:ascii="Times New Roman" w:hAnsi="Times New Roman" w:cs="Times New Roman"/>
          <w:sz w:val="24"/>
          <w:szCs w:val="24"/>
        </w:rPr>
        <w:t xml:space="preserve">in </w:t>
      </w:r>
      <w:r w:rsidR="00356790" w:rsidRPr="001A3847">
        <w:rPr>
          <w:rFonts w:ascii="Times New Roman" w:hAnsi="Times New Roman" w:cs="Times New Roman"/>
          <w:sz w:val="24"/>
          <w:szCs w:val="24"/>
        </w:rPr>
        <w:t xml:space="preserve">adult </w:t>
      </w:r>
      <w:r w:rsidR="00356790" w:rsidRPr="001A3847">
        <w:rPr>
          <w:rFonts w:ascii="Times New Roman" w:hAnsi="Times New Roman" w:cs="Times New Roman"/>
          <w:i/>
          <w:iCs/>
          <w:sz w:val="24"/>
          <w:szCs w:val="24"/>
        </w:rPr>
        <w:t xml:space="preserve">S. </w:t>
      </w:r>
      <w:proofErr w:type="spellStart"/>
      <w:r w:rsidR="00356790" w:rsidRPr="001A3847">
        <w:rPr>
          <w:rFonts w:ascii="Times New Roman" w:hAnsi="Times New Roman" w:cs="Times New Roman"/>
          <w:i/>
          <w:iCs/>
          <w:sz w:val="24"/>
          <w:szCs w:val="24"/>
        </w:rPr>
        <w:t>undulatus</w:t>
      </w:r>
      <w:proofErr w:type="spellEnd"/>
      <w:r w:rsidR="00356790" w:rsidRPr="001A3847">
        <w:rPr>
          <w:rFonts w:ascii="Times New Roman" w:hAnsi="Times New Roman" w:cs="Times New Roman"/>
          <w:sz w:val="24"/>
          <w:szCs w:val="24"/>
        </w:rPr>
        <w:t xml:space="preserve"> </w:t>
      </w:r>
      <w:r w:rsidR="008257E5">
        <w:rPr>
          <w:rFonts w:ascii="Times New Roman" w:hAnsi="Times New Roman" w:cs="Times New Roman"/>
          <w:sz w:val="24"/>
          <w:szCs w:val="24"/>
        </w:rPr>
        <w:t>compared</w:t>
      </w:r>
      <w:r w:rsidR="00081210" w:rsidRPr="001A3847">
        <w:rPr>
          <w:rFonts w:ascii="Times New Roman" w:hAnsi="Times New Roman" w:cs="Times New Roman"/>
          <w:sz w:val="24"/>
          <w:szCs w:val="24"/>
        </w:rPr>
        <w:t xml:space="preserve"> to </w:t>
      </w:r>
      <w:r w:rsidR="001F1781" w:rsidRPr="001A3847">
        <w:rPr>
          <w:rFonts w:ascii="Times New Roman" w:hAnsi="Times New Roman" w:cs="Times New Roman"/>
          <w:sz w:val="24"/>
          <w:szCs w:val="24"/>
        </w:rPr>
        <w:t>juveniles</w:t>
      </w:r>
      <w:sdt>
        <w:sdtPr>
          <w:rPr>
            <w:rFonts w:ascii="Times New Roman" w:hAnsi="Times New Roman" w:cs="Times New Roman"/>
            <w:color w:val="000000"/>
            <w:sz w:val="24"/>
            <w:szCs w:val="24"/>
            <w:vertAlign w:val="superscript"/>
          </w:rPr>
          <w:tag w:val="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
          <w:id w:val="-484011839"/>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25</w:t>
          </w:r>
        </w:sdtContent>
      </w:sdt>
      <w:r w:rsidR="00AD4EFE" w:rsidRPr="001A3847">
        <w:rPr>
          <w:rFonts w:ascii="Times New Roman" w:hAnsi="Times New Roman" w:cs="Times New Roman"/>
          <w:color w:val="000000"/>
          <w:sz w:val="24"/>
          <w:szCs w:val="24"/>
        </w:rPr>
        <w:t>.</w:t>
      </w:r>
      <w:r w:rsidR="001A3847" w:rsidRPr="001A3847">
        <w:rPr>
          <w:rFonts w:ascii="Times New Roman" w:hAnsi="Times New Roman" w:cs="Times New Roman"/>
          <w:color w:val="000000"/>
          <w:sz w:val="24"/>
          <w:szCs w:val="24"/>
        </w:rPr>
        <w:t xml:space="preserve"> </w:t>
      </w:r>
      <w:r w:rsidR="001A3847">
        <w:rPr>
          <w:rFonts w:ascii="Times New Roman" w:hAnsi="Times New Roman" w:cs="Times New Roman"/>
          <w:sz w:val="24"/>
          <w:szCs w:val="24"/>
        </w:rPr>
        <w:t xml:space="preserve">Studies </w:t>
      </w:r>
      <w:r w:rsidR="00481750">
        <w:rPr>
          <w:rFonts w:ascii="Times New Roman" w:hAnsi="Times New Roman" w:cs="Times New Roman"/>
          <w:sz w:val="24"/>
          <w:szCs w:val="24"/>
        </w:rPr>
        <w:t xml:space="preserve">using </w:t>
      </w:r>
      <w:r w:rsidR="001A3847">
        <w:rPr>
          <w:rFonts w:ascii="Times New Roman" w:hAnsi="Times New Roman" w:cs="Times New Roman"/>
          <w:sz w:val="24"/>
          <w:szCs w:val="24"/>
        </w:rPr>
        <w:t xml:space="preserve">exogenous implants have shown </w:t>
      </w:r>
      <w:r w:rsidR="001A3847" w:rsidRPr="002C3412">
        <w:rPr>
          <w:rFonts w:ascii="Times New Roman" w:hAnsi="Times New Roman" w:cs="Times New Roman"/>
          <w:color w:val="000000"/>
          <w:sz w:val="24"/>
          <w:szCs w:val="24"/>
        </w:rPr>
        <w:t>positive effects</w:t>
      </w:r>
      <w:r w:rsidR="00481750">
        <w:rPr>
          <w:rFonts w:ascii="Times New Roman" w:hAnsi="Times New Roman" w:cs="Times New Roman"/>
          <w:color w:val="000000"/>
          <w:sz w:val="24"/>
          <w:szCs w:val="24"/>
        </w:rPr>
        <w:t xml:space="preserve"> of</w:t>
      </w:r>
      <w:r w:rsidR="001A3847" w:rsidRPr="002C3412">
        <w:rPr>
          <w:rFonts w:ascii="Times New Roman" w:hAnsi="Times New Roman" w:cs="Times New Roman"/>
          <w:color w:val="000000"/>
          <w:sz w:val="24"/>
          <w:szCs w:val="24"/>
        </w:rPr>
        <w:t xml:space="preserve"> </w:t>
      </w:r>
      <w:r w:rsidR="00481750">
        <w:rPr>
          <w:rFonts w:ascii="Times New Roman" w:hAnsi="Times New Roman" w:cs="Times New Roman"/>
          <w:sz w:val="24"/>
          <w:szCs w:val="24"/>
        </w:rPr>
        <w:t>testosterone</w:t>
      </w:r>
      <w:r w:rsidR="00481750" w:rsidRPr="002C3412">
        <w:rPr>
          <w:rFonts w:ascii="Times New Roman" w:hAnsi="Times New Roman" w:cs="Times New Roman"/>
          <w:color w:val="000000"/>
          <w:sz w:val="24"/>
          <w:szCs w:val="24"/>
        </w:rPr>
        <w:t xml:space="preserve"> </w:t>
      </w:r>
      <w:r w:rsidR="001A3847" w:rsidRPr="002C3412">
        <w:rPr>
          <w:rFonts w:ascii="Times New Roman" w:hAnsi="Times New Roman" w:cs="Times New Roman"/>
          <w:color w:val="000000"/>
          <w:sz w:val="24"/>
          <w:szCs w:val="24"/>
        </w:rPr>
        <w:t>on</w:t>
      </w:r>
      <w:r w:rsidR="001A3847">
        <w:rPr>
          <w:rFonts w:ascii="Times New Roman" w:hAnsi="Times New Roman" w:cs="Times New Roman"/>
          <w:color w:val="000000"/>
          <w:sz w:val="24"/>
          <w:szCs w:val="24"/>
        </w:rPr>
        <w:t xml:space="preserve"> lizard</w:t>
      </w:r>
      <w:r w:rsidR="001A3847" w:rsidRPr="002C3412">
        <w:rPr>
          <w:rFonts w:ascii="Times New Roman" w:hAnsi="Times New Roman" w:cs="Times New Roman"/>
          <w:color w:val="000000"/>
          <w:sz w:val="24"/>
          <w:szCs w:val="24"/>
        </w:rPr>
        <w:t xml:space="preserve"> fitness</w:t>
      </w:r>
      <w:r w:rsidR="001A3847" w:rsidRPr="001A3847">
        <w:rPr>
          <w:rFonts w:ascii="Times New Roman" w:hAnsi="Times New Roman" w:cs="Times New Roman"/>
          <w:color w:val="000000"/>
          <w:sz w:val="24"/>
          <w:szCs w:val="24"/>
        </w:rPr>
        <w:t xml:space="preserve"> by enhancing endurance, </w:t>
      </w:r>
      <w:commentRangeStart w:id="21"/>
      <w:r w:rsidR="001A3847" w:rsidRPr="001A3847">
        <w:rPr>
          <w:rFonts w:ascii="Times New Roman" w:hAnsi="Times New Roman" w:cs="Times New Roman"/>
          <w:color w:val="000000"/>
          <w:sz w:val="24"/>
          <w:szCs w:val="24"/>
        </w:rPr>
        <w:t xml:space="preserve">stimulating reproductive activity, and expanding home-range </w:t>
      </w:r>
      <w:r w:rsidR="003C2BB2">
        <w:rPr>
          <w:rFonts w:ascii="Times New Roman" w:hAnsi="Times New Roman" w:cs="Times New Roman"/>
          <w:color w:val="000000"/>
          <w:sz w:val="24"/>
          <w:szCs w:val="24"/>
        </w:rPr>
        <w:t>areas</w:t>
      </w:r>
      <w:r w:rsidR="00582D48">
        <w:rPr>
          <w:rFonts w:ascii="Times New Roman" w:hAnsi="Times New Roman" w:cs="Times New Roman"/>
          <w:color w:val="000000"/>
          <w:sz w:val="24"/>
          <w:szCs w:val="24"/>
        </w:rPr>
        <w:t xml:space="preserve"> </w:t>
      </w:r>
      <w:del w:id="22" w:author="C.M. Gienger" w:date="2023-08-09T12:39:00Z">
        <w:r w:rsidR="003C2BB2" w:rsidDel="00B04E22">
          <w:rPr>
            <w:rFonts w:ascii="Times New Roman" w:hAnsi="Times New Roman" w:cs="Times New Roman"/>
            <w:color w:val="000000"/>
            <w:sz w:val="24"/>
            <w:szCs w:val="24"/>
          </w:rPr>
          <w:delText xml:space="preserve">that </w:delText>
        </w:r>
        <w:r w:rsidR="008257E5" w:rsidDel="00B04E22">
          <w:rPr>
            <w:rFonts w:ascii="Times New Roman" w:hAnsi="Times New Roman" w:cs="Times New Roman"/>
            <w:color w:val="000000"/>
            <w:sz w:val="24"/>
            <w:szCs w:val="24"/>
          </w:rPr>
          <w:delText>correlate</w:delText>
        </w:r>
        <w:r w:rsidR="003C2BB2" w:rsidDel="00B04E22">
          <w:rPr>
            <w:rFonts w:ascii="Times New Roman" w:hAnsi="Times New Roman" w:cs="Times New Roman"/>
            <w:color w:val="000000"/>
            <w:sz w:val="24"/>
            <w:szCs w:val="24"/>
          </w:rPr>
          <w:delText xml:space="preserve"> with</w:delText>
        </w:r>
      </w:del>
      <w:ins w:id="23" w:author="C.M. Gienger" w:date="2023-08-09T12:39:00Z">
        <w:r w:rsidR="00B04E22">
          <w:rPr>
            <w:rFonts w:ascii="Times New Roman" w:hAnsi="Times New Roman" w:cs="Times New Roman"/>
            <w:color w:val="000000"/>
            <w:sz w:val="24"/>
            <w:szCs w:val="24"/>
          </w:rPr>
          <w:t xml:space="preserve">to include more females, and </w:t>
        </w:r>
      </w:ins>
      <w:ins w:id="24" w:author="C.M. Gienger" w:date="2023-08-09T12:40:00Z">
        <w:r w:rsidR="00B04E22">
          <w:rPr>
            <w:rFonts w:ascii="Times New Roman" w:hAnsi="Times New Roman" w:cs="Times New Roman"/>
            <w:color w:val="000000"/>
            <w:sz w:val="24"/>
            <w:szCs w:val="24"/>
          </w:rPr>
          <w:t>ultimately giving</w:t>
        </w:r>
      </w:ins>
      <w:r w:rsidR="00582D48">
        <w:rPr>
          <w:rFonts w:ascii="Times New Roman" w:hAnsi="Times New Roman" w:cs="Times New Roman"/>
          <w:color w:val="000000"/>
          <w:sz w:val="24"/>
          <w:szCs w:val="24"/>
        </w:rPr>
        <w:t xml:space="preserve"> </w:t>
      </w:r>
      <w:r w:rsidR="003C2BB2">
        <w:rPr>
          <w:rFonts w:ascii="Times New Roman" w:hAnsi="Times New Roman" w:cs="Times New Roman"/>
          <w:color w:val="000000"/>
          <w:sz w:val="24"/>
          <w:szCs w:val="24"/>
        </w:rPr>
        <w:t>higher reproductive success</w:t>
      </w:r>
      <w:commentRangeEnd w:id="21"/>
      <w:r w:rsidR="003C2BB2">
        <w:rPr>
          <w:rStyle w:val="CommentReference"/>
        </w:rPr>
        <w:commentReference w:id="21"/>
      </w:r>
      <w:sdt>
        <w:sdtPr>
          <w:rPr>
            <w:rFonts w:ascii="Times New Roman" w:hAnsi="Times New Roman" w:cs="Times New Roman"/>
            <w:color w:val="000000"/>
            <w:sz w:val="24"/>
            <w:szCs w:val="24"/>
            <w:vertAlign w:val="superscript"/>
          </w:rPr>
          <w:tag w:val="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
          <w:id w:val="1449743804"/>
          <w:placeholder>
            <w:docPart w:val="DefaultPlaceholder_-1854013440"/>
          </w:placeholder>
        </w:sdtPr>
        <w:sdtEndPr/>
        <w:sdtContent>
          <w:r w:rsidR="00273519" w:rsidRPr="00DE72CE">
            <w:rPr>
              <w:rFonts w:ascii="Times New Roman" w:hAnsi="Times New Roman" w:cs="Times New Roman"/>
              <w:color w:val="000000"/>
              <w:sz w:val="24"/>
              <w:szCs w:val="24"/>
              <w:vertAlign w:val="superscript"/>
            </w:rPr>
            <w:t>24</w:t>
          </w:r>
        </w:sdtContent>
      </w:sdt>
      <w:r w:rsidR="00481750">
        <w:rPr>
          <w:rFonts w:ascii="Times New Roman" w:hAnsi="Times New Roman" w:cs="Times New Roman"/>
          <w:color w:val="000000"/>
          <w:sz w:val="24"/>
          <w:szCs w:val="24"/>
        </w:rPr>
        <w:t xml:space="preserve">. However, high testosterone </w:t>
      </w:r>
      <w:r w:rsidR="001A3847" w:rsidRPr="001A3847">
        <w:rPr>
          <w:rFonts w:ascii="Times New Roman" w:hAnsi="Times New Roman" w:cs="Times New Roman"/>
          <w:color w:val="000000"/>
          <w:sz w:val="24"/>
          <w:szCs w:val="24"/>
        </w:rPr>
        <w:t xml:space="preserve">also imposes fitness costs by </w:t>
      </w:r>
      <w:r w:rsidR="00582D48">
        <w:rPr>
          <w:rFonts w:ascii="Times New Roman" w:hAnsi="Times New Roman" w:cs="Times New Roman"/>
          <w:color w:val="000000"/>
          <w:sz w:val="24"/>
          <w:szCs w:val="24"/>
        </w:rPr>
        <w:t xml:space="preserve">lowering resistance to </w:t>
      </w:r>
      <w:r w:rsidR="008F3502">
        <w:rPr>
          <w:rFonts w:ascii="Times New Roman" w:hAnsi="Times New Roman" w:cs="Times New Roman"/>
          <w:color w:val="000000"/>
          <w:sz w:val="24"/>
          <w:szCs w:val="24"/>
        </w:rPr>
        <w:t>parasitism</w:t>
      </w:r>
      <w:r w:rsidR="001A3847" w:rsidRPr="001A3847">
        <w:rPr>
          <w:rFonts w:ascii="Times New Roman" w:hAnsi="Times New Roman" w:cs="Times New Roman"/>
          <w:color w:val="000000"/>
          <w:sz w:val="24"/>
          <w:szCs w:val="24"/>
        </w:rPr>
        <w:t>, inhibiting growth, and reducing survival rates</w:t>
      </w:r>
      <w:r w:rsidR="001A3847" w:rsidRPr="001A384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
          <w:id w:val="-1617056960"/>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24,26,37</w:t>
          </w:r>
        </w:sdtContent>
      </w:sdt>
      <w:r w:rsidR="000F34E5" w:rsidRPr="001A3847">
        <w:rPr>
          <w:rFonts w:ascii="Times New Roman" w:hAnsi="Times New Roman" w:cs="Times New Roman"/>
          <w:sz w:val="24"/>
          <w:szCs w:val="24"/>
        </w:rPr>
        <w:t xml:space="preserve">. </w:t>
      </w:r>
      <w:r w:rsidR="008257E5">
        <w:rPr>
          <w:rFonts w:ascii="Times New Roman" w:hAnsi="Times New Roman" w:cs="Times New Roman"/>
          <w:sz w:val="24"/>
          <w:szCs w:val="24"/>
        </w:rPr>
        <w:t xml:space="preserve">Evidence across other taxa (birds, fishes, mammals, and insects) </w:t>
      </w:r>
      <w:r w:rsidR="008C771C">
        <w:rPr>
          <w:rFonts w:ascii="Times New Roman" w:hAnsi="Times New Roman" w:cs="Times New Roman"/>
          <w:sz w:val="24"/>
          <w:szCs w:val="24"/>
        </w:rPr>
        <w:t>supports</w:t>
      </w:r>
      <w:r w:rsidR="008257E5">
        <w:rPr>
          <w:rFonts w:ascii="Times New Roman" w:hAnsi="Times New Roman" w:cs="Times New Roman"/>
          <w:sz w:val="24"/>
          <w:szCs w:val="24"/>
        </w:rPr>
        <w:t xml:space="preserve"> that immunocompetent males generally have </w:t>
      </w:r>
      <w:bookmarkStart w:id="25" w:name="_GoBack"/>
      <w:bookmarkEnd w:id="25"/>
      <w:r w:rsidR="008257E5">
        <w:rPr>
          <w:rFonts w:ascii="Times New Roman" w:hAnsi="Times New Roman" w:cs="Times New Roman"/>
          <w:sz w:val="24"/>
          <w:szCs w:val="24"/>
        </w:rPr>
        <w:t>higher success in mating and offspring production than</w:t>
      </w:r>
      <w:r w:rsidR="00855A89">
        <w:rPr>
          <w:rFonts w:ascii="Times New Roman" w:hAnsi="Times New Roman" w:cs="Times New Roman"/>
          <w:sz w:val="24"/>
          <w:szCs w:val="24"/>
        </w:rPr>
        <w:t xml:space="preserve"> </w:t>
      </w:r>
      <w:r w:rsidR="008257E5">
        <w:rPr>
          <w:rFonts w:ascii="Times New Roman" w:hAnsi="Times New Roman" w:cs="Times New Roman"/>
          <w:sz w:val="24"/>
          <w:szCs w:val="24"/>
        </w:rPr>
        <w:t>immunocompromised males</w:t>
      </w:r>
      <w:sdt>
        <w:sdtPr>
          <w:rPr>
            <w:rFonts w:ascii="Times New Roman" w:hAnsi="Times New Roman" w:cs="Times New Roman"/>
            <w:color w:val="000000"/>
            <w:sz w:val="24"/>
            <w:szCs w:val="24"/>
            <w:vertAlign w:val="superscript"/>
          </w:rPr>
          <w:tag w:val="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
          <w:id w:val="-2058540413"/>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8</w:t>
          </w:r>
        </w:sdtContent>
      </w:sdt>
      <w:r w:rsidR="00855A89">
        <w:rPr>
          <w:rFonts w:ascii="Times New Roman" w:hAnsi="Times New Roman" w:cs="Times New Roman"/>
          <w:sz w:val="24"/>
          <w:szCs w:val="24"/>
        </w:rPr>
        <w:t>.</w:t>
      </w:r>
      <w:r w:rsidR="00CB560F" w:rsidRPr="00CB560F">
        <w:rPr>
          <w:rFonts w:ascii="Times New Roman" w:hAnsi="Times New Roman" w:cs="Times New Roman"/>
          <w:sz w:val="24"/>
          <w:szCs w:val="24"/>
        </w:rPr>
        <w:t xml:space="preserve"> </w:t>
      </w:r>
      <w:r w:rsidR="00CB560F" w:rsidRPr="00886310">
        <w:rPr>
          <w:rFonts w:ascii="Times New Roman" w:hAnsi="Times New Roman" w:cs="Times New Roman"/>
          <w:sz w:val="24"/>
          <w:szCs w:val="24"/>
        </w:rPr>
        <w:t>Together our data indicate that trade</w:t>
      </w:r>
      <w:r w:rsidR="00A2245A">
        <w:rPr>
          <w:rFonts w:ascii="Times New Roman" w:hAnsi="Times New Roman" w:cs="Times New Roman"/>
          <w:sz w:val="24"/>
          <w:szCs w:val="24"/>
        </w:rPr>
        <w:t>-</w:t>
      </w:r>
      <w:r w:rsidR="00CB560F" w:rsidRPr="00886310">
        <w:rPr>
          <w:rFonts w:ascii="Times New Roman" w:hAnsi="Times New Roman" w:cs="Times New Roman"/>
          <w:sz w:val="24"/>
          <w:szCs w:val="24"/>
        </w:rPr>
        <w:t xml:space="preserve">offs </w:t>
      </w:r>
      <w:r w:rsidR="001A3847" w:rsidRPr="002C3412">
        <w:rPr>
          <w:rFonts w:ascii="Times New Roman" w:hAnsi="Times New Roman" w:cs="Times New Roman"/>
          <w:sz w:val="24"/>
          <w:szCs w:val="24"/>
        </w:rPr>
        <w:t>exist</w:t>
      </w:r>
      <w:r w:rsidR="00CB560F" w:rsidRPr="00886310">
        <w:rPr>
          <w:rFonts w:ascii="Times New Roman" w:hAnsi="Times New Roman" w:cs="Times New Roman"/>
          <w:sz w:val="24"/>
          <w:szCs w:val="24"/>
        </w:rPr>
        <w:t xml:space="preserve"> in male</w:t>
      </w:r>
      <w:r w:rsidR="00582D48">
        <w:rPr>
          <w:rFonts w:ascii="Times New Roman" w:hAnsi="Times New Roman" w:cs="Times New Roman"/>
          <w:sz w:val="24"/>
          <w:szCs w:val="24"/>
        </w:rPr>
        <w:t xml:space="preserve"> performance</w:t>
      </w:r>
      <w:r w:rsidR="00CB560F" w:rsidRPr="00886310">
        <w:rPr>
          <w:rFonts w:ascii="Times New Roman" w:hAnsi="Times New Roman" w:cs="Times New Roman"/>
          <w:sz w:val="24"/>
          <w:szCs w:val="24"/>
        </w:rPr>
        <w:t xml:space="preserve">, where the effects of high testosterone levels </w:t>
      </w:r>
      <w:r w:rsidR="00A8230A">
        <w:rPr>
          <w:rFonts w:ascii="Times New Roman" w:hAnsi="Times New Roman" w:cs="Times New Roman"/>
          <w:sz w:val="24"/>
          <w:szCs w:val="24"/>
        </w:rPr>
        <w:t>potentially lead to</w:t>
      </w:r>
      <w:r w:rsidR="00CB560F" w:rsidRPr="00886310">
        <w:rPr>
          <w:rFonts w:ascii="Times New Roman" w:hAnsi="Times New Roman" w:cs="Times New Roman"/>
          <w:sz w:val="24"/>
          <w:szCs w:val="24"/>
        </w:rPr>
        <w:t xml:space="preserve"> </w:t>
      </w:r>
      <w:r w:rsidR="00A8230A">
        <w:rPr>
          <w:rFonts w:ascii="Times New Roman" w:hAnsi="Times New Roman" w:cs="Times New Roman"/>
          <w:sz w:val="24"/>
          <w:szCs w:val="24"/>
        </w:rPr>
        <w:t xml:space="preserve">increased </w:t>
      </w:r>
      <w:r w:rsidR="00CB560F" w:rsidRPr="00886310">
        <w:rPr>
          <w:rFonts w:ascii="Times New Roman" w:hAnsi="Times New Roman" w:cs="Times New Roman"/>
          <w:sz w:val="24"/>
          <w:szCs w:val="24"/>
        </w:rPr>
        <w:t xml:space="preserve">sprint speed </w:t>
      </w:r>
      <w:r w:rsidR="00A8230A">
        <w:rPr>
          <w:rFonts w:ascii="Times New Roman" w:hAnsi="Times New Roman" w:cs="Times New Roman"/>
          <w:sz w:val="24"/>
          <w:szCs w:val="24"/>
        </w:rPr>
        <w:t>but also</w:t>
      </w:r>
      <w:r w:rsidR="00A8230A" w:rsidRPr="00886310">
        <w:rPr>
          <w:rFonts w:ascii="Times New Roman" w:hAnsi="Times New Roman" w:cs="Times New Roman"/>
          <w:sz w:val="24"/>
          <w:szCs w:val="24"/>
        </w:rPr>
        <w:t xml:space="preserve"> </w:t>
      </w:r>
      <w:r w:rsidR="00CB560F" w:rsidRPr="00886310">
        <w:rPr>
          <w:rFonts w:ascii="Times New Roman" w:hAnsi="Times New Roman" w:cs="Times New Roman"/>
          <w:sz w:val="24"/>
          <w:szCs w:val="24"/>
        </w:rPr>
        <w:t>increased susceptibility to parasitic infect</w:t>
      </w:r>
      <w:r w:rsidR="001A3847" w:rsidRPr="00886310">
        <w:rPr>
          <w:rFonts w:ascii="Times New Roman" w:hAnsi="Times New Roman" w:cs="Times New Roman"/>
          <w:sz w:val="24"/>
          <w:szCs w:val="24"/>
        </w:rPr>
        <w:t>ion.</w:t>
      </w:r>
      <w:r w:rsidR="001A3847">
        <w:rPr>
          <w:rFonts w:ascii="Times New Roman" w:hAnsi="Times New Roman" w:cs="Times New Roman"/>
          <w:sz w:val="24"/>
          <w:szCs w:val="24"/>
        </w:rPr>
        <w:t xml:space="preserve"> </w:t>
      </w:r>
    </w:p>
    <w:p w14:paraId="5D8CD425" w14:textId="5A62534D" w:rsidR="00583821" w:rsidRPr="00007089" w:rsidRDefault="001A3847" w:rsidP="001A3847">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Indeed</w:t>
      </w:r>
      <w:r w:rsidR="00DE5798" w:rsidRPr="00007089">
        <w:rPr>
          <w:rFonts w:ascii="Times New Roman" w:hAnsi="Times New Roman" w:cs="Times New Roman"/>
          <w:sz w:val="24"/>
          <w:szCs w:val="24"/>
        </w:rPr>
        <w:t xml:space="preserve">, the impact of ticks on </w:t>
      </w:r>
      <w:r w:rsidR="00582D48">
        <w:rPr>
          <w:rFonts w:ascii="Times New Roman" w:hAnsi="Times New Roman" w:cs="Times New Roman"/>
          <w:sz w:val="24"/>
          <w:szCs w:val="24"/>
        </w:rPr>
        <w:t xml:space="preserve">whole-animal </w:t>
      </w:r>
      <w:r w:rsidR="00DE5798" w:rsidRPr="00007089">
        <w:rPr>
          <w:rFonts w:ascii="Times New Roman" w:hAnsi="Times New Roman" w:cs="Times New Roman"/>
          <w:sz w:val="24"/>
          <w:szCs w:val="24"/>
        </w:rPr>
        <w:t>performance is an underexplored area in ecological studies (</w:t>
      </w:r>
      <w:r w:rsidR="00DE5798" w:rsidRPr="00007089">
        <w:rPr>
          <w:rFonts w:ascii="Times New Roman" w:hAnsi="Times New Roman" w:cs="Times New Roman"/>
          <w:i/>
          <w:iCs/>
          <w:sz w:val="24"/>
          <w:szCs w:val="24"/>
        </w:rPr>
        <w:t>but see</w:t>
      </w:r>
      <w:sdt>
        <w:sdtPr>
          <w:rPr>
            <w:rFonts w:ascii="Times New Roman" w:hAnsi="Times New Roman" w:cs="Times New Roman"/>
            <w:iCs/>
            <w:color w:val="000000"/>
            <w:sz w:val="24"/>
            <w:szCs w:val="24"/>
            <w:vertAlign w:val="superscript"/>
          </w:rPr>
          <w:tag w:val="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13991262"/>
          <w:placeholder>
            <w:docPart w:val="DefaultPlaceholder_-1854013440"/>
          </w:placeholder>
        </w:sdtPr>
        <w:sdtEndPr/>
        <w:sdtContent>
          <w:r w:rsidR="00273519" w:rsidRPr="00273519">
            <w:rPr>
              <w:rFonts w:ascii="Times New Roman" w:hAnsi="Times New Roman" w:cs="Times New Roman"/>
              <w:iCs/>
              <w:color w:val="000000"/>
              <w:sz w:val="24"/>
              <w:szCs w:val="24"/>
              <w:vertAlign w:val="superscript"/>
            </w:rPr>
            <w:t>21</w:t>
          </w:r>
        </w:sdtContent>
      </w:sdt>
      <w:r w:rsidR="00DE5798" w:rsidRPr="00007089">
        <w:rPr>
          <w:rFonts w:ascii="Times New Roman" w:hAnsi="Times New Roman" w:cs="Times New Roman"/>
          <w:sz w:val="24"/>
          <w:szCs w:val="24"/>
        </w:rPr>
        <w:t>)</w:t>
      </w:r>
      <w:r w:rsidR="008257E5">
        <w:rPr>
          <w:rFonts w:ascii="Times New Roman" w:hAnsi="Times New Roman" w:cs="Times New Roman"/>
          <w:sz w:val="24"/>
          <w:szCs w:val="24"/>
        </w:rPr>
        <w:t>. Yet</w:t>
      </w:r>
      <w:r w:rsidR="008C771C">
        <w:rPr>
          <w:rFonts w:ascii="Times New Roman" w:hAnsi="Times New Roman" w:cs="Times New Roman"/>
          <w:sz w:val="24"/>
          <w:szCs w:val="24"/>
        </w:rPr>
        <w:t xml:space="preserve"> it is conceivable</w:t>
      </w:r>
      <w:r w:rsidR="008257E5">
        <w:rPr>
          <w:rFonts w:ascii="Times New Roman" w:hAnsi="Times New Roman" w:cs="Times New Roman"/>
          <w:sz w:val="24"/>
          <w:szCs w:val="24"/>
        </w:rPr>
        <w:t>, even</w:t>
      </w:r>
      <w:r w:rsidR="006378BE">
        <w:rPr>
          <w:rFonts w:ascii="Times New Roman" w:hAnsi="Times New Roman" w:cs="Times New Roman"/>
          <w:sz w:val="24"/>
          <w:szCs w:val="24"/>
        </w:rPr>
        <w:t xml:space="preserve"> in small </w:t>
      </w:r>
      <w:r w:rsidR="00583821" w:rsidRPr="00007089">
        <w:rPr>
          <w:rFonts w:ascii="Times New Roman" w:hAnsi="Times New Roman" w:cs="Times New Roman"/>
          <w:sz w:val="24"/>
          <w:szCs w:val="24"/>
        </w:rPr>
        <w:t>numbers</w:t>
      </w:r>
      <w:r w:rsidR="00824A31" w:rsidRPr="00007089">
        <w:rPr>
          <w:rFonts w:ascii="Times New Roman" w:hAnsi="Times New Roman" w:cs="Times New Roman"/>
          <w:sz w:val="24"/>
          <w:szCs w:val="24"/>
        </w:rPr>
        <w:t>,</w:t>
      </w:r>
      <w:r w:rsidR="0007273D"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ticks </w:t>
      </w:r>
      <w:r w:rsidR="00AB1F88">
        <w:rPr>
          <w:rFonts w:ascii="Times New Roman" w:hAnsi="Times New Roman" w:cs="Times New Roman"/>
          <w:sz w:val="24"/>
          <w:szCs w:val="24"/>
        </w:rPr>
        <w:t>may</w:t>
      </w:r>
      <w:r w:rsidR="00AB1F88" w:rsidRPr="00007089">
        <w:rPr>
          <w:rFonts w:ascii="Times New Roman" w:hAnsi="Times New Roman" w:cs="Times New Roman"/>
          <w:sz w:val="24"/>
          <w:szCs w:val="24"/>
        </w:rPr>
        <w:t xml:space="preserve"> </w:t>
      </w:r>
      <w:r w:rsidR="00DE5798" w:rsidRPr="00007089">
        <w:rPr>
          <w:rFonts w:ascii="Times New Roman" w:hAnsi="Times New Roman" w:cs="Times New Roman"/>
          <w:sz w:val="24"/>
          <w:szCs w:val="24"/>
        </w:rPr>
        <w:t xml:space="preserve">alter physiological </w:t>
      </w:r>
      <w:r w:rsidR="006378BE">
        <w:rPr>
          <w:rFonts w:ascii="Times New Roman" w:hAnsi="Times New Roman" w:cs="Times New Roman"/>
          <w:sz w:val="24"/>
          <w:szCs w:val="24"/>
        </w:rPr>
        <w:t>function</w:t>
      </w:r>
      <w:r w:rsidR="008257E5">
        <w:rPr>
          <w:rFonts w:ascii="Times New Roman" w:hAnsi="Times New Roman" w:cs="Times New Roman"/>
          <w:sz w:val="24"/>
          <w:szCs w:val="24"/>
        </w:rPr>
        <w:t>, resulting</w:t>
      </w:r>
      <w:r w:rsidR="00DE5798" w:rsidRPr="00007089">
        <w:rPr>
          <w:rFonts w:ascii="Times New Roman" w:hAnsi="Times New Roman" w:cs="Times New Roman"/>
          <w:sz w:val="24"/>
          <w:szCs w:val="24"/>
        </w:rPr>
        <w:t xml:space="preserve"> in </w:t>
      </w:r>
      <w:r w:rsidR="00582D48">
        <w:rPr>
          <w:rFonts w:ascii="Times New Roman" w:hAnsi="Times New Roman" w:cs="Times New Roman"/>
          <w:sz w:val="24"/>
          <w:szCs w:val="24"/>
        </w:rPr>
        <w:t>lower</w:t>
      </w:r>
      <w:r w:rsidR="00583821" w:rsidRPr="00007089">
        <w:rPr>
          <w:rFonts w:ascii="Times New Roman" w:hAnsi="Times New Roman" w:cs="Times New Roman"/>
          <w:sz w:val="24"/>
          <w:szCs w:val="24"/>
        </w:rPr>
        <w:t xml:space="preserve"> performance.</w:t>
      </w:r>
      <w:r w:rsidR="00583821" w:rsidRPr="00007089">
        <w:rPr>
          <w:rFonts w:ascii="Times New Roman" w:eastAsia="Times New Roman" w:hAnsi="Times New Roman" w:cs="Times New Roman"/>
          <w:sz w:val="24"/>
          <w:szCs w:val="24"/>
        </w:rPr>
        <w:t xml:space="preserve"> </w:t>
      </w:r>
      <w:proofErr w:type="spellStart"/>
      <w:r w:rsidR="008257E5">
        <w:rPr>
          <w:rFonts w:ascii="Times New Roman" w:eastAsia="Times New Roman" w:hAnsi="Times New Roman" w:cs="Times New Roman"/>
          <w:sz w:val="24"/>
          <w:szCs w:val="24"/>
        </w:rPr>
        <w:t>Parasitised</w:t>
      </w:r>
      <w:proofErr w:type="spellEnd"/>
      <w:r w:rsidR="00583821" w:rsidRPr="00007089">
        <w:rPr>
          <w:rFonts w:ascii="Times New Roman" w:eastAsia="Times New Roman" w:hAnsi="Times New Roman" w:cs="Times New Roman"/>
          <w:sz w:val="24"/>
          <w:szCs w:val="24"/>
        </w:rPr>
        <w:t xml:space="preserve"> lizards in this study ranged from one to </w:t>
      </w:r>
      <w:r w:rsidR="0007273D" w:rsidRPr="00007089">
        <w:rPr>
          <w:rFonts w:ascii="Times New Roman" w:eastAsia="Times New Roman" w:hAnsi="Times New Roman" w:cs="Times New Roman"/>
          <w:sz w:val="24"/>
          <w:szCs w:val="24"/>
        </w:rPr>
        <w:t>seven</w:t>
      </w:r>
      <w:r w:rsidR="00583821" w:rsidRPr="00007089">
        <w:rPr>
          <w:rFonts w:ascii="Times New Roman" w:eastAsia="Times New Roman" w:hAnsi="Times New Roman" w:cs="Times New Roman"/>
          <w:sz w:val="24"/>
          <w:szCs w:val="24"/>
        </w:rPr>
        <w:t xml:space="preserve"> ticks, with an average </w:t>
      </w:r>
      <w:r w:rsidR="00DE5798" w:rsidRPr="00007089">
        <w:rPr>
          <w:rFonts w:ascii="Times New Roman" w:eastAsia="Times New Roman" w:hAnsi="Times New Roman" w:cs="Times New Roman"/>
          <w:sz w:val="24"/>
          <w:szCs w:val="24"/>
        </w:rPr>
        <w:t xml:space="preserve">of </w:t>
      </w:r>
      <w:r w:rsidR="00583821" w:rsidRPr="00007089">
        <w:rPr>
          <w:rFonts w:ascii="Times New Roman" w:eastAsia="Times New Roman" w:hAnsi="Times New Roman" w:cs="Times New Roman"/>
          <w:sz w:val="24"/>
          <w:szCs w:val="24"/>
        </w:rPr>
        <w:t>three ticks on each infected lizard</w:t>
      </w:r>
      <w:r w:rsidR="00583821" w:rsidRPr="00007089">
        <w:rPr>
          <w:rFonts w:ascii="Times New Roman" w:hAnsi="Times New Roman" w:cs="Times New Roman"/>
          <w:sz w:val="24"/>
          <w:szCs w:val="24"/>
        </w:rPr>
        <w:t>.</w:t>
      </w:r>
      <w:r w:rsidR="00CF5D2C" w:rsidRPr="00007089">
        <w:rPr>
          <w:rFonts w:ascii="Times New Roman" w:hAnsi="Times New Roman" w:cs="Times New Roman"/>
          <w:sz w:val="24"/>
          <w:szCs w:val="24"/>
        </w:rPr>
        <w:t xml:space="preserve"> </w:t>
      </w:r>
      <w:r w:rsidR="00CF5D2C" w:rsidRPr="00007089">
        <w:rPr>
          <w:rFonts w:ascii="Times New Roman" w:eastAsia="Times New Roman" w:hAnsi="Times New Roman" w:cs="Times New Roman"/>
          <w:sz w:val="24"/>
          <w:szCs w:val="24"/>
        </w:rPr>
        <w:t>A</w:t>
      </w:r>
      <w:r w:rsidR="003664D5">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female tick </w:t>
      </w:r>
      <w:r w:rsidR="00D47AEA" w:rsidRPr="00007089">
        <w:rPr>
          <w:rFonts w:ascii="Times New Roman" w:eastAsia="Times New Roman" w:hAnsi="Times New Roman" w:cs="Times New Roman"/>
          <w:sz w:val="24"/>
          <w:szCs w:val="24"/>
        </w:rPr>
        <w:t>(</w:t>
      </w:r>
      <w:proofErr w:type="spellStart"/>
      <w:r w:rsidR="00D47AEA" w:rsidRPr="00007089">
        <w:rPr>
          <w:rFonts w:ascii="Times New Roman" w:hAnsi="Times New Roman" w:cs="Times New Roman"/>
          <w:i/>
          <w:iCs/>
          <w:color w:val="000000" w:themeColor="text1"/>
          <w:sz w:val="24"/>
          <w:szCs w:val="24"/>
        </w:rPr>
        <w:t>Amblyomma</w:t>
      </w:r>
      <w:proofErr w:type="spellEnd"/>
      <w:r w:rsidR="00D47AEA" w:rsidRPr="00007089">
        <w:rPr>
          <w:rFonts w:ascii="Times New Roman" w:hAnsi="Times New Roman" w:cs="Times New Roman"/>
          <w:i/>
          <w:iCs/>
          <w:color w:val="000000" w:themeColor="text1"/>
          <w:sz w:val="24"/>
          <w:szCs w:val="24"/>
        </w:rPr>
        <w:t xml:space="preserve"> spp.</w:t>
      </w:r>
      <w:r w:rsidR="00D47AEA" w:rsidRPr="00007089">
        <w:rPr>
          <w:rFonts w:ascii="Times New Roman" w:eastAsia="Times New Roman" w:hAnsi="Times New Roman" w:cs="Times New Roman"/>
          <w:sz w:val="24"/>
          <w:szCs w:val="24"/>
        </w:rPr>
        <w:t xml:space="preserve">) </w:t>
      </w:r>
      <w:r w:rsidR="00583821" w:rsidRPr="00007089">
        <w:rPr>
          <w:rFonts w:ascii="Times New Roman" w:eastAsia="Times New Roman" w:hAnsi="Times New Roman" w:cs="Times New Roman"/>
          <w:sz w:val="24"/>
          <w:szCs w:val="24"/>
        </w:rPr>
        <w:t xml:space="preserve">takes about 7 to 12 days to </w:t>
      </w:r>
      <w:r w:rsidR="003664D5">
        <w:rPr>
          <w:rFonts w:ascii="Times New Roman" w:eastAsia="Times New Roman" w:hAnsi="Times New Roman" w:cs="Times New Roman"/>
          <w:sz w:val="24"/>
          <w:szCs w:val="24"/>
        </w:rPr>
        <w:t xml:space="preserve">become fully </w:t>
      </w:r>
      <w:r w:rsidR="00583821" w:rsidRPr="00007089">
        <w:rPr>
          <w:rFonts w:ascii="Times New Roman" w:eastAsia="Times New Roman" w:hAnsi="Times New Roman" w:cs="Times New Roman"/>
          <w:sz w:val="24"/>
          <w:szCs w:val="24"/>
        </w:rPr>
        <w:t>engorge</w:t>
      </w:r>
      <w:r w:rsidR="003664D5">
        <w:rPr>
          <w:rFonts w:ascii="Times New Roman" w:eastAsia="Times New Roman" w:hAnsi="Times New Roman" w:cs="Times New Roman"/>
          <w:sz w:val="24"/>
          <w:szCs w:val="24"/>
        </w:rPr>
        <w:t xml:space="preserve">d, extracting </w:t>
      </w:r>
      <w:r w:rsidR="00756D4B">
        <w:rPr>
          <w:rFonts w:ascii="Times New Roman" w:eastAsia="Times New Roman" w:hAnsi="Times New Roman" w:cs="Times New Roman"/>
          <w:sz w:val="24"/>
          <w:szCs w:val="24"/>
        </w:rPr>
        <w:t xml:space="preserve">an average of </w:t>
      </w:r>
      <w:r w:rsidR="00583821" w:rsidRPr="00007089">
        <w:rPr>
          <w:rFonts w:ascii="Times New Roman" w:eastAsia="Times New Roman" w:hAnsi="Times New Roman" w:cs="Times New Roman"/>
          <w:sz w:val="24"/>
          <w:szCs w:val="24"/>
        </w:rPr>
        <w:t>11mg</w:t>
      </w:r>
      <w:r w:rsidR="003664D5">
        <w:rPr>
          <w:rFonts w:ascii="Times New Roman" w:eastAsia="Times New Roman" w:hAnsi="Times New Roman" w:cs="Times New Roman"/>
          <w:sz w:val="24"/>
          <w:szCs w:val="24"/>
        </w:rPr>
        <w:t xml:space="preserve"> of blood</w:t>
      </w:r>
      <w:sdt>
        <w:sdtPr>
          <w:rPr>
            <w:rFonts w:ascii="Times New Roman" w:eastAsia="Times New Roman" w:hAnsi="Times New Roman" w:cs="Times New Roman"/>
            <w:color w:val="000000"/>
            <w:sz w:val="24"/>
            <w:szCs w:val="24"/>
            <w:vertAlign w:val="superscript"/>
          </w:rPr>
          <w:tag w:val="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
          <w:id w:val="193509194"/>
          <w:placeholder>
            <w:docPart w:val="DefaultPlaceholder_-1854013440"/>
          </w:placeholder>
        </w:sdtPr>
        <w:sdtEndPr/>
        <w:sdtContent>
          <w:r w:rsidR="00273519" w:rsidRPr="00273519">
            <w:rPr>
              <w:rFonts w:ascii="Times New Roman" w:eastAsia="Times New Roman" w:hAnsi="Times New Roman" w:cs="Times New Roman"/>
              <w:color w:val="000000"/>
              <w:sz w:val="24"/>
              <w:szCs w:val="24"/>
              <w:vertAlign w:val="superscript"/>
            </w:rPr>
            <w:t>38</w:t>
          </w:r>
        </w:sdtContent>
      </w:sdt>
      <w:r w:rsidR="00583821" w:rsidRPr="00007089">
        <w:rPr>
          <w:rFonts w:ascii="Times New Roman" w:eastAsia="Times New Roman" w:hAnsi="Times New Roman" w:cs="Times New Roman"/>
          <w:sz w:val="24"/>
          <w:szCs w:val="24"/>
        </w:rPr>
        <w:t xml:space="preserve">. If blood makes up about 5-8% of a </w:t>
      </w:r>
      <w:r w:rsidR="00D47AEA" w:rsidRPr="00007089">
        <w:rPr>
          <w:rFonts w:ascii="Times New Roman" w:eastAsia="Times New Roman" w:hAnsi="Times New Roman" w:cs="Times New Roman"/>
          <w:sz w:val="24"/>
          <w:szCs w:val="24"/>
        </w:rPr>
        <w:t>lizard's</w:t>
      </w:r>
      <w:r w:rsidR="00583821" w:rsidRPr="00007089">
        <w:rPr>
          <w:rFonts w:ascii="Times New Roman" w:eastAsia="Times New Roman" w:hAnsi="Times New Roman" w:cs="Times New Roman"/>
          <w:sz w:val="24"/>
          <w:szCs w:val="24"/>
        </w:rPr>
        <w:t xml:space="preserve"> body </w:t>
      </w:r>
      <w:r w:rsidR="00D47AEA" w:rsidRPr="00007089">
        <w:rPr>
          <w:rFonts w:ascii="Times New Roman" w:eastAsia="Times New Roman" w:hAnsi="Times New Roman" w:cs="Times New Roman"/>
          <w:sz w:val="24"/>
          <w:szCs w:val="24"/>
        </w:rPr>
        <w:t>mass</w:t>
      </w:r>
      <w:sdt>
        <w:sdtPr>
          <w:rPr>
            <w:rFonts w:ascii="Times New Roman" w:eastAsia="Times New Roman" w:hAnsi="Times New Roman" w:cs="Times New Roman"/>
            <w:color w:val="000000"/>
            <w:sz w:val="24"/>
            <w:szCs w:val="24"/>
            <w:vertAlign w:val="superscript"/>
          </w:rPr>
          <w:tag w:val="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
          <w:id w:val="-695154888"/>
          <w:placeholder>
            <w:docPart w:val="DefaultPlaceholder_-1854013440"/>
          </w:placeholder>
        </w:sdtPr>
        <w:sdtEndPr/>
        <w:sdtContent>
          <w:r w:rsidR="00273519" w:rsidRPr="00273519">
            <w:rPr>
              <w:rFonts w:ascii="Times New Roman" w:eastAsia="Times New Roman" w:hAnsi="Times New Roman" w:cs="Times New Roman"/>
              <w:color w:val="000000"/>
              <w:sz w:val="24"/>
              <w:szCs w:val="24"/>
              <w:vertAlign w:val="superscript"/>
            </w:rPr>
            <w:t>39</w:t>
          </w:r>
        </w:sdtContent>
      </w:sdt>
      <w:r w:rsidR="00583821" w:rsidRPr="00007089">
        <w:rPr>
          <w:rFonts w:ascii="Times New Roman" w:eastAsia="Times New Roman" w:hAnsi="Times New Roman" w:cs="Times New Roman"/>
          <w:sz w:val="24"/>
          <w:szCs w:val="24"/>
        </w:rPr>
        <w:t xml:space="preserve">, then </w:t>
      </w:r>
      <w:r w:rsidR="00AB1F88">
        <w:rPr>
          <w:rFonts w:ascii="Times New Roman" w:eastAsia="Times New Roman" w:hAnsi="Times New Roman" w:cs="Times New Roman"/>
          <w:sz w:val="24"/>
          <w:szCs w:val="24"/>
        </w:rPr>
        <w:t>a</w:t>
      </w:r>
      <w:r w:rsidR="00CF5D2C" w:rsidRPr="00007089">
        <w:rPr>
          <w:rFonts w:ascii="Times New Roman" w:eastAsia="Times New Roman" w:hAnsi="Times New Roman" w:cs="Times New Roman"/>
          <w:sz w:val="24"/>
          <w:szCs w:val="24"/>
        </w:rPr>
        <w:t xml:space="preserve">n </w:t>
      </w:r>
      <w:r w:rsidR="001A757B" w:rsidRPr="00007089">
        <w:rPr>
          <w:rFonts w:ascii="Times New Roman" w:eastAsia="Times New Roman" w:hAnsi="Times New Roman" w:cs="Times New Roman"/>
          <w:sz w:val="24"/>
          <w:szCs w:val="24"/>
        </w:rPr>
        <w:t>average-sized</w:t>
      </w:r>
      <w:r w:rsidR="0034549E" w:rsidRPr="00007089">
        <w:rPr>
          <w:rFonts w:ascii="Times New Roman" w:eastAsia="Times New Roman" w:hAnsi="Times New Roman" w:cs="Times New Roman"/>
          <w:sz w:val="24"/>
          <w:szCs w:val="24"/>
        </w:rPr>
        <w:t xml:space="preserve"> lizard in our study (9.5g)</w:t>
      </w:r>
      <w:r w:rsidR="00583821" w:rsidRPr="00007089">
        <w:rPr>
          <w:rFonts w:ascii="Times New Roman" w:hAnsi="Times New Roman" w:cs="Times New Roman"/>
          <w:sz w:val="24"/>
          <w:szCs w:val="24"/>
        </w:rPr>
        <w:t xml:space="preserve"> could potentially lose 1-2% of blood for each engorged tick. This blood loss</w:t>
      </w:r>
      <w:r w:rsidR="0034549E" w:rsidRPr="00007089">
        <w:rPr>
          <w:rFonts w:ascii="Times New Roman" w:hAnsi="Times New Roman" w:cs="Times New Roman"/>
          <w:sz w:val="24"/>
          <w:szCs w:val="24"/>
        </w:rPr>
        <w:t xml:space="preserve"> </w:t>
      </w:r>
      <w:r w:rsidR="0034549E" w:rsidRPr="00007089">
        <w:rPr>
          <w:rFonts w:ascii="Times New Roman" w:eastAsia="Times New Roman" w:hAnsi="Times New Roman" w:cs="Times New Roman"/>
          <w:sz w:val="24"/>
          <w:szCs w:val="24"/>
        </w:rPr>
        <w:t>can have significant physiological consequences</w:t>
      </w:r>
      <w:r w:rsidR="0034549E" w:rsidRPr="00007089">
        <w:rPr>
          <w:rFonts w:ascii="Times New Roman" w:hAnsi="Times New Roman" w:cs="Times New Roman"/>
          <w:sz w:val="24"/>
          <w:szCs w:val="24"/>
        </w:rPr>
        <w:t xml:space="preserve">, </w:t>
      </w:r>
      <w:r w:rsidR="00C51F05">
        <w:rPr>
          <w:rFonts w:ascii="Times New Roman" w:hAnsi="Times New Roman" w:cs="Times New Roman"/>
          <w:sz w:val="24"/>
          <w:szCs w:val="24"/>
        </w:rPr>
        <w:t>including</w:t>
      </w:r>
      <w:r w:rsidR="00583821" w:rsidRPr="00007089">
        <w:rPr>
          <w:rFonts w:ascii="Times New Roman" w:hAnsi="Times New Roman" w:cs="Times New Roman"/>
          <w:sz w:val="24"/>
          <w:szCs w:val="24"/>
        </w:rPr>
        <w:t xml:space="preserve"> anemia</w:t>
      </w:r>
      <w:r w:rsidR="00DF4886" w:rsidRPr="00007089">
        <w:rPr>
          <w:rFonts w:ascii="Times New Roman" w:hAnsi="Times New Roman" w:cs="Times New Roman"/>
          <w:sz w:val="24"/>
          <w:szCs w:val="24"/>
          <w:lang w:val="en-AU"/>
        </w:rPr>
        <w:t>, where a reduction of oxygen-carrying capacity of the blood could explain the lower levels of locomotor performance</w:t>
      </w:r>
      <w:sdt>
        <w:sdtPr>
          <w:rPr>
            <w:rFonts w:ascii="Times New Roman" w:hAnsi="Times New Roman" w:cs="Times New Roman"/>
            <w:color w:val="000000"/>
            <w:sz w:val="24"/>
            <w:szCs w:val="24"/>
            <w:vertAlign w:val="superscript"/>
          </w:rPr>
          <w:tag w:val="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
          <w:id w:val="-401133791"/>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40</w:t>
          </w:r>
        </w:sdtContent>
      </w:sdt>
      <w:r w:rsidR="00583821" w:rsidRPr="00007089">
        <w:rPr>
          <w:rFonts w:ascii="Times New Roman" w:hAnsi="Times New Roman" w:cs="Times New Roman"/>
          <w:sz w:val="24"/>
          <w:szCs w:val="24"/>
        </w:rPr>
        <w:t>. In an experimental study</w:t>
      </w:r>
      <w:r w:rsidR="003664D5">
        <w:rPr>
          <w:rFonts w:ascii="Times New Roman" w:hAnsi="Times New Roman" w:cs="Times New Roman"/>
          <w:sz w:val="24"/>
          <w:szCs w:val="24"/>
        </w:rPr>
        <w:t>, Main and Bull</w:t>
      </w:r>
      <w:r w:rsidR="00273519" w:rsidRPr="00273519">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
          <w:id w:val="-1401981617"/>
          <w:placeholder>
            <w:docPart w:val="D731193C32C14D4E988A1FEF215D8D45"/>
          </w:placeholder>
        </w:sdtPr>
        <w:sdtEndPr/>
        <w:sdtContent>
          <w:r w:rsidR="00273519" w:rsidRPr="00273519">
            <w:rPr>
              <w:rFonts w:ascii="Times New Roman" w:hAnsi="Times New Roman" w:cs="Times New Roman"/>
              <w:color w:val="000000"/>
              <w:sz w:val="24"/>
              <w:szCs w:val="24"/>
              <w:vertAlign w:val="superscript"/>
            </w:rPr>
            <w:t>21</w:t>
          </w:r>
        </w:sdtContent>
      </w:sdt>
      <w:r w:rsidR="003664D5">
        <w:rPr>
          <w:rFonts w:ascii="Times New Roman" w:hAnsi="Times New Roman" w:cs="Times New Roman"/>
          <w:sz w:val="24"/>
          <w:szCs w:val="24"/>
        </w:rPr>
        <w:t xml:space="preserve"> </w:t>
      </w:r>
      <w:r w:rsidR="00583821" w:rsidRPr="00007089">
        <w:rPr>
          <w:rFonts w:ascii="Times New Roman" w:hAnsi="Times New Roman" w:cs="Times New Roman"/>
          <w:sz w:val="24"/>
          <w:szCs w:val="24"/>
        </w:rPr>
        <w:t xml:space="preserve">allowed </w:t>
      </w:r>
      <w:r w:rsidR="003664D5">
        <w:rPr>
          <w:rFonts w:ascii="Times New Roman" w:hAnsi="Times New Roman" w:cs="Times New Roman"/>
          <w:sz w:val="24"/>
          <w:szCs w:val="24"/>
        </w:rPr>
        <w:t xml:space="preserve">ticks </w:t>
      </w:r>
      <w:r w:rsidR="00583821" w:rsidRPr="00007089">
        <w:rPr>
          <w:rFonts w:ascii="Times New Roman" w:hAnsi="Times New Roman" w:cs="Times New Roman"/>
          <w:sz w:val="24"/>
          <w:szCs w:val="24"/>
        </w:rPr>
        <w:t>to attach and engorge on lizard hosts</w:t>
      </w:r>
      <w:r w:rsidR="002E0C45">
        <w:rPr>
          <w:rFonts w:ascii="Times New Roman" w:hAnsi="Times New Roman" w:cs="Times New Roman"/>
          <w:sz w:val="24"/>
          <w:szCs w:val="24"/>
        </w:rPr>
        <w:t xml:space="preserve"> (Sleepy </w:t>
      </w:r>
      <w:r w:rsidR="00AB1F88">
        <w:rPr>
          <w:rFonts w:ascii="Times New Roman" w:hAnsi="Times New Roman" w:cs="Times New Roman"/>
          <w:sz w:val="24"/>
          <w:szCs w:val="24"/>
        </w:rPr>
        <w:t>L</w:t>
      </w:r>
      <w:r w:rsidR="002E0C45">
        <w:rPr>
          <w:rFonts w:ascii="Times New Roman" w:hAnsi="Times New Roman" w:cs="Times New Roman"/>
          <w:sz w:val="24"/>
          <w:szCs w:val="24"/>
        </w:rPr>
        <w:t xml:space="preserve">izards, </w:t>
      </w:r>
      <w:proofErr w:type="spellStart"/>
      <w:r w:rsidR="002E0C45" w:rsidRPr="00007089">
        <w:rPr>
          <w:rFonts w:ascii="Times New Roman" w:hAnsi="Times New Roman" w:cs="Times New Roman"/>
          <w:i/>
          <w:sz w:val="24"/>
          <w:szCs w:val="24"/>
        </w:rPr>
        <w:t>Tiliqua</w:t>
      </w:r>
      <w:proofErr w:type="spellEnd"/>
      <w:r w:rsidR="002E0C45" w:rsidRPr="00007089">
        <w:rPr>
          <w:rFonts w:ascii="Times New Roman" w:hAnsi="Times New Roman" w:cs="Times New Roman"/>
          <w:i/>
          <w:sz w:val="24"/>
          <w:szCs w:val="24"/>
        </w:rPr>
        <w:t xml:space="preserve"> rugosa</w:t>
      </w:r>
      <w:r w:rsidR="002E0C45" w:rsidRPr="002C3412">
        <w:rPr>
          <w:rFonts w:ascii="Times New Roman" w:hAnsi="Times New Roman" w:cs="Times New Roman"/>
          <w:iCs/>
          <w:sz w:val="24"/>
          <w:szCs w:val="24"/>
        </w:rPr>
        <w:t>)</w:t>
      </w:r>
      <w:r w:rsidR="00583821" w:rsidRPr="00007089">
        <w:rPr>
          <w:rFonts w:ascii="Times New Roman" w:hAnsi="Times New Roman" w:cs="Times New Roman"/>
          <w:sz w:val="24"/>
          <w:szCs w:val="24"/>
        </w:rPr>
        <w:t xml:space="preserve">, </w:t>
      </w:r>
      <w:r w:rsidR="003664D5">
        <w:rPr>
          <w:rFonts w:ascii="Times New Roman" w:hAnsi="Times New Roman" w:cs="Times New Roman"/>
          <w:sz w:val="24"/>
          <w:szCs w:val="24"/>
        </w:rPr>
        <w:t xml:space="preserve">and </w:t>
      </w:r>
      <w:r w:rsidR="00BC0510" w:rsidRPr="00007089">
        <w:rPr>
          <w:rFonts w:ascii="Times New Roman" w:hAnsi="Times New Roman" w:cs="Times New Roman"/>
          <w:sz w:val="24"/>
          <w:szCs w:val="24"/>
        </w:rPr>
        <w:t xml:space="preserve">lizards with </w:t>
      </w:r>
      <w:r w:rsidR="00583821" w:rsidRPr="00007089">
        <w:rPr>
          <w:rFonts w:ascii="Times New Roman" w:hAnsi="Times New Roman" w:cs="Times New Roman"/>
          <w:sz w:val="24"/>
          <w:szCs w:val="24"/>
        </w:rPr>
        <w:t>ticks had a significant reduction in sprint and endurance performance than lizards with no tick</w:t>
      </w:r>
      <w:r w:rsidR="00273519">
        <w:rPr>
          <w:rFonts w:ascii="Times New Roman" w:hAnsi="Times New Roman" w:cs="Times New Roman"/>
          <w:sz w:val="24"/>
          <w:szCs w:val="24"/>
        </w:rPr>
        <w:t xml:space="preserve">s. </w:t>
      </w:r>
      <w:r w:rsidR="00583821" w:rsidRPr="00007089">
        <w:rPr>
          <w:rFonts w:ascii="Times New Roman" w:hAnsi="Times New Roman" w:cs="Times New Roman"/>
          <w:sz w:val="24"/>
          <w:szCs w:val="24"/>
        </w:rPr>
        <w:t xml:space="preserve">Our results </w:t>
      </w:r>
      <w:r w:rsidR="002E0C45">
        <w:rPr>
          <w:rFonts w:ascii="Times New Roman" w:hAnsi="Times New Roman" w:cs="Times New Roman"/>
          <w:sz w:val="24"/>
          <w:szCs w:val="24"/>
        </w:rPr>
        <w:t>similarly reflect</w:t>
      </w:r>
      <w:r w:rsidR="002E0C45" w:rsidRPr="00007089">
        <w:rPr>
          <w:rFonts w:ascii="Times New Roman" w:hAnsi="Times New Roman" w:cs="Times New Roman"/>
          <w:sz w:val="24"/>
          <w:szCs w:val="24"/>
        </w:rPr>
        <w:t xml:space="preserve"> </w:t>
      </w:r>
      <w:r w:rsidR="00583821" w:rsidRPr="00007089">
        <w:rPr>
          <w:rFonts w:ascii="Times New Roman" w:hAnsi="Times New Roman" w:cs="Times New Roman"/>
          <w:sz w:val="24"/>
          <w:szCs w:val="24"/>
        </w:rPr>
        <w:t>th</w:t>
      </w:r>
      <w:r w:rsidR="003C039A">
        <w:rPr>
          <w:rFonts w:ascii="Times New Roman" w:hAnsi="Times New Roman" w:cs="Times New Roman"/>
          <w:sz w:val="24"/>
          <w:szCs w:val="24"/>
        </w:rPr>
        <w:t xml:space="preserve">ose </w:t>
      </w:r>
      <w:r w:rsidR="00583821" w:rsidRPr="00007089">
        <w:rPr>
          <w:rFonts w:ascii="Times New Roman" w:hAnsi="Times New Roman" w:cs="Times New Roman"/>
          <w:sz w:val="24"/>
          <w:szCs w:val="24"/>
        </w:rPr>
        <w:lastRenderedPageBreak/>
        <w:t>findings</w:t>
      </w:r>
      <w:r w:rsidR="003C039A">
        <w:rPr>
          <w:rFonts w:ascii="Times New Roman" w:hAnsi="Times New Roman" w:cs="Times New Roman"/>
          <w:sz w:val="24"/>
          <w:szCs w:val="24"/>
        </w:rPr>
        <w:t>,</w:t>
      </w:r>
      <w:r w:rsidR="00583821" w:rsidRPr="00007089">
        <w:rPr>
          <w:rFonts w:ascii="Times New Roman" w:hAnsi="Times New Roman" w:cs="Times New Roman"/>
          <w:sz w:val="24"/>
          <w:szCs w:val="24"/>
        </w:rPr>
        <w:t xml:space="preserve"> </w:t>
      </w:r>
      <w:r w:rsidR="0034549E" w:rsidRPr="00007089">
        <w:rPr>
          <w:rFonts w:ascii="Times New Roman" w:hAnsi="Times New Roman" w:cs="Times New Roman"/>
          <w:sz w:val="24"/>
          <w:szCs w:val="24"/>
        </w:rPr>
        <w:t>however</w:t>
      </w:r>
      <w:r w:rsidR="00583821" w:rsidRPr="00007089">
        <w:rPr>
          <w:rFonts w:ascii="Times New Roman" w:hAnsi="Times New Roman" w:cs="Times New Roman"/>
          <w:sz w:val="24"/>
          <w:szCs w:val="24"/>
        </w:rPr>
        <w:t xml:space="preserve">, </w:t>
      </w:r>
      <w:proofErr w:type="spellStart"/>
      <w:r w:rsidR="00583821" w:rsidRPr="00007089">
        <w:rPr>
          <w:rFonts w:ascii="Times New Roman" w:hAnsi="Times New Roman" w:cs="Times New Roman"/>
          <w:i/>
          <w:sz w:val="24"/>
          <w:szCs w:val="24"/>
        </w:rPr>
        <w:t>Tiliqua</w:t>
      </w:r>
      <w:proofErr w:type="spellEnd"/>
      <w:r w:rsidR="00583821" w:rsidRPr="00007089">
        <w:rPr>
          <w:rFonts w:ascii="Times New Roman" w:hAnsi="Times New Roman" w:cs="Times New Roman"/>
          <w:i/>
          <w:sz w:val="24"/>
          <w:szCs w:val="24"/>
        </w:rPr>
        <w:t xml:space="preserve"> rugosa</w:t>
      </w:r>
      <w:r w:rsidR="00583821" w:rsidRPr="00007089">
        <w:rPr>
          <w:rFonts w:ascii="Times New Roman" w:hAnsi="Times New Roman" w:cs="Times New Roman"/>
          <w:sz w:val="24"/>
          <w:szCs w:val="24"/>
        </w:rPr>
        <w:t xml:space="preserve"> are </w:t>
      </w:r>
      <w:r w:rsidR="0034549E" w:rsidRPr="00007089">
        <w:rPr>
          <w:rFonts w:ascii="Times New Roman" w:hAnsi="Times New Roman" w:cs="Times New Roman"/>
          <w:sz w:val="24"/>
          <w:szCs w:val="24"/>
        </w:rPr>
        <w:t>large-bodied</w:t>
      </w:r>
      <w:r w:rsidR="00583821" w:rsidRPr="00007089">
        <w:rPr>
          <w:rFonts w:ascii="Times New Roman" w:hAnsi="Times New Roman" w:cs="Times New Roman"/>
          <w:sz w:val="24"/>
          <w:szCs w:val="24"/>
        </w:rPr>
        <w:t xml:space="preserve"> lizards (</w:t>
      </w:r>
      <w:r w:rsidR="00CF5D2C" w:rsidRPr="00007089">
        <w:rPr>
          <w:rFonts w:ascii="Times New Roman" w:hAnsi="Times New Roman" w:cs="Times New Roman"/>
          <w:sz w:val="24"/>
          <w:szCs w:val="24"/>
        </w:rPr>
        <w:t>~</w:t>
      </w:r>
      <w:r w:rsidR="00387C8C" w:rsidRPr="00007089">
        <w:rPr>
          <w:rFonts w:ascii="Times New Roman" w:hAnsi="Times New Roman" w:cs="Times New Roman"/>
          <w:sz w:val="24"/>
          <w:szCs w:val="24"/>
        </w:rPr>
        <w:t>650g</w:t>
      </w:r>
      <w:r w:rsidR="00583821" w:rsidRPr="00007089">
        <w:rPr>
          <w:rFonts w:ascii="Times New Roman" w:hAnsi="Times New Roman" w:cs="Times New Roman"/>
          <w:sz w:val="24"/>
          <w:szCs w:val="24"/>
        </w:rPr>
        <w:t>)</w:t>
      </w:r>
      <w:r w:rsidR="003C039A">
        <w:rPr>
          <w:rFonts w:ascii="Times New Roman" w:hAnsi="Times New Roman" w:cs="Times New Roman"/>
          <w:sz w:val="24"/>
          <w:szCs w:val="24"/>
        </w:rPr>
        <w:t xml:space="preserve"> with</w:t>
      </w:r>
      <w:r w:rsidR="00583821" w:rsidRPr="00007089">
        <w:rPr>
          <w:rFonts w:ascii="Times New Roman" w:hAnsi="Times New Roman" w:cs="Times New Roman"/>
          <w:sz w:val="24"/>
          <w:szCs w:val="24"/>
        </w:rPr>
        <w:t xml:space="preserve"> relatively few predators as adults</w:t>
      </w:r>
      <w:sdt>
        <w:sdtPr>
          <w:rPr>
            <w:rFonts w:ascii="Times New Roman" w:hAnsi="Times New Roman" w:cs="Times New Roman"/>
            <w:color w:val="000000"/>
            <w:sz w:val="24"/>
            <w:szCs w:val="24"/>
            <w:vertAlign w:val="superscript"/>
          </w:rPr>
          <w:tag w:val="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
          <w:id w:val="279386855"/>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41</w:t>
          </w:r>
        </w:sdtContent>
      </w:sdt>
      <w:r w:rsidR="00634574">
        <w:rPr>
          <w:rFonts w:ascii="Times New Roman" w:hAnsi="Times New Roman" w:cs="Times New Roman"/>
          <w:sz w:val="24"/>
          <w:szCs w:val="24"/>
        </w:rPr>
        <w:t xml:space="preserve"> </w:t>
      </w:r>
      <w:r w:rsidR="003664D5">
        <w:rPr>
          <w:rFonts w:ascii="Times New Roman" w:hAnsi="Times New Roman" w:cs="Times New Roman"/>
          <w:sz w:val="24"/>
          <w:szCs w:val="24"/>
        </w:rPr>
        <w:t>and rarely require</w:t>
      </w:r>
      <w:r w:rsidR="00854988">
        <w:rPr>
          <w:rFonts w:ascii="Times New Roman" w:hAnsi="Times New Roman" w:cs="Times New Roman"/>
          <w:sz w:val="24"/>
          <w:szCs w:val="24"/>
        </w:rPr>
        <w:t xml:space="preserve"> sprinting to </w:t>
      </w:r>
      <w:r w:rsidR="00634574">
        <w:rPr>
          <w:rFonts w:ascii="Times New Roman" w:hAnsi="Times New Roman" w:cs="Times New Roman"/>
          <w:sz w:val="24"/>
          <w:szCs w:val="24"/>
        </w:rPr>
        <w:t xml:space="preserve">escape </w:t>
      </w:r>
      <w:r w:rsidR="00854988">
        <w:rPr>
          <w:rFonts w:ascii="Times New Roman" w:hAnsi="Times New Roman" w:cs="Times New Roman"/>
          <w:sz w:val="24"/>
          <w:szCs w:val="24"/>
        </w:rPr>
        <w:t>predators.</w:t>
      </w:r>
      <w:r w:rsidR="00583821" w:rsidRPr="00007089">
        <w:rPr>
          <w:rFonts w:ascii="Times New Roman" w:hAnsi="Times New Roman" w:cs="Times New Roman"/>
          <w:sz w:val="24"/>
          <w:szCs w:val="24"/>
        </w:rPr>
        <w:t xml:space="preserve"> </w:t>
      </w:r>
      <w:r w:rsidR="005F67AA" w:rsidRPr="00007089">
        <w:rPr>
          <w:rFonts w:ascii="Times New Roman" w:hAnsi="Times New Roman" w:cs="Times New Roman"/>
          <w:sz w:val="24"/>
          <w:szCs w:val="24"/>
        </w:rPr>
        <w:t>In contrast,</w:t>
      </w:r>
      <w:r w:rsidR="00583821" w:rsidRPr="00007089">
        <w:rPr>
          <w:rFonts w:ascii="Times New Roman" w:hAnsi="Times New Roman" w:cs="Times New Roman"/>
          <w:sz w:val="24"/>
          <w:szCs w:val="24"/>
        </w:rPr>
        <w:t xml:space="preserve"> </w:t>
      </w:r>
      <w:r w:rsidR="00583821" w:rsidRPr="002D5457">
        <w:rPr>
          <w:rFonts w:ascii="Times New Roman" w:hAnsi="Times New Roman" w:cs="Times New Roman"/>
          <w:sz w:val="24"/>
          <w:szCs w:val="24"/>
        </w:rPr>
        <w:t xml:space="preserve">adult </w:t>
      </w:r>
      <w:r w:rsidR="00583821" w:rsidRPr="002D5457">
        <w:rPr>
          <w:rFonts w:ascii="Times New Roman" w:hAnsi="Times New Roman" w:cs="Times New Roman"/>
          <w:i/>
          <w:sz w:val="24"/>
          <w:szCs w:val="24"/>
        </w:rPr>
        <w:t xml:space="preserve">S. undulatus </w:t>
      </w:r>
      <w:r w:rsidR="00583821" w:rsidRPr="002D5457">
        <w:rPr>
          <w:rFonts w:ascii="Times New Roman" w:hAnsi="Times New Roman" w:cs="Times New Roman"/>
          <w:sz w:val="24"/>
          <w:szCs w:val="24"/>
        </w:rPr>
        <w:t xml:space="preserve">are considerably smaller and are frequently preyed upon by </w:t>
      </w:r>
      <w:r w:rsidR="00990884">
        <w:rPr>
          <w:rFonts w:ascii="Times New Roman" w:hAnsi="Times New Roman" w:cs="Times New Roman"/>
          <w:sz w:val="24"/>
          <w:szCs w:val="24"/>
        </w:rPr>
        <w:t xml:space="preserve">fast-moving </w:t>
      </w:r>
      <w:r w:rsidR="00583821" w:rsidRPr="002D5457">
        <w:rPr>
          <w:rFonts w:ascii="Times New Roman" w:hAnsi="Times New Roman" w:cs="Times New Roman"/>
          <w:sz w:val="24"/>
          <w:szCs w:val="24"/>
        </w:rPr>
        <w:t>thermophilic snakes and birds</w:t>
      </w:r>
      <w:sdt>
        <w:sdtPr>
          <w:rPr>
            <w:rFonts w:ascii="Times New Roman" w:hAnsi="Times New Roman" w:cs="Times New Roman"/>
            <w:color w:val="000000"/>
            <w:sz w:val="24"/>
            <w:szCs w:val="24"/>
            <w:vertAlign w:val="superscript"/>
          </w:rPr>
          <w:tag w:val="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
          <w:id w:val="1406114"/>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42</w:t>
          </w:r>
        </w:sdtContent>
      </w:sdt>
      <w:r w:rsidR="00387C8C"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Thus, </w:t>
      </w:r>
      <w:r w:rsidR="00830A3B">
        <w:rPr>
          <w:rFonts w:ascii="Times New Roman" w:hAnsi="Times New Roman" w:cs="Times New Roman"/>
          <w:sz w:val="24"/>
          <w:szCs w:val="24"/>
        </w:rPr>
        <w:t>smaller lizard species that experience</w:t>
      </w:r>
      <w:r w:rsidR="00830A3B" w:rsidRPr="002D5457">
        <w:rPr>
          <w:rFonts w:ascii="Times New Roman" w:hAnsi="Times New Roman" w:cs="Times New Roman"/>
          <w:sz w:val="24"/>
          <w:szCs w:val="24"/>
        </w:rPr>
        <w:t xml:space="preserve"> </w:t>
      </w:r>
      <w:r w:rsidR="00210504" w:rsidRPr="002D5457">
        <w:rPr>
          <w:rFonts w:ascii="Times New Roman" w:hAnsi="Times New Roman" w:cs="Times New Roman"/>
          <w:sz w:val="24"/>
          <w:szCs w:val="24"/>
        </w:rPr>
        <w:t xml:space="preserve">high tick loads </w:t>
      </w:r>
      <w:r w:rsidR="00A2245A">
        <w:rPr>
          <w:rFonts w:ascii="Times New Roman" w:hAnsi="Times New Roman" w:cs="Times New Roman"/>
          <w:sz w:val="24"/>
          <w:szCs w:val="24"/>
        </w:rPr>
        <w:t xml:space="preserve">may be at higher risk of predation due to </w:t>
      </w:r>
      <w:r w:rsidR="008C771C">
        <w:rPr>
          <w:rFonts w:ascii="Times New Roman" w:hAnsi="Times New Roman" w:cs="Times New Roman"/>
          <w:sz w:val="24"/>
          <w:szCs w:val="24"/>
        </w:rPr>
        <w:t>a reduction in</w:t>
      </w:r>
      <w:r w:rsidR="00210504" w:rsidRPr="002D5457">
        <w:rPr>
          <w:rFonts w:ascii="Times New Roman" w:hAnsi="Times New Roman" w:cs="Times New Roman"/>
          <w:sz w:val="24"/>
          <w:szCs w:val="24"/>
        </w:rPr>
        <w:t xml:space="preserve"> locomotor performance.</w:t>
      </w:r>
      <w:r w:rsidR="00210504" w:rsidRPr="00007089">
        <w:rPr>
          <w:rFonts w:ascii="Times New Roman" w:hAnsi="Times New Roman" w:cs="Times New Roman"/>
          <w:sz w:val="24"/>
          <w:szCs w:val="24"/>
        </w:rPr>
        <w:t xml:space="preserve">  </w:t>
      </w:r>
    </w:p>
    <w:p w14:paraId="216AA083" w14:textId="6AA1FB28" w:rsidR="006378BE" w:rsidRDefault="00583821" w:rsidP="005D2B3B">
      <w:pPr>
        <w:spacing w:line="240" w:lineRule="auto"/>
        <w:ind w:firstLine="720"/>
        <w:contextualSpacing/>
        <w:rPr>
          <w:rFonts w:ascii="Times New Roman" w:hAnsi="Times New Roman" w:cs="Times New Roman"/>
          <w:sz w:val="24"/>
          <w:szCs w:val="24"/>
        </w:rPr>
      </w:pPr>
      <w:r w:rsidRPr="00007089">
        <w:rPr>
          <w:rFonts w:ascii="Times New Roman" w:hAnsi="Times New Roman" w:cs="Times New Roman"/>
          <w:sz w:val="24"/>
          <w:szCs w:val="24"/>
        </w:rPr>
        <w:t>Contrary to our findings, other studies have shown that ectoparasit</w:t>
      </w:r>
      <w:r w:rsidR="00A2245A">
        <w:rPr>
          <w:rFonts w:ascii="Times New Roman" w:hAnsi="Times New Roman" w:cs="Times New Roman"/>
          <w:sz w:val="24"/>
          <w:szCs w:val="24"/>
        </w:rPr>
        <w:t>e</w:t>
      </w:r>
      <w:r w:rsidRPr="00007089">
        <w:rPr>
          <w:rFonts w:ascii="Times New Roman" w:hAnsi="Times New Roman" w:cs="Times New Roman"/>
          <w:sz w:val="24"/>
          <w:szCs w:val="24"/>
        </w:rPr>
        <w:t xml:space="preserve"> infestation negatively </w:t>
      </w:r>
      <w:r w:rsidR="008257E5">
        <w:rPr>
          <w:rFonts w:ascii="Times New Roman" w:hAnsi="Times New Roman" w:cs="Times New Roman"/>
          <w:sz w:val="24"/>
          <w:szCs w:val="24"/>
        </w:rPr>
        <w:t>affects</w:t>
      </w:r>
      <w:r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or is associated with low </w:t>
      </w:r>
      <w:r w:rsidRPr="00007089">
        <w:rPr>
          <w:rFonts w:ascii="Times New Roman" w:hAnsi="Times New Roman" w:cs="Times New Roman"/>
          <w:sz w:val="24"/>
          <w:szCs w:val="24"/>
        </w:rPr>
        <w:t>body condition in reptiles</w:t>
      </w:r>
      <w:sdt>
        <w:sdtPr>
          <w:rPr>
            <w:rFonts w:ascii="Times New Roman" w:hAnsi="Times New Roman" w:cs="Times New Roman"/>
            <w:color w:val="000000"/>
            <w:sz w:val="24"/>
            <w:szCs w:val="24"/>
            <w:vertAlign w:val="superscript"/>
          </w:rPr>
          <w:tag w:val="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
          <w:id w:val="-1006281075"/>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12,43,44</w:t>
          </w:r>
        </w:sdtContent>
      </w:sdt>
      <w:r w:rsidRPr="00007089">
        <w:rPr>
          <w:rFonts w:ascii="Times New Roman" w:hAnsi="Times New Roman" w:cs="Times New Roman"/>
          <w:sz w:val="24"/>
          <w:szCs w:val="24"/>
        </w:rPr>
        <w:t>.</w:t>
      </w:r>
      <w:r w:rsidR="009871DC" w:rsidRPr="00007089">
        <w:rPr>
          <w:rFonts w:ascii="Times New Roman" w:hAnsi="Times New Roman" w:cs="Times New Roman"/>
          <w:sz w:val="24"/>
          <w:szCs w:val="24"/>
        </w:rPr>
        <w:t xml:space="preserve"> </w:t>
      </w:r>
      <w:r w:rsidR="00CC7A1D">
        <w:rPr>
          <w:rFonts w:ascii="Times New Roman" w:hAnsi="Times New Roman" w:cs="Times New Roman"/>
          <w:sz w:val="24"/>
          <w:szCs w:val="24"/>
        </w:rPr>
        <w:t>I</w:t>
      </w:r>
      <w:r w:rsidR="002C3070" w:rsidRPr="00007089">
        <w:rPr>
          <w:rFonts w:ascii="Times New Roman" w:hAnsi="Times New Roman" w:cs="Times New Roman"/>
          <w:sz w:val="24"/>
          <w:szCs w:val="24"/>
        </w:rPr>
        <w:t>t appears that ticks do not selectively infect</w:t>
      </w:r>
      <w:r w:rsidR="00A2245A">
        <w:rPr>
          <w:rFonts w:ascii="Times New Roman" w:hAnsi="Times New Roman" w:cs="Times New Roman"/>
          <w:sz w:val="24"/>
          <w:szCs w:val="24"/>
        </w:rPr>
        <w:t xml:space="preserve"> or influence</w:t>
      </w:r>
      <w:r w:rsidR="002C3070" w:rsidRPr="00007089">
        <w:rPr>
          <w:rFonts w:ascii="Times New Roman" w:hAnsi="Times New Roman" w:cs="Times New Roman"/>
          <w:sz w:val="24"/>
          <w:szCs w:val="24"/>
        </w:rPr>
        <w:t xml:space="preserve"> </w:t>
      </w:r>
      <w:r w:rsidR="00A2245A">
        <w:rPr>
          <w:rFonts w:ascii="Times New Roman" w:hAnsi="Times New Roman" w:cs="Times New Roman"/>
          <w:sz w:val="24"/>
          <w:szCs w:val="24"/>
        </w:rPr>
        <w:t xml:space="preserve">host </w:t>
      </w:r>
      <w:r w:rsidR="00634574">
        <w:rPr>
          <w:rFonts w:ascii="Times New Roman" w:hAnsi="Times New Roman" w:cs="Times New Roman"/>
          <w:sz w:val="24"/>
          <w:szCs w:val="24"/>
        </w:rPr>
        <w:t>energetic</w:t>
      </w:r>
      <w:r w:rsidR="00634574"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status</w:t>
      </w:r>
      <w:r w:rsidR="00CC7A1D">
        <w:rPr>
          <w:rFonts w:ascii="Times New Roman" w:hAnsi="Times New Roman" w:cs="Times New Roman"/>
          <w:sz w:val="24"/>
          <w:szCs w:val="24"/>
        </w:rPr>
        <w:t xml:space="preserve">, as </w:t>
      </w:r>
      <w:r w:rsidR="005C7B4D" w:rsidRPr="00007089">
        <w:rPr>
          <w:rFonts w:ascii="Times New Roman" w:hAnsi="Times New Roman" w:cs="Times New Roman"/>
          <w:sz w:val="24"/>
          <w:szCs w:val="24"/>
        </w:rPr>
        <w:t>evident</w:t>
      </w:r>
      <w:r w:rsidR="002C3070" w:rsidRPr="00007089">
        <w:rPr>
          <w:rFonts w:ascii="Times New Roman" w:hAnsi="Times New Roman" w:cs="Times New Roman"/>
          <w:sz w:val="24"/>
          <w:szCs w:val="24"/>
        </w:rPr>
        <w:t xml:space="preserve"> by the lack of differences in body condition between uninfected and infected lizards</w:t>
      </w:r>
      <w:r w:rsidR="00CC7A1D">
        <w:rPr>
          <w:rFonts w:ascii="Times New Roman" w:hAnsi="Times New Roman" w:cs="Times New Roman"/>
          <w:sz w:val="24"/>
          <w:szCs w:val="24"/>
        </w:rPr>
        <w:t>.</w:t>
      </w:r>
      <w:r w:rsidR="00AB1F88">
        <w:rPr>
          <w:rFonts w:ascii="Times New Roman" w:hAnsi="Times New Roman" w:cs="Times New Roman"/>
          <w:sz w:val="24"/>
          <w:szCs w:val="24"/>
        </w:rPr>
        <w:t xml:space="preserve"> </w:t>
      </w:r>
      <w:r w:rsidR="00CC7A1D">
        <w:rPr>
          <w:rFonts w:ascii="Times New Roman" w:hAnsi="Times New Roman" w:cs="Times New Roman"/>
          <w:sz w:val="24"/>
          <w:szCs w:val="24"/>
        </w:rPr>
        <w:t xml:space="preserve">This </w:t>
      </w:r>
      <w:r w:rsidR="002C3070" w:rsidRPr="00007089">
        <w:rPr>
          <w:rFonts w:ascii="Times New Roman" w:hAnsi="Times New Roman" w:cs="Times New Roman"/>
          <w:sz w:val="24"/>
          <w:szCs w:val="24"/>
        </w:rPr>
        <w:t xml:space="preserve">aligns with </w:t>
      </w:r>
      <w:r w:rsidR="00634574">
        <w:rPr>
          <w:rFonts w:ascii="Times New Roman" w:hAnsi="Times New Roman" w:cs="Times New Roman"/>
          <w:sz w:val="24"/>
          <w:szCs w:val="24"/>
        </w:rPr>
        <w:t xml:space="preserve">previous </w:t>
      </w:r>
      <w:r w:rsidR="002C3070" w:rsidRPr="00007089">
        <w:rPr>
          <w:rFonts w:ascii="Times New Roman" w:hAnsi="Times New Roman" w:cs="Times New Roman"/>
          <w:sz w:val="24"/>
          <w:szCs w:val="24"/>
        </w:rPr>
        <w:t>findings</w:t>
      </w:r>
      <w:r w:rsidR="00F12B08">
        <w:rPr>
          <w:rFonts w:ascii="Times New Roman" w:hAnsi="Times New Roman" w:cs="Times New Roman"/>
          <w:sz w:val="24"/>
          <w:szCs w:val="24"/>
        </w:rPr>
        <w:t>,</w:t>
      </w:r>
      <w:r w:rsidR="002C3070" w:rsidRPr="00007089">
        <w:rPr>
          <w:rFonts w:ascii="Times New Roman" w:hAnsi="Times New Roman" w:cs="Times New Roman"/>
          <w:sz w:val="24"/>
          <w:szCs w:val="24"/>
        </w:rPr>
        <w:t xml:space="preserve"> which suggested that ticks do not preferentially feed on healthier </w:t>
      </w:r>
      <w:r w:rsidR="008C771C">
        <w:rPr>
          <w:rFonts w:ascii="Times New Roman" w:hAnsi="Times New Roman" w:cs="Times New Roman"/>
          <w:sz w:val="24"/>
          <w:szCs w:val="24"/>
        </w:rPr>
        <w:t xml:space="preserve">lizard </w:t>
      </w:r>
      <w:r w:rsidR="002C3070" w:rsidRPr="00007089">
        <w:rPr>
          <w:rFonts w:ascii="Times New Roman" w:hAnsi="Times New Roman" w:cs="Times New Roman"/>
          <w:sz w:val="24"/>
          <w:szCs w:val="24"/>
        </w:rPr>
        <w:t xml:space="preserve">hosts, but </w:t>
      </w:r>
      <w:r w:rsidR="00E24633">
        <w:rPr>
          <w:rFonts w:ascii="Times New Roman" w:hAnsi="Times New Roman" w:cs="Times New Roman"/>
          <w:sz w:val="24"/>
          <w:szCs w:val="24"/>
        </w:rPr>
        <w:t>rather the</w:t>
      </w:r>
      <w:r w:rsidR="00E24633" w:rsidRPr="00007089">
        <w:rPr>
          <w:rFonts w:ascii="Times New Roman" w:hAnsi="Times New Roman" w:cs="Times New Roman"/>
          <w:sz w:val="24"/>
          <w:szCs w:val="24"/>
        </w:rPr>
        <w:t xml:space="preserve"> </w:t>
      </w:r>
      <w:r w:rsidR="002C3070" w:rsidRPr="00007089">
        <w:rPr>
          <w:rFonts w:ascii="Times New Roman" w:hAnsi="Times New Roman" w:cs="Times New Roman"/>
          <w:sz w:val="24"/>
          <w:szCs w:val="24"/>
        </w:rPr>
        <w:t>health of their hosts affect</w:t>
      </w:r>
      <w:r w:rsidR="00E24633">
        <w:rPr>
          <w:rFonts w:ascii="Times New Roman" w:hAnsi="Times New Roman" w:cs="Times New Roman"/>
          <w:sz w:val="24"/>
          <w:szCs w:val="24"/>
        </w:rPr>
        <w:t>s</w:t>
      </w:r>
      <w:r w:rsidR="002C3070" w:rsidRPr="00007089">
        <w:rPr>
          <w:rFonts w:ascii="Times New Roman" w:hAnsi="Times New Roman" w:cs="Times New Roman"/>
          <w:sz w:val="24"/>
          <w:szCs w:val="24"/>
        </w:rPr>
        <w:t xml:space="preserve"> the speed at which </w:t>
      </w:r>
      <w:r w:rsidR="00CF5D2C" w:rsidRPr="00007089">
        <w:rPr>
          <w:rFonts w:ascii="Times New Roman" w:hAnsi="Times New Roman" w:cs="Times New Roman"/>
          <w:sz w:val="24"/>
          <w:szCs w:val="24"/>
        </w:rPr>
        <w:t>ticks could</w:t>
      </w:r>
      <w:r w:rsidR="002C3070" w:rsidRPr="00007089">
        <w:rPr>
          <w:rFonts w:ascii="Times New Roman" w:hAnsi="Times New Roman" w:cs="Times New Roman"/>
          <w:sz w:val="24"/>
          <w:szCs w:val="24"/>
        </w:rPr>
        <w:t xml:space="preserve"> feed</w:t>
      </w:r>
      <w:sdt>
        <w:sdtPr>
          <w:rPr>
            <w:rFonts w:ascii="Times New Roman" w:hAnsi="Times New Roman" w:cs="Times New Roman"/>
            <w:color w:val="000000"/>
            <w:sz w:val="24"/>
            <w:szCs w:val="24"/>
            <w:vertAlign w:val="superscript"/>
          </w:rPr>
          <w:tag w:val="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
          <w:id w:val="1595126053"/>
          <w:placeholder>
            <w:docPart w:val="DefaultPlaceholder_-1854013440"/>
          </w:placeholder>
        </w:sdtPr>
        <w:sdtEndPr/>
        <w:sdtContent>
          <w:r w:rsidR="00273519" w:rsidRPr="00273519">
            <w:rPr>
              <w:rFonts w:ascii="Times New Roman" w:hAnsi="Times New Roman" w:cs="Times New Roman"/>
              <w:color w:val="000000"/>
              <w:sz w:val="24"/>
              <w:szCs w:val="24"/>
              <w:vertAlign w:val="superscript"/>
            </w:rPr>
            <w:t>22</w:t>
          </w:r>
        </w:sdtContent>
      </w:sdt>
      <w:r w:rsidR="002C3070" w:rsidRPr="00007089">
        <w:rPr>
          <w:rFonts w:ascii="Times New Roman" w:hAnsi="Times New Roman" w:cs="Times New Roman"/>
          <w:sz w:val="24"/>
          <w:szCs w:val="24"/>
        </w:rPr>
        <w:t>.</w:t>
      </w:r>
      <w:r w:rsidR="005C7B4D" w:rsidRPr="00007089">
        <w:rPr>
          <w:rFonts w:ascii="Times New Roman" w:hAnsi="Times New Roman" w:cs="Times New Roman"/>
          <w:sz w:val="24"/>
          <w:szCs w:val="24"/>
        </w:rPr>
        <w:t xml:space="preserve"> </w:t>
      </w:r>
      <w:r w:rsidR="008C771C">
        <w:rPr>
          <w:rFonts w:ascii="Times New Roman" w:hAnsi="Times New Roman" w:cs="Times New Roman"/>
          <w:sz w:val="24"/>
          <w:szCs w:val="24"/>
        </w:rPr>
        <w:t>O</w:t>
      </w:r>
      <w:r w:rsidR="00E24633">
        <w:rPr>
          <w:rFonts w:ascii="Times New Roman" w:hAnsi="Times New Roman" w:cs="Times New Roman"/>
          <w:sz w:val="24"/>
          <w:szCs w:val="24"/>
        </w:rPr>
        <w:t>ur data show</w:t>
      </w:r>
      <w:r w:rsidR="002C3070" w:rsidRPr="00007089">
        <w:rPr>
          <w:rFonts w:ascii="Times New Roman" w:hAnsi="Times New Roman" w:cs="Times New Roman"/>
          <w:sz w:val="24"/>
          <w:szCs w:val="24"/>
        </w:rPr>
        <w:t xml:space="preserve"> that </w:t>
      </w:r>
      <w:r w:rsidR="008C771C">
        <w:rPr>
          <w:rFonts w:ascii="Times New Roman" w:hAnsi="Times New Roman" w:cs="Times New Roman"/>
          <w:sz w:val="24"/>
          <w:szCs w:val="24"/>
        </w:rPr>
        <w:t xml:space="preserve">other </w:t>
      </w:r>
      <w:r w:rsidR="002C3070" w:rsidRPr="00007089">
        <w:rPr>
          <w:rFonts w:ascii="Times New Roman" w:hAnsi="Times New Roman" w:cs="Times New Roman"/>
          <w:sz w:val="24"/>
          <w:szCs w:val="24"/>
        </w:rPr>
        <w:t>factors</w:t>
      </w:r>
      <w:r w:rsidR="008C771C">
        <w:rPr>
          <w:rFonts w:ascii="Times New Roman" w:hAnsi="Times New Roman" w:cs="Times New Roman"/>
          <w:sz w:val="24"/>
          <w:szCs w:val="24"/>
        </w:rPr>
        <w:t>,</w:t>
      </w:r>
      <w:r w:rsidR="002C3070" w:rsidRPr="00007089">
        <w:rPr>
          <w:rFonts w:ascii="Times New Roman" w:hAnsi="Times New Roman" w:cs="Times New Roman"/>
          <w:sz w:val="24"/>
          <w:szCs w:val="24"/>
        </w:rPr>
        <w:t xml:space="preserve"> such as the </w:t>
      </w:r>
      <w:r w:rsidR="00CF5D2C" w:rsidRPr="00007089">
        <w:rPr>
          <w:rFonts w:ascii="Times New Roman" w:hAnsi="Times New Roman" w:cs="Times New Roman"/>
          <w:sz w:val="24"/>
          <w:szCs w:val="24"/>
        </w:rPr>
        <w:t>sex</w:t>
      </w:r>
      <w:r w:rsidR="002C3070" w:rsidRPr="00007089">
        <w:rPr>
          <w:rFonts w:ascii="Times New Roman" w:hAnsi="Times New Roman" w:cs="Times New Roman"/>
          <w:sz w:val="24"/>
          <w:szCs w:val="24"/>
        </w:rPr>
        <w:t xml:space="preserve"> and s</w:t>
      </w:r>
      <w:r w:rsidR="00CF5D2C" w:rsidRPr="00007089">
        <w:rPr>
          <w:rFonts w:ascii="Times New Roman" w:hAnsi="Times New Roman" w:cs="Times New Roman"/>
          <w:sz w:val="24"/>
          <w:szCs w:val="24"/>
        </w:rPr>
        <w:t>ize</w:t>
      </w:r>
      <w:r w:rsidR="002C3070" w:rsidRPr="00007089">
        <w:rPr>
          <w:rFonts w:ascii="Times New Roman" w:hAnsi="Times New Roman" w:cs="Times New Roman"/>
          <w:sz w:val="24"/>
          <w:szCs w:val="24"/>
        </w:rPr>
        <w:t xml:space="preserve"> of lizard</w:t>
      </w:r>
      <w:r w:rsidR="00830A3B">
        <w:rPr>
          <w:rFonts w:ascii="Times New Roman" w:hAnsi="Times New Roman" w:cs="Times New Roman"/>
          <w:sz w:val="24"/>
          <w:szCs w:val="24"/>
        </w:rPr>
        <w:t xml:space="preserve"> hosts</w:t>
      </w:r>
      <w:r w:rsidR="008C771C">
        <w:rPr>
          <w:rFonts w:ascii="Times New Roman" w:hAnsi="Times New Roman" w:cs="Times New Roman"/>
          <w:sz w:val="24"/>
          <w:szCs w:val="24"/>
        </w:rPr>
        <w:t>,</w:t>
      </w:r>
      <w:r w:rsidR="00830A3B">
        <w:rPr>
          <w:rFonts w:ascii="Times New Roman" w:hAnsi="Times New Roman" w:cs="Times New Roman"/>
          <w:sz w:val="24"/>
          <w:szCs w:val="24"/>
        </w:rPr>
        <w:t xml:space="preserve"> </w:t>
      </w:r>
      <w:r w:rsidR="002C3070" w:rsidRPr="00007089">
        <w:rPr>
          <w:rFonts w:ascii="Times New Roman" w:hAnsi="Times New Roman" w:cs="Times New Roman"/>
          <w:sz w:val="24"/>
          <w:szCs w:val="24"/>
        </w:rPr>
        <w:t xml:space="preserve">may play a more significant role in tick infection rates. </w:t>
      </w:r>
      <w:r w:rsidR="008C771C">
        <w:rPr>
          <w:rFonts w:ascii="Times New Roman" w:hAnsi="Times New Roman" w:cs="Times New Roman"/>
          <w:sz w:val="24"/>
          <w:szCs w:val="24"/>
        </w:rPr>
        <w:t>A</w:t>
      </w:r>
      <w:r w:rsidR="00E24633" w:rsidRPr="00E24633">
        <w:rPr>
          <w:rFonts w:ascii="Times New Roman" w:hAnsi="Times New Roman" w:cs="Times New Roman"/>
          <w:sz w:val="24"/>
          <w:szCs w:val="24"/>
        </w:rPr>
        <w:t xml:space="preserve">lthough tick infection </w:t>
      </w:r>
      <w:r w:rsidR="00E24633">
        <w:rPr>
          <w:rFonts w:ascii="Times New Roman" w:hAnsi="Times New Roman" w:cs="Times New Roman"/>
          <w:sz w:val="24"/>
          <w:szCs w:val="24"/>
        </w:rPr>
        <w:t xml:space="preserve">appears </w:t>
      </w:r>
      <w:r w:rsidR="008C771C">
        <w:rPr>
          <w:rFonts w:ascii="Times New Roman" w:hAnsi="Times New Roman" w:cs="Times New Roman"/>
          <w:sz w:val="24"/>
          <w:szCs w:val="24"/>
        </w:rPr>
        <w:t xml:space="preserve">to affect </w:t>
      </w:r>
      <w:r w:rsidR="00E24633" w:rsidRPr="00E24633">
        <w:rPr>
          <w:rFonts w:ascii="Times New Roman" w:hAnsi="Times New Roman" w:cs="Times New Roman"/>
          <w:sz w:val="24"/>
          <w:szCs w:val="24"/>
        </w:rPr>
        <w:t xml:space="preserve">sprint speed, </w:t>
      </w:r>
      <w:r w:rsidR="00E24633">
        <w:rPr>
          <w:rFonts w:ascii="Times New Roman" w:hAnsi="Times New Roman" w:cs="Times New Roman"/>
          <w:sz w:val="24"/>
          <w:szCs w:val="24"/>
        </w:rPr>
        <w:t xml:space="preserve">it did not appear </w:t>
      </w:r>
      <w:r w:rsidR="00B61F38">
        <w:rPr>
          <w:rFonts w:ascii="Times New Roman" w:hAnsi="Times New Roman" w:cs="Times New Roman"/>
          <w:sz w:val="24"/>
          <w:szCs w:val="24"/>
        </w:rPr>
        <w:t>to be a factor in</w:t>
      </w:r>
      <w:r w:rsidR="00E24633" w:rsidRPr="00E24633">
        <w:rPr>
          <w:rFonts w:ascii="Times New Roman" w:hAnsi="Times New Roman" w:cs="Times New Roman"/>
          <w:sz w:val="24"/>
          <w:szCs w:val="24"/>
        </w:rPr>
        <w:t xml:space="preserve"> the overall health condition of the host, indicating a potential trade-off between physical performance and susceptibility to parasitism.</w:t>
      </w:r>
    </w:p>
    <w:p w14:paraId="4F50CCE7" w14:textId="77777777" w:rsidR="00983FC9" w:rsidRPr="0063292D" w:rsidRDefault="00983FC9" w:rsidP="00B269F3">
      <w:pPr>
        <w:spacing w:line="240" w:lineRule="auto"/>
        <w:contextualSpacing/>
        <w:rPr>
          <w:rFonts w:ascii="Times New Roman" w:hAnsi="Times New Roman" w:cs="Times New Roman"/>
          <w:sz w:val="24"/>
          <w:szCs w:val="24"/>
        </w:rPr>
      </w:pPr>
    </w:p>
    <w:p w14:paraId="2E185249" w14:textId="77777777" w:rsidR="002D5457" w:rsidRDefault="002D5457" w:rsidP="00B269F3">
      <w:pPr>
        <w:spacing w:line="240" w:lineRule="auto"/>
        <w:contextualSpacing/>
        <w:rPr>
          <w:rFonts w:ascii="Times New Roman" w:hAnsi="Times New Roman" w:cs="Times New Roman"/>
          <w:sz w:val="24"/>
          <w:szCs w:val="24"/>
        </w:rPr>
        <w:sectPr w:rsidR="002D5457" w:rsidSect="00FD44C6">
          <w:pgSz w:w="12240" w:h="15840"/>
          <w:pgMar w:top="1440" w:right="1440" w:bottom="1440" w:left="1440" w:header="720" w:footer="720" w:gutter="0"/>
          <w:cols w:space="720"/>
          <w:docGrid w:linePitch="360"/>
        </w:sectPr>
      </w:pPr>
    </w:p>
    <w:p w14:paraId="497257BD" w14:textId="5498D861" w:rsidR="002F708F" w:rsidRDefault="002D5457" w:rsidP="002F708F">
      <w:pPr>
        <w:spacing w:line="240" w:lineRule="auto"/>
        <w:contextualSpacing/>
        <w:rPr>
          <w:rFonts w:eastAsia="Times New Roman"/>
        </w:rPr>
      </w:pPr>
      <w:r>
        <w:rPr>
          <w:rFonts w:ascii="Times New Roman" w:hAnsi="Times New Roman" w:cs="Times New Roman"/>
          <w:sz w:val="24"/>
          <w:szCs w:val="24"/>
        </w:rPr>
        <w:lastRenderedPageBreak/>
        <w:t>Literature cited</w:t>
      </w:r>
    </w:p>
    <w:p w14:paraId="7DCA329D" w14:textId="16731636" w:rsidR="002D5457" w:rsidRPr="002D5457" w:rsidRDefault="002D5457" w:rsidP="002D5457">
      <w:pPr>
        <w:spacing w:line="240" w:lineRule="auto"/>
        <w:ind w:left="720" w:hanging="720"/>
        <w:contextualSpacing/>
        <w:rPr>
          <w:rFonts w:ascii="Times New Roman" w:hAnsi="Times New Roman" w:cs="Times New Roman"/>
          <w:sz w:val="20"/>
          <w:szCs w:val="20"/>
        </w:rPr>
      </w:pPr>
    </w:p>
    <w:p w14:paraId="13D7C897" w14:textId="77777777" w:rsidR="002D5457" w:rsidRDefault="002D5457" w:rsidP="00B269F3">
      <w:pPr>
        <w:spacing w:line="240" w:lineRule="auto"/>
        <w:contextualSpacing/>
        <w:rPr>
          <w:rFonts w:ascii="Times New Roman" w:hAnsi="Times New Roman" w:cs="Times New Roman"/>
          <w:sz w:val="24"/>
          <w:szCs w:val="24"/>
        </w:rPr>
      </w:pPr>
    </w:p>
    <w:p w14:paraId="69D18A3D" w14:textId="77777777" w:rsidR="002D5457" w:rsidRPr="0063292D" w:rsidRDefault="002D5457" w:rsidP="00B269F3">
      <w:pPr>
        <w:spacing w:line="240" w:lineRule="auto"/>
        <w:contextualSpacing/>
        <w:rPr>
          <w:rFonts w:ascii="Times New Roman" w:hAnsi="Times New Roman" w:cs="Times New Roman"/>
          <w:sz w:val="24"/>
          <w:szCs w:val="24"/>
        </w:rPr>
        <w:sectPr w:rsidR="002D5457" w:rsidRPr="0063292D" w:rsidSect="00FD44C6">
          <w:pgSz w:w="12240" w:h="15840"/>
          <w:pgMar w:top="1440" w:right="1440" w:bottom="1440" w:left="1440" w:header="720" w:footer="720" w:gutter="0"/>
          <w:cols w:space="720"/>
          <w:docGrid w:linePitch="360"/>
        </w:sectPr>
      </w:pPr>
    </w:p>
    <w:p w14:paraId="0105D913" w14:textId="71562FB5" w:rsidR="00FD44C6" w:rsidRPr="0063292D" w:rsidRDefault="008708C2" w:rsidP="00B269F3">
      <w:pPr>
        <w:spacing w:line="240" w:lineRule="auto"/>
        <w:contextualSpacing/>
        <w:rPr>
          <w:rFonts w:ascii="Times New Roman" w:hAnsi="Times New Roman" w:cs="Times New Roman"/>
          <w:color w:val="000000" w:themeColor="text1"/>
          <w:kern w:val="24"/>
          <w:sz w:val="24"/>
          <w:szCs w:val="24"/>
        </w:rPr>
      </w:pPr>
      <w:r>
        <w:rPr>
          <w:rFonts w:ascii="Times New Roman" w:hAnsi="Times New Roman" w:cs="Times New Roman"/>
          <w:color w:val="000000" w:themeColor="text1"/>
          <w:kern w:val="24"/>
          <w:sz w:val="24"/>
          <w:szCs w:val="24"/>
        </w:rPr>
        <w:lastRenderedPageBreak/>
        <w:t xml:space="preserve"> </w:t>
      </w:r>
      <w:r w:rsidR="007640BF">
        <w:rPr>
          <w:rFonts w:ascii="Times New Roman" w:hAnsi="Times New Roman" w:cs="Times New Roman"/>
          <w:noProof/>
          <w:color w:val="000000" w:themeColor="text1"/>
          <w:kern w:val="24"/>
          <w:sz w:val="24"/>
          <w:szCs w:val="24"/>
        </w:rPr>
        <w:drawing>
          <wp:inline distT="0" distB="0" distL="0" distR="0" wp14:anchorId="5CBA8E4E" wp14:editId="07A163C1">
            <wp:extent cx="8926202" cy="4402067"/>
            <wp:effectExtent l="0" t="0" r="1905" b="5080"/>
            <wp:docPr id="272106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06111" name="Picture 272106111"/>
                    <pic:cNvPicPr/>
                  </pic:nvPicPr>
                  <pic:blipFill>
                    <a:blip r:embed="rId15">
                      <a:extLst>
                        <a:ext uri="{28A0092B-C50C-407E-A947-70E740481C1C}">
                          <a14:useLocalDpi xmlns:a14="http://schemas.microsoft.com/office/drawing/2010/main" val="0"/>
                        </a:ext>
                      </a:extLst>
                    </a:blip>
                    <a:stretch>
                      <a:fillRect/>
                    </a:stretch>
                  </pic:blipFill>
                  <pic:spPr>
                    <a:xfrm>
                      <a:off x="0" y="0"/>
                      <a:ext cx="8963632" cy="4420526"/>
                    </a:xfrm>
                    <a:prstGeom prst="rect">
                      <a:avLst/>
                    </a:prstGeom>
                  </pic:spPr>
                </pic:pic>
              </a:graphicData>
            </a:graphic>
          </wp:inline>
        </w:drawing>
      </w:r>
    </w:p>
    <w:p w14:paraId="5B59B299" w14:textId="784184E9" w:rsidR="00FD44C6" w:rsidRDefault="00983FC9" w:rsidP="00B269F3">
      <w:pPr>
        <w:spacing w:line="240" w:lineRule="auto"/>
        <w:contextualSpacing/>
        <w:rPr>
          <w:rFonts w:ascii="Times New Roman" w:hAnsi="Times New Roman" w:cs="Times New Roman"/>
          <w:color w:val="000000" w:themeColor="text1"/>
          <w:kern w:val="24"/>
          <w:sz w:val="24"/>
          <w:szCs w:val="24"/>
        </w:rPr>
      </w:pPr>
      <w:commentRangeStart w:id="26"/>
      <w:r w:rsidRPr="0063292D">
        <w:rPr>
          <w:rFonts w:ascii="Times New Roman" w:hAnsi="Times New Roman" w:cs="Times New Roman"/>
          <w:color w:val="000000" w:themeColor="text1"/>
          <w:kern w:val="24"/>
          <w:sz w:val="24"/>
          <w:szCs w:val="24"/>
        </w:rPr>
        <w:t xml:space="preserve">Figure 1. Relationship between </w:t>
      </w:r>
      <w:r w:rsidR="00062868" w:rsidRPr="0063292D">
        <w:rPr>
          <w:rFonts w:ascii="Times New Roman" w:hAnsi="Times New Roman" w:cs="Times New Roman"/>
          <w:color w:val="000000" w:themeColor="text1"/>
          <w:kern w:val="24"/>
          <w:sz w:val="24"/>
          <w:szCs w:val="24"/>
        </w:rPr>
        <w:t>body size (SVL)</w:t>
      </w:r>
      <w:r w:rsidR="00062868">
        <w:rPr>
          <w:rFonts w:ascii="Times New Roman" w:hAnsi="Times New Roman" w:cs="Times New Roman"/>
          <w:color w:val="000000" w:themeColor="text1"/>
          <w:kern w:val="24"/>
          <w:sz w:val="24"/>
          <w:szCs w:val="24"/>
        </w:rPr>
        <w:t xml:space="preserve"> and </w:t>
      </w:r>
      <w:r w:rsidR="00D47AEA" w:rsidRPr="0063292D">
        <w:rPr>
          <w:rFonts w:ascii="Times New Roman" w:hAnsi="Times New Roman" w:cs="Times New Roman"/>
          <w:color w:val="000000" w:themeColor="text1"/>
          <w:kern w:val="24"/>
          <w:sz w:val="24"/>
          <w:szCs w:val="24"/>
        </w:rPr>
        <w:t xml:space="preserve">probability </w:t>
      </w:r>
      <w:r w:rsidRPr="0063292D">
        <w:rPr>
          <w:rFonts w:ascii="Times New Roman" w:hAnsi="Times New Roman" w:cs="Times New Roman"/>
          <w:color w:val="000000" w:themeColor="text1"/>
          <w:kern w:val="24"/>
          <w:sz w:val="24"/>
          <w:szCs w:val="24"/>
        </w:rPr>
        <w:t>of tick infection for male</w:t>
      </w:r>
      <w:r w:rsidR="008708C2">
        <w:rPr>
          <w:rFonts w:ascii="Times New Roman" w:hAnsi="Times New Roman" w:cs="Times New Roman"/>
          <w:color w:val="000000" w:themeColor="text1"/>
          <w:kern w:val="24"/>
          <w:sz w:val="24"/>
          <w:szCs w:val="24"/>
        </w:rPr>
        <w:t xml:space="preserve"> (A)</w:t>
      </w:r>
      <w:r w:rsidRPr="0063292D">
        <w:rPr>
          <w:rFonts w:ascii="Times New Roman" w:hAnsi="Times New Roman" w:cs="Times New Roman"/>
          <w:color w:val="000000" w:themeColor="text1"/>
          <w:kern w:val="24"/>
          <w:sz w:val="24"/>
          <w:szCs w:val="24"/>
        </w:rPr>
        <w:t xml:space="preserve"> </w:t>
      </w:r>
      <w:r w:rsidR="008708C2">
        <w:rPr>
          <w:rFonts w:ascii="Times New Roman" w:hAnsi="Times New Roman" w:cs="Times New Roman"/>
          <w:color w:val="000000" w:themeColor="text1"/>
          <w:kern w:val="24"/>
          <w:sz w:val="24"/>
          <w:szCs w:val="24"/>
        </w:rPr>
        <w:t xml:space="preserve">and female (B) </w:t>
      </w:r>
      <w:r w:rsidR="00062868">
        <w:rPr>
          <w:rFonts w:ascii="Times New Roman" w:hAnsi="Times New Roman" w:cs="Times New Roman"/>
          <w:color w:val="000000" w:themeColor="text1"/>
          <w:kern w:val="24"/>
          <w:sz w:val="24"/>
          <w:szCs w:val="24"/>
        </w:rPr>
        <w:t>Eastern Fence L</w:t>
      </w:r>
      <w:r w:rsidRPr="0063292D">
        <w:rPr>
          <w:rFonts w:ascii="Times New Roman" w:hAnsi="Times New Roman" w:cs="Times New Roman"/>
          <w:color w:val="000000" w:themeColor="text1"/>
          <w:kern w:val="24"/>
          <w:sz w:val="24"/>
          <w:szCs w:val="24"/>
        </w:rPr>
        <w:t xml:space="preserve">izards. </w:t>
      </w:r>
      <w:r w:rsidR="00464517" w:rsidRPr="0063292D">
        <w:rPr>
          <w:rFonts w:ascii="Times New Roman" w:hAnsi="Times New Roman" w:cs="Times New Roman"/>
          <w:color w:val="000000" w:themeColor="text1"/>
          <w:kern w:val="24"/>
          <w:sz w:val="24"/>
          <w:szCs w:val="24"/>
        </w:rPr>
        <w:t>The line</w:t>
      </w:r>
      <w:r w:rsidRPr="0063292D">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represents </w:t>
      </w:r>
      <w:r w:rsidRPr="0063292D">
        <w:rPr>
          <w:rFonts w:ascii="Times New Roman" w:hAnsi="Times New Roman" w:cs="Times New Roman"/>
          <w:color w:val="000000" w:themeColor="text1"/>
          <w:kern w:val="24"/>
          <w:sz w:val="24"/>
          <w:szCs w:val="24"/>
        </w:rPr>
        <w:t>the probability function from logistic regression</w:t>
      </w:r>
      <w:r w:rsidR="00CE57C7">
        <w:rPr>
          <w:rFonts w:ascii="Times New Roman" w:hAnsi="Times New Roman" w:cs="Times New Roman"/>
          <w:color w:val="000000" w:themeColor="text1"/>
          <w:kern w:val="24"/>
          <w:sz w:val="24"/>
          <w:szCs w:val="24"/>
        </w:rPr>
        <w:t xml:space="preserve">. </w:t>
      </w:r>
      <w:r w:rsidR="00464517" w:rsidRPr="0063292D">
        <w:rPr>
          <w:rFonts w:ascii="Times New Roman" w:hAnsi="Times New Roman" w:cs="Times New Roman"/>
          <w:color w:val="000000" w:themeColor="text1"/>
          <w:kern w:val="24"/>
          <w:sz w:val="24"/>
          <w:szCs w:val="24"/>
        </w:rPr>
        <w:t xml:space="preserve">Raw </w:t>
      </w:r>
      <w:commentRangeEnd w:id="26"/>
      <w:r w:rsidR="003D39B0">
        <w:rPr>
          <w:rStyle w:val="CommentReference"/>
        </w:rPr>
        <w:commentReference w:id="26"/>
      </w:r>
      <w:r w:rsidR="00464517" w:rsidRPr="0063292D">
        <w:rPr>
          <w:rFonts w:ascii="Times New Roman" w:hAnsi="Times New Roman" w:cs="Times New Roman"/>
          <w:color w:val="000000" w:themeColor="text1"/>
          <w:kern w:val="24"/>
          <w:sz w:val="24"/>
          <w:szCs w:val="24"/>
        </w:rPr>
        <w:t xml:space="preserve">data points are shown with circles that distinguish if lizards were infected by ticks (yellow) or lizards that were not (grey).  </w:t>
      </w:r>
    </w:p>
    <w:p w14:paraId="5D18DF71" w14:textId="1E40CF44" w:rsidR="00C56FBE" w:rsidRDefault="00C56FBE" w:rsidP="00B269F3">
      <w:pPr>
        <w:spacing w:line="240" w:lineRule="auto"/>
        <w:contextualSpacing/>
        <w:rPr>
          <w:rFonts w:ascii="Times New Roman" w:hAnsi="Times New Roman" w:cs="Times New Roman"/>
          <w:color w:val="000000" w:themeColor="text1"/>
          <w:sz w:val="24"/>
          <w:szCs w:val="24"/>
        </w:rPr>
      </w:pPr>
    </w:p>
    <w:p w14:paraId="041D2C78" w14:textId="77777777" w:rsidR="00983FC9" w:rsidRPr="0063292D" w:rsidRDefault="00983FC9" w:rsidP="00B269F3">
      <w:pPr>
        <w:spacing w:line="240" w:lineRule="auto"/>
        <w:contextualSpacing/>
        <w:rPr>
          <w:rFonts w:ascii="Times New Roman" w:hAnsi="Times New Roman" w:cs="Times New Roman"/>
          <w:color w:val="000000" w:themeColor="text1"/>
          <w:sz w:val="24"/>
          <w:szCs w:val="24"/>
        </w:rPr>
        <w:sectPr w:rsidR="00983FC9" w:rsidRPr="0063292D" w:rsidSect="002C3412">
          <w:pgSz w:w="15840" w:h="12240" w:orient="landscape"/>
          <w:pgMar w:top="1440" w:right="1440" w:bottom="1440" w:left="1440" w:header="1440" w:footer="1440" w:gutter="0"/>
          <w:cols w:space="720"/>
          <w:docGrid w:linePitch="360"/>
        </w:sectPr>
      </w:pPr>
    </w:p>
    <w:p w14:paraId="6026E2D0" w14:textId="524CB000" w:rsidR="00062868" w:rsidRDefault="00450E7E" w:rsidP="00B269F3">
      <w:pPr>
        <w:pStyle w:val="NormalWeb"/>
        <w:spacing w:before="0" w:beforeAutospacing="0" w:after="0" w:afterAutospacing="0"/>
        <w:contextualSpacing/>
        <w:rPr>
          <w:color w:val="000000" w:themeColor="text1"/>
          <w:kern w:val="24"/>
        </w:rPr>
      </w:pPr>
      <w:r>
        <w:rPr>
          <w:noProof/>
          <w:color w:val="000000" w:themeColor="text1"/>
          <w:kern w:val="24"/>
        </w:rPr>
        <w:lastRenderedPageBreak/>
        <w:drawing>
          <wp:inline distT="0" distB="0" distL="0" distR="0" wp14:anchorId="55EFDDB9" wp14:editId="65CA5C8D">
            <wp:extent cx="8229600" cy="4161155"/>
            <wp:effectExtent l="0" t="0" r="0" b="4445"/>
            <wp:docPr id="2141270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270168" name="Picture 2141270168"/>
                    <pic:cNvPicPr/>
                  </pic:nvPicPr>
                  <pic:blipFill>
                    <a:blip r:embed="rId16">
                      <a:extLst>
                        <a:ext uri="{28A0092B-C50C-407E-A947-70E740481C1C}">
                          <a14:useLocalDpi xmlns:a14="http://schemas.microsoft.com/office/drawing/2010/main" val="0"/>
                        </a:ext>
                      </a:extLst>
                    </a:blip>
                    <a:stretch>
                      <a:fillRect/>
                    </a:stretch>
                  </pic:blipFill>
                  <pic:spPr>
                    <a:xfrm>
                      <a:off x="0" y="0"/>
                      <a:ext cx="8229600" cy="4161155"/>
                    </a:xfrm>
                    <a:prstGeom prst="rect">
                      <a:avLst/>
                    </a:prstGeom>
                  </pic:spPr>
                </pic:pic>
              </a:graphicData>
            </a:graphic>
          </wp:inline>
        </w:drawing>
      </w:r>
    </w:p>
    <w:p w14:paraId="1C814F79" w14:textId="56FA6CA5" w:rsidR="00983FC9" w:rsidRDefault="00983FC9" w:rsidP="00B269F3">
      <w:pPr>
        <w:pStyle w:val="NormalWeb"/>
        <w:spacing w:before="0" w:beforeAutospacing="0" w:after="0" w:afterAutospacing="0"/>
        <w:contextualSpacing/>
        <w:rPr>
          <w:color w:val="000000" w:themeColor="text1"/>
          <w:kern w:val="24"/>
        </w:rPr>
      </w:pPr>
      <w:r w:rsidRPr="0063292D">
        <w:rPr>
          <w:color w:val="000000" w:themeColor="text1"/>
          <w:kern w:val="24"/>
        </w:rPr>
        <w:t>Figure 2. ANCOVA results of maximum sprint speed</w:t>
      </w:r>
      <w:r w:rsidR="00081717" w:rsidRPr="0063292D">
        <w:rPr>
          <w:color w:val="000000" w:themeColor="text1"/>
          <w:kern w:val="24"/>
        </w:rPr>
        <w:t xml:space="preserve"> </w:t>
      </w:r>
      <w:r w:rsidRPr="0063292D">
        <w:rPr>
          <w:color w:val="000000" w:themeColor="text1"/>
          <w:kern w:val="24"/>
        </w:rPr>
        <w:t>(a) and two-meter run speed</w:t>
      </w:r>
      <w:r w:rsidR="00081717" w:rsidRPr="0063292D">
        <w:rPr>
          <w:color w:val="000000" w:themeColor="text1"/>
          <w:kern w:val="24"/>
        </w:rPr>
        <w:t xml:space="preserve"> </w:t>
      </w:r>
      <w:r w:rsidRPr="0063292D">
        <w:rPr>
          <w:color w:val="000000" w:themeColor="text1"/>
          <w:kern w:val="24"/>
        </w:rPr>
        <w:t>(b) of</w:t>
      </w:r>
      <w:r w:rsidR="00081717" w:rsidRPr="0063292D">
        <w:rPr>
          <w:color w:val="000000" w:themeColor="text1"/>
          <w:kern w:val="24"/>
        </w:rPr>
        <w:t xml:space="preserve"> male lizards</w:t>
      </w:r>
      <w:r w:rsidRPr="0063292D">
        <w:rPr>
          <w:color w:val="000000" w:themeColor="text1"/>
          <w:kern w:val="24"/>
        </w:rPr>
        <w:t xml:space="preserve">. Hindlimb length (mm) was used as a covariate to remove the effect of </w:t>
      </w:r>
      <w:r w:rsidR="00062868">
        <w:rPr>
          <w:color w:val="000000" w:themeColor="text1"/>
          <w:kern w:val="24"/>
        </w:rPr>
        <w:t xml:space="preserve">body </w:t>
      </w:r>
      <w:r w:rsidRPr="0063292D">
        <w:rPr>
          <w:color w:val="000000" w:themeColor="text1"/>
          <w:kern w:val="24"/>
        </w:rPr>
        <w:t>size on performance. The presence of ticks</w:t>
      </w:r>
      <w:r w:rsidR="001D267A" w:rsidRPr="0063292D">
        <w:rPr>
          <w:color w:val="000000" w:themeColor="text1"/>
          <w:kern w:val="24"/>
        </w:rPr>
        <w:t xml:space="preserve"> (yellow)</w:t>
      </w:r>
      <w:r w:rsidRPr="0063292D">
        <w:rPr>
          <w:color w:val="000000" w:themeColor="text1"/>
          <w:kern w:val="24"/>
        </w:rPr>
        <w:t xml:space="preserve"> significantly reduced maximum sprint speed (p &lt; 0.</w:t>
      </w:r>
      <w:r w:rsidR="0019772F" w:rsidRPr="0063292D">
        <w:rPr>
          <w:color w:val="000000" w:themeColor="text1"/>
          <w:kern w:val="24"/>
        </w:rPr>
        <w:t>01</w:t>
      </w:r>
      <w:r w:rsidRPr="0063292D">
        <w:rPr>
          <w:color w:val="000000" w:themeColor="text1"/>
          <w:kern w:val="24"/>
        </w:rPr>
        <w:t xml:space="preserve">) and two-meter run speed (p </w:t>
      </w:r>
      <w:r w:rsidR="0019772F" w:rsidRPr="0063292D">
        <w:rPr>
          <w:color w:val="000000" w:themeColor="text1"/>
          <w:kern w:val="24"/>
        </w:rPr>
        <w:t xml:space="preserve"> = </w:t>
      </w:r>
      <w:r w:rsidRPr="0063292D">
        <w:rPr>
          <w:color w:val="000000" w:themeColor="text1"/>
          <w:kern w:val="24"/>
        </w:rPr>
        <w:t>0.</w:t>
      </w:r>
      <w:r w:rsidR="0019772F" w:rsidRPr="0063292D">
        <w:rPr>
          <w:color w:val="000000" w:themeColor="text1"/>
          <w:kern w:val="24"/>
        </w:rPr>
        <w:t>02</w:t>
      </w:r>
      <w:r w:rsidRPr="0063292D">
        <w:rPr>
          <w:color w:val="000000" w:themeColor="text1"/>
          <w:kern w:val="24"/>
        </w:rPr>
        <w:t>)</w:t>
      </w:r>
      <w:r w:rsidR="001D267A" w:rsidRPr="0063292D">
        <w:rPr>
          <w:color w:val="000000" w:themeColor="text1"/>
          <w:kern w:val="24"/>
        </w:rPr>
        <w:t xml:space="preserve"> in comparison to lizards with no ticks (grey)</w:t>
      </w:r>
      <w:r w:rsidRPr="0063292D">
        <w:rPr>
          <w:color w:val="000000" w:themeColor="text1"/>
          <w:kern w:val="24"/>
        </w:rPr>
        <w:t xml:space="preserve">. </w:t>
      </w:r>
    </w:p>
    <w:p w14:paraId="27D2995E" w14:textId="77777777" w:rsidR="00080DA7" w:rsidRPr="0063292D" w:rsidRDefault="00080DA7" w:rsidP="00B269F3">
      <w:pPr>
        <w:spacing w:line="240" w:lineRule="auto"/>
        <w:contextualSpacing/>
        <w:rPr>
          <w:rFonts w:ascii="Times New Roman" w:hAnsi="Times New Roman" w:cs="Times New Roman"/>
          <w:sz w:val="24"/>
          <w:szCs w:val="24"/>
        </w:rPr>
      </w:pPr>
    </w:p>
    <w:sectPr w:rsidR="00080DA7" w:rsidRPr="0063292D" w:rsidSect="00464517">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Kris.Wild" w:date="2023-08-09T16:10:00Z" w:initials="KW">
    <w:p w14:paraId="009A5137" w14:textId="77777777" w:rsidR="008C771C" w:rsidRDefault="008C771C" w:rsidP="004A6B61">
      <w:r>
        <w:rPr>
          <w:rStyle w:val="CommentReference"/>
        </w:rPr>
        <w:annotationRef/>
      </w:r>
      <w:r>
        <w:rPr>
          <w:color w:val="000000"/>
          <w:sz w:val="24"/>
          <w:szCs w:val="24"/>
        </w:rPr>
        <w:t xml:space="preserve">Should me mention this is common in other taxa as well or just keep to lizards? It’s been documented in mammals and insects. </w:t>
      </w:r>
    </w:p>
  </w:comment>
  <w:comment w:id="7" w:author="C.M. Gienger" w:date="2023-08-09T12:31:00Z" w:initials="CMG">
    <w:p w14:paraId="3B51A122" w14:textId="712B2CC5" w:rsidR="00B04E22" w:rsidRDefault="00B04E22">
      <w:pPr>
        <w:pStyle w:val="CommentText"/>
      </w:pPr>
      <w:r>
        <w:rPr>
          <w:rStyle w:val="CommentReference"/>
        </w:rPr>
        <w:annotationRef/>
      </w:r>
      <w:r>
        <w:t>All taxa</w:t>
      </w:r>
    </w:p>
  </w:comment>
  <w:comment w:id="8" w:author="C.M. Gienger" w:date="2023-08-09T12:31:00Z" w:initials="CMG">
    <w:p w14:paraId="20617362" w14:textId="275E4749" w:rsidR="00B04E22" w:rsidRDefault="00B04E22">
      <w:pPr>
        <w:pStyle w:val="CommentText"/>
      </w:pPr>
      <w:r>
        <w:rPr>
          <w:rStyle w:val="CommentReference"/>
        </w:rPr>
        <w:annotationRef/>
      </w:r>
      <w:r w:rsidR="00DB6E2C">
        <w:t>Wait, you go on to talk about ‘other taxa’ in middle of next paragraph, so maybe just leave it for now.</w:t>
      </w:r>
    </w:p>
  </w:comment>
  <w:comment w:id="21" w:author="Kris.Wild" w:date="2023-08-07T13:15:00Z" w:initials="KW">
    <w:p w14:paraId="41EEF572" w14:textId="2728ECE5" w:rsidR="00697060" w:rsidRDefault="003C2BB2" w:rsidP="005C2C67">
      <w:r>
        <w:rPr>
          <w:rStyle w:val="CommentReference"/>
        </w:rPr>
        <w:annotationRef/>
      </w:r>
      <w:r w:rsidR="00697060">
        <w:rPr>
          <w:sz w:val="24"/>
          <w:szCs w:val="24"/>
        </w:rPr>
        <w:t xml:space="preserve">CMG: </w:t>
      </w:r>
      <w:r w:rsidR="00697060">
        <w:rPr>
          <w:sz w:val="24"/>
          <w:szCs w:val="24"/>
          <w:highlight w:val="yellow"/>
        </w:rPr>
        <w:t>see if there is a citation to support this; many species appear to have ‘harems’ dominated by the largest males</w:t>
      </w:r>
      <w:r w:rsidR="00697060">
        <w:rPr>
          <w:sz w:val="24"/>
          <w:szCs w:val="24"/>
        </w:rPr>
        <w:t xml:space="preserve"> </w:t>
      </w:r>
      <w:r w:rsidR="00697060">
        <w:rPr>
          <w:sz w:val="24"/>
          <w:szCs w:val="24"/>
        </w:rPr>
        <w:cr/>
      </w:r>
      <w:r w:rsidR="00697060">
        <w:rPr>
          <w:sz w:val="24"/>
          <w:szCs w:val="24"/>
        </w:rPr>
        <w:cr/>
        <w:t xml:space="preserve">On this Alder’s paper that we cited showed exactly this. See </w:t>
      </w:r>
      <w:r w:rsidR="00697060">
        <w:rPr>
          <w:b/>
          <w:bCs/>
          <w:sz w:val="24"/>
          <w:szCs w:val="24"/>
        </w:rPr>
        <w:t>Figure 4d</w:t>
      </w:r>
      <w:r w:rsidR="00697060">
        <w:rPr>
          <w:sz w:val="24"/>
          <w:szCs w:val="24"/>
        </w:rPr>
        <w:t xml:space="preserve"> </w:t>
      </w:r>
      <w:r w:rsidR="00697060">
        <w:rPr>
          <w:b/>
          <w:bCs/>
          <w:sz w:val="24"/>
          <w:szCs w:val="24"/>
        </w:rPr>
        <w:t>figure 5</w:t>
      </w:r>
    </w:p>
    <w:p w14:paraId="074AF1AF" w14:textId="77777777" w:rsidR="00697060" w:rsidRDefault="00A061BB" w:rsidP="005C2C67">
      <w:hyperlink r:id="rId1" w:history="1">
        <w:r w:rsidR="00697060" w:rsidRPr="005C2C67">
          <w:rPr>
            <w:rStyle w:val="Hyperlink"/>
            <w:b/>
            <w:bCs/>
            <w:sz w:val="24"/>
            <w:szCs w:val="24"/>
          </w:rPr>
          <w:t>https://academic.oup.com/icb/article/49/4/393/643715</w:t>
        </w:r>
      </w:hyperlink>
    </w:p>
    <w:p w14:paraId="48ADBE25" w14:textId="77777777" w:rsidR="00697060" w:rsidRDefault="00697060" w:rsidP="005C2C67">
      <w:r>
        <w:rPr>
          <w:sz w:val="24"/>
          <w:szCs w:val="24"/>
        </w:rPr>
        <w:cr/>
      </w:r>
      <w:r>
        <w:rPr>
          <w:sz w:val="24"/>
          <w:szCs w:val="24"/>
        </w:rPr>
        <w:cr/>
        <w:t>I’ve reworded it but maybe there’s a better way to say this.</w:t>
      </w:r>
    </w:p>
  </w:comment>
  <w:comment w:id="26" w:author="Kris.Wild [2]" w:date="2023-08-08T09:27:00Z" w:initials="K">
    <w:p w14:paraId="48110E4A" w14:textId="77777777" w:rsidR="003D39B0" w:rsidRDefault="003D39B0" w:rsidP="007012F2">
      <w:r>
        <w:rPr>
          <w:rStyle w:val="CommentReference"/>
        </w:rPr>
        <w:annotationRef/>
      </w:r>
      <w:r>
        <w:rPr>
          <w:color w:val="000000"/>
          <w:sz w:val="24"/>
          <w:szCs w:val="24"/>
        </w:rPr>
        <w:t xml:space="preserve">You mentioned we needed to fix figures, let me know what you wanted to do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9A5137" w15:done="0"/>
  <w15:commentEx w15:paraId="3B51A122" w15:paraIdParent="009A5137" w15:done="0"/>
  <w15:commentEx w15:paraId="20617362" w15:paraIdParent="009A5137" w15:done="0"/>
  <w15:commentEx w15:paraId="48ADBE25" w15:done="0"/>
  <w15:commentEx w15:paraId="48110E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787D9" w16cex:dateUtc="2023-08-04T19:21:00Z"/>
  <w16cex:commentExtensible w16cex:durableId="287E3910" w16cex:dateUtc="2023-08-09T06:10:00Z"/>
  <w16cex:commentExtensible w16cex:durableId="287B6D06" w16cex:dateUtc="2023-08-07T03:15:00Z"/>
  <w16cex:commentExtensible w16cex:durableId="28763051" w16cex:dateUtc="2023-08-03T18:55:00Z"/>
  <w16cex:commentExtensible w16cex:durableId="287C8916" w16cex:dateUtc="2023-08-07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9A5137" w16cid:durableId="287E3910"/>
  <w16cid:commentId w16cid:paraId="3B51A122" w16cid:durableId="287E05A7"/>
  <w16cid:commentId w16cid:paraId="20617362" w16cid:durableId="287E05AF"/>
  <w16cid:commentId w16cid:paraId="48ADBE25" w16cid:durableId="287B6D06"/>
  <w16cid:commentId w16cid:paraId="48110E4A" w16cid:durableId="287C89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C3CBBE" w14:textId="77777777" w:rsidR="00A061BB" w:rsidRDefault="00A061BB" w:rsidP="00AA5E38">
      <w:pPr>
        <w:spacing w:after="0" w:line="240" w:lineRule="auto"/>
      </w:pPr>
      <w:r>
        <w:separator/>
      </w:r>
    </w:p>
  </w:endnote>
  <w:endnote w:type="continuationSeparator" w:id="0">
    <w:p w14:paraId="627A6278" w14:textId="77777777" w:rsidR="00A061BB" w:rsidRDefault="00A061BB" w:rsidP="00AA5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D693D" w14:textId="77777777" w:rsidR="00A061BB" w:rsidRDefault="00A061BB" w:rsidP="00AA5E38">
      <w:pPr>
        <w:spacing w:after="0" w:line="240" w:lineRule="auto"/>
      </w:pPr>
      <w:r>
        <w:separator/>
      </w:r>
    </w:p>
  </w:footnote>
  <w:footnote w:type="continuationSeparator" w:id="0">
    <w:p w14:paraId="2EBF70C4" w14:textId="77777777" w:rsidR="00A061BB" w:rsidRDefault="00A061BB" w:rsidP="00AA5E38">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M. Gienger">
    <w15:presenceInfo w15:providerId="None" w15:userId="C.M. Gienger"/>
  </w15:person>
  <w15:person w15:author="Kris.Wild">
    <w15:presenceInfo w15:providerId="AD" w15:userId="S::Kris.Wild@canberra.edu.au::357150f9-6c66-435f-b0a7-2db65ca28b00"/>
  </w15:person>
  <w15:person w15:author="Kris.Wild [2]">
    <w15:presenceInfo w15:providerId="AD" w15:userId="S::kris.wild@canberra.edu.au::357150f9-6c66-435f-b0a7-2db65ca28b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AU" w:vendorID="64" w:dllVersion="4096" w:nlCheck="1" w:checkStyle="0"/>
  <w:activeWritingStyle w:appName="MSWord" w:lang="en-US" w:vendorID="64" w:dllVersion="4096" w:nlCheck="1" w:checkStyle="0"/>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F8B"/>
    <w:rsid w:val="0000171C"/>
    <w:rsid w:val="0000275F"/>
    <w:rsid w:val="00004D5A"/>
    <w:rsid w:val="000050EB"/>
    <w:rsid w:val="00007089"/>
    <w:rsid w:val="0001738C"/>
    <w:rsid w:val="000225C2"/>
    <w:rsid w:val="00026FFB"/>
    <w:rsid w:val="000313EB"/>
    <w:rsid w:val="0003426C"/>
    <w:rsid w:val="00035F8B"/>
    <w:rsid w:val="00040ABF"/>
    <w:rsid w:val="00041B53"/>
    <w:rsid w:val="00044A73"/>
    <w:rsid w:val="000500AE"/>
    <w:rsid w:val="0005068B"/>
    <w:rsid w:val="000518EB"/>
    <w:rsid w:val="0005570D"/>
    <w:rsid w:val="00061ED0"/>
    <w:rsid w:val="00062868"/>
    <w:rsid w:val="00062DA3"/>
    <w:rsid w:val="00065D4A"/>
    <w:rsid w:val="0007273D"/>
    <w:rsid w:val="00072E43"/>
    <w:rsid w:val="00080CF2"/>
    <w:rsid w:val="00080DA7"/>
    <w:rsid w:val="00081210"/>
    <w:rsid w:val="00081717"/>
    <w:rsid w:val="00081B14"/>
    <w:rsid w:val="000826AE"/>
    <w:rsid w:val="00085476"/>
    <w:rsid w:val="00094DF4"/>
    <w:rsid w:val="00095E60"/>
    <w:rsid w:val="000A12FD"/>
    <w:rsid w:val="000A2C4C"/>
    <w:rsid w:val="000A3B7C"/>
    <w:rsid w:val="000A5A0D"/>
    <w:rsid w:val="000B27AF"/>
    <w:rsid w:val="000B3AE3"/>
    <w:rsid w:val="000C04BB"/>
    <w:rsid w:val="000C149E"/>
    <w:rsid w:val="000C60BB"/>
    <w:rsid w:val="000C7341"/>
    <w:rsid w:val="000F34E5"/>
    <w:rsid w:val="000F73A1"/>
    <w:rsid w:val="001006AE"/>
    <w:rsid w:val="00100A03"/>
    <w:rsid w:val="00100EB7"/>
    <w:rsid w:val="001138F5"/>
    <w:rsid w:val="00114970"/>
    <w:rsid w:val="00114C2F"/>
    <w:rsid w:val="00117B81"/>
    <w:rsid w:val="0012428E"/>
    <w:rsid w:val="00127D32"/>
    <w:rsid w:val="00127ED2"/>
    <w:rsid w:val="00127EF9"/>
    <w:rsid w:val="0013176B"/>
    <w:rsid w:val="00133BAF"/>
    <w:rsid w:val="00134AA1"/>
    <w:rsid w:val="001416D4"/>
    <w:rsid w:val="00142972"/>
    <w:rsid w:val="00146B74"/>
    <w:rsid w:val="001474D3"/>
    <w:rsid w:val="00150C0D"/>
    <w:rsid w:val="00154017"/>
    <w:rsid w:val="001550F5"/>
    <w:rsid w:val="00156602"/>
    <w:rsid w:val="00162F4E"/>
    <w:rsid w:val="0016437E"/>
    <w:rsid w:val="00164C5A"/>
    <w:rsid w:val="001728A9"/>
    <w:rsid w:val="0017348A"/>
    <w:rsid w:val="00181800"/>
    <w:rsid w:val="001839F5"/>
    <w:rsid w:val="00194B39"/>
    <w:rsid w:val="0019724D"/>
    <w:rsid w:val="0019772F"/>
    <w:rsid w:val="001A3847"/>
    <w:rsid w:val="001A64E3"/>
    <w:rsid w:val="001A757B"/>
    <w:rsid w:val="001A77E6"/>
    <w:rsid w:val="001B798E"/>
    <w:rsid w:val="001C1F20"/>
    <w:rsid w:val="001C6E46"/>
    <w:rsid w:val="001D267A"/>
    <w:rsid w:val="001D49E4"/>
    <w:rsid w:val="001E10BD"/>
    <w:rsid w:val="001E40EB"/>
    <w:rsid w:val="001E4D0A"/>
    <w:rsid w:val="001E5521"/>
    <w:rsid w:val="001E568A"/>
    <w:rsid w:val="001E58CC"/>
    <w:rsid w:val="001F1781"/>
    <w:rsid w:val="001F30EE"/>
    <w:rsid w:val="001F351E"/>
    <w:rsid w:val="001F5EE3"/>
    <w:rsid w:val="001F6CA7"/>
    <w:rsid w:val="00203876"/>
    <w:rsid w:val="00210504"/>
    <w:rsid w:val="00210A24"/>
    <w:rsid w:val="00211D1D"/>
    <w:rsid w:val="0021305B"/>
    <w:rsid w:val="0021352B"/>
    <w:rsid w:val="00214538"/>
    <w:rsid w:val="00222F92"/>
    <w:rsid w:val="002254CF"/>
    <w:rsid w:val="00230DCA"/>
    <w:rsid w:val="00244034"/>
    <w:rsid w:val="00244A73"/>
    <w:rsid w:val="002472C7"/>
    <w:rsid w:val="00251070"/>
    <w:rsid w:val="002515DC"/>
    <w:rsid w:val="00253998"/>
    <w:rsid w:val="00256486"/>
    <w:rsid w:val="00266C7F"/>
    <w:rsid w:val="002716F1"/>
    <w:rsid w:val="00272442"/>
    <w:rsid w:val="00273519"/>
    <w:rsid w:val="0027552F"/>
    <w:rsid w:val="002A0991"/>
    <w:rsid w:val="002A6ABB"/>
    <w:rsid w:val="002A776C"/>
    <w:rsid w:val="002B743C"/>
    <w:rsid w:val="002B7C46"/>
    <w:rsid w:val="002C3070"/>
    <w:rsid w:val="002C3412"/>
    <w:rsid w:val="002C34C4"/>
    <w:rsid w:val="002C5E28"/>
    <w:rsid w:val="002D0225"/>
    <w:rsid w:val="002D2FEC"/>
    <w:rsid w:val="002D5457"/>
    <w:rsid w:val="002E0C45"/>
    <w:rsid w:val="002E1556"/>
    <w:rsid w:val="002E25E4"/>
    <w:rsid w:val="002E4BCD"/>
    <w:rsid w:val="002F3160"/>
    <w:rsid w:val="002F361A"/>
    <w:rsid w:val="002F47AB"/>
    <w:rsid w:val="002F708F"/>
    <w:rsid w:val="002F7210"/>
    <w:rsid w:val="002F7463"/>
    <w:rsid w:val="002F78D0"/>
    <w:rsid w:val="003112D6"/>
    <w:rsid w:val="00312CFC"/>
    <w:rsid w:val="00316BB2"/>
    <w:rsid w:val="0032375F"/>
    <w:rsid w:val="003256F1"/>
    <w:rsid w:val="003265C4"/>
    <w:rsid w:val="00327C6A"/>
    <w:rsid w:val="00331B5F"/>
    <w:rsid w:val="00334E5E"/>
    <w:rsid w:val="0034220C"/>
    <w:rsid w:val="0034549E"/>
    <w:rsid w:val="00345820"/>
    <w:rsid w:val="00345968"/>
    <w:rsid w:val="003516DC"/>
    <w:rsid w:val="00355441"/>
    <w:rsid w:val="00356548"/>
    <w:rsid w:val="00356790"/>
    <w:rsid w:val="0036054E"/>
    <w:rsid w:val="00364A8E"/>
    <w:rsid w:val="003664D5"/>
    <w:rsid w:val="00370CB1"/>
    <w:rsid w:val="00372719"/>
    <w:rsid w:val="00372901"/>
    <w:rsid w:val="003800F8"/>
    <w:rsid w:val="00381E0A"/>
    <w:rsid w:val="00385EAD"/>
    <w:rsid w:val="00386AAC"/>
    <w:rsid w:val="00387C8C"/>
    <w:rsid w:val="00390C72"/>
    <w:rsid w:val="00393749"/>
    <w:rsid w:val="003941AB"/>
    <w:rsid w:val="0039533C"/>
    <w:rsid w:val="003A0D38"/>
    <w:rsid w:val="003A0F93"/>
    <w:rsid w:val="003A18A9"/>
    <w:rsid w:val="003A3361"/>
    <w:rsid w:val="003A3945"/>
    <w:rsid w:val="003A3A84"/>
    <w:rsid w:val="003B157F"/>
    <w:rsid w:val="003B2436"/>
    <w:rsid w:val="003B534D"/>
    <w:rsid w:val="003B623E"/>
    <w:rsid w:val="003B637A"/>
    <w:rsid w:val="003B7A9A"/>
    <w:rsid w:val="003C039A"/>
    <w:rsid w:val="003C2BB2"/>
    <w:rsid w:val="003C3A3E"/>
    <w:rsid w:val="003C5823"/>
    <w:rsid w:val="003C6610"/>
    <w:rsid w:val="003D04E2"/>
    <w:rsid w:val="003D16B8"/>
    <w:rsid w:val="003D39B0"/>
    <w:rsid w:val="003E2FAC"/>
    <w:rsid w:val="003E4DF9"/>
    <w:rsid w:val="003F14B6"/>
    <w:rsid w:val="003F2CDA"/>
    <w:rsid w:val="003F496F"/>
    <w:rsid w:val="003F5B87"/>
    <w:rsid w:val="003F6866"/>
    <w:rsid w:val="00401759"/>
    <w:rsid w:val="00402EF5"/>
    <w:rsid w:val="00404781"/>
    <w:rsid w:val="004064D3"/>
    <w:rsid w:val="00410538"/>
    <w:rsid w:val="00422228"/>
    <w:rsid w:val="0042494C"/>
    <w:rsid w:val="00431AE6"/>
    <w:rsid w:val="00437F5A"/>
    <w:rsid w:val="00441274"/>
    <w:rsid w:val="00444933"/>
    <w:rsid w:val="00450E7E"/>
    <w:rsid w:val="00453AB1"/>
    <w:rsid w:val="004556B7"/>
    <w:rsid w:val="00461BA8"/>
    <w:rsid w:val="00461D44"/>
    <w:rsid w:val="00462964"/>
    <w:rsid w:val="00462BB8"/>
    <w:rsid w:val="00464517"/>
    <w:rsid w:val="00464DEB"/>
    <w:rsid w:val="004659F7"/>
    <w:rsid w:val="00465DE0"/>
    <w:rsid w:val="0047022C"/>
    <w:rsid w:val="0047156F"/>
    <w:rsid w:val="00471E63"/>
    <w:rsid w:val="00473F3D"/>
    <w:rsid w:val="0048009C"/>
    <w:rsid w:val="00480D08"/>
    <w:rsid w:val="00480ED4"/>
    <w:rsid w:val="00481750"/>
    <w:rsid w:val="00485E02"/>
    <w:rsid w:val="00486128"/>
    <w:rsid w:val="004A54B4"/>
    <w:rsid w:val="004A5934"/>
    <w:rsid w:val="004A7D11"/>
    <w:rsid w:val="004B0064"/>
    <w:rsid w:val="004C3244"/>
    <w:rsid w:val="004C5F54"/>
    <w:rsid w:val="004C6E7C"/>
    <w:rsid w:val="004D2EA5"/>
    <w:rsid w:val="004E240F"/>
    <w:rsid w:val="00502F31"/>
    <w:rsid w:val="00510131"/>
    <w:rsid w:val="00512BF7"/>
    <w:rsid w:val="0051306B"/>
    <w:rsid w:val="00513326"/>
    <w:rsid w:val="0051517A"/>
    <w:rsid w:val="0051588E"/>
    <w:rsid w:val="0052265E"/>
    <w:rsid w:val="005231F7"/>
    <w:rsid w:val="0052540A"/>
    <w:rsid w:val="00525AB3"/>
    <w:rsid w:val="005305B1"/>
    <w:rsid w:val="00541BB2"/>
    <w:rsid w:val="005434F1"/>
    <w:rsid w:val="0054782A"/>
    <w:rsid w:val="005507CA"/>
    <w:rsid w:val="0056050D"/>
    <w:rsid w:val="00560A9F"/>
    <w:rsid w:val="00560AFD"/>
    <w:rsid w:val="00561409"/>
    <w:rsid w:val="00561D35"/>
    <w:rsid w:val="005634E6"/>
    <w:rsid w:val="005643A7"/>
    <w:rsid w:val="005646AF"/>
    <w:rsid w:val="00565B5E"/>
    <w:rsid w:val="0057062E"/>
    <w:rsid w:val="00572F02"/>
    <w:rsid w:val="00575D15"/>
    <w:rsid w:val="00582D48"/>
    <w:rsid w:val="00583821"/>
    <w:rsid w:val="00592255"/>
    <w:rsid w:val="0059330F"/>
    <w:rsid w:val="00593C69"/>
    <w:rsid w:val="00596FA0"/>
    <w:rsid w:val="005A6DF4"/>
    <w:rsid w:val="005B03CB"/>
    <w:rsid w:val="005B4E90"/>
    <w:rsid w:val="005B7D61"/>
    <w:rsid w:val="005C19CA"/>
    <w:rsid w:val="005C411D"/>
    <w:rsid w:val="005C657D"/>
    <w:rsid w:val="005C7B4D"/>
    <w:rsid w:val="005D1F57"/>
    <w:rsid w:val="005D2B3B"/>
    <w:rsid w:val="005D3F1D"/>
    <w:rsid w:val="005E0F16"/>
    <w:rsid w:val="005E4654"/>
    <w:rsid w:val="005E5600"/>
    <w:rsid w:val="005E6576"/>
    <w:rsid w:val="005E67AF"/>
    <w:rsid w:val="005E6C23"/>
    <w:rsid w:val="005F17FE"/>
    <w:rsid w:val="005F3FE7"/>
    <w:rsid w:val="005F50E4"/>
    <w:rsid w:val="005F521E"/>
    <w:rsid w:val="005F5C4D"/>
    <w:rsid w:val="005F67AA"/>
    <w:rsid w:val="005F6AE5"/>
    <w:rsid w:val="00606487"/>
    <w:rsid w:val="0060768B"/>
    <w:rsid w:val="00610C2C"/>
    <w:rsid w:val="0061422C"/>
    <w:rsid w:val="00616AA8"/>
    <w:rsid w:val="006208B4"/>
    <w:rsid w:val="006211F1"/>
    <w:rsid w:val="00621F6A"/>
    <w:rsid w:val="00625BA9"/>
    <w:rsid w:val="00631424"/>
    <w:rsid w:val="0063292D"/>
    <w:rsid w:val="00634574"/>
    <w:rsid w:val="00636AFD"/>
    <w:rsid w:val="006378BE"/>
    <w:rsid w:val="00641AE8"/>
    <w:rsid w:val="00642469"/>
    <w:rsid w:val="006439B0"/>
    <w:rsid w:val="00647805"/>
    <w:rsid w:val="00651086"/>
    <w:rsid w:val="0065187B"/>
    <w:rsid w:val="00660AEE"/>
    <w:rsid w:val="0066655C"/>
    <w:rsid w:val="00670446"/>
    <w:rsid w:val="006857F7"/>
    <w:rsid w:val="00686003"/>
    <w:rsid w:val="006879B8"/>
    <w:rsid w:val="0069185E"/>
    <w:rsid w:val="00691F21"/>
    <w:rsid w:val="00695D2E"/>
    <w:rsid w:val="00697060"/>
    <w:rsid w:val="006A0212"/>
    <w:rsid w:val="006A17EC"/>
    <w:rsid w:val="006A4589"/>
    <w:rsid w:val="006A5F65"/>
    <w:rsid w:val="006A7175"/>
    <w:rsid w:val="006B3D81"/>
    <w:rsid w:val="006B7186"/>
    <w:rsid w:val="006C22A4"/>
    <w:rsid w:val="006C4FAA"/>
    <w:rsid w:val="006D2020"/>
    <w:rsid w:val="006D4659"/>
    <w:rsid w:val="006D4E34"/>
    <w:rsid w:val="006E2CD2"/>
    <w:rsid w:val="006E4D70"/>
    <w:rsid w:val="006E5E2E"/>
    <w:rsid w:val="00700278"/>
    <w:rsid w:val="00702DC9"/>
    <w:rsid w:val="0070452A"/>
    <w:rsid w:val="0071184B"/>
    <w:rsid w:val="007140BF"/>
    <w:rsid w:val="0071467F"/>
    <w:rsid w:val="007200FF"/>
    <w:rsid w:val="00722E71"/>
    <w:rsid w:val="00724948"/>
    <w:rsid w:val="00725470"/>
    <w:rsid w:val="0073042B"/>
    <w:rsid w:val="00732ACA"/>
    <w:rsid w:val="00733DBB"/>
    <w:rsid w:val="00735E68"/>
    <w:rsid w:val="007400EC"/>
    <w:rsid w:val="00740950"/>
    <w:rsid w:val="007467CD"/>
    <w:rsid w:val="00747F44"/>
    <w:rsid w:val="00750263"/>
    <w:rsid w:val="00751C01"/>
    <w:rsid w:val="00752F89"/>
    <w:rsid w:val="00756D4B"/>
    <w:rsid w:val="007612CB"/>
    <w:rsid w:val="007628FF"/>
    <w:rsid w:val="00763644"/>
    <w:rsid w:val="00763EF1"/>
    <w:rsid w:val="007640BF"/>
    <w:rsid w:val="00764B71"/>
    <w:rsid w:val="00766183"/>
    <w:rsid w:val="00772A74"/>
    <w:rsid w:val="00775AB5"/>
    <w:rsid w:val="00777086"/>
    <w:rsid w:val="00781227"/>
    <w:rsid w:val="007912AB"/>
    <w:rsid w:val="0079152D"/>
    <w:rsid w:val="0079244D"/>
    <w:rsid w:val="007928AC"/>
    <w:rsid w:val="00794F82"/>
    <w:rsid w:val="00795714"/>
    <w:rsid w:val="0079660C"/>
    <w:rsid w:val="007970C2"/>
    <w:rsid w:val="007B008D"/>
    <w:rsid w:val="007B111F"/>
    <w:rsid w:val="007B3AED"/>
    <w:rsid w:val="007B7196"/>
    <w:rsid w:val="007C27AC"/>
    <w:rsid w:val="007C3FF8"/>
    <w:rsid w:val="007D01B1"/>
    <w:rsid w:val="007D0819"/>
    <w:rsid w:val="007D4D74"/>
    <w:rsid w:val="007E15EE"/>
    <w:rsid w:val="007E228D"/>
    <w:rsid w:val="007E2995"/>
    <w:rsid w:val="007E2ECC"/>
    <w:rsid w:val="007E626C"/>
    <w:rsid w:val="007F28A1"/>
    <w:rsid w:val="007F4D15"/>
    <w:rsid w:val="007F63F2"/>
    <w:rsid w:val="007F648B"/>
    <w:rsid w:val="00800690"/>
    <w:rsid w:val="008008FD"/>
    <w:rsid w:val="00801BAF"/>
    <w:rsid w:val="008104A9"/>
    <w:rsid w:val="00823238"/>
    <w:rsid w:val="00824A31"/>
    <w:rsid w:val="008257E5"/>
    <w:rsid w:val="00826EDF"/>
    <w:rsid w:val="00830A3B"/>
    <w:rsid w:val="00831655"/>
    <w:rsid w:val="00831E5D"/>
    <w:rsid w:val="0083357F"/>
    <w:rsid w:val="008375C8"/>
    <w:rsid w:val="00847010"/>
    <w:rsid w:val="008500F8"/>
    <w:rsid w:val="00851D66"/>
    <w:rsid w:val="008545DC"/>
    <w:rsid w:val="00854988"/>
    <w:rsid w:val="00855604"/>
    <w:rsid w:val="00855A89"/>
    <w:rsid w:val="008568BD"/>
    <w:rsid w:val="00857BD6"/>
    <w:rsid w:val="008621AC"/>
    <w:rsid w:val="00865F2D"/>
    <w:rsid w:val="00867D90"/>
    <w:rsid w:val="008708C2"/>
    <w:rsid w:val="00877A28"/>
    <w:rsid w:val="00877B28"/>
    <w:rsid w:val="00886310"/>
    <w:rsid w:val="00886CF1"/>
    <w:rsid w:val="00892456"/>
    <w:rsid w:val="00892AB0"/>
    <w:rsid w:val="00892B7C"/>
    <w:rsid w:val="008942B6"/>
    <w:rsid w:val="008A2628"/>
    <w:rsid w:val="008B52A3"/>
    <w:rsid w:val="008C2A4B"/>
    <w:rsid w:val="008C771C"/>
    <w:rsid w:val="008D3F2B"/>
    <w:rsid w:val="008D6D05"/>
    <w:rsid w:val="008E0B2A"/>
    <w:rsid w:val="008E695A"/>
    <w:rsid w:val="008E7800"/>
    <w:rsid w:val="008F09DB"/>
    <w:rsid w:val="008F3502"/>
    <w:rsid w:val="008F37D4"/>
    <w:rsid w:val="008F5DFA"/>
    <w:rsid w:val="008F5F67"/>
    <w:rsid w:val="008F7A38"/>
    <w:rsid w:val="00904674"/>
    <w:rsid w:val="00915A6C"/>
    <w:rsid w:val="00916792"/>
    <w:rsid w:val="00916B50"/>
    <w:rsid w:val="009231D3"/>
    <w:rsid w:val="00924FFD"/>
    <w:rsid w:val="00927278"/>
    <w:rsid w:val="00930F66"/>
    <w:rsid w:val="009312DE"/>
    <w:rsid w:val="009341CE"/>
    <w:rsid w:val="009357CD"/>
    <w:rsid w:val="00943843"/>
    <w:rsid w:val="00947126"/>
    <w:rsid w:val="009504CE"/>
    <w:rsid w:val="00950B7D"/>
    <w:rsid w:val="00950CE8"/>
    <w:rsid w:val="00953448"/>
    <w:rsid w:val="00966833"/>
    <w:rsid w:val="00967D95"/>
    <w:rsid w:val="00970C20"/>
    <w:rsid w:val="009723C7"/>
    <w:rsid w:val="00974932"/>
    <w:rsid w:val="00975E9A"/>
    <w:rsid w:val="00982CD6"/>
    <w:rsid w:val="00983FC9"/>
    <w:rsid w:val="009871DC"/>
    <w:rsid w:val="00990884"/>
    <w:rsid w:val="00992F88"/>
    <w:rsid w:val="00994901"/>
    <w:rsid w:val="009954F5"/>
    <w:rsid w:val="009A29A3"/>
    <w:rsid w:val="009A5A2F"/>
    <w:rsid w:val="009A6828"/>
    <w:rsid w:val="009A69EC"/>
    <w:rsid w:val="009B08F5"/>
    <w:rsid w:val="009B250C"/>
    <w:rsid w:val="009B7456"/>
    <w:rsid w:val="009C01C0"/>
    <w:rsid w:val="009C0491"/>
    <w:rsid w:val="009C2553"/>
    <w:rsid w:val="009C31A9"/>
    <w:rsid w:val="009C39A7"/>
    <w:rsid w:val="009C40FA"/>
    <w:rsid w:val="009C5CEF"/>
    <w:rsid w:val="009D5AEB"/>
    <w:rsid w:val="009E0639"/>
    <w:rsid w:val="009E1046"/>
    <w:rsid w:val="009E2D9D"/>
    <w:rsid w:val="009E5395"/>
    <w:rsid w:val="009F321D"/>
    <w:rsid w:val="009F5521"/>
    <w:rsid w:val="009F6236"/>
    <w:rsid w:val="00A061BB"/>
    <w:rsid w:val="00A12601"/>
    <w:rsid w:val="00A133CF"/>
    <w:rsid w:val="00A15877"/>
    <w:rsid w:val="00A2089B"/>
    <w:rsid w:val="00A2245A"/>
    <w:rsid w:val="00A24E33"/>
    <w:rsid w:val="00A30245"/>
    <w:rsid w:val="00A31256"/>
    <w:rsid w:val="00A3265A"/>
    <w:rsid w:val="00A34866"/>
    <w:rsid w:val="00A357E0"/>
    <w:rsid w:val="00A35C72"/>
    <w:rsid w:val="00A3657A"/>
    <w:rsid w:val="00A37A94"/>
    <w:rsid w:val="00A4050E"/>
    <w:rsid w:val="00A40ABC"/>
    <w:rsid w:val="00A442A9"/>
    <w:rsid w:val="00A46DD5"/>
    <w:rsid w:val="00A53662"/>
    <w:rsid w:val="00A576C9"/>
    <w:rsid w:val="00A610ED"/>
    <w:rsid w:val="00A64F89"/>
    <w:rsid w:val="00A74F58"/>
    <w:rsid w:val="00A8230A"/>
    <w:rsid w:val="00A84DA9"/>
    <w:rsid w:val="00A93EB2"/>
    <w:rsid w:val="00A94395"/>
    <w:rsid w:val="00A94686"/>
    <w:rsid w:val="00A960E4"/>
    <w:rsid w:val="00AA1CCB"/>
    <w:rsid w:val="00AA2469"/>
    <w:rsid w:val="00AA5E38"/>
    <w:rsid w:val="00AA5E9E"/>
    <w:rsid w:val="00AA7FD8"/>
    <w:rsid w:val="00AB06B1"/>
    <w:rsid w:val="00AB0FAC"/>
    <w:rsid w:val="00AB18A0"/>
    <w:rsid w:val="00AB1C2B"/>
    <w:rsid w:val="00AB1F88"/>
    <w:rsid w:val="00AB299A"/>
    <w:rsid w:val="00AB4F0A"/>
    <w:rsid w:val="00AB5C60"/>
    <w:rsid w:val="00AC5CE3"/>
    <w:rsid w:val="00AD28C5"/>
    <w:rsid w:val="00AD4EFE"/>
    <w:rsid w:val="00AE46B9"/>
    <w:rsid w:val="00AF42E1"/>
    <w:rsid w:val="00AF4DD9"/>
    <w:rsid w:val="00AF6AFE"/>
    <w:rsid w:val="00AF7361"/>
    <w:rsid w:val="00B00E9E"/>
    <w:rsid w:val="00B021E5"/>
    <w:rsid w:val="00B04E22"/>
    <w:rsid w:val="00B07EA6"/>
    <w:rsid w:val="00B10129"/>
    <w:rsid w:val="00B171ED"/>
    <w:rsid w:val="00B20B86"/>
    <w:rsid w:val="00B21B74"/>
    <w:rsid w:val="00B2259C"/>
    <w:rsid w:val="00B2568D"/>
    <w:rsid w:val="00B269F3"/>
    <w:rsid w:val="00B30A27"/>
    <w:rsid w:val="00B330AD"/>
    <w:rsid w:val="00B331A8"/>
    <w:rsid w:val="00B35CE4"/>
    <w:rsid w:val="00B43E82"/>
    <w:rsid w:val="00B45B78"/>
    <w:rsid w:val="00B51754"/>
    <w:rsid w:val="00B52E1B"/>
    <w:rsid w:val="00B56D43"/>
    <w:rsid w:val="00B60ACA"/>
    <w:rsid w:val="00B61F38"/>
    <w:rsid w:val="00B642A4"/>
    <w:rsid w:val="00B6520C"/>
    <w:rsid w:val="00B664A7"/>
    <w:rsid w:val="00B738FA"/>
    <w:rsid w:val="00B75AA8"/>
    <w:rsid w:val="00B82AEA"/>
    <w:rsid w:val="00B86949"/>
    <w:rsid w:val="00B871C7"/>
    <w:rsid w:val="00B91439"/>
    <w:rsid w:val="00B96D5C"/>
    <w:rsid w:val="00BA1121"/>
    <w:rsid w:val="00BA26CA"/>
    <w:rsid w:val="00BA4BB2"/>
    <w:rsid w:val="00BA73CB"/>
    <w:rsid w:val="00BB1A7E"/>
    <w:rsid w:val="00BB1FEC"/>
    <w:rsid w:val="00BC0510"/>
    <w:rsid w:val="00BC6F93"/>
    <w:rsid w:val="00BC7E96"/>
    <w:rsid w:val="00BD2799"/>
    <w:rsid w:val="00BD5523"/>
    <w:rsid w:val="00BE1161"/>
    <w:rsid w:val="00BE2290"/>
    <w:rsid w:val="00BF06AE"/>
    <w:rsid w:val="00C022DD"/>
    <w:rsid w:val="00C06A19"/>
    <w:rsid w:val="00C06E11"/>
    <w:rsid w:val="00C11887"/>
    <w:rsid w:val="00C1291D"/>
    <w:rsid w:val="00C1345A"/>
    <w:rsid w:val="00C13AC3"/>
    <w:rsid w:val="00C23760"/>
    <w:rsid w:val="00C25E24"/>
    <w:rsid w:val="00C30972"/>
    <w:rsid w:val="00C31843"/>
    <w:rsid w:val="00C345BB"/>
    <w:rsid w:val="00C365F6"/>
    <w:rsid w:val="00C424C7"/>
    <w:rsid w:val="00C46704"/>
    <w:rsid w:val="00C51F05"/>
    <w:rsid w:val="00C54D00"/>
    <w:rsid w:val="00C56FBE"/>
    <w:rsid w:val="00C57474"/>
    <w:rsid w:val="00C60A5C"/>
    <w:rsid w:val="00C6329E"/>
    <w:rsid w:val="00C63BC2"/>
    <w:rsid w:val="00C64E6C"/>
    <w:rsid w:val="00C76813"/>
    <w:rsid w:val="00C7747E"/>
    <w:rsid w:val="00C81175"/>
    <w:rsid w:val="00C85CDC"/>
    <w:rsid w:val="00C8700F"/>
    <w:rsid w:val="00C87F3F"/>
    <w:rsid w:val="00C93CE8"/>
    <w:rsid w:val="00C9543F"/>
    <w:rsid w:val="00C96FBE"/>
    <w:rsid w:val="00CA3698"/>
    <w:rsid w:val="00CA40FA"/>
    <w:rsid w:val="00CB0468"/>
    <w:rsid w:val="00CB560F"/>
    <w:rsid w:val="00CC0804"/>
    <w:rsid w:val="00CC7A1D"/>
    <w:rsid w:val="00CD18B7"/>
    <w:rsid w:val="00CD1BF6"/>
    <w:rsid w:val="00CD357F"/>
    <w:rsid w:val="00CD77CB"/>
    <w:rsid w:val="00CE57C7"/>
    <w:rsid w:val="00CF5D2C"/>
    <w:rsid w:val="00CF77EC"/>
    <w:rsid w:val="00D001DA"/>
    <w:rsid w:val="00D0390F"/>
    <w:rsid w:val="00D03B17"/>
    <w:rsid w:val="00D062CE"/>
    <w:rsid w:val="00D075EC"/>
    <w:rsid w:val="00D11084"/>
    <w:rsid w:val="00D13344"/>
    <w:rsid w:val="00D13426"/>
    <w:rsid w:val="00D14322"/>
    <w:rsid w:val="00D24AA7"/>
    <w:rsid w:val="00D32596"/>
    <w:rsid w:val="00D3731C"/>
    <w:rsid w:val="00D44258"/>
    <w:rsid w:val="00D47AEA"/>
    <w:rsid w:val="00D553CE"/>
    <w:rsid w:val="00D559F2"/>
    <w:rsid w:val="00D55FFF"/>
    <w:rsid w:val="00D569EF"/>
    <w:rsid w:val="00D631E7"/>
    <w:rsid w:val="00D67575"/>
    <w:rsid w:val="00D70820"/>
    <w:rsid w:val="00D7305F"/>
    <w:rsid w:val="00D7584F"/>
    <w:rsid w:val="00D76189"/>
    <w:rsid w:val="00D76E5C"/>
    <w:rsid w:val="00D7789E"/>
    <w:rsid w:val="00D77E12"/>
    <w:rsid w:val="00D85BAA"/>
    <w:rsid w:val="00D863CD"/>
    <w:rsid w:val="00D94B6C"/>
    <w:rsid w:val="00DB0C07"/>
    <w:rsid w:val="00DB6E2C"/>
    <w:rsid w:val="00DD1EF8"/>
    <w:rsid w:val="00DD2205"/>
    <w:rsid w:val="00DD2B3C"/>
    <w:rsid w:val="00DD38C2"/>
    <w:rsid w:val="00DD52AF"/>
    <w:rsid w:val="00DE1D08"/>
    <w:rsid w:val="00DE462D"/>
    <w:rsid w:val="00DE5798"/>
    <w:rsid w:val="00DE72CE"/>
    <w:rsid w:val="00DF137F"/>
    <w:rsid w:val="00DF315C"/>
    <w:rsid w:val="00DF4886"/>
    <w:rsid w:val="00DF5701"/>
    <w:rsid w:val="00DF7AFB"/>
    <w:rsid w:val="00E05DB2"/>
    <w:rsid w:val="00E11818"/>
    <w:rsid w:val="00E2345D"/>
    <w:rsid w:val="00E24633"/>
    <w:rsid w:val="00E26EEB"/>
    <w:rsid w:val="00E3012C"/>
    <w:rsid w:val="00E31091"/>
    <w:rsid w:val="00E45FBC"/>
    <w:rsid w:val="00E5370A"/>
    <w:rsid w:val="00E61AD8"/>
    <w:rsid w:val="00E65DC9"/>
    <w:rsid w:val="00E73F91"/>
    <w:rsid w:val="00E80780"/>
    <w:rsid w:val="00E8280E"/>
    <w:rsid w:val="00E8649C"/>
    <w:rsid w:val="00E86BA0"/>
    <w:rsid w:val="00E94EF8"/>
    <w:rsid w:val="00E97EC4"/>
    <w:rsid w:val="00EA282E"/>
    <w:rsid w:val="00EA2BA2"/>
    <w:rsid w:val="00EA4425"/>
    <w:rsid w:val="00EA5542"/>
    <w:rsid w:val="00EA5971"/>
    <w:rsid w:val="00EA6EF2"/>
    <w:rsid w:val="00EA71FF"/>
    <w:rsid w:val="00EB1946"/>
    <w:rsid w:val="00EB46D5"/>
    <w:rsid w:val="00EB4ABE"/>
    <w:rsid w:val="00EB4D30"/>
    <w:rsid w:val="00ED2A83"/>
    <w:rsid w:val="00EE3BE2"/>
    <w:rsid w:val="00EF3282"/>
    <w:rsid w:val="00EF5430"/>
    <w:rsid w:val="00F0394E"/>
    <w:rsid w:val="00F12B08"/>
    <w:rsid w:val="00F17C6B"/>
    <w:rsid w:val="00F2018C"/>
    <w:rsid w:val="00F22DB2"/>
    <w:rsid w:val="00F27DD6"/>
    <w:rsid w:val="00F302AB"/>
    <w:rsid w:val="00F31A52"/>
    <w:rsid w:val="00F336CB"/>
    <w:rsid w:val="00F44D5B"/>
    <w:rsid w:val="00F461FD"/>
    <w:rsid w:val="00F46D89"/>
    <w:rsid w:val="00F507F9"/>
    <w:rsid w:val="00F50BD3"/>
    <w:rsid w:val="00F513DD"/>
    <w:rsid w:val="00F54432"/>
    <w:rsid w:val="00F56240"/>
    <w:rsid w:val="00F61FA3"/>
    <w:rsid w:val="00F6389E"/>
    <w:rsid w:val="00F7183A"/>
    <w:rsid w:val="00F72BA6"/>
    <w:rsid w:val="00F74CFA"/>
    <w:rsid w:val="00F74EE6"/>
    <w:rsid w:val="00F7798F"/>
    <w:rsid w:val="00F81EC3"/>
    <w:rsid w:val="00F8309A"/>
    <w:rsid w:val="00F83C6E"/>
    <w:rsid w:val="00F84659"/>
    <w:rsid w:val="00F918A4"/>
    <w:rsid w:val="00F93BD1"/>
    <w:rsid w:val="00F943D3"/>
    <w:rsid w:val="00F97757"/>
    <w:rsid w:val="00F97AF9"/>
    <w:rsid w:val="00FA22A6"/>
    <w:rsid w:val="00FA280B"/>
    <w:rsid w:val="00FA740D"/>
    <w:rsid w:val="00FB3E1A"/>
    <w:rsid w:val="00FB4620"/>
    <w:rsid w:val="00FB6FF5"/>
    <w:rsid w:val="00FC5D5F"/>
    <w:rsid w:val="00FC619F"/>
    <w:rsid w:val="00FC662A"/>
    <w:rsid w:val="00FD0ACC"/>
    <w:rsid w:val="00FD137E"/>
    <w:rsid w:val="00FD431A"/>
    <w:rsid w:val="00FD44C6"/>
    <w:rsid w:val="00FE3537"/>
    <w:rsid w:val="00FE6152"/>
    <w:rsid w:val="00FE6BA1"/>
    <w:rsid w:val="00FF3A9C"/>
    <w:rsid w:val="00FF5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66E24"/>
  <w15:docId w15:val="{DAA2B90E-14CE-E140-A664-DD6F2480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5F8B"/>
    <w:pPr>
      <w:spacing w:after="200" w:line="276" w:lineRule="auto"/>
    </w:pPr>
    <w:rPr>
      <w:sz w:val="22"/>
      <w:szCs w:val="22"/>
    </w:rPr>
  </w:style>
  <w:style w:type="paragraph" w:styleId="Heading1">
    <w:name w:val="heading 1"/>
    <w:basedOn w:val="Normal"/>
    <w:next w:val="Normal"/>
    <w:link w:val="Heading1Char"/>
    <w:uiPriority w:val="9"/>
    <w:qFormat/>
    <w:rsid w:val="00035F8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next w:val="Normal"/>
    <w:link w:val="Heading3Char"/>
    <w:uiPriority w:val="9"/>
    <w:semiHidden/>
    <w:unhideWhenUsed/>
    <w:qFormat/>
    <w:rsid w:val="00EA55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F8B"/>
    <w:rPr>
      <w:rFonts w:asciiTheme="majorHAnsi" w:eastAsiaTheme="majorEastAsia" w:hAnsiTheme="majorHAnsi" w:cstheme="majorBidi"/>
      <w:b/>
      <w:bCs/>
      <w:color w:val="2F5496" w:themeColor="accent1" w:themeShade="BF"/>
      <w:sz w:val="28"/>
      <w:szCs w:val="28"/>
      <w:lang w:val="en-AU"/>
    </w:rPr>
  </w:style>
  <w:style w:type="paragraph" w:styleId="Title">
    <w:name w:val="Title"/>
    <w:basedOn w:val="Normal"/>
    <w:next w:val="Normal"/>
    <w:link w:val="TitleChar"/>
    <w:uiPriority w:val="10"/>
    <w:qFormat/>
    <w:rsid w:val="00035F8B"/>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35F8B"/>
    <w:rPr>
      <w:rFonts w:asciiTheme="majorHAnsi" w:eastAsiaTheme="majorEastAsia" w:hAnsiTheme="majorHAnsi" w:cstheme="majorBidi"/>
      <w:color w:val="323E4F" w:themeColor="text2" w:themeShade="BF"/>
      <w:spacing w:val="5"/>
      <w:kern w:val="28"/>
      <w:sz w:val="52"/>
      <w:szCs w:val="52"/>
      <w:lang w:val="en-AU"/>
    </w:rPr>
  </w:style>
  <w:style w:type="character" w:styleId="CommentReference">
    <w:name w:val="annotation reference"/>
    <w:basedOn w:val="DefaultParagraphFont"/>
    <w:uiPriority w:val="99"/>
    <w:semiHidden/>
    <w:unhideWhenUsed/>
    <w:rsid w:val="00C11887"/>
    <w:rPr>
      <w:sz w:val="18"/>
      <w:szCs w:val="18"/>
    </w:rPr>
  </w:style>
  <w:style w:type="paragraph" w:styleId="CommentText">
    <w:name w:val="annotation text"/>
    <w:basedOn w:val="Normal"/>
    <w:link w:val="CommentTextChar"/>
    <w:uiPriority w:val="99"/>
    <w:semiHidden/>
    <w:unhideWhenUsed/>
    <w:rsid w:val="00C11887"/>
    <w:pPr>
      <w:spacing w:after="0" w:line="240" w:lineRule="auto"/>
    </w:pPr>
    <w:rPr>
      <w:sz w:val="24"/>
      <w:szCs w:val="24"/>
    </w:rPr>
  </w:style>
  <w:style w:type="character" w:customStyle="1" w:styleId="CommentTextChar">
    <w:name w:val="Comment Text Char"/>
    <w:basedOn w:val="DefaultParagraphFont"/>
    <w:link w:val="CommentText"/>
    <w:uiPriority w:val="99"/>
    <w:semiHidden/>
    <w:rsid w:val="00C11887"/>
  </w:style>
  <w:style w:type="paragraph" w:styleId="BalloonText">
    <w:name w:val="Balloon Text"/>
    <w:basedOn w:val="Normal"/>
    <w:link w:val="BalloonTextChar"/>
    <w:uiPriority w:val="99"/>
    <w:semiHidden/>
    <w:unhideWhenUsed/>
    <w:rsid w:val="00C118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1887"/>
    <w:rPr>
      <w:rFonts w:ascii="Times New Roman" w:hAnsi="Times New Roman" w:cs="Times New Roman"/>
      <w:sz w:val="18"/>
      <w:szCs w:val="18"/>
      <w:lang w:val="en-AU"/>
    </w:rPr>
  </w:style>
  <w:style w:type="character" w:styleId="Emphasis">
    <w:name w:val="Emphasis"/>
    <w:basedOn w:val="DefaultParagraphFont"/>
    <w:uiPriority w:val="20"/>
    <w:qFormat/>
    <w:rsid w:val="00983FC9"/>
    <w:rPr>
      <w:i/>
      <w:iCs/>
    </w:rPr>
  </w:style>
  <w:style w:type="paragraph" w:styleId="NormalWeb">
    <w:name w:val="Normal (Web)"/>
    <w:basedOn w:val="Normal"/>
    <w:uiPriority w:val="99"/>
    <w:unhideWhenUsed/>
    <w:rsid w:val="00983FC9"/>
    <w:pPr>
      <w:spacing w:before="100" w:beforeAutospacing="1" w:after="100" w:afterAutospacing="1" w:line="240" w:lineRule="auto"/>
    </w:pPr>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983FC9"/>
  </w:style>
  <w:style w:type="paragraph" w:styleId="Caption">
    <w:name w:val="caption"/>
    <w:basedOn w:val="Normal"/>
    <w:next w:val="Normal"/>
    <w:uiPriority w:val="35"/>
    <w:unhideWhenUsed/>
    <w:qFormat/>
    <w:rsid w:val="00983FC9"/>
    <w:pPr>
      <w:spacing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FA740D"/>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FA740D"/>
    <w:rPr>
      <w:b/>
      <w:bCs/>
      <w:sz w:val="20"/>
      <w:szCs w:val="20"/>
      <w:lang w:val="en-AU"/>
    </w:rPr>
  </w:style>
  <w:style w:type="paragraph" w:styleId="Header">
    <w:name w:val="header"/>
    <w:basedOn w:val="Normal"/>
    <w:link w:val="HeaderChar"/>
    <w:uiPriority w:val="99"/>
    <w:unhideWhenUsed/>
    <w:rsid w:val="00AA5E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E38"/>
    <w:rPr>
      <w:sz w:val="22"/>
      <w:szCs w:val="22"/>
      <w:lang w:val="en-AU"/>
    </w:rPr>
  </w:style>
  <w:style w:type="paragraph" w:styleId="Footer">
    <w:name w:val="footer"/>
    <w:basedOn w:val="Normal"/>
    <w:link w:val="FooterChar"/>
    <w:uiPriority w:val="99"/>
    <w:unhideWhenUsed/>
    <w:rsid w:val="00AA5E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E38"/>
    <w:rPr>
      <w:sz w:val="22"/>
      <w:szCs w:val="22"/>
      <w:lang w:val="en-AU"/>
    </w:rPr>
  </w:style>
  <w:style w:type="paragraph" w:styleId="Revision">
    <w:name w:val="Revision"/>
    <w:hidden/>
    <w:uiPriority w:val="99"/>
    <w:semiHidden/>
    <w:rsid w:val="009F321D"/>
    <w:rPr>
      <w:sz w:val="22"/>
      <w:szCs w:val="22"/>
    </w:rPr>
  </w:style>
  <w:style w:type="character" w:customStyle="1" w:styleId="Heading3Char">
    <w:name w:val="Heading 3 Char"/>
    <w:basedOn w:val="DefaultParagraphFont"/>
    <w:link w:val="Heading3"/>
    <w:uiPriority w:val="9"/>
    <w:semiHidden/>
    <w:rsid w:val="00EA554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EA5542"/>
    <w:rPr>
      <w:color w:val="0000FF"/>
      <w:u w:val="single"/>
    </w:rPr>
  </w:style>
  <w:style w:type="character" w:styleId="UnresolvedMention">
    <w:name w:val="Unresolved Mention"/>
    <w:basedOn w:val="DefaultParagraphFont"/>
    <w:uiPriority w:val="99"/>
    <w:semiHidden/>
    <w:unhideWhenUsed/>
    <w:rsid w:val="00A84DA9"/>
    <w:rPr>
      <w:color w:val="605E5C"/>
      <w:shd w:val="clear" w:color="auto" w:fill="E1DFDD"/>
    </w:rPr>
  </w:style>
  <w:style w:type="character" w:styleId="PlaceholderText">
    <w:name w:val="Placeholder Text"/>
    <w:basedOn w:val="DefaultParagraphFont"/>
    <w:uiPriority w:val="99"/>
    <w:semiHidden/>
    <w:rsid w:val="00F93B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07605">
      <w:bodyDiv w:val="1"/>
      <w:marLeft w:val="0"/>
      <w:marRight w:val="0"/>
      <w:marTop w:val="0"/>
      <w:marBottom w:val="0"/>
      <w:divBdr>
        <w:top w:val="none" w:sz="0" w:space="0" w:color="auto"/>
        <w:left w:val="none" w:sz="0" w:space="0" w:color="auto"/>
        <w:bottom w:val="none" w:sz="0" w:space="0" w:color="auto"/>
        <w:right w:val="none" w:sz="0" w:space="0" w:color="auto"/>
      </w:divBdr>
    </w:div>
    <w:div w:id="137504031">
      <w:bodyDiv w:val="1"/>
      <w:marLeft w:val="0"/>
      <w:marRight w:val="0"/>
      <w:marTop w:val="0"/>
      <w:marBottom w:val="0"/>
      <w:divBdr>
        <w:top w:val="none" w:sz="0" w:space="0" w:color="auto"/>
        <w:left w:val="none" w:sz="0" w:space="0" w:color="auto"/>
        <w:bottom w:val="none" w:sz="0" w:space="0" w:color="auto"/>
        <w:right w:val="none" w:sz="0" w:space="0" w:color="auto"/>
      </w:divBdr>
      <w:divsChild>
        <w:div w:id="172306377">
          <w:marLeft w:val="640"/>
          <w:marRight w:val="0"/>
          <w:marTop w:val="0"/>
          <w:marBottom w:val="0"/>
          <w:divBdr>
            <w:top w:val="none" w:sz="0" w:space="0" w:color="auto"/>
            <w:left w:val="none" w:sz="0" w:space="0" w:color="auto"/>
            <w:bottom w:val="none" w:sz="0" w:space="0" w:color="auto"/>
            <w:right w:val="none" w:sz="0" w:space="0" w:color="auto"/>
          </w:divBdr>
        </w:div>
        <w:div w:id="180704346">
          <w:marLeft w:val="640"/>
          <w:marRight w:val="0"/>
          <w:marTop w:val="0"/>
          <w:marBottom w:val="0"/>
          <w:divBdr>
            <w:top w:val="none" w:sz="0" w:space="0" w:color="auto"/>
            <w:left w:val="none" w:sz="0" w:space="0" w:color="auto"/>
            <w:bottom w:val="none" w:sz="0" w:space="0" w:color="auto"/>
            <w:right w:val="none" w:sz="0" w:space="0" w:color="auto"/>
          </w:divBdr>
        </w:div>
        <w:div w:id="191503913">
          <w:marLeft w:val="640"/>
          <w:marRight w:val="0"/>
          <w:marTop w:val="0"/>
          <w:marBottom w:val="0"/>
          <w:divBdr>
            <w:top w:val="none" w:sz="0" w:space="0" w:color="auto"/>
            <w:left w:val="none" w:sz="0" w:space="0" w:color="auto"/>
            <w:bottom w:val="none" w:sz="0" w:space="0" w:color="auto"/>
            <w:right w:val="none" w:sz="0" w:space="0" w:color="auto"/>
          </w:divBdr>
        </w:div>
        <w:div w:id="213851024">
          <w:marLeft w:val="640"/>
          <w:marRight w:val="0"/>
          <w:marTop w:val="0"/>
          <w:marBottom w:val="0"/>
          <w:divBdr>
            <w:top w:val="none" w:sz="0" w:space="0" w:color="auto"/>
            <w:left w:val="none" w:sz="0" w:space="0" w:color="auto"/>
            <w:bottom w:val="none" w:sz="0" w:space="0" w:color="auto"/>
            <w:right w:val="none" w:sz="0" w:space="0" w:color="auto"/>
          </w:divBdr>
        </w:div>
        <w:div w:id="235940330">
          <w:marLeft w:val="640"/>
          <w:marRight w:val="0"/>
          <w:marTop w:val="0"/>
          <w:marBottom w:val="0"/>
          <w:divBdr>
            <w:top w:val="none" w:sz="0" w:space="0" w:color="auto"/>
            <w:left w:val="none" w:sz="0" w:space="0" w:color="auto"/>
            <w:bottom w:val="none" w:sz="0" w:space="0" w:color="auto"/>
            <w:right w:val="none" w:sz="0" w:space="0" w:color="auto"/>
          </w:divBdr>
        </w:div>
        <w:div w:id="336155875">
          <w:marLeft w:val="640"/>
          <w:marRight w:val="0"/>
          <w:marTop w:val="0"/>
          <w:marBottom w:val="0"/>
          <w:divBdr>
            <w:top w:val="none" w:sz="0" w:space="0" w:color="auto"/>
            <w:left w:val="none" w:sz="0" w:space="0" w:color="auto"/>
            <w:bottom w:val="none" w:sz="0" w:space="0" w:color="auto"/>
            <w:right w:val="none" w:sz="0" w:space="0" w:color="auto"/>
          </w:divBdr>
        </w:div>
        <w:div w:id="396168894">
          <w:marLeft w:val="640"/>
          <w:marRight w:val="0"/>
          <w:marTop w:val="0"/>
          <w:marBottom w:val="0"/>
          <w:divBdr>
            <w:top w:val="none" w:sz="0" w:space="0" w:color="auto"/>
            <w:left w:val="none" w:sz="0" w:space="0" w:color="auto"/>
            <w:bottom w:val="none" w:sz="0" w:space="0" w:color="auto"/>
            <w:right w:val="none" w:sz="0" w:space="0" w:color="auto"/>
          </w:divBdr>
        </w:div>
        <w:div w:id="421922458">
          <w:marLeft w:val="640"/>
          <w:marRight w:val="0"/>
          <w:marTop w:val="0"/>
          <w:marBottom w:val="0"/>
          <w:divBdr>
            <w:top w:val="none" w:sz="0" w:space="0" w:color="auto"/>
            <w:left w:val="none" w:sz="0" w:space="0" w:color="auto"/>
            <w:bottom w:val="none" w:sz="0" w:space="0" w:color="auto"/>
            <w:right w:val="none" w:sz="0" w:space="0" w:color="auto"/>
          </w:divBdr>
        </w:div>
        <w:div w:id="455877084">
          <w:marLeft w:val="640"/>
          <w:marRight w:val="0"/>
          <w:marTop w:val="0"/>
          <w:marBottom w:val="0"/>
          <w:divBdr>
            <w:top w:val="none" w:sz="0" w:space="0" w:color="auto"/>
            <w:left w:val="none" w:sz="0" w:space="0" w:color="auto"/>
            <w:bottom w:val="none" w:sz="0" w:space="0" w:color="auto"/>
            <w:right w:val="none" w:sz="0" w:space="0" w:color="auto"/>
          </w:divBdr>
        </w:div>
        <w:div w:id="457526880">
          <w:marLeft w:val="640"/>
          <w:marRight w:val="0"/>
          <w:marTop w:val="0"/>
          <w:marBottom w:val="0"/>
          <w:divBdr>
            <w:top w:val="none" w:sz="0" w:space="0" w:color="auto"/>
            <w:left w:val="none" w:sz="0" w:space="0" w:color="auto"/>
            <w:bottom w:val="none" w:sz="0" w:space="0" w:color="auto"/>
            <w:right w:val="none" w:sz="0" w:space="0" w:color="auto"/>
          </w:divBdr>
        </w:div>
        <w:div w:id="482695569">
          <w:marLeft w:val="640"/>
          <w:marRight w:val="0"/>
          <w:marTop w:val="0"/>
          <w:marBottom w:val="0"/>
          <w:divBdr>
            <w:top w:val="none" w:sz="0" w:space="0" w:color="auto"/>
            <w:left w:val="none" w:sz="0" w:space="0" w:color="auto"/>
            <w:bottom w:val="none" w:sz="0" w:space="0" w:color="auto"/>
            <w:right w:val="none" w:sz="0" w:space="0" w:color="auto"/>
          </w:divBdr>
        </w:div>
        <w:div w:id="558907541">
          <w:marLeft w:val="640"/>
          <w:marRight w:val="0"/>
          <w:marTop w:val="0"/>
          <w:marBottom w:val="0"/>
          <w:divBdr>
            <w:top w:val="none" w:sz="0" w:space="0" w:color="auto"/>
            <w:left w:val="none" w:sz="0" w:space="0" w:color="auto"/>
            <w:bottom w:val="none" w:sz="0" w:space="0" w:color="auto"/>
            <w:right w:val="none" w:sz="0" w:space="0" w:color="auto"/>
          </w:divBdr>
        </w:div>
        <w:div w:id="603076746">
          <w:marLeft w:val="640"/>
          <w:marRight w:val="0"/>
          <w:marTop w:val="0"/>
          <w:marBottom w:val="0"/>
          <w:divBdr>
            <w:top w:val="none" w:sz="0" w:space="0" w:color="auto"/>
            <w:left w:val="none" w:sz="0" w:space="0" w:color="auto"/>
            <w:bottom w:val="none" w:sz="0" w:space="0" w:color="auto"/>
            <w:right w:val="none" w:sz="0" w:space="0" w:color="auto"/>
          </w:divBdr>
        </w:div>
        <w:div w:id="615334302">
          <w:marLeft w:val="640"/>
          <w:marRight w:val="0"/>
          <w:marTop w:val="0"/>
          <w:marBottom w:val="0"/>
          <w:divBdr>
            <w:top w:val="none" w:sz="0" w:space="0" w:color="auto"/>
            <w:left w:val="none" w:sz="0" w:space="0" w:color="auto"/>
            <w:bottom w:val="none" w:sz="0" w:space="0" w:color="auto"/>
            <w:right w:val="none" w:sz="0" w:space="0" w:color="auto"/>
          </w:divBdr>
        </w:div>
        <w:div w:id="621812260">
          <w:marLeft w:val="640"/>
          <w:marRight w:val="0"/>
          <w:marTop w:val="0"/>
          <w:marBottom w:val="0"/>
          <w:divBdr>
            <w:top w:val="none" w:sz="0" w:space="0" w:color="auto"/>
            <w:left w:val="none" w:sz="0" w:space="0" w:color="auto"/>
            <w:bottom w:val="none" w:sz="0" w:space="0" w:color="auto"/>
            <w:right w:val="none" w:sz="0" w:space="0" w:color="auto"/>
          </w:divBdr>
        </w:div>
        <w:div w:id="647826897">
          <w:marLeft w:val="640"/>
          <w:marRight w:val="0"/>
          <w:marTop w:val="0"/>
          <w:marBottom w:val="0"/>
          <w:divBdr>
            <w:top w:val="none" w:sz="0" w:space="0" w:color="auto"/>
            <w:left w:val="none" w:sz="0" w:space="0" w:color="auto"/>
            <w:bottom w:val="none" w:sz="0" w:space="0" w:color="auto"/>
            <w:right w:val="none" w:sz="0" w:space="0" w:color="auto"/>
          </w:divBdr>
        </w:div>
        <w:div w:id="671689801">
          <w:marLeft w:val="640"/>
          <w:marRight w:val="0"/>
          <w:marTop w:val="0"/>
          <w:marBottom w:val="0"/>
          <w:divBdr>
            <w:top w:val="none" w:sz="0" w:space="0" w:color="auto"/>
            <w:left w:val="none" w:sz="0" w:space="0" w:color="auto"/>
            <w:bottom w:val="none" w:sz="0" w:space="0" w:color="auto"/>
            <w:right w:val="none" w:sz="0" w:space="0" w:color="auto"/>
          </w:divBdr>
        </w:div>
        <w:div w:id="672294439">
          <w:marLeft w:val="640"/>
          <w:marRight w:val="0"/>
          <w:marTop w:val="0"/>
          <w:marBottom w:val="0"/>
          <w:divBdr>
            <w:top w:val="none" w:sz="0" w:space="0" w:color="auto"/>
            <w:left w:val="none" w:sz="0" w:space="0" w:color="auto"/>
            <w:bottom w:val="none" w:sz="0" w:space="0" w:color="auto"/>
            <w:right w:val="none" w:sz="0" w:space="0" w:color="auto"/>
          </w:divBdr>
        </w:div>
        <w:div w:id="683701944">
          <w:marLeft w:val="640"/>
          <w:marRight w:val="0"/>
          <w:marTop w:val="0"/>
          <w:marBottom w:val="0"/>
          <w:divBdr>
            <w:top w:val="none" w:sz="0" w:space="0" w:color="auto"/>
            <w:left w:val="none" w:sz="0" w:space="0" w:color="auto"/>
            <w:bottom w:val="none" w:sz="0" w:space="0" w:color="auto"/>
            <w:right w:val="none" w:sz="0" w:space="0" w:color="auto"/>
          </w:divBdr>
        </w:div>
        <w:div w:id="756559859">
          <w:marLeft w:val="640"/>
          <w:marRight w:val="0"/>
          <w:marTop w:val="0"/>
          <w:marBottom w:val="0"/>
          <w:divBdr>
            <w:top w:val="none" w:sz="0" w:space="0" w:color="auto"/>
            <w:left w:val="none" w:sz="0" w:space="0" w:color="auto"/>
            <w:bottom w:val="none" w:sz="0" w:space="0" w:color="auto"/>
            <w:right w:val="none" w:sz="0" w:space="0" w:color="auto"/>
          </w:divBdr>
        </w:div>
        <w:div w:id="757680789">
          <w:marLeft w:val="640"/>
          <w:marRight w:val="0"/>
          <w:marTop w:val="0"/>
          <w:marBottom w:val="0"/>
          <w:divBdr>
            <w:top w:val="none" w:sz="0" w:space="0" w:color="auto"/>
            <w:left w:val="none" w:sz="0" w:space="0" w:color="auto"/>
            <w:bottom w:val="none" w:sz="0" w:space="0" w:color="auto"/>
            <w:right w:val="none" w:sz="0" w:space="0" w:color="auto"/>
          </w:divBdr>
        </w:div>
        <w:div w:id="839740591">
          <w:marLeft w:val="640"/>
          <w:marRight w:val="0"/>
          <w:marTop w:val="0"/>
          <w:marBottom w:val="0"/>
          <w:divBdr>
            <w:top w:val="none" w:sz="0" w:space="0" w:color="auto"/>
            <w:left w:val="none" w:sz="0" w:space="0" w:color="auto"/>
            <w:bottom w:val="none" w:sz="0" w:space="0" w:color="auto"/>
            <w:right w:val="none" w:sz="0" w:space="0" w:color="auto"/>
          </w:divBdr>
        </w:div>
        <w:div w:id="917709285">
          <w:marLeft w:val="640"/>
          <w:marRight w:val="0"/>
          <w:marTop w:val="0"/>
          <w:marBottom w:val="0"/>
          <w:divBdr>
            <w:top w:val="none" w:sz="0" w:space="0" w:color="auto"/>
            <w:left w:val="none" w:sz="0" w:space="0" w:color="auto"/>
            <w:bottom w:val="none" w:sz="0" w:space="0" w:color="auto"/>
            <w:right w:val="none" w:sz="0" w:space="0" w:color="auto"/>
          </w:divBdr>
        </w:div>
        <w:div w:id="938410988">
          <w:marLeft w:val="640"/>
          <w:marRight w:val="0"/>
          <w:marTop w:val="0"/>
          <w:marBottom w:val="0"/>
          <w:divBdr>
            <w:top w:val="none" w:sz="0" w:space="0" w:color="auto"/>
            <w:left w:val="none" w:sz="0" w:space="0" w:color="auto"/>
            <w:bottom w:val="none" w:sz="0" w:space="0" w:color="auto"/>
            <w:right w:val="none" w:sz="0" w:space="0" w:color="auto"/>
          </w:divBdr>
        </w:div>
        <w:div w:id="1086270765">
          <w:marLeft w:val="640"/>
          <w:marRight w:val="0"/>
          <w:marTop w:val="0"/>
          <w:marBottom w:val="0"/>
          <w:divBdr>
            <w:top w:val="none" w:sz="0" w:space="0" w:color="auto"/>
            <w:left w:val="none" w:sz="0" w:space="0" w:color="auto"/>
            <w:bottom w:val="none" w:sz="0" w:space="0" w:color="auto"/>
            <w:right w:val="none" w:sz="0" w:space="0" w:color="auto"/>
          </w:divBdr>
        </w:div>
        <w:div w:id="1179544001">
          <w:marLeft w:val="640"/>
          <w:marRight w:val="0"/>
          <w:marTop w:val="0"/>
          <w:marBottom w:val="0"/>
          <w:divBdr>
            <w:top w:val="none" w:sz="0" w:space="0" w:color="auto"/>
            <w:left w:val="none" w:sz="0" w:space="0" w:color="auto"/>
            <w:bottom w:val="none" w:sz="0" w:space="0" w:color="auto"/>
            <w:right w:val="none" w:sz="0" w:space="0" w:color="auto"/>
          </w:divBdr>
        </w:div>
        <w:div w:id="1226376650">
          <w:marLeft w:val="640"/>
          <w:marRight w:val="0"/>
          <w:marTop w:val="0"/>
          <w:marBottom w:val="0"/>
          <w:divBdr>
            <w:top w:val="none" w:sz="0" w:space="0" w:color="auto"/>
            <w:left w:val="none" w:sz="0" w:space="0" w:color="auto"/>
            <w:bottom w:val="none" w:sz="0" w:space="0" w:color="auto"/>
            <w:right w:val="none" w:sz="0" w:space="0" w:color="auto"/>
          </w:divBdr>
        </w:div>
        <w:div w:id="1282035078">
          <w:marLeft w:val="640"/>
          <w:marRight w:val="0"/>
          <w:marTop w:val="0"/>
          <w:marBottom w:val="0"/>
          <w:divBdr>
            <w:top w:val="none" w:sz="0" w:space="0" w:color="auto"/>
            <w:left w:val="none" w:sz="0" w:space="0" w:color="auto"/>
            <w:bottom w:val="none" w:sz="0" w:space="0" w:color="auto"/>
            <w:right w:val="none" w:sz="0" w:space="0" w:color="auto"/>
          </w:divBdr>
        </w:div>
        <w:div w:id="1321884243">
          <w:marLeft w:val="640"/>
          <w:marRight w:val="0"/>
          <w:marTop w:val="0"/>
          <w:marBottom w:val="0"/>
          <w:divBdr>
            <w:top w:val="none" w:sz="0" w:space="0" w:color="auto"/>
            <w:left w:val="none" w:sz="0" w:space="0" w:color="auto"/>
            <w:bottom w:val="none" w:sz="0" w:space="0" w:color="auto"/>
            <w:right w:val="none" w:sz="0" w:space="0" w:color="auto"/>
          </w:divBdr>
        </w:div>
        <w:div w:id="1361124352">
          <w:marLeft w:val="640"/>
          <w:marRight w:val="0"/>
          <w:marTop w:val="0"/>
          <w:marBottom w:val="0"/>
          <w:divBdr>
            <w:top w:val="none" w:sz="0" w:space="0" w:color="auto"/>
            <w:left w:val="none" w:sz="0" w:space="0" w:color="auto"/>
            <w:bottom w:val="none" w:sz="0" w:space="0" w:color="auto"/>
            <w:right w:val="none" w:sz="0" w:space="0" w:color="auto"/>
          </w:divBdr>
        </w:div>
        <w:div w:id="1406755025">
          <w:marLeft w:val="640"/>
          <w:marRight w:val="0"/>
          <w:marTop w:val="0"/>
          <w:marBottom w:val="0"/>
          <w:divBdr>
            <w:top w:val="none" w:sz="0" w:space="0" w:color="auto"/>
            <w:left w:val="none" w:sz="0" w:space="0" w:color="auto"/>
            <w:bottom w:val="none" w:sz="0" w:space="0" w:color="auto"/>
            <w:right w:val="none" w:sz="0" w:space="0" w:color="auto"/>
          </w:divBdr>
        </w:div>
        <w:div w:id="1465535945">
          <w:marLeft w:val="640"/>
          <w:marRight w:val="0"/>
          <w:marTop w:val="0"/>
          <w:marBottom w:val="0"/>
          <w:divBdr>
            <w:top w:val="none" w:sz="0" w:space="0" w:color="auto"/>
            <w:left w:val="none" w:sz="0" w:space="0" w:color="auto"/>
            <w:bottom w:val="none" w:sz="0" w:space="0" w:color="auto"/>
            <w:right w:val="none" w:sz="0" w:space="0" w:color="auto"/>
          </w:divBdr>
        </w:div>
        <w:div w:id="1497916268">
          <w:marLeft w:val="640"/>
          <w:marRight w:val="0"/>
          <w:marTop w:val="0"/>
          <w:marBottom w:val="0"/>
          <w:divBdr>
            <w:top w:val="none" w:sz="0" w:space="0" w:color="auto"/>
            <w:left w:val="none" w:sz="0" w:space="0" w:color="auto"/>
            <w:bottom w:val="none" w:sz="0" w:space="0" w:color="auto"/>
            <w:right w:val="none" w:sz="0" w:space="0" w:color="auto"/>
          </w:divBdr>
        </w:div>
        <w:div w:id="1506357405">
          <w:marLeft w:val="640"/>
          <w:marRight w:val="0"/>
          <w:marTop w:val="0"/>
          <w:marBottom w:val="0"/>
          <w:divBdr>
            <w:top w:val="none" w:sz="0" w:space="0" w:color="auto"/>
            <w:left w:val="none" w:sz="0" w:space="0" w:color="auto"/>
            <w:bottom w:val="none" w:sz="0" w:space="0" w:color="auto"/>
            <w:right w:val="none" w:sz="0" w:space="0" w:color="auto"/>
          </w:divBdr>
        </w:div>
        <w:div w:id="1558475342">
          <w:marLeft w:val="640"/>
          <w:marRight w:val="0"/>
          <w:marTop w:val="0"/>
          <w:marBottom w:val="0"/>
          <w:divBdr>
            <w:top w:val="none" w:sz="0" w:space="0" w:color="auto"/>
            <w:left w:val="none" w:sz="0" w:space="0" w:color="auto"/>
            <w:bottom w:val="none" w:sz="0" w:space="0" w:color="auto"/>
            <w:right w:val="none" w:sz="0" w:space="0" w:color="auto"/>
          </w:divBdr>
        </w:div>
        <w:div w:id="1623655809">
          <w:marLeft w:val="640"/>
          <w:marRight w:val="0"/>
          <w:marTop w:val="0"/>
          <w:marBottom w:val="0"/>
          <w:divBdr>
            <w:top w:val="none" w:sz="0" w:space="0" w:color="auto"/>
            <w:left w:val="none" w:sz="0" w:space="0" w:color="auto"/>
            <w:bottom w:val="none" w:sz="0" w:space="0" w:color="auto"/>
            <w:right w:val="none" w:sz="0" w:space="0" w:color="auto"/>
          </w:divBdr>
        </w:div>
        <w:div w:id="1678191910">
          <w:marLeft w:val="640"/>
          <w:marRight w:val="0"/>
          <w:marTop w:val="0"/>
          <w:marBottom w:val="0"/>
          <w:divBdr>
            <w:top w:val="none" w:sz="0" w:space="0" w:color="auto"/>
            <w:left w:val="none" w:sz="0" w:space="0" w:color="auto"/>
            <w:bottom w:val="none" w:sz="0" w:space="0" w:color="auto"/>
            <w:right w:val="none" w:sz="0" w:space="0" w:color="auto"/>
          </w:divBdr>
        </w:div>
        <w:div w:id="1796409691">
          <w:marLeft w:val="640"/>
          <w:marRight w:val="0"/>
          <w:marTop w:val="0"/>
          <w:marBottom w:val="0"/>
          <w:divBdr>
            <w:top w:val="none" w:sz="0" w:space="0" w:color="auto"/>
            <w:left w:val="none" w:sz="0" w:space="0" w:color="auto"/>
            <w:bottom w:val="none" w:sz="0" w:space="0" w:color="auto"/>
            <w:right w:val="none" w:sz="0" w:space="0" w:color="auto"/>
          </w:divBdr>
        </w:div>
        <w:div w:id="2117601721">
          <w:marLeft w:val="640"/>
          <w:marRight w:val="0"/>
          <w:marTop w:val="0"/>
          <w:marBottom w:val="0"/>
          <w:divBdr>
            <w:top w:val="none" w:sz="0" w:space="0" w:color="auto"/>
            <w:left w:val="none" w:sz="0" w:space="0" w:color="auto"/>
            <w:bottom w:val="none" w:sz="0" w:space="0" w:color="auto"/>
            <w:right w:val="none" w:sz="0" w:space="0" w:color="auto"/>
          </w:divBdr>
        </w:div>
        <w:div w:id="2146194225">
          <w:marLeft w:val="640"/>
          <w:marRight w:val="0"/>
          <w:marTop w:val="0"/>
          <w:marBottom w:val="0"/>
          <w:divBdr>
            <w:top w:val="none" w:sz="0" w:space="0" w:color="auto"/>
            <w:left w:val="none" w:sz="0" w:space="0" w:color="auto"/>
            <w:bottom w:val="none" w:sz="0" w:space="0" w:color="auto"/>
            <w:right w:val="none" w:sz="0" w:space="0" w:color="auto"/>
          </w:divBdr>
        </w:div>
      </w:divsChild>
    </w:div>
    <w:div w:id="165092295">
      <w:bodyDiv w:val="1"/>
      <w:marLeft w:val="0"/>
      <w:marRight w:val="0"/>
      <w:marTop w:val="0"/>
      <w:marBottom w:val="0"/>
      <w:divBdr>
        <w:top w:val="none" w:sz="0" w:space="0" w:color="auto"/>
        <w:left w:val="none" w:sz="0" w:space="0" w:color="auto"/>
        <w:bottom w:val="none" w:sz="0" w:space="0" w:color="auto"/>
        <w:right w:val="none" w:sz="0" w:space="0" w:color="auto"/>
      </w:divBdr>
    </w:div>
    <w:div w:id="437408002">
      <w:bodyDiv w:val="1"/>
      <w:marLeft w:val="0"/>
      <w:marRight w:val="0"/>
      <w:marTop w:val="0"/>
      <w:marBottom w:val="0"/>
      <w:divBdr>
        <w:top w:val="none" w:sz="0" w:space="0" w:color="auto"/>
        <w:left w:val="none" w:sz="0" w:space="0" w:color="auto"/>
        <w:bottom w:val="none" w:sz="0" w:space="0" w:color="auto"/>
        <w:right w:val="none" w:sz="0" w:space="0" w:color="auto"/>
      </w:divBdr>
      <w:divsChild>
        <w:div w:id="6254248">
          <w:marLeft w:val="640"/>
          <w:marRight w:val="0"/>
          <w:marTop w:val="0"/>
          <w:marBottom w:val="0"/>
          <w:divBdr>
            <w:top w:val="none" w:sz="0" w:space="0" w:color="auto"/>
            <w:left w:val="none" w:sz="0" w:space="0" w:color="auto"/>
            <w:bottom w:val="none" w:sz="0" w:space="0" w:color="auto"/>
            <w:right w:val="none" w:sz="0" w:space="0" w:color="auto"/>
          </w:divBdr>
        </w:div>
        <w:div w:id="71127551">
          <w:marLeft w:val="640"/>
          <w:marRight w:val="0"/>
          <w:marTop w:val="0"/>
          <w:marBottom w:val="0"/>
          <w:divBdr>
            <w:top w:val="none" w:sz="0" w:space="0" w:color="auto"/>
            <w:left w:val="none" w:sz="0" w:space="0" w:color="auto"/>
            <w:bottom w:val="none" w:sz="0" w:space="0" w:color="auto"/>
            <w:right w:val="none" w:sz="0" w:space="0" w:color="auto"/>
          </w:divBdr>
        </w:div>
        <w:div w:id="81804851">
          <w:marLeft w:val="640"/>
          <w:marRight w:val="0"/>
          <w:marTop w:val="0"/>
          <w:marBottom w:val="0"/>
          <w:divBdr>
            <w:top w:val="none" w:sz="0" w:space="0" w:color="auto"/>
            <w:left w:val="none" w:sz="0" w:space="0" w:color="auto"/>
            <w:bottom w:val="none" w:sz="0" w:space="0" w:color="auto"/>
            <w:right w:val="none" w:sz="0" w:space="0" w:color="auto"/>
          </w:divBdr>
        </w:div>
        <w:div w:id="203367818">
          <w:marLeft w:val="640"/>
          <w:marRight w:val="0"/>
          <w:marTop w:val="0"/>
          <w:marBottom w:val="0"/>
          <w:divBdr>
            <w:top w:val="none" w:sz="0" w:space="0" w:color="auto"/>
            <w:left w:val="none" w:sz="0" w:space="0" w:color="auto"/>
            <w:bottom w:val="none" w:sz="0" w:space="0" w:color="auto"/>
            <w:right w:val="none" w:sz="0" w:space="0" w:color="auto"/>
          </w:divBdr>
        </w:div>
        <w:div w:id="207376891">
          <w:marLeft w:val="640"/>
          <w:marRight w:val="0"/>
          <w:marTop w:val="0"/>
          <w:marBottom w:val="0"/>
          <w:divBdr>
            <w:top w:val="none" w:sz="0" w:space="0" w:color="auto"/>
            <w:left w:val="none" w:sz="0" w:space="0" w:color="auto"/>
            <w:bottom w:val="none" w:sz="0" w:space="0" w:color="auto"/>
            <w:right w:val="none" w:sz="0" w:space="0" w:color="auto"/>
          </w:divBdr>
        </w:div>
        <w:div w:id="233128384">
          <w:marLeft w:val="640"/>
          <w:marRight w:val="0"/>
          <w:marTop w:val="0"/>
          <w:marBottom w:val="0"/>
          <w:divBdr>
            <w:top w:val="none" w:sz="0" w:space="0" w:color="auto"/>
            <w:left w:val="none" w:sz="0" w:space="0" w:color="auto"/>
            <w:bottom w:val="none" w:sz="0" w:space="0" w:color="auto"/>
            <w:right w:val="none" w:sz="0" w:space="0" w:color="auto"/>
          </w:divBdr>
        </w:div>
        <w:div w:id="305008700">
          <w:marLeft w:val="640"/>
          <w:marRight w:val="0"/>
          <w:marTop w:val="0"/>
          <w:marBottom w:val="0"/>
          <w:divBdr>
            <w:top w:val="none" w:sz="0" w:space="0" w:color="auto"/>
            <w:left w:val="none" w:sz="0" w:space="0" w:color="auto"/>
            <w:bottom w:val="none" w:sz="0" w:space="0" w:color="auto"/>
            <w:right w:val="none" w:sz="0" w:space="0" w:color="auto"/>
          </w:divBdr>
        </w:div>
        <w:div w:id="318577326">
          <w:marLeft w:val="640"/>
          <w:marRight w:val="0"/>
          <w:marTop w:val="0"/>
          <w:marBottom w:val="0"/>
          <w:divBdr>
            <w:top w:val="none" w:sz="0" w:space="0" w:color="auto"/>
            <w:left w:val="none" w:sz="0" w:space="0" w:color="auto"/>
            <w:bottom w:val="none" w:sz="0" w:space="0" w:color="auto"/>
            <w:right w:val="none" w:sz="0" w:space="0" w:color="auto"/>
          </w:divBdr>
        </w:div>
        <w:div w:id="398792126">
          <w:marLeft w:val="640"/>
          <w:marRight w:val="0"/>
          <w:marTop w:val="0"/>
          <w:marBottom w:val="0"/>
          <w:divBdr>
            <w:top w:val="none" w:sz="0" w:space="0" w:color="auto"/>
            <w:left w:val="none" w:sz="0" w:space="0" w:color="auto"/>
            <w:bottom w:val="none" w:sz="0" w:space="0" w:color="auto"/>
            <w:right w:val="none" w:sz="0" w:space="0" w:color="auto"/>
          </w:divBdr>
        </w:div>
        <w:div w:id="434597642">
          <w:marLeft w:val="640"/>
          <w:marRight w:val="0"/>
          <w:marTop w:val="0"/>
          <w:marBottom w:val="0"/>
          <w:divBdr>
            <w:top w:val="none" w:sz="0" w:space="0" w:color="auto"/>
            <w:left w:val="none" w:sz="0" w:space="0" w:color="auto"/>
            <w:bottom w:val="none" w:sz="0" w:space="0" w:color="auto"/>
            <w:right w:val="none" w:sz="0" w:space="0" w:color="auto"/>
          </w:divBdr>
        </w:div>
        <w:div w:id="457340167">
          <w:marLeft w:val="640"/>
          <w:marRight w:val="0"/>
          <w:marTop w:val="0"/>
          <w:marBottom w:val="0"/>
          <w:divBdr>
            <w:top w:val="none" w:sz="0" w:space="0" w:color="auto"/>
            <w:left w:val="none" w:sz="0" w:space="0" w:color="auto"/>
            <w:bottom w:val="none" w:sz="0" w:space="0" w:color="auto"/>
            <w:right w:val="none" w:sz="0" w:space="0" w:color="auto"/>
          </w:divBdr>
        </w:div>
        <w:div w:id="596140705">
          <w:marLeft w:val="640"/>
          <w:marRight w:val="0"/>
          <w:marTop w:val="0"/>
          <w:marBottom w:val="0"/>
          <w:divBdr>
            <w:top w:val="none" w:sz="0" w:space="0" w:color="auto"/>
            <w:left w:val="none" w:sz="0" w:space="0" w:color="auto"/>
            <w:bottom w:val="none" w:sz="0" w:space="0" w:color="auto"/>
            <w:right w:val="none" w:sz="0" w:space="0" w:color="auto"/>
          </w:divBdr>
        </w:div>
        <w:div w:id="608898055">
          <w:marLeft w:val="640"/>
          <w:marRight w:val="0"/>
          <w:marTop w:val="0"/>
          <w:marBottom w:val="0"/>
          <w:divBdr>
            <w:top w:val="none" w:sz="0" w:space="0" w:color="auto"/>
            <w:left w:val="none" w:sz="0" w:space="0" w:color="auto"/>
            <w:bottom w:val="none" w:sz="0" w:space="0" w:color="auto"/>
            <w:right w:val="none" w:sz="0" w:space="0" w:color="auto"/>
          </w:divBdr>
        </w:div>
        <w:div w:id="686062695">
          <w:marLeft w:val="640"/>
          <w:marRight w:val="0"/>
          <w:marTop w:val="0"/>
          <w:marBottom w:val="0"/>
          <w:divBdr>
            <w:top w:val="none" w:sz="0" w:space="0" w:color="auto"/>
            <w:left w:val="none" w:sz="0" w:space="0" w:color="auto"/>
            <w:bottom w:val="none" w:sz="0" w:space="0" w:color="auto"/>
            <w:right w:val="none" w:sz="0" w:space="0" w:color="auto"/>
          </w:divBdr>
        </w:div>
        <w:div w:id="705789050">
          <w:marLeft w:val="640"/>
          <w:marRight w:val="0"/>
          <w:marTop w:val="0"/>
          <w:marBottom w:val="0"/>
          <w:divBdr>
            <w:top w:val="none" w:sz="0" w:space="0" w:color="auto"/>
            <w:left w:val="none" w:sz="0" w:space="0" w:color="auto"/>
            <w:bottom w:val="none" w:sz="0" w:space="0" w:color="auto"/>
            <w:right w:val="none" w:sz="0" w:space="0" w:color="auto"/>
          </w:divBdr>
        </w:div>
        <w:div w:id="738749858">
          <w:marLeft w:val="640"/>
          <w:marRight w:val="0"/>
          <w:marTop w:val="0"/>
          <w:marBottom w:val="0"/>
          <w:divBdr>
            <w:top w:val="none" w:sz="0" w:space="0" w:color="auto"/>
            <w:left w:val="none" w:sz="0" w:space="0" w:color="auto"/>
            <w:bottom w:val="none" w:sz="0" w:space="0" w:color="auto"/>
            <w:right w:val="none" w:sz="0" w:space="0" w:color="auto"/>
          </w:divBdr>
        </w:div>
        <w:div w:id="792675427">
          <w:marLeft w:val="640"/>
          <w:marRight w:val="0"/>
          <w:marTop w:val="0"/>
          <w:marBottom w:val="0"/>
          <w:divBdr>
            <w:top w:val="none" w:sz="0" w:space="0" w:color="auto"/>
            <w:left w:val="none" w:sz="0" w:space="0" w:color="auto"/>
            <w:bottom w:val="none" w:sz="0" w:space="0" w:color="auto"/>
            <w:right w:val="none" w:sz="0" w:space="0" w:color="auto"/>
          </w:divBdr>
        </w:div>
        <w:div w:id="824781992">
          <w:marLeft w:val="640"/>
          <w:marRight w:val="0"/>
          <w:marTop w:val="0"/>
          <w:marBottom w:val="0"/>
          <w:divBdr>
            <w:top w:val="none" w:sz="0" w:space="0" w:color="auto"/>
            <w:left w:val="none" w:sz="0" w:space="0" w:color="auto"/>
            <w:bottom w:val="none" w:sz="0" w:space="0" w:color="auto"/>
            <w:right w:val="none" w:sz="0" w:space="0" w:color="auto"/>
          </w:divBdr>
        </w:div>
        <w:div w:id="858549699">
          <w:marLeft w:val="640"/>
          <w:marRight w:val="0"/>
          <w:marTop w:val="0"/>
          <w:marBottom w:val="0"/>
          <w:divBdr>
            <w:top w:val="none" w:sz="0" w:space="0" w:color="auto"/>
            <w:left w:val="none" w:sz="0" w:space="0" w:color="auto"/>
            <w:bottom w:val="none" w:sz="0" w:space="0" w:color="auto"/>
            <w:right w:val="none" w:sz="0" w:space="0" w:color="auto"/>
          </w:divBdr>
        </w:div>
        <w:div w:id="945890136">
          <w:marLeft w:val="640"/>
          <w:marRight w:val="0"/>
          <w:marTop w:val="0"/>
          <w:marBottom w:val="0"/>
          <w:divBdr>
            <w:top w:val="none" w:sz="0" w:space="0" w:color="auto"/>
            <w:left w:val="none" w:sz="0" w:space="0" w:color="auto"/>
            <w:bottom w:val="none" w:sz="0" w:space="0" w:color="auto"/>
            <w:right w:val="none" w:sz="0" w:space="0" w:color="auto"/>
          </w:divBdr>
        </w:div>
        <w:div w:id="947741517">
          <w:marLeft w:val="640"/>
          <w:marRight w:val="0"/>
          <w:marTop w:val="0"/>
          <w:marBottom w:val="0"/>
          <w:divBdr>
            <w:top w:val="none" w:sz="0" w:space="0" w:color="auto"/>
            <w:left w:val="none" w:sz="0" w:space="0" w:color="auto"/>
            <w:bottom w:val="none" w:sz="0" w:space="0" w:color="auto"/>
            <w:right w:val="none" w:sz="0" w:space="0" w:color="auto"/>
          </w:divBdr>
        </w:div>
        <w:div w:id="1052536292">
          <w:marLeft w:val="640"/>
          <w:marRight w:val="0"/>
          <w:marTop w:val="0"/>
          <w:marBottom w:val="0"/>
          <w:divBdr>
            <w:top w:val="none" w:sz="0" w:space="0" w:color="auto"/>
            <w:left w:val="none" w:sz="0" w:space="0" w:color="auto"/>
            <w:bottom w:val="none" w:sz="0" w:space="0" w:color="auto"/>
            <w:right w:val="none" w:sz="0" w:space="0" w:color="auto"/>
          </w:divBdr>
        </w:div>
        <w:div w:id="1063142771">
          <w:marLeft w:val="640"/>
          <w:marRight w:val="0"/>
          <w:marTop w:val="0"/>
          <w:marBottom w:val="0"/>
          <w:divBdr>
            <w:top w:val="none" w:sz="0" w:space="0" w:color="auto"/>
            <w:left w:val="none" w:sz="0" w:space="0" w:color="auto"/>
            <w:bottom w:val="none" w:sz="0" w:space="0" w:color="auto"/>
            <w:right w:val="none" w:sz="0" w:space="0" w:color="auto"/>
          </w:divBdr>
        </w:div>
        <w:div w:id="1149519496">
          <w:marLeft w:val="640"/>
          <w:marRight w:val="0"/>
          <w:marTop w:val="0"/>
          <w:marBottom w:val="0"/>
          <w:divBdr>
            <w:top w:val="none" w:sz="0" w:space="0" w:color="auto"/>
            <w:left w:val="none" w:sz="0" w:space="0" w:color="auto"/>
            <w:bottom w:val="none" w:sz="0" w:space="0" w:color="auto"/>
            <w:right w:val="none" w:sz="0" w:space="0" w:color="auto"/>
          </w:divBdr>
        </w:div>
        <w:div w:id="1160078932">
          <w:marLeft w:val="640"/>
          <w:marRight w:val="0"/>
          <w:marTop w:val="0"/>
          <w:marBottom w:val="0"/>
          <w:divBdr>
            <w:top w:val="none" w:sz="0" w:space="0" w:color="auto"/>
            <w:left w:val="none" w:sz="0" w:space="0" w:color="auto"/>
            <w:bottom w:val="none" w:sz="0" w:space="0" w:color="auto"/>
            <w:right w:val="none" w:sz="0" w:space="0" w:color="auto"/>
          </w:divBdr>
        </w:div>
        <w:div w:id="1267882741">
          <w:marLeft w:val="640"/>
          <w:marRight w:val="0"/>
          <w:marTop w:val="0"/>
          <w:marBottom w:val="0"/>
          <w:divBdr>
            <w:top w:val="none" w:sz="0" w:space="0" w:color="auto"/>
            <w:left w:val="none" w:sz="0" w:space="0" w:color="auto"/>
            <w:bottom w:val="none" w:sz="0" w:space="0" w:color="auto"/>
            <w:right w:val="none" w:sz="0" w:space="0" w:color="auto"/>
          </w:divBdr>
        </w:div>
        <w:div w:id="1271276674">
          <w:marLeft w:val="640"/>
          <w:marRight w:val="0"/>
          <w:marTop w:val="0"/>
          <w:marBottom w:val="0"/>
          <w:divBdr>
            <w:top w:val="none" w:sz="0" w:space="0" w:color="auto"/>
            <w:left w:val="none" w:sz="0" w:space="0" w:color="auto"/>
            <w:bottom w:val="none" w:sz="0" w:space="0" w:color="auto"/>
            <w:right w:val="none" w:sz="0" w:space="0" w:color="auto"/>
          </w:divBdr>
        </w:div>
        <w:div w:id="1283806888">
          <w:marLeft w:val="640"/>
          <w:marRight w:val="0"/>
          <w:marTop w:val="0"/>
          <w:marBottom w:val="0"/>
          <w:divBdr>
            <w:top w:val="none" w:sz="0" w:space="0" w:color="auto"/>
            <w:left w:val="none" w:sz="0" w:space="0" w:color="auto"/>
            <w:bottom w:val="none" w:sz="0" w:space="0" w:color="auto"/>
            <w:right w:val="none" w:sz="0" w:space="0" w:color="auto"/>
          </w:divBdr>
        </w:div>
        <w:div w:id="1285965306">
          <w:marLeft w:val="640"/>
          <w:marRight w:val="0"/>
          <w:marTop w:val="0"/>
          <w:marBottom w:val="0"/>
          <w:divBdr>
            <w:top w:val="none" w:sz="0" w:space="0" w:color="auto"/>
            <w:left w:val="none" w:sz="0" w:space="0" w:color="auto"/>
            <w:bottom w:val="none" w:sz="0" w:space="0" w:color="auto"/>
            <w:right w:val="none" w:sz="0" w:space="0" w:color="auto"/>
          </w:divBdr>
        </w:div>
        <w:div w:id="1292636429">
          <w:marLeft w:val="640"/>
          <w:marRight w:val="0"/>
          <w:marTop w:val="0"/>
          <w:marBottom w:val="0"/>
          <w:divBdr>
            <w:top w:val="none" w:sz="0" w:space="0" w:color="auto"/>
            <w:left w:val="none" w:sz="0" w:space="0" w:color="auto"/>
            <w:bottom w:val="none" w:sz="0" w:space="0" w:color="auto"/>
            <w:right w:val="none" w:sz="0" w:space="0" w:color="auto"/>
          </w:divBdr>
        </w:div>
        <w:div w:id="1399285172">
          <w:marLeft w:val="640"/>
          <w:marRight w:val="0"/>
          <w:marTop w:val="0"/>
          <w:marBottom w:val="0"/>
          <w:divBdr>
            <w:top w:val="none" w:sz="0" w:space="0" w:color="auto"/>
            <w:left w:val="none" w:sz="0" w:space="0" w:color="auto"/>
            <w:bottom w:val="none" w:sz="0" w:space="0" w:color="auto"/>
            <w:right w:val="none" w:sz="0" w:space="0" w:color="auto"/>
          </w:divBdr>
        </w:div>
        <w:div w:id="1568539792">
          <w:marLeft w:val="640"/>
          <w:marRight w:val="0"/>
          <w:marTop w:val="0"/>
          <w:marBottom w:val="0"/>
          <w:divBdr>
            <w:top w:val="none" w:sz="0" w:space="0" w:color="auto"/>
            <w:left w:val="none" w:sz="0" w:space="0" w:color="auto"/>
            <w:bottom w:val="none" w:sz="0" w:space="0" w:color="auto"/>
            <w:right w:val="none" w:sz="0" w:space="0" w:color="auto"/>
          </w:divBdr>
        </w:div>
        <w:div w:id="1766808742">
          <w:marLeft w:val="640"/>
          <w:marRight w:val="0"/>
          <w:marTop w:val="0"/>
          <w:marBottom w:val="0"/>
          <w:divBdr>
            <w:top w:val="none" w:sz="0" w:space="0" w:color="auto"/>
            <w:left w:val="none" w:sz="0" w:space="0" w:color="auto"/>
            <w:bottom w:val="none" w:sz="0" w:space="0" w:color="auto"/>
            <w:right w:val="none" w:sz="0" w:space="0" w:color="auto"/>
          </w:divBdr>
        </w:div>
        <w:div w:id="1776360155">
          <w:marLeft w:val="640"/>
          <w:marRight w:val="0"/>
          <w:marTop w:val="0"/>
          <w:marBottom w:val="0"/>
          <w:divBdr>
            <w:top w:val="none" w:sz="0" w:space="0" w:color="auto"/>
            <w:left w:val="none" w:sz="0" w:space="0" w:color="auto"/>
            <w:bottom w:val="none" w:sz="0" w:space="0" w:color="auto"/>
            <w:right w:val="none" w:sz="0" w:space="0" w:color="auto"/>
          </w:divBdr>
        </w:div>
        <w:div w:id="1869567564">
          <w:marLeft w:val="640"/>
          <w:marRight w:val="0"/>
          <w:marTop w:val="0"/>
          <w:marBottom w:val="0"/>
          <w:divBdr>
            <w:top w:val="none" w:sz="0" w:space="0" w:color="auto"/>
            <w:left w:val="none" w:sz="0" w:space="0" w:color="auto"/>
            <w:bottom w:val="none" w:sz="0" w:space="0" w:color="auto"/>
            <w:right w:val="none" w:sz="0" w:space="0" w:color="auto"/>
          </w:divBdr>
        </w:div>
        <w:div w:id="1888058483">
          <w:marLeft w:val="640"/>
          <w:marRight w:val="0"/>
          <w:marTop w:val="0"/>
          <w:marBottom w:val="0"/>
          <w:divBdr>
            <w:top w:val="none" w:sz="0" w:space="0" w:color="auto"/>
            <w:left w:val="none" w:sz="0" w:space="0" w:color="auto"/>
            <w:bottom w:val="none" w:sz="0" w:space="0" w:color="auto"/>
            <w:right w:val="none" w:sz="0" w:space="0" w:color="auto"/>
          </w:divBdr>
        </w:div>
        <w:div w:id="1895653410">
          <w:marLeft w:val="640"/>
          <w:marRight w:val="0"/>
          <w:marTop w:val="0"/>
          <w:marBottom w:val="0"/>
          <w:divBdr>
            <w:top w:val="none" w:sz="0" w:space="0" w:color="auto"/>
            <w:left w:val="none" w:sz="0" w:space="0" w:color="auto"/>
            <w:bottom w:val="none" w:sz="0" w:space="0" w:color="auto"/>
            <w:right w:val="none" w:sz="0" w:space="0" w:color="auto"/>
          </w:divBdr>
        </w:div>
        <w:div w:id="2070107734">
          <w:marLeft w:val="640"/>
          <w:marRight w:val="0"/>
          <w:marTop w:val="0"/>
          <w:marBottom w:val="0"/>
          <w:divBdr>
            <w:top w:val="none" w:sz="0" w:space="0" w:color="auto"/>
            <w:left w:val="none" w:sz="0" w:space="0" w:color="auto"/>
            <w:bottom w:val="none" w:sz="0" w:space="0" w:color="auto"/>
            <w:right w:val="none" w:sz="0" w:space="0" w:color="auto"/>
          </w:divBdr>
        </w:div>
        <w:div w:id="2097746341">
          <w:marLeft w:val="640"/>
          <w:marRight w:val="0"/>
          <w:marTop w:val="0"/>
          <w:marBottom w:val="0"/>
          <w:divBdr>
            <w:top w:val="none" w:sz="0" w:space="0" w:color="auto"/>
            <w:left w:val="none" w:sz="0" w:space="0" w:color="auto"/>
            <w:bottom w:val="none" w:sz="0" w:space="0" w:color="auto"/>
            <w:right w:val="none" w:sz="0" w:space="0" w:color="auto"/>
          </w:divBdr>
        </w:div>
        <w:div w:id="2134593607">
          <w:marLeft w:val="640"/>
          <w:marRight w:val="0"/>
          <w:marTop w:val="0"/>
          <w:marBottom w:val="0"/>
          <w:divBdr>
            <w:top w:val="none" w:sz="0" w:space="0" w:color="auto"/>
            <w:left w:val="none" w:sz="0" w:space="0" w:color="auto"/>
            <w:bottom w:val="none" w:sz="0" w:space="0" w:color="auto"/>
            <w:right w:val="none" w:sz="0" w:space="0" w:color="auto"/>
          </w:divBdr>
        </w:div>
      </w:divsChild>
    </w:div>
    <w:div w:id="560791698">
      <w:bodyDiv w:val="1"/>
      <w:marLeft w:val="0"/>
      <w:marRight w:val="0"/>
      <w:marTop w:val="0"/>
      <w:marBottom w:val="0"/>
      <w:divBdr>
        <w:top w:val="none" w:sz="0" w:space="0" w:color="auto"/>
        <w:left w:val="none" w:sz="0" w:space="0" w:color="auto"/>
        <w:bottom w:val="none" w:sz="0" w:space="0" w:color="auto"/>
        <w:right w:val="none" w:sz="0" w:space="0" w:color="auto"/>
      </w:divBdr>
    </w:div>
    <w:div w:id="594635915">
      <w:bodyDiv w:val="1"/>
      <w:marLeft w:val="0"/>
      <w:marRight w:val="0"/>
      <w:marTop w:val="0"/>
      <w:marBottom w:val="0"/>
      <w:divBdr>
        <w:top w:val="none" w:sz="0" w:space="0" w:color="auto"/>
        <w:left w:val="none" w:sz="0" w:space="0" w:color="auto"/>
        <w:bottom w:val="none" w:sz="0" w:space="0" w:color="auto"/>
        <w:right w:val="none" w:sz="0" w:space="0" w:color="auto"/>
      </w:divBdr>
      <w:divsChild>
        <w:div w:id="1234122763">
          <w:marLeft w:val="0"/>
          <w:marRight w:val="0"/>
          <w:marTop w:val="0"/>
          <w:marBottom w:val="0"/>
          <w:divBdr>
            <w:top w:val="none" w:sz="0" w:space="0" w:color="auto"/>
            <w:left w:val="none" w:sz="0" w:space="0" w:color="auto"/>
            <w:bottom w:val="none" w:sz="0" w:space="0" w:color="auto"/>
            <w:right w:val="none" w:sz="0" w:space="0" w:color="auto"/>
          </w:divBdr>
          <w:divsChild>
            <w:div w:id="1938828423">
              <w:marLeft w:val="0"/>
              <w:marRight w:val="0"/>
              <w:marTop w:val="0"/>
              <w:marBottom w:val="0"/>
              <w:divBdr>
                <w:top w:val="none" w:sz="0" w:space="0" w:color="auto"/>
                <w:left w:val="none" w:sz="0" w:space="0" w:color="auto"/>
                <w:bottom w:val="none" w:sz="0" w:space="0" w:color="auto"/>
                <w:right w:val="none" w:sz="0" w:space="0" w:color="auto"/>
              </w:divBdr>
              <w:divsChild>
                <w:div w:id="19899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27038">
      <w:bodyDiv w:val="1"/>
      <w:marLeft w:val="0"/>
      <w:marRight w:val="0"/>
      <w:marTop w:val="0"/>
      <w:marBottom w:val="0"/>
      <w:divBdr>
        <w:top w:val="none" w:sz="0" w:space="0" w:color="auto"/>
        <w:left w:val="none" w:sz="0" w:space="0" w:color="auto"/>
        <w:bottom w:val="none" w:sz="0" w:space="0" w:color="auto"/>
        <w:right w:val="none" w:sz="0" w:space="0" w:color="auto"/>
      </w:divBdr>
    </w:div>
    <w:div w:id="648364979">
      <w:bodyDiv w:val="1"/>
      <w:marLeft w:val="0"/>
      <w:marRight w:val="0"/>
      <w:marTop w:val="0"/>
      <w:marBottom w:val="0"/>
      <w:divBdr>
        <w:top w:val="none" w:sz="0" w:space="0" w:color="auto"/>
        <w:left w:val="none" w:sz="0" w:space="0" w:color="auto"/>
        <w:bottom w:val="none" w:sz="0" w:space="0" w:color="auto"/>
        <w:right w:val="none" w:sz="0" w:space="0" w:color="auto"/>
      </w:divBdr>
    </w:div>
    <w:div w:id="952787097">
      <w:bodyDiv w:val="1"/>
      <w:marLeft w:val="0"/>
      <w:marRight w:val="0"/>
      <w:marTop w:val="0"/>
      <w:marBottom w:val="0"/>
      <w:divBdr>
        <w:top w:val="none" w:sz="0" w:space="0" w:color="auto"/>
        <w:left w:val="none" w:sz="0" w:space="0" w:color="auto"/>
        <w:bottom w:val="none" w:sz="0" w:space="0" w:color="auto"/>
        <w:right w:val="none" w:sz="0" w:space="0" w:color="auto"/>
      </w:divBdr>
      <w:divsChild>
        <w:div w:id="834565743">
          <w:marLeft w:val="0"/>
          <w:marRight w:val="0"/>
          <w:marTop w:val="0"/>
          <w:marBottom w:val="0"/>
          <w:divBdr>
            <w:top w:val="none" w:sz="0" w:space="0" w:color="auto"/>
            <w:left w:val="none" w:sz="0" w:space="0" w:color="auto"/>
            <w:bottom w:val="none" w:sz="0" w:space="0" w:color="auto"/>
            <w:right w:val="none" w:sz="0" w:space="0" w:color="auto"/>
          </w:divBdr>
          <w:divsChild>
            <w:div w:id="1073505268">
              <w:marLeft w:val="0"/>
              <w:marRight w:val="0"/>
              <w:marTop w:val="0"/>
              <w:marBottom w:val="0"/>
              <w:divBdr>
                <w:top w:val="none" w:sz="0" w:space="0" w:color="auto"/>
                <w:left w:val="none" w:sz="0" w:space="0" w:color="auto"/>
                <w:bottom w:val="none" w:sz="0" w:space="0" w:color="auto"/>
                <w:right w:val="none" w:sz="0" w:space="0" w:color="auto"/>
              </w:divBdr>
              <w:divsChild>
                <w:div w:id="156548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62213">
      <w:bodyDiv w:val="1"/>
      <w:marLeft w:val="0"/>
      <w:marRight w:val="0"/>
      <w:marTop w:val="0"/>
      <w:marBottom w:val="0"/>
      <w:divBdr>
        <w:top w:val="none" w:sz="0" w:space="0" w:color="auto"/>
        <w:left w:val="none" w:sz="0" w:space="0" w:color="auto"/>
        <w:bottom w:val="none" w:sz="0" w:space="0" w:color="auto"/>
        <w:right w:val="none" w:sz="0" w:space="0" w:color="auto"/>
      </w:divBdr>
      <w:divsChild>
        <w:div w:id="755058654">
          <w:marLeft w:val="0"/>
          <w:marRight w:val="0"/>
          <w:marTop w:val="0"/>
          <w:marBottom w:val="0"/>
          <w:divBdr>
            <w:top w:val="none" w:sz="0" w:space="0" w:color="auto"/>
            <w:left w:val="none" w:sz="0" w:space="0" w:color="auto"/>
            <w:bottom w:val="none" w:sz="0" w:space="0" w:color="auto"/>
            <w:right w:val="none" w:sz="0" w:space="0" w:color="auto"/>
          </w:divBdr>
        </w:div>
        <w:div w:id="770396974">
          <w:marLeft w:val="0"/>
          <w:marRight w:val="0"/>
          <w:marTop w:val="0"/>
          <w:marBottom w:val="0"/>
          <w:divBdr>
            <w:top w:val="none" w:sz="0" w:space="0" w:color="auto"/>
            <w:left w:val="none" w:sz="0" w:space="0" w:color="auto"/>
            <w:bottom w:val="none" w:sz="0" w:space="0" w:color="auto"/>
            <w:right w:val="none" w:sz="0" w:space="0" w:color="auto"/>
          </w:divBdr>
        </w:div>
      </w:divsChild>
    </w:div>
    <w:div w:id="1000423027">
      <w:bodyDiv w:val="1"/>
      <w:marLeft w:val="0"/>
      <w:marRight w:val="0"/>
      <w:marTop w:val="0"/>
      <w:marBottom w:val="0"/>
      <w:divBdr>
        <w:top w:val="none" w:sz="0" w:space="0" w:color="auto"/>
        <w:left w:val="none" w:sz="0" w:space="0" w:color="auto"/>
        <w:bottom w:val="none" w:sz="0" w:space="0" w:color="auto"/>
        <w:right w:val="none" w:sz="0" w:space="0" w:color="auto"/>
      </w:divBdr>
      <w:divsChild>
        <w:div w:id="4018513">
          <w:marLeft w:val="640"/>
          <w:marRight w:val="0"/>
          <w:marTop w:val="0"/>
          <w:marBottom w:val="0"/>
          <w:divBdr>
            <w:top w:val="none" w:sz="0" w:space="0" w:color="auto"/>
            <w:left w:val="none" w:sz="0" w:space="0" w:color="auto"/>
            <w:bottom w:val="none" w:sz="0" w:space="0" w:color="auto"/>
            <w:right w:val="none" w:sz="0" w:space="0" w:color="auto"/>
          </w:divBdr>
        </w:div>
        <w:div w:id="18972600">
          <w:marLeft w:val="640"/>
          <w:marRight w:val="0"/>
          <w:marTop w:val="0"/>
          <w:marBottom w:val="0"/>
          <w:divBdr>
            <w:top w:val="none" w:sz="0" w:space="0" w:color="auto"/>
            <w:left w:val="none" w:sz="0" w:space="0" w:color="auto"/>
            <w:bottom w:val="none" w:sz="0" w:space="0" w:color="auto"/>
            <w:right w:val="none" w:sz="0" w:space="0" w:color="auto"/>
          </w:divBdr>
        </w:div>
        <w:div w:id="30040511">
          <w:marLeft w:val="640"/>
          <w:marRight w:val="0"/>
          <w:marTop w:val="0"/>
          <w:marBottom w:val="0"/>
          <w:divBdr>
            <w:top w:val="none" w:sz="0" w:space="0" w:color="auto"/>
            <w:left w:val="none" w:sz="0" w:space="0" w:color="auto"/>
            <w:bottom w:val="none" w:sz="0" w:space="0" w:color="auto"/>
            <w:right w:val="none" w:sz="0" w:space="0" w:color="auto"/>
          </w:divBdr>
        </w:div>
        <w:div w:id="78716000">
          <w:marLeft w:val="640"/>
          <w:marRight w:val="0"/>
          <w:marTop w:val="0"/>
          <w:marBottom w:val="0"/>
          <w:divBdr>
            <w:top w:val="none" w:sz="0" w:space="0" w:color="auto"/>
            <w:left w:val="none" w:sz="0" w:space="0" w:color="auto"/>
            <w:bottom w:val="none" w:sz="0" w:space="0" w:color="auto"/>
            <w:right w:val="none" w:sz="0" w:space="0" w:color="auto"/>
          </w:divBdr>
        </w:div>
        <w:div w:id="250552742">
          <w:marLeft w:val="640"/>
          <w:marRight w:val="0"/>
          <w:marTop w:val="0"/>
          <w:marBottom w:val="0"/>
          <w:divBdr>
            <w:top w:val="none" w:sz="0" w:space="0" w:color="auto"/>
            <w:left w:val="none" w:sz="0" w:space="0" w:color="auto"/>
            <w:bottom w:val="none" w:sz="0" w:space="0" w:color="auto"/>
            <w:right w:val="none" w:sz="0" w:space="0" w:color="auto"/>
          </w:divBdr>
        </w:div>
        <w:div w:id="287665145">
          <w:marLeft w:val="640"/>
          <w:marRight w:val="0"/>
          <w:marTop w:val="0"/>
          <w:marBottom w:val="0"/>
          <w:divBdr>
            <w:top w:val="none" w:sz="0" w:space="0" w:color="auto"/>
            <w:left w:val="none" w:sz="0" w:space="0" w:color="auto"/>
            <w:bottom w:val="none" w:sz="0" w:space="0" w:color="auto"/>
            <w:right w:val="none" w:sz="0" w:space="0" w:color="auto"/>
          </w:divBdr>
        </w:div>
        <w:div w:id="297614094">
          <w:marLeft w:val="640"/>
          <w:marRight w:val="0"/>
          <w:marTop w:val="0"/>
          <w:marBottom w:val="0"/>
          <w:divBdr>
            <w:top w:val="none" w:sz="0" w:space="0" w:color="auto"/>
            <w:left w:val="none" w:sz="0" w:space="0" w:color="auto"/>
            <w:bottom w:val="none" w:sz="0" w:space="0" w:color="auto"/>
            <w:right w:val="none" w:sz="0" w:space="0" w:color="auto"/>
          </w:divBdr>
        </w:div>
        <w:div w:id="332800380">
          <w:marLeft w:val="640"/>
          <w:marRight w:val="0"/>
          <w:marTop w:val="0"/>
          <w:marBottom w:val="0"/>
          <w:divBdr>
            <w:top w:val="none" w:sz="0" w:space="0" w:color="auto"/>
            <w:left w:val="none" w:sz="0" w:space="0" w:color="auto"/>
            <w:bottom w:val="none" w:sz="0" w:space="0" w:color="auto"/>
            <w:right w:val="none" w:sz="0" w:space="0" w:color="auto"/>
          </w:divBdr>
        </w:div>
        <w:div w:id="350421083">
          <w:marLeft w:val="640"/>
          <w:marRight w:val="0"/>
          <w:marTop w:val="0"/>
          <w:marBottom w:val="0"/>
          <w:divBdr>
            <w:top w:val="none" w:sz="0" w:space="0" w:color="auto"/>
            <w:left w:val="none" w:sz="0" w:space="0" w:color="auto"/>
            <w:bottom w:val="none" w:sz="0" w:space="0" w:color="auto"/>
            <w:right w:val="none" w:sz="0" w:space="0" w:color="auto"/>
          </w:divBdr>
        </w:div>
        <w:div w:id="423772613">
          <w:marLeft w:val="640"/>
          <w:marRight w:val="0"/>
          <w:marTop w:val="0"/>
          <w:marBottom w:val="0"/>
          <w:divBdr>
            <w:top w:val="none" w:sz="0" w:space="0" w:color="auto"/>
            <w:left w:val="none" w:sz="0" w:space="0" w:color="auto"/>
            <w:bottom w:val="none" w:sz="0" w:space="0" w:color="auto"/>
            <w:right w:val="none" w:sz="0" w:space="0" w:color="auto"/>
          </w:divBdr>
        </w:div>
        <w:div w:id="587348900">
          <w:marLeft w:val="640"/>
          <w:marRight w:val="0"/>
          <w:marTop w:val="0"/>
          <w:marBottom w:val="0"/>
          <w:divBdr>
            <w:top w:val="none" w:sz="0" w:space="0" w:color="auto"/>
            <w:left w:val="none" w:sz="0" w:space="0" w:color="auto"/>
            <w:bottom w:val="none" w:sz="0" w:space="0" w:color="auto"/>
            <w:right w:val="none" w:sz="0" w:space="0" w:color="auto"/>
          </w:divBdr>
        </w:div>
        <w:div w:id="619144173">
          <w:marLeft w:val="640"/>
          <w:marRight w:val="0"/>
          <w:marTop w:val="0"/>
          <w:marBottom w:val="0"/>
          <w:divBdr>
            <w:top w:val="none" w:sz="0" w:space="0" w:color="auto"/>
            <w:left w:val="none" w:sz="0" w:space="0" w:color="auto"/>
            <w:bottom w:val="none" w:sz="0" w:space="0" w:color="auto"/>
            <w:right w:val="none" w:sz="0" w:space="0" w:color="auto"/>
          </w:divBdr>
        </w:div>
        <w:div w:id="646861427">
          <w:marLeft w:val="640"/>
          <w:marRight w:val="0"/>
          <w:marTop w:val="0"/>
          <w:marBottom w:val="0"/>
          <w:divBdr>
            <w:top w:val="none" w:sz="0" w:space="0" w:color="auto"/>
            <w:left w:val="none" w:sz="0" w:space="0" w:color="auto"/>
            <w:bottom w:val="none" w:sz="0" w:space="0" w:color="auto"/>
            <w:right w:val="none" w:sz="0" w:space="0" w:color="auto"/>
          </w:divBdr>
        </w:div>
        <w:div w:id="670913464">
          <w:marLeft w:val="640"/>
          <w:marRight w:val="0"/>
          <w:marTop w:val="0"/>
          <w:marBottom w:val="0"/>
          <w:divBdr>
            <w:top w:val="none" w:sz="0" w:space="0" w:color="auto"/>
            <w:left w:val="none" w:sz="0" w:space="0" w:color="auto"/>
            <w:bottom w:val="none" w:sz="0" w:space="0" w:color="auto"/>
            <w:right w:val="none" w:sz="0" w:space="0" w:color="auto"/>
          </w:divBdr>
        </w:div>
        <w:div w:id="711467579">
          <w:marLeft w:val="640"/>
          <w:marRight w:val="0"/>
          <w:marTop w:val="0"/>
          <w:marBottom w:val="0"/>
          <w:divBdr>
            <w:top w:val="none" w:sz="0" w:space="0" w:color="auto"/>
            <w:left w:val="none" w:sz="0" w:space="0" w:color="auto"/>
            <w:bottom w:val="none" w:sz="0" w:space="0" w:color="auto"/>
            <w:right w:val="none" w:sz="0" w:space="0" w:color="auto"/>
          </w:divBdr>
        </w:div>
        <w:div w:id="737823516">
          <w:marLeft w:val="640"/>
          <w:marRight w:val="0"/>
          <w:marTop w:val="0"/>
          <w:marBottom w:val="0"/>
          <w:divBdr>
            <w:top w:val="none" w:sz="0" w:space="0" w:color="auto"/>
            <w:left w:val="none" w:sz="0" w:space="0" w:color="auto"/>
            <w:bottom w:val="none" w:sz="0" w:space="0" w:color="auto"/>
            <w:right w:val="none" w:sz="0" w:space="0" w:color="auto"/>
          </w:divBdr>
        </w:div>
        <w:div w:id="758210788">
          <w:marLeft w:val="640"/>
          <w:marRight w:val="0"/>
          <w:marTop w:val="0"/>
          <w:marBottom w:val="0"/>
          <w:divBdr>
            <w:top w:val="none" w:sz="0" w:space="0" w:color="auto"/>
            <w:left w:val="none" w:sz="0" w:space="0" w:color="auto"/>
            <w:bottom w:val="none" w:sz="0" w:space="0" w:color="auto"/>
            <w:right w:val="none" w:sz="0" w:space="0" w:color="auto"/>
          </w:divBdr>
        </w:div>
        <w:div w:id="857814210">
          <w:marLeft w:val="640"/>
          <w:marRight w:val="0"/>
          <w:marTop w:val="0"/>
          <w:marBottom w:val="0"/>
          <w:divBdr>
            <w:top w:val="none" w:sz="0" w:space="0" w:color="auto"/>
            <w:left w:val="none" w:sz="0" w:space="0" w:color="auto"/>
            <w:bottom w:val="none" w:sz="0" w:space="0" w:color="auto"/>
            <w:right w:val="none" w:sz="0" w:space="0" w:color="auto"/>
          </w:divBdr>
        </w:div>
        <w:div w:id="858785134">
          <w:marLeft w:val="640"/>
          <w:marRight w:val="0"/>
          <w:marTop w:val="0"/>
          <w:marBottom w:val="0"/>
          <w:divBdr>
            <w:top w:val="none" w:sz="0" w:space="0" w:color="auto"/>
            <w:left w:val="none" w:sz="0" w:space="0" w:color="auto"/>
            <w:bottom w:val="none" w:sz="0" w:space="0" w:color="auto"/>
            <w:right w:val="none" w:sz="0" w:space="0" w:color="auto"/>
          </w:divBdr>
        </w:div>
        <w:div w:id="888960288">
          <w:marLeft w:val="640"/>
          <w:marRight w:val="0"/>
          <w:marTop w:val="0"/>
          <w:marBottom w:val="0"/>
          <w:divBdr>
            <w:top w:val="none" w:sz="0" w:space="0" w:color="auto"/>
            <w:left w:val="none" w:sz="0" w:space="0" w:color="auto"/>
            <w:bottom w:val="none" w:sz="0" w:space="0" w:color="auto"/>
            <w:right w:val="none" w:sz="0" w:space="0" w:color="auto"/>
          </w:divBdr>
        </w:div>
        <w:div w:id="898436607">
          <w:marLeft w:val="640"/>
          <w:marRight w:val="0"/>
          <w:marTop w:val="0"/>
          <w:marBottom w:val="0"/>
          <w:divBdr>
            <w:top w:val="none" w:sz="0" w:space="0" w:color="auto"/>
            <w:left w:val="none" w:sz="0" w:space="0" w:color="auto"/>
            <w:bottom w:val="none" w:sz="0" w:space="0" w:color="auto"/>
            <w:right w:val="none" w:sz="0" w:space="0" w:color="auto"/>
          </w:divBdr>
        </w:div>
        <w:div w:id="945429667">
          <w:marLeft w:val="640"/>
          <w:marRight w:val="0"/>
          <w:marTop w:val="0"/>
          <w:marBottom w:val="0"/>
          <w:divBdr>
            <w:top w:val="none" w:sz="0" w:space="0" w:color="auto"/>
            <w:left w:val="none" w:sz="0" w:space="0" w:color="auto"/>
            <w:bottom w:val="none" w:sz="0" w:space="0" w:color="auto"/>
            <w:right w:val="none" w:sz="0" w:space="0" w:color="auto"/>
          </w:divBdr>
        </w:div>
        <w:div w:id="1062679313">
          <w:marLeft w:val="640"/>
          <w:marRight w:val="0"/>
          <w:marTop w:val="0"/>
          <w:marBottom w:val="0"/>
          <w:divBdr>
            <w:top w:val="none" w:sz="0" w:space="0" w:color="auto"/>
            <w:left w:val="none" w:sz="0" w:space="0" w:color="auto"/>
            <w:bottom w:val="none" w:sz="0" w:space="0" w:color="auto"/>
            <w:right w:val="none" w:sz="0" w:space="0" w:color="auto"/>
          </w:divBdr>
        </w:div>
        <w:div w:id="1112434178">
          <w:marLeft w:val="640"/>
          <w:marRight w:val="0"/>
          <w:marTop w:val="0"/>
          <w:marBottom w:val="0"/>
          <w:divBdr>
            <w:top w:val="none" w:sz="0" w:space="0" w:color="auto"/>
            <w:left w:val="none" w:sz="0" w:space="0" w:color="auto"/>
            <w:bottom w:val="none" w:sz="0" w:space="0" w:color="auto"/>
            <w:right w:val="none" w:sz="0" w:space="0" w:color="auto"/>
          </w:divBdr>
        </w:div>
        <w:div w:id="1160778713">
          <w:marLeft w:val="640"/>
          <w:marRight w:val="0"/>
          <w:marTop w:val="0"/>
          <w:marBottom w:val="0"/>
          <w:divBdr>
            <w:top w:val="none" w:sz="0" w:space="0" w:color="auto"/>
            <w:left w:val="none" w:sz="0" w:space="0" w:color="auto"/>
            <w:bottom w:val="none" w:sz="0" w:space="0" w:color="auto"/>
            <w:right w:val="none" w:sz="0" w:space="0" w:color="auto"/>
          </w:divBdr>
        </w:div>
        <w:div w:id="1241939632">
          <w:marLeft w:val="640"/>
          <w:marRight w:val="0"/>
          <w:marTop w:val="0"/>
          <w:marBottom w:val="0"/>
          <w:divBdr>
            <w:top w:val="none" w:sz="0" w:space="0" w:color="auto"/>
            <w:left w:val="none" w:sz="0" w:space="0" w:color="auto"/>
            <w:bottom w:val="none" w:sz="0" w:space="0" w:color="auto"/>
            <w:right w:val="none" w:sz="0" w:space="0" w:color="auto"/>
          </w:divBdr>
        </w:div>
        <w:div w:id="1295865101">
          <w:marLeft w:val="640"/>
          <w:marRight w:val="0"/>
          <w:marTop w:val="0"/>
          <w:marBottom w:val="0"/>
          <w:divBdr>
            <w:top w:val="none" w:sz="0" w:space="0" w:color="auto"/>
            <w:left w:val="none" w:sz="0" w:space="0" w:color="auto"/>
            <w:bottom w:val="none" w:sz="0" w:space="0" w:color="auto"/>
            <w:right w:val="none" w:sz="0" w:space="0" w:color="auto"/>
          </w:divBdr>
        </w:div>
        <w:div w:id="1297834910">
          <w:marLeft w:val="640"/>
          <w:marRight w:val="0"/>
          <w:marTop w:val="0"/>
          <w:marBottom w:val="0"/>
          <w:divBdr>
            <w:top w:val="none" w:sz="0" w:space="0" w:color="auto"/>
            <w:left w:val="none" w:sz="0" w:space="0" w:color="auto"/>
            <w:bottom w:val="none" w:sz="0" w:space="0" w:color="auto"/>
            <w:right w:val="none" w:sz="0" w:space="0" w:color="auto"/>
          </w:divBdr>
        </w:div>
        <w:div w:id="1299722039">
          <w:marLeft w:val="640"/>
          <w:marRight w:val="0"/>
          <w:marTop w:val="0"/>
          <w:marBottom w:val="0"/>
          <w:divBdr>
            <w:top w:val="none" w:sz="0" w:space="0" w:color="auto"/>
            <w:left w:val="none" w:sz="0" w:space="0" w:color="auto"/>
            <w:bottom w:val="none" w:sz="0" w:space="0" w:color="auto"/>
            <w:right w:val="none" w:sz="0" w:space="0" w:color="auto"/>
          </w:divBdr>
        </w:div>
        <w:div w:id="1314866583">
          <w:marLeft w:val="640"/>
          <w:marRight w:val="0"/>
          <w:marTop w:val="0"/>
          <w:marBottom w:val="0"/>
          <w:divBdr>
            <w:top w:val="none" w:sz="0" w:space="0" w:color="auto"/>
            <w:left w:val="none" w:sz="0" w:space="0" w:color="auto"/>
            <w:bottom w:val="none" w:sz="0" w:space="0" w:color="auto"/>
            <w:right w:val="none" w:sz="0" w:space="0" w:color="auto"/>
          </w:divBdr>
        </w:div>
        <w:div w:id="1385106681">
          <w:marLeft w:val="640"/>
          <w:marRight w:val="0"/>
          <w:marTop w:val="0"/>
          <w:marBottom w:val="0"/>
          <w:divBdr>
            <w:top w:val="none" w:sz="0" w:space="0" w:color="auto"/>
            <w:left w:val="none" w:sz="0" w:space="0" w:color="auto"/>
            <w:bottom w:val="none" w:sz="0" w:space="0" w:color="auto"/>
            <w:right w:val="none" w:sz="0" w:space="0" w:color="auto"/>
          </w:divBdr>
        </w:div>
        <w:div w:id="1438328529">
          <w:marLeft w:val="640"/>
          <w:marRight w:val="0"/>
          <w:marTop w:val="0"/>
          <w:marBottom w:val="0"/>
          <w:divBdr>
            <w:top w:val="none" w:sz="0" w:space="0" w:color="auto"/>
            <w:left w:val="none" w:sz="0" w:space="0" w:color="auto"/>
            <w:bottom w:val="none" w:sz="0" w:space="0" w:color="auto"/>
            <w:right w:val="none" w:sz="0" w:space="0" w:color="auto"/>
          </w:divBdr>
        </w:div>
        <w:div w:id="1556311109">
          <w:marLeft w:val="640"/>
          <w:marRight w:val="0"/>
          <w:marTop w:val="0"/>
          <w:marBottom w:val="0"/>
          <w:divBdr>
            <w:top w:val="none" w:sz="0" w:space="0" w:color="auto"/>
            <w:left w:val="none" w:sz="0" w:space="0" w:color="auto"/>
            <w:bottom w:val="none" w:sz="0" w:space="0" w:color="auto"/>
            <w:right w:val="none" w:sz="0" w:space="0" w:color="auto"/>
          </w:divBdr>
        </w:div>
        <w:div w:id="1801265539">
          <w:marLeft w:val="640"/>
          <w:marRight w:val="0"/>
          <w:marTop w:val="0"/>
          <w:marBottom w:val="0"/>
          <w:divBdr>
            <w:top w:val="none" w:sz="0" w:space="0" w:color="auto"/>
            <w:left w:val="none" w:sz="0" w:space="0" w:color="auto"/>
            <w:bottom w:val="none" w:sz="0" w:space="0" w:color="auto"/>
            <w:right w:val="none" w:sz="0" w:space="0" w:color="auto"/>
          </w:divBdr>
        </w:div>
        <w:div w:id="1811360875">
          <w:marLeft w:val="640"/>
          <w:marRight w:val="0"/>
          <w:marTop w:val="0"/>
          <w:marBottom w:val="0"/>
          <w:divBdr>
            <w:top w:val="none" w:sz="0" w:space="0" w:color="auto"/>
            <w:left w:val="none" w:sz="0" w:space="0" w:color="auto"/>
            <w:bottom w:val="none" w:sz="0" w:space="0" w:color="auto"/>
            <w:right w:val="none" w:sz="0" w:space="0" w:color="auto"/>
          </w:divBdr>
        </w:div>
        <w:div w:id="1852715969">
          <w:marLeft w:val="640"/>
          <w:marRight w:val="0"/>
          <w:marTop w:val="0"/>
          <w:marBottom w:val="0"/>
          <w:divBdr>
            <w:top w:val="none" w:sz="0" w:space="0" w:color="auto"/>
            <w:left w:val="none" w:sz="0" w:space="0" w:color="auto"/>
            <w:bottom w:val="none" w:sz="0" w:space="0" w:color="auto"/>
            <w:right w:val="none" w:sz="0" w:space="0" w:color="auto"/>
          </w:divBdr>
        </w:div>
        <w:div w:id="1862817043">
          <w:marLeft w:val="640"/>
          <w:marRight w:val="0"/>
          <w:marTop w:val="0"/>
          <w:marBottom w:val="0"/>
          <w:divBdr>
            <w:top w:val="none" w:sz="0" w:space="0" w:color="auto"/>
            <w:left w:val="none" w:sz="0" w:space="0" w:color="auto"/>
            <w:bottom w:val="none" w:sz="0" w:space="0" w:color="auto"/>
            <w:right w:val="none" w:sz="0" w:space="0" w:color="auto"/>
          </w:divBdr>
        </w:div>
        <w:div w:id="1902012811">
          <w:marLeft w:val="640"/>
          <w:marRight w:val="0"/>
          <w:marTop w:val="0"/>
          <w:marBottom w:val="0"/>
          <w:divBdr>
            <w:top w:val="none" w:sz="0" w:space="0" w:color="auto"/>
            <w:left w:val="none" w:sz="0" w:space="0" w:color="auto"/>
            <w:bottom w:val="none" w:sz="0" w:space="0" w:color="auto"/>
            <w:right w:val="none" w:sz="0" w:space="0" w:color="auto"/>
          </w:divBdr>
        </w:div>
        <w:div w:id="1951545696">
          <w:marLeft w:val="640"/>
          <w:marRight w:val="0"/>
          <w:marTop w:val="0"/>
          <w:marBottom w:val="0"/>
          <w:divBdr>
            <w:top w:val="none" w:sz="0" w:space="0" w:color="auto"/>
            <w:left w:val="none" w:sz="0" w:space="0" w:color="auto"/>
            <w:bottom w:val="none" w:sz="0" w:space="0" w:color="auto"/>
            <w:right w:val="none" w:sz="0" w:space="0" w:color="auto"/>
          </w:divBdr>
        </w:div>
        <w:div w:id="2090153079">
          <w:marLeft w:val="640"/>
          <w:marRight w:val="0"/>
          <w:marTop w:val="0"/>
          <w:marBottom w:val="0"/>
          <w:divBdr>
            <w:top w:val="none" w:sz="0" w:space="0" w:color="auto"/>
            <w:left w:val="none" w:sz="0" w:space="0" w:color="auto"/>
            <w:bottom w:val="none" w:sz="0" w:space="0" w:color="auto"/>
            <w:right w:val="none" w:sz="0" w:space="0" w:color="auto"/>
          </w:divBdr>
        </w:div>
      </w:divsChild>
    </w:div>
    <w:div w:id="1417050363">
      <w:bodyDiv w:val="1"/>
      <w:marLeft w:val="0"/>
      <w:marRight w:val="0"/>
      <w:marTop w:val="0"/>
      <w:marBottom w:val="0"/>
      <w:divBdr>
        <w:top w:val="none" w:sz="0" w:space="0" w:color="auto"/>
        <w:left w:val="none" w:sz="0" w:space="0" w:color="auto"/>
        <w:bottom w:val="none" w:sz="0" w:space="0" w:color="auto"/>
        <w:right w:val="none" w:sz="0" w:space="0" w:color="auto"/>
      </w:divBdr>
    </w:div>
    <w:div w:id="1455445275">
      <w:bodyDiv w:val="1"/>
      <w:marLeft w:val="0"/>
      <w:marRight w:val="0"/>
      <w:marTop w:val="0"/>
      <w:marBottom w:val="0"/>
      <w:divBdr>
        <w:top w:val="none" w:sz="0" w:space="0" w:color="auto"/>
        <w:left w:val="none" w:sz="0" w:space="0" w:color="auto"/>
        <w:bottom w:val="none" w:sz="0" w:space="0" w:color="auto"/>
        <w:right w:val="none" w:sz="0" w:space="0" w:color="auto"/>
      </w:divBdr>
    </w:div>
    <w:div w:id="1546409585">
      <w:bodyDiv w:val="1"/>
      <w:marLeft w:val="0"/>
      <w:marRight w:val="0"/>
      <w:marTop w:val="0"/>
      <w:marBottom w:val="0"/>
      <w:divBdr>
        <w:top w:val="none" w:sz="0" w:space="0" w:color="auto"/>
        <w:left w:val="none" w:sz="0" w:space="0" w:color="auto"/>
        <w:bottom w:val="none" w:sz="0" w:space="0" w:color="auto"/>
        <w:right w:val="none" w:sz="0" w:space="0" w:color="auto"/>
      </w:divBdr>
    </w:div>
    <w:div w:id="1597515012">
      <w:bodyDiv w:val="1"/>
      <w:marLeft w:val="0"/>
      <w:marRight w:val="0"/>
      <w:marTop w:val="0"/>
      <w:marBottom w:val="0"/>
      <w:divBdr>
        <w:top w:val="none" w:sz="0" w:space="0" w:color="auto"/>
        <w:left w:val="none" w:sz="0" w:space="0" w:color="auto"/>
        <w:bottom w:val="none" w:sz="0" w:space="0" w:color="auto"/>
        <w:right w:val="none" w:sz="0" w:space="0" w:color="auto"/>
      </w:divBdr>
      <w:divsChild>
        <w:div w:id="18048007">
          <w:marLeft w:val="640"/>
          <w:marRight w:val="0"/>
          <w:marTop w:val="0"/>
          <w:marBottom w:val="0"/>
          <w:divBdr>
            <w:top w:val="none" w:sz="0" w:space="0" w:color="auto"/>
            <w:left w:val="none" w:sz="0" w:space="0" w:color="auto"/>
            <w:bottom w:val="none" w:sz="0" w:space="0" w:color="auto"/>
            <w:right w:val="none" w:sz="0" w:space="0" w:color="auto"/>
          </w:divBdr>
        </w:div>
        <w:div w:id="93092916">
          <w:marLeft w:val="640"/>
          <w:marRight w:val="0"/>
          <w:marTop w:val="0"/>
          <w:marBottom w:val="0"/>
          <w:divBdr>
            <w:top w:val="none" w:sz="0" w:space="0" w:color="auto"/>
            <w:left w:val="none" w:sz="0" w:space="0" w:color="auto"/>
            <w:bottom w:val="none" w:sz="0" w:space="0" w:color="auto"/>
            <w:right w:val="none" w:sz="0" w:space="0" w:color="auto"/>
          </w:divBdr>
        </w:div>
        <w:div w:id="189874739">
          <w:marLeft w:val="640"/>
          <w:marRight w:val="0"/>
          <w:marTop w:val="0"/>
          <w:marBottom w:val="0"/>
          <w:divBdr>
            <w:top w:val="none" w:sz="0" w:space="0" w:color="auto"/>
            <w:left w:val="none" w:sz="0" w:space="0" w:color="auto"/>
            <w:bottom w:val="none" w:sz="0" w:space="0" w:color="auto"/>
            <w:right w:val="none" w:sz="0" w:space="0" w:color="auto"/>
          </w:divBdr>
        </w:div>
        <w:div w:id="231350599">
          <w:marLeft w:val="640"/>
          <w:marRight w:val="0"/>
          <w:marTop w:val="0"/>
          <w:marBottom w:val="0"/>
          <w:divBdr>
            <w:top w:val="none" w:sz="0" w:space="0" w:color="auto"/>
            <w:left w:val="none" w:sz="0" w:space="0" w:color="auto"/>
            <w:bottom w:val="none" w:sz="0" w:space="0" w:color="auto"/>
            <w:right w:val="none" w:sz="0" w:space="0" w:color="auto"/>
          </w:divBdr>
        </w:div>
        <w:div w:id="256326736">
          <w:marLeft w:val="640"/>
          <w:marRight w:val="0"/>
          <w:marTop w:val="0"/>
          <w:marBottom w:val="0"/>
          <w:divBdr>
            <w:top w:val="none" w:sz="0" w:space="0" w:color="auto"/>
            <w:left w:val="none" w:sz="0" w:space="0" w:color="auto"/>
            <w:bottom w:val="none" w:sz="0" w:space="0" w:color="auto"/>
            <w:right w:val="none" w:sz="0" w:space="0" w:color="auto"/>
          </w:divBdr>
        </w:div>
        <w:div w:id="488329294">
          <w:marLeft w:val="640"/>
          <w:marRight w:val="0"/>
          <w:marTop w:val="0"/>
          <w:marBottom w:val="0"/>
          <w:divBdr>
            <w:top w:val="none" w:sz="0" w:space="0" w:color="auto"/>
            <w:left w:val="none" w:sz="0" w:space="0" w:color="auto"/>
            <w:bottom w:val="none" w:sz="0" w:space="0" w:color="auto"/>
            <w:right w:val="none" w:sz="0" w:space="0" w:color="auto"/>
          </w:divBdr>
        </w:div>
        <w:div w:id="562718880">
          <w:marLeft w:val="640"/>
          <w:marRight w:val="0"/>
          <w:marTop w:val="0"/>
          <w:marBottom w:val="0"/>
          <w:divBdr>
            <w:top w:val="none" w:sz="0" w:space="0" w:color="auto"/>
            <w:left w:val="none" w:sz="0" w:space="0" w:color="auto"/>
            <w:bottom w:val="none" w:sz="0" w:space="0" w:color="auto"/>
            <w:right w:val="none" w:sz="0" w:space="0" w:color="auto"/>
          </w:divBdr>
        </w:div>
        <w:div w:id="570237054">
          <w:marLeft w:val="640"/>
          <w:marRight w:val="0"/>
          <w:marTop w:val="0"/>
          <w:marBottom w:val="0"/>
          <w:divBdr>
            <w:top w:val="none" w:sz="0" w:space="0" w:color="auto"/>
            <w:left w:val="none" w:sz="0" w:space="0" w:color="auto"/>
            <w:bottom w:val="none" w:sz="0" w:space="0" w:color="auto"/>
            <w:right w:val="none" w:sz="0" w:space="0" w:color="auto"/>
          </w:divBdr>
        </w:div>
        <w:div w:id="732047084">
          <w:marLeft w:val="640"/>
          <w:marRight w:val="0"/>
          <w:marTop w:val="0"/>
          <w:marBottom w:val="0"/>
          <w:divBdr>
            <w:top w:val="none" w:sz="0" w:space="0" w:color="auto"/>
            <w:left w:val="none" w:sz="0" w:space="0" w:color="auto"/>
            <w:bottom w:val="none" w:sz="0" w:space="0" w:color="auto"/>
            <w:right w:val="none" w:sz="0" w:space="0" w:color="auto"/>
          </w:divBdr>
        </w:div>
        <w:div w:id="818616312">
          <w:marLeft w:val="640"/>
          <w:marRight w:val="0"/>
          <w:marTop w:val="0"/>
          <w:marBottom w:val="0"/>
          <w:divBdr>
            <w:top w:val="none" w:sz="0" w:space="0" w:color="auto"/>
            <w:left w:val="none" w:sz="0" w:space="0" w:color="auto"/>
            <w:bottom w:val="none" w:sz="0" w:space="0" w:color="auto"/>
            <w:right w:val="none" w:sz="0" w:space="0" w:color="auto"/>
          </w:divBdr>
        </w:div>
        <w:div w:id="839543615">
          <w:marLeft w:val="640"/>
          <w:marRight w:val="0"/>
          <w:marTop w:val="0"/>
          <w:marBottom w:val="0"/>
          <w:divBdr>
            <w:top w:val="none" w:sz="0" w:space="0" w:color="auto"/>
            <w:left w:val="none" w:sz="0" w:space="0" w:color="auto"/>
            <w:bottom w:val="none" w:sz="0" w:space="0" w:color="auto"/>
            <w:right w:val="none" w:sz="0" w:space="0" w:color="auto"/>
          </w:divBdr>
        </w:div>
        <w:div w:id="937716096">
          <w:marLeft w:val="640"/>
          <w:marRight w:val="0"/>
          <w:marTop w:val="0"/>
          <w:marBottom w:val="0"/>
          <w:divBdr>
            <w:top w:val="none" w:sz="0" w:space="0" w:color="auto"/>
            <w:left w:val="none" w:sz="0" w:space="0" w:color="auto"/>
            <w:bottom w:val="none" w:sz="0" w:space="0" w:color="auto"/>
            <w:right w:val="none" w:sz="0" w:space="0" w:color="auto"/>
          </w:divBdr>
        </w:div>
        <w:div w:id="1012269299">
          <w:marLeft w:val="640"/>
          <w:marRight w:val="0"/>
          <w:marTop w:val="0"/>
          <w:marBottom w:val="0"/>
          <w:divBdr>
            <w:top w:val="none" w:sz="0" w:space="0" w:color="auto"/>
            <w:left w:val="none" w:sz="0" w:space="0" w:color="auto"/>
            <w:bottom w:val="none" w:sz="0" w:space="0" w:color="auto"/>
            <w:right w:val="none" w:sz="0" w:space="0" w:color="auto"/>
          </w:divBdr>
        </w:div>
        <w:div w:id="1039815151">
          <w:marLeft w:val="640"/>
          <w:marRight w:val="0"/>
          <w:marTop w:val="0"/>
          <w:marBottom w:val="0"/>
          <w:divBdr>
            <w:top w:val="none" w:sz="0" w:space="0" w:color="auto"/>
            <w:left w:val="none" w:sz="0" w:space="0" w:color="auto"/>
            <w:bottom w:val="none" w:sz="0" w:space="0" w:color="auto"/>
            <w:right w:val="none" w:sz="0" w:space="0" w:color="auto"/>
          </w:divBdr>
        </w:div>
        <w:div w:id="1187913381">
          <w:marLeft w:val="640"/>
          <w:marRight w:val="0"/>
          <w:marTop w:val="0"/>
          <w:marBottom w:val="0"/>
          <w:divBdr>
            <w:top w:val="none" w:sz="0" w:space="0" w:color="auto"/>
            <w:left w:val="none" w:sz="0" w:space="0" w:color="auto"/>
            <w:bottom w:val="none" w:sz="0" w:space="0" w:color="auto"/>
            <w:right w:val="none" w:sz="0" w:space="0" w:color="auto"/>
          </w:divBdr>
        </w:div>
        <w:div w:id="1214579071">
          <w:marLeft w:val="640"/>
          <w:marRight w:val="0"/>
          <w:marTop w:val="0"/>
          <w:marBottom w:val="0"/>
          <w:divBdr>
            <w:top w:val="none" w:sz="0" w:space="0" w:color="auto"/>
            <w:left w:val="none" w:sz="0" w:space="0" w:color="auto"/>
            <w:bottom w:val="none" w:sz="0" w:space="0" w:color="auto"/>
            <w:right w:val="none" w:sz="0" w:space="0" w:color="auto"/>
          </w:divBdr>
        </w:div>
        <w:div w:id="1219635318">
          <w:marLeft w:val="640"/>
          <w:marRight w:val="0"/>
          <w:marTop w:val="0"/>
          <w:marBottom w:val="0"/>
          <w:divBdr>
            <w:top w:val="none" w:sz="0" w:space="0" w:color="auto"/>
            <w:left w:val="none" w:sz="0" w:space="0" w:color="auto"/>
            <w:bottom w:val="none" w:sz="0" w:space="0" w:color="auto"/>
            <w:right w:val="none" w:sz="0" w:space="0" w:color="auto"/>
          </w:divBdr>
        </w:div>
        <w:div w:id="1222062378">
          <w:marLeft w:val="640"/>
          <w:marRight w:val="0"/>
          <w:marTop w:val="0"/>
          <w:marBottom w:val="0"/>
          <w:divBdr>
            <w:top w:val="none" w:sz="0" w:space="0" w:color="auto"/>
            <w:left w:val="none" w:sz="0" w:space="0" w:color="auto"/>
            <w:bottom w:val="none" w:sz="0" w:space="0" w:color="auto"/>
            <w:right w:val="none" w:sz="0" w:space="0" w:color="auto"/>
          </w:divBdr>
        </w:div>
        <w:div w:id="1262448624">
          <w:marLeft w:val="640"/>
          <w:marRight w:val="0"/>
          <w:marTop w:val="0"/>
          <w:marBottom w:val="0"/>
          <w:divBdr>
            <w:top w:val="none" w:sz="0" w:space="0" w:color="auto"/>
            <w:left w:val="none" w:sz="0" w:space="0" w:color="auto"/>
            <w:bottom w:val="none" w:sz="0" w:space="0" w:color="auto"/>
            <w:right w:val="none" w:sz="0" w:space="0" w:color="auto"/>
          </w:divBdr>
        </w:div>
        <w:div w:id="1276137383">
          <w:marLeft w:val="640"/>
          <w:marRight w:val="0"/>
          <w:marTop w:val="0"/>
          <w:marBottom w:val="0"/>
          <w:divBdr>
            <w:top w:val="none" w:sz="0" w:space="0" w:color="auto"/>
            <w:left w:val="none" w:sz="0" w:space="0" w:color="auto"/>
            <w:bottom w:val="none" w:sz="0" w:space="0" w:color="auto"/>
            <w:right w:val="none" w:sz="0" w:space="0" w:color="auto"/>
          </w:divBdr>
        </w:div>
        <w:div w:id="1295990462">
          <w:marLeft w:val="640"/>
          <w:marRight w:val="0"/>
          <w:marTop w:val="0"/>
          <w:marBottom w:val="0"/>
          <w:divBdr>
            <w:top w:val="none" w:sz="0" w:space="0" w:color="auto"/>
            <w:left w:val="none" w:sz="0" w:space="0" w:color="auto"/>
            <w:bottom w:val="none" w:sz="0" w:space="0" w:color="auto"/>
            <w:right w:val="none" w:sz="0" w:space="0" w:color="auto"/>
          </w:divBdr>
        </w:div>
        <w:div w:id="1474368046">
          <w:marLeft w:val="640"/>
          <w:marRight w:val="0"/>
          <w:marTop w:val="0"/>
          <w:marBottom w:val="0"/>
          <w:divBdr>
            <w:top w:val="none" w:sz="0" w:space="0" w:color="auto"/>
            <w:left w:val="none" w:sz="0" w:space="0" w:color="auto"/>
            <w:bottom w:val="none" w:sz="0" w:space="0" w:color="auto"/>
            <w:right w:val="none" w:sz="0" w:space="0" w:color="auto"/>
          </w:divBdr>
        </w:div>
        <w:div w:id="1516193445">
          <w:marLeft w:val="640"/>
          <w:marRight w:val="0"/>
          <w:marTop w:val="0"/>
          <w:marBottom w:val="0"/>
          <w:divBdr>
            <w:top w:val="none" w:sz="0" w:space="0" w:color="auto"/>
            <w:left w:val="none" w:sz="0" w:space="0" w:color="auto"/>
            <w:bottom w:val="none" w:sz="0" w:space="0" w:color="auto"/>
            <w:right w:val="none" w:sz="0" w:space="0" w:color="auto"/>
          </w:divBdr>
        </w:div>
        <w:div w:id="1519612212">
          <w:marLeft w:val="640"/>
          <w:marRight w:val="0"/>
          <w:marTop w:val="0"/>
          <w:marBottom w:val="0"/>
          <w:divBdr>
            <w:top w:val="none" w:sz="0" w:space="0" w:color="auto"/>
            <w:left w:val="none" w:sz="0" w:space="0" w:color="auto"/>
            <w:bottom w:val="none" w:sz="0" w:space="0" w:color="auto"/>
            <w:right w:val="none" w:sz="0" w:space="0" w:color="auto"/>
          </w:divBdr>
        </w:div>
        <w:div w:id="1568370545">
          <w:marLeft w:val="640"/>
          <w:marRight w:val="0"/>
          <w:marTop w:val="0"/>
          <w:marBottom w:val="0"/>
          <w:divBdr>
            <w:top w:val="none" w:sz="0" w:space="0" w:color="auto"/>
            <w:left w:val="none" w:sz="0" w:space="0" w:color="auto"/>
            <w:bottom w:val="none" w:sz="0" w:space="0" w:color="auto"/>
            <w:right w:val="none" w:sz="0" w:space="0" w:color="auto"/>
          </w:divBdr>
        </w:div>
        <w:div w:id="1574701259">
          <w:marLeft w:val="640"/>
          <w:marRight w:val="0"/>
          <w:marTop w:val="0"/>
          <w:marBottom w:val="0"/>
          <w:divBdr>
            <w:top w:val="none" w:sz="0" w:space="0" w:color="auto"/>
            <w:left w:val="none" w:sz="0" w:space="0" w:color="auto"/>
            <w:bottom w:val="none" w:sz="0" w:space="0" w:color="auto"/>
            <w:right w:val="none" w:sz="0" w:space="0" w:color="auto"/>
          </w:divBdr>
        </w:div>
        <w:div w:id="1579942250">
          <w:marLeft w:val="640"/>
          <w:marRight w:val="0"/>
          <w:marTop w:val="0"/>
          <w:marBottom w:val="0"/>
          <w:divBdr>
            <w:top w:val="none" w:sz="0" w:space="0" w:color="auto"/>
            <w:left w:val="none" w:sz="0" w:space="0" w:color="auto"/>
            <w:bottom w:val="none" w:sz="0" w:space="0" w:color="auto"/>
            <w:right w:val="none" w:sz="0" w:space="0" w:color="auto"/>
          </w:divBdr>
        </w:div>
        <w:div w:id="1597128647">
          <w:marLeft w:val="640"/>
          <w:marRight w:val="0"/>
          <w:marTop w:val="0"/>
          <w:marBottom w:val="0"/>
          <w:divBdr>
            <w:top w:val="none" w:sz="0" w:space="0" w:color="auto"/>
            <w:left w:val="none" w:sz="0" w:space="0" w:color="auto"/>
            <w:bottom w:val="none" w:sz="0" w:space="0" w:color="auto"/>
            <w:right w:val="none" w:sz="0" w:space="0" w:color="auto"/>
          </w:divBdr>
        </w:div>
        <w:div w:id="1631278194">
          <w:marLeft w:val="640"/>
          <w:marRight w:val="0"/>
          <w:marTop w:val="0"/>
          <w:marBottom w:val="0"/>
          <w:divBdr>
            <w:top w:val="none" w:sz="0" w:space="0" w:color="auto"/>
            <w:left w:val="none" w:sz="0" w:space="0" w:color="auto"/>
            <w:bottom w:val="none" w:sz="0" w:space="0" w:color="auto"/>
            <w:right w:val="none" w:sz="0" w:space="0" w:color="auto"/>
          </w:divBdr>
        </w:div>
        <w:div w:id="1765959967">
          <w:marLeft w:val="640"/>
          <w:marRight w:val="0"/>
          <w:marTop w:val="0"/>
          <w:marBottom w:val="0"/>
          <w:divBdr>
            <w:top w:val="none" w:sz="0" w:space="0" w:color="auto"/>
            <w:left w:val="none" w:sz="0" w:space="0" w:color="auto"/>
            <w:bottom w:val="none" w:sz="0" w:space="0" w:color="auto"/>
            <w:right w:val="none" w:sz="0" w:space="0" w:color="auto"/>
          </w:divBdr>
        </w:div>
        <w:div w:id="1873105868">
          <w:marLeft w:val="640"/>
          <w:marRight w:val="0"/>
          <w:marTop w:val="0"/>
          <w:marBottom w:val="0"/>
          <w:divBdr>
            <w:top w:val="none" w:sz="0" w:space="0" w:color="auto"/>
            <w:left w:val="none" w:sz="0" w:space="0" w:color="auto"/>
            <w:bottom w:val="none" w:sz="0" w:space="0" w:color="auto"/>
            <w:right w:val="none" w:sz="0" w:space="0" w:color="auto"/>
          </w:divBdr>
        </w:div>
        <w:div w:id="1927881026">
          <w:marLeft w:val="640"/>
          <w:marRight w:val="0"/>
          <w:marTop w:val="0"/>
          <w:marBottom w:val="0"/>
          <w:divBdr>
            <w:top w:val="none" w:sz="0" w:space="0" w:color="auto"/>
            <w:left w:val="none" w:sz="0" w:space="0" w:color="auto"/>
            <w:bottom w:val="none" w:sz="0" w:space="0" w:color="auto"/>
            <w:right w:val="none" w:sz="0" w:space="0" w:color="auto"/>
          </w:divBdr>
        </w:div>
        <w:div w:id="1931112660">
          <w:marLeft w:val="640"/>
          <w:marRight w:val="0"/>
          <w:marTop w:val="0"/>
          <w:marBottom w:val="0"/>
          <w:divBdr>
            <w:top w:val="none" w:sz="0" w:space="0" w:color="auto"/>
            <w:left w:val="none" w:sz="0" w:space="0" w:color="auto"/>
            <w:bottom w:val="none" w:sz="0" w:space="0" w:color="auto"/>
            <w:right w:val="none" w:sz="0" w:space="0" w:color="auto"/>
          </w:divBdr>
        </w:div>
        <w:div w:id="1936743785">
          <w:marLeft w:val="640"/>
          <w:marRight w:val="0"/>
          <w:marTop w:val="0"/>
          <w:marBottom w:val="0"/>
          <w:divBdr>
            <w:top w:val="none" w:sz="0" w:space="0" w:color="auto"/>
            <w:left w:val="none" w:sz="0" w:space="0" w:color="auto"/>
            <w:bottom w:val="none" w:sz="0" w:space="0" w:color="auto"/>
            <w:right w:val="none" w:sz="0" w:space="0" w:color="auto"/>
          </w:divBdr>
        </w:div>
        <w:div w:id="2026057061">
          <w:marLeft w:val="640"/>
          <w:marRight w:val="0"/>
          <w:marTop w:val="0"/>
          <w:marBottom w:val="0"/>
          <w:divBdr>
            <w:top w:val="none" w:sz="0" w:space="0" w:color="auto"/>
            <w:left w:val="none" w:sz="0" w:space="0" w:color="auto"/>
            <w:bottom w:val="none" w:sz="0" w:space="0" w:color="auto"/>
            <w:right w:val="none" w:sz="0" w:space="0" w:color="auto"/>
          </w:divBdr>
        </w:div>
        <w:div w:id="2045060919">
          <w:marLeft w:val="640"/>
          <w:marRight w:val="0"/>
          <w:marTop w:val="0"/>
          <w:marBottom w:val="0"/>
          <w:divBdr>
            <w:top w:val="none" w:sz="0" w:space="0" w:color="auto"/>
            <w:left w:val="none" w:sz="0" w:space="0" w:color="auto"/>
            <w:bottom w:val="none" w:sz="0" w:space="0" w:color="auto"/>
            <w:right w:val="none" w:sz="0" w:space="0" w:color="auto"/>
          </w:divBdr>
        </w:div>
        <w:div w:id="2074890191">
          <w:marLeft w:val="640"/>
          <w:marRight w:val="0"/>
          <w:marTop w:val="0"/>
          <w:marBottom w:val="0"/>
          <w:divBdr>
            <w:top w:val="none" w:sz="0" w:space="0" w:color="auto"/>
            <w:left w:val="none" w:sz="0" w:space="0" w:color="auto"/>
            <w:bottom w:val="none" w:sz="0" w:space="0" w:color="auto"/>
            <w:right w:val="none" w:sz="0" w:space="0" w:color="auto"/>
          </w:divBdr>
        </w:div>
        <w:div w:id="2093961831">
          <w:marLeft w:val="640"/>
          <w:marRight w:val="0"/>
          <w:marTop w:val="0"/>
          <w:marBottom w:val="0"/>
          <w:divBdr>
            <w:top w:val="none" w:sz="0" w:space="0" w:color="auto"/>
            <w:left w:val="none" w:sz="0" w:space="0" w:color="auto"/>
            <w:bottom w:val="none" w:sz="0" w:space="0" w:color="auto"/>
            <w:right w:val="none" w:sz="0" w:space="0" w:color="auto"/>
          </w:divBdr>
        </w:div>
        <w:div w:id="2116554361">
          <w:marLeft w:val="640"/>
          <w:marRight w:val="0"/>
          <w:marTop w:val="0"/>
          <w:marBottom w:val="0"/>
          <w:divBdr>
            <w:top w:val="none" w:sz="0" w:space="0" w:color="auto"/>
            <w:left w:val="none" w:sz="0" w:space="0" w:color="auto"/>
            <w:bottom w:val="none" w:sz="0" w:space="0" w:color="auto"/>
            <w:right w:val="none" w:sz="0" w:space="0" w:color="auto"/>
          </w:divBdr>
        </w:div>
        <w:div w:id="2138329409">
          <w:marLeft w:val="640"/>
          <w:marRight w:val="0"/>
          <w:marTop w:val="0"/>
          <w:marBottom w:val="0"/>
          <w:divBdr>
            <w:top w:val="none" w:sz="0" w:space="0" w:color="auto"/>
            <w:left w:val="none" w:sz="0" w:space="0" w:color="auto"/>
            <w:bottom w:val="none" w:sz="0" w:space="0" w:color="auto"/>
            <w:right w:val="none" w:sz="0" w:space="0" w:color="auto"/>
          </w:divBdr>
        </w:div>
      </w:divsChild>
    </w:div>
    <w:div w:id="1602646457">
      <w:bodyDiv w:val="1"/>
      <w:marLeft w:val="0"/>
      <w:marRight w:val="0"/>
      <w:marTop w:val="0"/>
      <w:marBottom w:val="0"/>
      <w:divBdr>
        <w:top w:val="none" w:sz="0" w:space="0" w:color="auto"/>
        <w:left w:val="none" w:sz="0" w:space="0" w:color="auto"/>
        <w:bottom w:val="none" w:sz="0" w:space="0" w:color="auto"/>
        <w:right w:val="none" w:sz="0" w:space="0" w:color="auto"/>
      </w:divBdr>
    </w:div>
    <w:div w:id="1730418098">
      <w:bodyDiv w:val="1"/>
      <w:marLeft w:val="0"/>
      <w:marRight w:val="0"/>
      <w:marTop w:val="0"/>
      <w:marBottom w:val="0"/>
      <w:divBdr>
        <w:top w:val="none" w:sz="0" w:space="0" w:color="auto"/>
        <w:left w:val="none" w:sz="0" w:space="0" w:color="auto"/>
        <w:bottom w:val="none" w:sz="0" w:space="0" w:color="auto"/>
        <w:right w:val="none" w:sz="0" w:space="0" w:color="auto"/>
      </w:divBdr>
      <w:divsChild>
        <w:div w:id="110363010">
          <w:marLeft w:val="0"/>
          <w:marRight w:val="0"/>
          <w:marTop w:val="0"/>
          <w:marBottom w:val="0"/>
          <w:divBdr>
            <w:top w:val="none" w:sz="0" w:space="0" w:color="auto"/>
            <w:left w:val="none" w:sz="0" w:space="0" w:color="auto"/>
            <w:bottom w:val="none" w:sz="0" w:space="0" w:color="auto"/>
            <w:right w:val="none" w:sz="0" w:space="0" w:color="auto"/>
          </w:divBdr>
        </w:div>
        <w:div w:id="1123885519">
          <w:marLeft w:val="0"/>
          <w:marRight w:val="0"/>
          <w:marTop w:val="0"/>
          <w:marBottom w:val="0"/>
          <w:divBdr>
            <w:top w:val="none" w:sz="0" w:space="0" w:color="auto"/>
            <w:left w:val="none" w:sz="0" w:space="0" w:color="auto"/>
            <w:bottom w:val="none" w:sz="0" w:space="0" w:color="auto"/>
            <w:right w:val="none" w:sz="0" w:space="0" w:color="auto"/>
          </w:divBdr>
        </w:div>
      </w:divsChild>
    </w:div>
    <w:div w:id="1821730603">
      <w:bodyDiv w:val="1"/>
      <w:marLeft w:val="0"/>
      <w:marRight w:val="0"/>
      <w:marTop w:val="0"/>
      <w:marBottom w:val="0"/>
      <w:divBdr>
        <w:top w:val="none" w:sz="0" w:space="0" w:color="auto"/>
        <w:left w:val="none" w:sz="0" w:space="0" w:color="auto"/>
        <w:bottom w:val="none" w:sz="0" w:space="0" w:color="auto"/>
        <w:right w:val="none" w:sz="0" w:space="0" w:color="auto"/>
      </w:divBdr>
    </w:div>
    <w:div w:id="1825778777">
      <w:bodyDiv w:val="1"/>
      <w:marLeft w:val="0"/>
      <w:marRight w:val="0"/>
      <w:marTop w:val="0"/>
      <w:marBottom w:val="0"/>
      <w:divBdr>
        <w:top w:val="none" w:sz="0" w:space="0" w:color="auto"/>
        <w:left w:val="none" w:sz="0" w:space="0" w:color="auto"/>
        <w:bottom w:val="none" w:sz="0" w:space="0" w:color="auto"/>
        <w:right w:val="none" w:sz="0" w:space="0" w:color="auto"/>
      </w:divBdr>
      <w:divsChild>
        <w:div w:id="13579786">
          <w:marLeft w:val="640"/>
          <w:marRight w:val="0"/>
          <w:marTop w:val="0"/>
          <w:marBottom w:val="0"/>
          <w:divBdr>
            <w:top w:val="none" w:sz="0" w:space="0" w:color="auto"/>
            <w:left w:val="none" w:sz="0" w:space="0" w:color="auto"/>
            <w:bottom w:val="none" w:sz="0" w:space="0" w:color="auto"/>
            <w:right w:val="none" w:sz="0" w:space="0" w:color="auto"/>
          </w:divBdr>
        </w:div>
        <w:div w:id="82185789">
          <w:marLeft w:val="640"/>
          <w:marRight w:val="0"/>
          <w:marTop w:val="0"/>
          <w:marBottom w:val="0"/>
          <w:divBdr>
            <w:top w:val="none" w:sz="0" w:space="0" w:color="auto"/>
            <w:left w:val="none" w:sz="0" w:space="0" w:color="auto"/>
            <w:bottom w:val="none" w:sz="0" w:space="0" w:color="auto"/>
            <w:right w:val="none" w:sz="0" w:space="0" w:color="auto"/>
          </w:divBdr>
        </w:div>
        <w:div w:id="100074505">
          <w:marLeft w:val="640"/>
          <w:marRight w:val="0"/>
          <w:marTop w:val="0"/>
          <w:marBottom w:val="0"/>
          <w:divBdr>
            <w:top w:val="none" w:sz="0" w:space="0" w:color="auto"/>
            <w:left w:val="none" w:sz="0" w:space="0" w:color="auto"/>
            <w:bottom w:val="none" w:sz="0" w:space="0" w:color="auto"/>
            <w:right w:val="none" w:sz="0" w:space="0" w:color="auto"/>
          </w:divBdr>
        </w:div>
        <w:div w:id="104229975">
          <w:marLeft w:val="640"/>
          <w:marRight w:val="0"/>
          <w:marTop w:val="0"/>
          <w:marBottom w:val="0"/>
          <w:divBdr>
            <w:top w:val="none" w:sz="0" w:space="0" w:color="auto"/>
            <w:left w:val="none" w:sz="0" w:space="0" w:color="auto"/>
            <w:bottom w:val="none" w:sz="0" w:space="0" w:color="auto"/>
            <w:right w:val="none" w:sz="0" w:space="0" w:color="auto"/>
          </w:divBdr>
        </w:div>
        <w:div w:id="148055583">
          <w:marLeft w:val="640"/>
          <w:marRight w:val="0"/>
          <w:marTop w:val="0"/>
          <w:marBottom w:val="0"/>
          <w:divBdr>
            <w:top w:val="none" w:sz="0" w:space="0" w:color="auto"/>
            <w:left w:val="none" w:sz="0" w:space="0" w:color="auto"/>
            <w:bottom w:val="none" w:sz="0" w:space="0" w:color="auto"/>
            <w:right w:val="none" w:sz="0" w:space="0" w:color="auto"/>
          </w:divBdr>
        </w:div>
        <w:div w:id="164439244">
          <w:marLeft w:val="640"/>
          <w:marRight w:val="0"/>
          <w:marTop w:val="0"/>
          <w:marBottom w:val="0"/>
          <w:divBdr>
            <w:top w:val="none" w:sz="0" w:space="0" w:color="auto"/>
            <w:left w:val="none" w:sz="0" w:space="0" w:color="auto"/>
            <w:bottom w:val="none" w:sz="0" w:space="0" w:color="auto"/>
            <w:right w:val="none" w:sz="0" w:space="0" w:color="auto"/>
          </w:divBdr>
        </w:div>
        <w:div w:id="181675576">
          <w:marLeft w:val="640"/>
          <w:marRight w:val="0"/>
          <w:marTop w:val="0"/>
          <w:marBottom w:val="0"/>
          <w:divBdr>
            <w:top w:val="none" w:sz="0" w:space="0" w:color="auto"/>
            <w:left w:val="none" w:sz="0" w:space="0" w:color="auto"/>
            <w:bottom w:val="none" w:sz="0" w:space="0" w:color="auto"/>
            <w:right w:val="none" w:sz="0" w:space="0" w:color="auto"/>
          </w:divBdr>
        </w:div>
        <w:div w:id="215317129">
          <w:marLeft w:val="640"/>
          <w:marRight w:val="0"/>
          <w:marTop w:val="0"/>
          <w:marBottom w:val="0"/>
          <w:divBdr>
            <w:top w:val="none" w:sz="0" w:space="0" w:color="auto"/>
            <w:left w:val="none" w:sz="0" w:space="0" w:color="auto"/>
            <w:bottom w:val="none" w:sz="0" w:space="0" w:color="auto"/>
            <w:right w:val="none" w:sz="0" w:space="0" w:color="auto"/>
          </w:divBdr>
        </w:div>
        <w:div w:id="253173705">
          <w:marLeft w:val="640"/>
          <w:marRight w:val="0"/>
          <w:marTop w:val="0"/>
          <w:marBottom w:val="0"/>
          <w:divBdr>
            <w:top w:val="none" w:sz="0" w:space="0" w:color="auto"/>
            <w:left w:val="none" w:sz="0" w:space="0" w:color="auto"/>
            <w:bottom w:val="none" w:sz="0" w:space="0" w:color="auto"/>
            <w:right w:val="none" w:sz="0" w:space="0" w:color="auto"/>
          </w:divBdr>
        </w:div>
        <w:div w:id="343091374">
          <w:marLeft w:val="640"/>
          <w:marRight w:val="0"/>
          <w:marTop w:val="0"/>
          <w:marBottom w:val="0"/>
          <w:divBdr>
            <w:top w:val="none" w:sz="0" w:space="0" w:color="auto"/>
            <w:left w:val="none" w:sz="0" w:space="0" w:color="auto"/>
            <w:bottom w:val="none" w:sz="0" w:space="0" w:color="auto"/>
            <w:right w:val="none" w:sz="0" w:space="0" w:color="auto"/>
          </w:divBdr>
        </w:div>
        <w:div w:id="439375049">
          <w:marLeft w:val="640"/>
          <w:marRight w:val="0"/>
          <w:marTop w:val="0"/>
          <w:marBottom w:val="0"/>
          <w:divBdr>
            <w:top w:val="none" w:sz="0" w:space="0" w:color="auto"/>
            <w:left w:val="none" w:sz="0" w:space="0" w:color="auto"/>
            <w:bottom w:val="none" w:sz="0" w:space="0" w:color="auto"/>
            <w:right w:val="none" w:sz="0" w:space="0" w:color="auto"/>
          </w:divBdr>
        </w:div>
        <w:div w:id="611716425">
          <w:marLeft w:val="640"/>
          <w:marRight w:val="0"/>
          <w:marTop w:val="0"/>
          <w:marBottom w:val="0"/>
          <w:divBdr>
            <w:top w:val="none" w:sz="0" w:space="0" w:color="auto"/>
            <w:left w:val="none" w:sz="0" w:space="0" w:color="auto"/>
            <w:bottom w:val="none" w:sz="0" w:space="0" w:color="auto"/>
            <w:right w:val="none" w:sz="0" w:space="0" w:color="auto"/>
          </w:divBdr>
        </w:div>
        <w:div w:id="623732657">
          <w:marLeft w:val="640"/>
          <w:marRight w:val="0"/>
          <w:marTop w:val="0"/>
          <w:marBottom w:val="0"/>
          <w:divBdr>
            <w:top w:val="none" w:sz="0" w:space="0" w:color="auto"/>
            <w:left w:val="none" w:sz="0" w:space="0" w:color="auto"/>
            <w:bottom w:val="none" w:sz="0" w:space="0" w:color="auto"/>
            <w:right w:val="none" w:sz="0" w:space="0" w:color="auto"/>
          </w:divBdr>
        </w:div>
        <w:div w:id="655112521">
          <w:marLeft w:val="640"/>
          <w:marRight w:val="0"/>
          <w:marTop w:val="0"/>
          <w:marBottom w:val="0"/>
          <w:divBdr>
            <w:top w:val="none" w:sz="0" w:space="0" w:color="auto"/>
            <w:left w:val="none" w:sz="0" w:space="0" w:color="auto"/>
            <w:bottom w:val="none" w:sz="0" w:space="0" w:color="auto"/>
            <w:right w:val="none" w:sz="0" w:space="0" w:color="auto"/>
          </w:divBdr>
        </w:div>
        <w:div w:id="717971648">
          <w:marLeft w:val="640"/>
          <w:marRight w:val="0"/>
          <w:marTop w:val="0"/>
          <w:marBottom w:val="0"/>
          <w:divBdr>
            <w:top w:val="none" w:sz="0" w:space="0" w:color="auto"/>
            <w:left w:val="none" w:sz="0" w:space="0" w:color="auto"/>
            <w:bottom w:val="none" w:sz="0" w:space="0" w:color="auto"/>
            <w:right w:val="none" w:sz="0" w:space="0" w:color="auto"/>
          </w:divBdr>
        </w:div>
        <w:div w:id="761688208">
          <w:marLeft w:val="640"/>
          <w:marRight w:val="0"/>
          <w:marTop w:val="0"/>
          <w:marBottom w:val="0"/>
          <w:divBdr>
            <w:top w:val="none" w:sz="0" w:space="0" w:color="auto"/>
            <w:left w:val="none" w:sz="0" w:space="0" w:color="auto"/>
            <w:bottom w:val="none" w:sz="0" w:space="0" w:color="auto"/>
            <w:right w:val="none" w:sz="0" w:space="0" w:color="auto"/>
          </w:divBdr>
        </w:div>
        <w:div w:id="895436743">
          <w:marLeft w:val="640"/>
          <w:marRight w:val="0"/>
          <w:marTop w:val="0"/>
          <w:marBottom w:val="0"/>
          <w:divBdr>
            <w:top w:val="none" w:sz="0" w:space="0" w:color="auto"/>
            <w:left w:val="none" w:sz="0" w:space="0" w:color="auto"/>
            <w:bottom w:val="none" w:sz="0" w:space="0" w:color="auto"/>
            <w:right w:val="none" w:sz="0" w:space="0" w:color="auto"/>
          </w:divBdr>
        </w:div>
        <w:div w:id="925261019">
          <w:marLeft w:val="640"/>
          <w:marRight w:val="0"/>
          <w:marTop w:val="0"/>
          <w:marBottom w:val="0"/>
          <w:divBdr>
            <w:top w:val="none" w:sz="0" w:space="0" w:color="auto"/>
            <w:left w:val="none" w:sz="0" w:space="0" w:color="auto"/>
            <w:bottom w:val="none" w:sz="0" w:space="0" w:color="auto"/>
            <w:right w:val="none" w:sz="0" w:space="0" w:color="auto"/>
          </w:divBdr>
        </w:div>
        <w:div w:id="1107123148">
          <w:marLeft w:val="640"/>
          <w:marRight w:val="0"/>
          <w:marTop w:val="0"/>
          <w:marBottom w:val="0"/>
          <w:divBdr>
            <w:top w:val="none" w:sz="0" w:space="0" w:color="auto"/>
            <w:left w:val="none" w:sz="0" w:space="0" w:color="auto"/>
            <w:bottom w:val="none" w:sz="0" w:space="0" w:color="auto"/>
            <w:right w:val="none" w:sz="0" w:space="0" w:color="auto"/>
          </w:divBdr>
        </w:div>
        <w:div w:id="1122188378">
          <w:marLeft w:val="640"/>
          <w:marRight w:val="0"/>
          <w:marTop w:val="0"/>
          <w:marBottom w:val="0"/>
          <w:divBdr>
            <w:top w:val="none" w:sz="0" w:space="0" w:color="auto"/>
            <w:left w:val="none" w:sz="0" w:space="0" w:color="auto"/>
            <w:bottom w:val="none" w:sz="0" w:space="0" w:color="auto"/>
            <w:right w:val="none" w:sz="0" w:space="0" w:color="auto"/>
          </w:divBdr>
        </w:div>
        <w:div w:id="1124083017">
          <w:marLeft w:val="640"/>
          <w:marRight w:val="0"/>
          <w:marTop w:val="0"/>
          <w:marBottom w:val="0"/>
          <w:divBdr>
            <w:top w:val="none" w:sz="0" w:space="0" w:color="auto"/>
            <w:left w:val="none" w:sz="0" w:space="0" w:color="auto"/>
            <w:bottom w:val="none" w:sz="0" w:space="0" w:color="auto"/>
            <w:right w:val="none" w:sz="0" w:space="0" w:color="auto"/>
          </w:divBdr>
        </w:div>
        <w:div w:id="1127703882">
          <w:marLeft w:val="640"/>
          <w:marRight w:val="0"/>
          <w:marTop w:val="0"/>
          <w:marBottom w:val="0"/>
          <w:divBdr>
            <w:top w:val="none" w:sz="0" w:space="0" w:color="auto"/>
            <w:left w:val="none" w:sz="0" w:space="0" w:color="auto"/>
            <w:bottom w:val="none" w:sz="0" w:space="0" w:color="auto"/>
            <w:right w:val="none" w:sz="0" w:space="0" w:color="auto"/>
          </w:divBdr>
        </w:div>
        <w:div w:id="1201166406">
          <w:marLeft w:val="640"/>
          <w:marRight w:val="0"/>
          <w:marTop w:val="0"/>
          <w:marBottom w:val="0"/>
          <w:divBdr>
            <w:top w:val="none" w:sz="0" w:space="0" w:color="auto"/>
            <w:left w:val="none" w:sz="0" w:space="0" w:color="auto"/>
            <w:bottom w:val="none" w:sz="0" w:space="0" w:color="auto"/>
            <w:right w:val="none" w:sz="0" w:space="0" w:color="auto"/>
          </w:divBdr>
        </w:div>
        <w:div w:id="1206789774">
          <w:marLeft w:val="640"/>
          <w:marRight w:val="0"/>
          <w:marTop w:val="0"/>
          <w:marBottom w:val="0"/>
          <w:divBdr>
            <w:top w:val="none" w:sz="0" w:space="0" w:color="auto"/>
            <w:left w:val="none" w:sz="0" w:space="0" w:color="auto"/>
            <w:bottom w:val="none" w:sz="0" w:space="0" w:color="auto"/>
            <w:right w:val="none" w:sz="0" w:space="0" w:color="auto"/>
          </w:divBdr>
        </w:div>
        <w:div w:id="1209995644">
          <w:marLeft w:val="640"/>
          <w:marRight w:val="0"/>
          <w:marTop w:val="0"/>
          <w:marBottom w:val="0"/>
          <w:divBdr>
            <w:top w:val="none" w:sz="0" w:space="0" w:color="auto"/>
            <w:left w:val="none" w:sz="0" w:space="0" w:color="auto"/>
            <w:bottom w:val="none" w:sz="0" w:space="0" w:color="auto"/>
            <w:right w:val="none" w:sz="0" w:space="0" w:color="auto"/>
          </w:divBdr>
        </w:div>
        <w:div w:id="1221399658">
          <w:marLeft w:val="640"/>
          <w:marRight w:val="0"/>
          <w:marTop w:val="0"/>
          <w:marBottom w:val="0"/>
          <w:divBdr>
            <w:top w:val="none" w:sz="0" w:space="0" w:color="auto"/>
            <w:left w:val="none" w:sz="0" w:space="0" w:color="auto"/>
            <w:bottom w:val="none" w:sz="0" w:space="0" w:color="auto"/>
            <w:right w:val="none" w:sz="0" w:space="0" w:color="auto"/>
          </w:divBdr>
        </w:div>
        <w:div w:id="1256209909">
          <w:marLeft w:val="640"/>
          <w:marRight w:val="0"/>
          <w:marTop w:val="0"/>
          <w:marBottom w:val="0"/>
          <w:divBdr>
            <w:top w:val="none" w:sz="0" w:space="0" w:color="auto"/>
            <w:left w:val="none" w:sz="0" w:space="0" w:color="auto"/>
            <w:bottom w:val="none" w:sz="0" w:space="0" w:color="auto"/>
            <w:right w:val="none" w:sz="0" w:space="0" w:color="auto"/>
          </w:divBdr>
        </w:div>
        <w:div w:id="1405839477">
          <w:marLeft w:val="640"/>
          <w:marRight w:val="0"/>
          <w:marTop w:val="0"/>
          <w:marBottom w:val="0"/>
          <w:divBdr>
            <w:top w:val="none" w:sz="0" w:space="0" w:color="auto"/>
            <w:left w:val="none" w:sz="0" w:space="0" w:color="auto"/>
            <w:bottom w:val="none" w:sz="0" w:space="0" w:color="auto"/>
            <w:right w:val="none" w:sz="0" w:space="0" w:color="auto"/>
          </w:divBdr>
        </w:div>
        <w:div w:id="1458989578">
          <w:marLeft w:val="640"/>
          <w:marRight w:val="0"/>
          <w:marTop w:val="0"/>
          <w:marBottom w:val="0"/>
          <w:divBdr>
            <w:top w:val="none" w:sz="0" w:space="0" w:color="auto"/>
            <w:left w:val="none" w:sz="0" w:space="0" w:color="auto"/>
            <w:bottom w:val="none" w:sz="0" w:space="0" w:color="auto"/>
            <w:right w:val="none" w:sz="0" w:space="0" w:color="auto"/>
          </w:divBdr>
        </w:div>
        <w:div w:id="1587567936">
          <w:marLeft w:val="640"/>
          <w:marRight w:val="0"/>
          <w:marTop w:val="0"/>
          <w:marBottom w:val="0"/>
          <w:divBdr>
            <w:top w:val="none" w:sz="0" w:space="0" w:color="auto"/>
            <w:left w:val="none" w:sz="0" w:space="0" w:color="auto"/>
            <w:bottom w:val="none" w:sz="0" w:space="0" w:color="auto"/>
            <w:right w:val="none" w:sz="0" w:space="0" w:color="auto"/>
          </w:divBdr>
        </w:div>
        <w:div w:id="1653868872">
          <w:marLeft w:val="640"/>
          <w:marRight w:val="0"/>
          <w:marTop w:val="0"/>
          <w:marBottom w:val="0"/>
          <w:divBdr>
            <w:top w:val="none" w:sz="0" w:space="0" w:color="auto"/>
            <w:left w:val="none" w:sz="0" w:space="0" w:color="auto"/>
            <w:bottom w:val="none" w:sz="0" w:space="0" w:color="auto"/>
            <w:right w:val="none" w:sz="0" w:space="0" w:color="auto"/>
          </w:divBdr>
        </w:div>
        <w:div w:id="1715690839">
          <w:marLeft w:val="640"/>
          <w:marRight w:val="0"/>
          <w:marTop w:val="0"/>
          <w:marBottom w:val="0"/>
          <w:divBdr>
            <w:top w:val="none" w:sz="0" w:space="0" w:color="auto"/>
            <w:left w:val="none" w:sz="0" w:space="0" w:color="auto"/>
            <w:bottom w:val="none" w:sz="0" w:space="0" w:color="auto"/>
            <w:right w:val="none" w:sz="0" w:space="0" w:color="auto"/>
          </w:divBdr>
        </w:div>
        <w:div w:id="1719016277">
          <w:marLeft w:val="640"/>
          <w:marRight w:val="0"/>
          <w:marTop w:val="0"/>
          <w:marBottom w:val="0"/>
          <w:divBdr>
            <w:top w:val="none" w:sz="0" w:space="0" w:color="auto"/>
            <w:left w:val="none" w:sz="0" w:space="0" w:color="auto"/>
            <w:bottom w:val="none" w:sz="0" w:space="0" w:color="auto"/>
            <w:right w:val="none" w:sz="0" w:space="0" w:color="auto"/>
          </w:divBdr>
        </w:div>
        <w:div w:id="1848861504">
          <w:marLeft w:val="640"/>
          <w:marRight w:val="0"/>
          <w:marTop w:val="0"/>
          <w:marBottom w:val="0"/>
          <w:divBdr>
            <w:top w:val="none" w:sz="0" w:space="0" w:color="auto"/>
            <w:left w:val="none" w:sz="0" w:space="0" w:color="auto"/>
            <w:bottom w:val="none" w:sz="0" w:space="0" w:color="auto"/>
            <w:right w:val="none" w:sz="0" w:space="0" w:color="auto"/>
          </w:divBdr>
        </w:div>
        <w:div w:id="1880435758">
          <w:marLeft w:val="640"/>
          <w:marRight w:val="0"/>
          <w:marTop w:val="0"/>
          <w:marBottom w:val="0"/>
          <w:divBdr>
            <w:top w:val="none" w:sz="0" w:space="0" w:color="auto"/>
            <w:left w:val="none" w:sz="0" w:space="0" w:color="auto"/>
            <w:bottom w:val="none" w:sz="0" w:space="0" w:color="auto"/>
            <w:right w:val="none" w:sz="0" w:space="0" w:color="auto"/>
          </w:divBdr>
        </w:div>
        <w:div w:id="1907915072">
          <w:marLeft w:val="640"/>
          <w:marRight w:val="0"/>
          <w:marTop w:val="0"/>
          <w:marBottom w:val="0"/>
          <w:divBdr>
            <w:top w:val="none" w:sz="0" w:space="0" w:color="auto"/>
            <w:left w:val="none" w:sz="0" w:space="0" w:color="auto"/>
            <w:bottom w:val="none" w:sz="0" w:space="0" w:color="auto"/>
            <w:right w:val="none" w:sz="0" w:space="0" w:color="auto"/>
          </w:divBdr>
        </w:div>
        <w:div w:id="1987927186">
          <w:marLeft w:val="640"/>
          <w:marRight w:val="0"/>
          <w:marTop w:val="0"/>
          <w:marBottom w:val="0"/>
          <w:divBdr>
            <w:top w:val="none" w:sz="0" w:space="0" w:color="auto"/>
            <w:left w:val="none" w:sz="0" w:space="0" w:color="auto"/>
            <w:bottom w:val="none" w:sz="0" w:space="0" w:color="auto"/>
            <w:right w:val="none" w:sz="0" w:space="0" w:color="auto"/>
          </w:divBdr>
        </w:div>
        <w:div w:id="2040548544">
          <w:marLeft w:val="640"/>
          <w:marRight w:val="0"/>
          <w:marTop w:val="0"/>
          <w:marBottom w:val="0"/>
          <w:divBdr>
            <w:top w:val="none" w:sz="0" w:space="0" w:color="auto"/>
            <w:left w:val="none" w:sz="0" w:space="0" w:color="auto"/>
            <w:bottom w:val="none" w:sz="0" w:space="0" w:color="auto"/>
            <w:right w:val="none" w:sz="0" w:space="0" w:color="auto"/>
          </w:divBdr>
        </w:div>
        <w:div w:id="2064595570">
          <w:marLeft w:val="640"/>
          <w:marRight w:val="0"/>
          <w:marTop w:val="0"/>
          <w:marBottom w:val="0"/>
          <w:divBdr>
            <w:top w:val="none" w:sz="0" w:space="0" w:color="auto"/>
            <w:left w:val="none" w:sz="0" w:space="0" w:color="auto"/>
            <w:bottom w:val="none" w:sz="0" w:space="0" w:color="auto"/>
            <w:right w:val="none" w:sz="0" w:space="0" w:color="auto"/>
          </w:divBdr>
        </w:div>
        <w:div w:id="2105760397">
          <w:marLeft w:val="640"/>
          <w:marRight w:val="0"/>
          <w:marTop w:val="0"/>
          <w:marBottom w:val="0"/>
          <w:divBdr>
            <w:top w:val="none" w:sz="0" w:space="0" w:color="auto"/>
            <w:left w:val="none" w:sz="0" w:space="0" w:color="auto"/>
            <w:bottom w:val="none" w:sz="0" w:space="0" w:color="auto"/>
            <w:right w:val="none" w:sz="0" w:space="0" w:color="auto"/>
          </w:divBdr>
        </w:div>
      </w:divsChild>
    </w:div>
    <w:div w:id="2036618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icb/article/49/4/393/643715"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project.org" TargetMode="Externa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s://physlets"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9CF0B2D-C969-DE4D-AF57-78938F9D1CC5}"/>
      </w:docPartPr>
      <w:docPartBody>
        <w:p w:rsidR="00C043F0" w:rsidRDefault="00D971AE">
          <w:r w:rsidRPr="00574DE7">
            <w:rPr>
              <w:rStyle w:val="PlaceholderText"/>
            </w:rPr>
            <w:t>Click or tap here to enter text.</w:t>
          </w:r>
        </w:p>
      </w:docPartBody>
    </w:docPart>
    <w:docPart>
      <w:docPartPr>
        <w:name w:val="962D0C25E600BE429E36E768433E1A44"/>
        <w:category>
          <w:name w:val="General"/>
          <w:gallery w:val="placeholder"/>
        </w:category>
        <w:types>
          <w:type w:val="bbPlcHdr"/>
        </w:types>
        <w:behaviors>
          <w:behavior w:val="content"/>
        </w:behaviors>
        <w:guid w:val="{9FC82DDD-F8F8-4249-B3B5-4B8A3D9A49D3}"/>
      </w:docPartPr>
      <w:docPartBody>
        <w:p w:rsidR="003866E4" w:rsidRDefault="005333DB" w:rsidP="005333DB">
          <w:pPr>
            <w:pStyle w:val="962D0C25E600BE429E36E768433E1A44"/>
          </w:pPr>
          <w:r w:rsidRPr="00574DE7">
            <w:rPr>
              <w:rStyle w:val="PlaceholderText"/>
            </w:rPr>
            <w:t>Click or tap here to enter text.</w:t>
          </w:r>
        </w:p>
      </w:docPartBody>
    </w:docPart>
    <w:docPart>
      <w:docPartPr>
        <w:name w:val="35673FDAD04B0E4883744E298400D931"/>
        <w:category>
          <w:name w:val="General"/>
          <w:gallery w:val="placeholder"/>
        </w:category>
        <w:types>
          <w:type w:val="bbPlcHdr"/>
        </w:types>
        <w:behaviors>
          <w:behavior w:val="content"/>
        </w:behaviors>
        <w:guid w:val="{ECF1EF2B-D5E4-E540-8799-2B16D3195F1A}"/>
      </w:docPartPr>
      <w:docPartBody>
        <w:p w:rsidR="000B09CC" w:rsidRDefault="00903AFB" w:rsidP="00903AFB">
          <w:pPr>
            <w:pStyle w:val="35673FDAD04B0E4883744E298400D931"/>
          </w:pPr>
          <w:r w:rsidRPr="00574DE7">
            <w:rPr>
              <w:rStyle w:val="PlaceholderText"/>
            </w:rPr>
            <w:t>Click or tap here to enter text.</w:t>
          </w:r>
        </w:p>
      </w:docPartBody>
    </w:docPart>
    <w:docPart>
      <w:docPartPr>
        <w:name w:val="2327A9EF48CA7C40B6F1C09BD2B3DBAB"/>
        <w:category>
          <w:name w:val="General"/>
          <w:gallery w:val="placeholder"/>
        </w:category>
        <w:types>
          <w:type w:val="bbPlcHdr"/>
        </w:types>
        <w:behaviors>
          <w:behavior w:val="content"/>
        </w:behaviors>
        <w:guid w:val="{28542023-DA56-954D-A831-3D4E1795CB44}"/>
      </w:docPartPr>
      <w:docPartBody>
        <w:p w:rsidR="000B09CC" w:rsidRDefault="00903AFB" w:rsidP="00903AFB">
          <w:pPr>
            <w:pStyle w:val="2327A9EF48CA7C40B6F1C09BD2B3DBAB"/>
          </w:pPr>
          <w:r w:rsidRPr="00574DE7">
            <w:rPr>
              <w:rStyle w:val="PlaceholderText"/>
            </w:rPr>
            <w:t>Click or tap here to enter text.</w:t>
          </w:r>
        </w:p>
      </w:docPartBody>
    </w:docPart>
    <w:docPart>
      <w:docPartPr>
        <w:name w:val="D731193C32C14D4E988A1FEF215D8D45"/>
        <w:category>
          <w:name w:val="General"/>
          <w:gallery w:val="placeholder"/>
        </w:category>
        <w:types>
          <w:type w:val="bbPlcHdr"/>
        </w:types>
        <w:behaviors>
          <w:behavior w:val="content"/>
        </w:behaviors>
        <w:guid w:val="{35B83531-EA44-7343-96E4-A215A696DA14}"/>
      </w:docPartPr>
      <w:docPartBody>
        <w:p w:rsidR="005C0A1D" w:rsidRDefault="00EA3707" w:rsidP="00EA3707">
          <w:pPr>
            <w:pStyle w:val="D731193C32C14D4E988A1FEF215D8D45"/>
          </w:pPr>
          <w:r w:rsidRPr="00574DE7">
            <w:rPr>
              <w:rStyle w:val="PlaceholderText"/>
            </w:rPr>
            <w:t>Click or tap here to enter text.</w:t>
          </w:r>
        </w:p>
      </w:docPartBody>
    </w:docPart>
    <w:docPart>
      <w:docPartPr>
        <w:name w:val="2F687DA95C551942A2383309F37911D8"/>
        <w:category>
          <w:name w:val="General"/>
          <w:gallery w:val="placeholder"/>
        </w:category>
        <w:types>
          <w:type w:val="bbPlcHdr"/>
        </w:types>
        <w:behaviors>
          <w:behavior w:val="content"/>
        </w:behaviors>
        <w:guid w:val="{59AF7990-5A8A-CB43-8E71-8B80DA273BD6}"/>
      </w:docPartPr>
      <w:docPartBody>
        <w:p w:rsidR="00000000" w:rsidRDefault="002E71A1" w:rsidP="002E71A1">
          <w:pPr>
            <w:pStyle w:val="2F687DA95C551942A2383309F37911D8"/>
          </w:pPr>
          <w:r w:rsidRPr="00574DE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AE"/>
    <w:rsid w:val="0001659A"/>
    <w:rsid w:val="0003320B"/>
    <w:rsid w:val="00054C7A"/>
    <w:rsid w:val="000B09CC"/>
    <w:rsid w:val="000F492A"/>
    <w:rsid w:val="001C0BDE"/>
    <w:rsid w:val="001C5258"/>
    <w:rsid w:val="002722B4"/>
    <w:rsid w:val="00291B38"/>
    <w:rsid w:val="002C03F1"/>
    <w:rsid w:val="002E71A1"/>
    <w:rsid w:val="00306860"/>
    <w:rsid w:val="00341C93"/>
    <w:rsid w:val="00343F26"/>
    <w:rsid w:val="003866E4"/>
    <w:rsid w:val="003D428D"/>
    <w:rsid w:val="00400B73"/>
    <w:rsid w:val="00414AA3"/>
    <w:rsid w:val="00444D59"/>
    <w:rsid w:val="00516FC6"/>
    <w:rsid w:val="005333DB"/>
    <w:rsid w:val="00597D37"/>
    <w:rsid w:val="005C0A1D"/>
    <w:rsid w:val="00705A65"/>
    <w:rsid w:val="00867570"/>
    <w:rsid w:val="0090253D"/>
    <w:rsid w:val="00903AFB"/>
    <w:rsid w:val="0099638E"/>
    <w:rsid w:val="00A65B9A"/>
    <w:rsid w:val="00A739B6"/>
    <w:rsid w:val="00AB0C41"/>
    <w:rsid w:val="00AE6F75"/>
    <w:rsid w:val="00AF5D38"/>
    <w:rsid w:val="00C043F0"/>
    <w:rsid w:val="00CA35A1"/>
    <w:rsid w:val="00D50F67"/>
    <w:rsid w:val="00D971AE"/>
    <w:rsid w:val="00DC2C63"/>
    <w:rsid w:val="00E15B2B"/>
    <w:rsid w:val="00E42321"/>
    <w:rsid w:val="00EA3707"/>
    <w:rsid w:val="00EE2357"/>
    <w:rsid w:val="00F11E4B"/>
    <w:rsid w:val="00F16E2C"/>
    <w:rsid w:val="00F320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AU" w:eastAsia="en-GB"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71A1"/>
    <w:rPr>
      <w:color w:val="808080"/>
    </w:rPr>
  </w:style>
  <w:style w:type="paragraph" w:customStyle="1" w:styleId="962D0C25E600BE429E36E768433E1A44">
    <w:name w:val="962D0C25E600BE429E36E768433E1A44"/>
    <w:rsid w:val="005333DB"/>
  </w:style>
  <w:style w:type="paragraph" w:customStyle="1" w:styleId="35673FDAD04B0E4883744E298400D931">
    <w:name w:val="35673FDAD04B0E4883744E298400D931"/>
    <w:rsid w:val="00903AFB"/>
    <w:rPr>
      <w:lang w:val="en-US" w:eastAsia="en-US"/>
    </w:rPr>
  </w:style>
  <w:style w:type="paragraph" w:customStyle="1" w:styleId="2327A9EF48CA7C40B6F1C09BD2B3DBAB">
    <w:name w:val="2327A9EF48CA7C40B6F1C09BD2B3DBAB"/>
    <w:rsid w:val="00903AFB"/>
    <w:rPr>
      <w:lang w:val="en-US" w:eastAsia="en-US"/>
    </w:rPr>
  </w:style>
  <w:style w:type="paragraph" w:customStyle="1" w:styleId="D731193C32C14D4E988A1FEF215D8D45">
    <w:name w:val="D731193C32C14D4E988A1FEF215D8D45"/>
    <w:rsid w:val="00EA3707"/>
  </w:style>
  <w:style w:type="paragraph" w:customStyle="1" w:styleId="2F687DA95C551942A2383309F37911D8">
    <w:name w:val="2F687DA95C551942A2383309F37911D8"/>
    <w:rsid w:val="002E71A1"/>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86F278-F1CC-824A-981F-173D43733F9D}">
  <we:reference id="f78a3046-9e99-4300-aa2b-5814002b01a2" version="1.55.1.0" store="EXCatalog" storeType="EXCatalog"/>
  <we:alternateReferences>
    <we:reference id="WA104382081" version="1.55.1.0" store="en-AU" storeType="OMEX"/>
  </we:alternateReferences>
  <we:properties>
    <we:property name="MENDELEY_CITATIONS" value="[{&quot;citationID&quot;:&quot;MENDELEY_CITATION_4ad64fd9-b240-4143-9035-0336cbf63c5e&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id&quot;:&quot;2aa50a8d-7e04-3736-893d-233fbed5fa44&quot;,&quot;itemData&quot;:{&quot;type&quot;:&quot;article-journal&quot;,&quot;id&quot;:&quot;2aa50a8d-7e04-3736-893d-233fbed5fa44&quot;,&quot;title&quot;:&quot;Parasitism: a cryptic determinant of animal community structure&quot;,&quot;author&quot;:[{&quot;family&quot;:&quot;Minchella&quot;,&quot;given&quot;:&quot;Dennis J&quot;,&quot;parse-names&quot;:false,&quot;dropping-particle&quot;:&quot;&quot;,&quot;non-dropping-particle&quot;:&quot;&quot;},{&quot;family&quot;:&quot;Scott&quot;,&quot;given&quot;:&quot;Marilyn E&quot;,&quot;parse-names&quot;:false,&quot;dropping-particle&quot;:&quot;&quot;,&quot;non-dropping-particle&quot;:&quot;&quot;}],&quot;container-title&quot;:&quot;Trends in Ecology &amp; Evolution&quot;,&quot;container-title-short&quot;:&quot;Trends Ecol Evol&quot;,&quot;issued&quot;:{&quot;date-parts&quot;:[[1991]]},&quot;page&quot;:&quot;250-254&quot;,&quot;issue&quot;:&quot;8&quot;,&quot;volume&quot;:&quot;6&quot;},&quot;isTemporary&quot;:false}]},{&quot;citationID&quot;:&quot;MENDELEY_CITATION_2837a04c-7c0e-4e37-87f8-db1b89d20222&quot;,&quot;properties&quot;:{&quot;noteIndex&quot;:0},&quot;isEdited&quot;:false,&quot;manualOverride&quot;:{&quot;isManuallyOverridden&quot;:false,&quot;citeprocText&quot;:&quot;&lt;sup&gt;3–6&lt;/sup&gt;&quot;,&quot;manualOverrideText&quot;:&quot;&quot;},&quot;citationTag&quot;:&quot;MENDELEY_CITATION_v3_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&quot;,&quot;citationItems&quot;:[{&quot;id&quot;:&quot;0dead427-eb6d-3889-afb5-5c523a3e9ba3&quot;,&quot;itemData&quot;:{&quot;type&quot;:&quot;article-journal&quot;,&quot;id&quot;:&quot;0dead427-eb6d-3889-afb5-5c523a3e9ba3&quot;,&quot;title&quot;:&quot;The costs of parasite infection: Effects of removing lungworms on performance, growth and survival of free-ranging cane toads&quot;,&quot;author&quot;:[{&quot;family&quot;:&quot;Finnerty&quot;,&quot;given&quot;:&quot;Patrick B.&quot;,&quot;parse-names&quot;:false,&quot;dropping-particle&quot;:&quot;&quot;,&quot;non-dropping-particle&quot;:&quot;&quot;},{&quot;family&quot;:&quot;Shine&quot;,&quot;given&quot;:&quot;Richard&quot;,&quot;parse-names&quot;:false,&quot;dropping-particle&quot;:&quot;&quot;,&quot;non-dropping-particle&quot;:&quot;&quot;},{&quot;family&quot;:&quot;Brown&quot;,&quot;given&quot;:&quot;Gregory P.&quot;,&quot;parse-names&quot;:false,&quot;dropping-particle&quot;:&quot;&quot;,&quot;non-dropping-particle&quot;:&quot;&quot;}],&quot;container-title&quot;:&quot;Functional Ecology&quot;,&quot;container-title-short&quot;:&quot;Funct Ecol&quot;,&quot;DOI&quot;:&quot;10.1111/1365-2435.12992&quot;,&quot;ISSN&quot;:&quot;13652435&quot;,&quot;issued&quot;:{&quot;date-parts&quot;:[[2018]]},&quot;page&quot;:&quot;402-415&quot;,&quot;abstract&quot;:&quot;Most research on the effects of parasites on their hosts has focused on the parasites of mammals or birds (especially, domesticated taxa) rather than systems in which the hosts are ectothermic wildlife species. We used experimental methods (antihelminthic drugs) to quantify the effects of lungworms (Rhabdias pseudosphaerocephala) on their anuran hosts, the invasive cane toad (Rhinella marina). In captivity, eradicating lungworms enhanced toad activity (measures of boldness and level of spontaneous activity), performance (locomotor speed, climbing ability) and foraging success (feeding rate). In free-ranging toads (n = 123) at a site in tropical Australia, eradicating lungworm infection increased rates of host survival by 8%, movement by 20%, growth by 28% and elaboration of male secondary sexual characteristics by 30%. The presence of the lungworm thus has a substantial negative effect on fitness-related traits of the host. Given their long shared evolutionary history and the mild inflammatory and immune response elicited by the parasite in the host, the magnitude of the effects of parasite removal were surprising. Parasites may impose hidden costs, related to modification of host behaviour or metabolism. Experimental removal of parasites can be a useful means of quantifying costs of infection. A plain language summary is available for this article.&quot;,&quot;publisher&quot;:&quot;Blackwell Publishing Ltd&quot;,&quot;issue&quot;:&quot;2&quot;,&quot;volume&quot;:&quot;32&quot;},&quot;isTemporary&quot;:false},{&quot;id&quot;:&quot;fe0c1f69-24f8-32ed-94e0-8491166ee514&quot;,&quot;itemData&quot;:{&quot;type&quot;:&quot;article-journal&quot;,&quot;id&quot;:&quot;fe0c1f69-24f8-32ed-94e0-8491166ee514&quot;,&quot;title&quot;:&quot;Processes influencing the distribution of parasite numbers within host populations with special emphasis on parasite-induced host mortalities&quot;,&quot;author&quot;:[{&quot;family&quot;:&quot;Gordon&quot;,&quot;given&quot;:&quot;D. M.&quot;,&quot;parse-names&quot;:false,&quot;dropping-particle&quot;:&quot;&quot;,&quot;non-dropping-particle&quot;:&quot;&quot;}],&quot;container-title&quot;:&quot;Parasitology&quot;,&quot;container-title-short&quot;:&quot;Parasitology&quot;,&quot;DOI&quot;:&quot;10.1017/S0031182000055347&quot;,&quot;ISSN&quot;:&quot;14698161&quot;,&quot;PMID&quot;:&quot;7145478&quot;,&quot;issued&quot;:{&quot;date-parts&quot;:[[1982]]},&quot;page&quot;:&quot;373-398&quot;,&quot;abstract&quot;:&quot;The paper examines the factors which generate various patterns of dispersion in the distribution of parasites within their host populations. Particular emphasis is placed on the role played by chance elements in the growth and decay of parasite populations and on the influence of different types of demographic processes. It is argued that observed distributions are dynamic, rather than static, entities generated by opposing forces, some acting to create over-dispersion and others acting to generate under-dispersion. Monte Carlo simulation experiments, based on probability models of the growth and decay of host and parasite populations, are used to study the dynamics of parasite dispersion. Attention is specifically focused on the role played by parasite-induced host mortality. It is shown that, for certain types of host-parasite associations, convex curves of mean parasite abundance in relation to age (age-intensity curves), concomitant with a decline in the degree of dispersion in the older age classes of hosts, may be evidence of the induction of host mortality by parasite infection. Empirical evidence is examined in light of this prediction. In general, however, simulation studies highlight the technical difficulties inherent in establishing clear evidence of parasite-induced host mortality from ecological studies of hosts and parasites in their natural habitats. © 1982, Cambridge University Press. All rights reserved.&quot;,&quot;issue&quot;:&quot;2&quot;,&quot;volume&quot;:&quot;85&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id&quot;:&quot;fe3baf55-c797-3a59-9cd6-ac04325a8c97&quot;,&quot;itemData&quot;:{&quot;type&quot;:&quot;book&quot;,&quot;id&quot;:&quot;fe3baf55-c797-3a59-9cd6-ac04325a8c97&quot;,&quot;title&quot;:&quot;Parasites and the Behavior of Animals&quot;,&quot;groupId&quot;:&quot;70b9da37-8932-360f-adf0-dbb155a1b1bc&quot;,&quot;author&quot;:[{&quot;family&quot;:&quot;Moore&quot;,&quot;given&quot;:&quot;J&quot;,&quot;parse-names&quot;:false,&quot;dropping-particle&quot;:&quot;&quot;,&quot;non-dropping-particle&quot;:&quot;&quot;}],&quot;issued&quot;:{&quot;date-parts&quot;:[[2002]]},&quot;publisher-place&quot;:&quot;Oxford&quot;,&quot;edition&quot;:&quot;1&quot;,&quot;publisher&quot;:&quot;Oxford university press&quot;,&quot;container-title-short&quot;:&quot;&quot;},&quot;isTemporary&quot;:false}]},{&quot;citationID&quot;:&quot;MENDELEY_CITATION_52c56d0a-231d-4a4b-85f7-ec5c25b152c9&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63c3e003-2686-36f5-aad3-932767f10fea&quot;,&quot;itemData&quot;:{&quot;type&quot;:&quot;article-journal&quot;,&quot;id&quot;:&quot;63c3e003-2686-36f5-aad3-932767f10fea&quot;,&quot;title&quot;:&quot;The effects of sex hormones on immune function: a meta-analysis&quot;,&quot;author&quot;:[{&quot;family&quot;:&quot;Foo&quot;,&quot;given&quot;:&quot;Yong Zhi&quot;,&quot;parse-names&quot;:false,&quot;dropping-particle&quot;:&quot;&quot;,&quot;non-dropping-particle&quot;:&quot;&quot;},{&quot;family&quot;:&quot;Nakagawa&quot;,&quot;given&quot;:&quot;Shinichi&quot;,&quot;parse-names&quot;:false,&quot;dropping-particle&quot;:&quot;&quot;,&quot;non-dropping-particle&quot;:&quot;&quot;},{&quot;family&quot;:&quot;Rhodes&quot;,&quot;given&quot;:&quot;Gillian&quot;,&quot;parse-names&quot;:false,&quot;dropping-particle&quot;:&quot;&quot;,&quot;non-dropping-particle&quot;:&quot;&quot;},{&quot;family&quot;:&quot;Simmons&quot;,&quot;given&quot;:&quot;Leigh W.&quot;,&quot;parse-names&quot;:false,&quot;dropping-particle&quot;:&quot;&quot;,&quot;non-dropping-particle&quot;:&quot;&quot;}],&quot;container-title&quot;:&quot;Biological Reviews&quot;,&quot;DOI&quot;:&quot;10.1111/brv.12243&quot;,&quot;ISSN&quot;:&quot;1469185X&quot;,&quot;PMID&quot;:&quot;26800512&quot;,&quot;issued&quot;:{&quot;date-parts&quot;:[[2017]]},&quot;page&quot;:&quot;551-571&quot;,&quot;abstract&quot;:&quot;The effects of sex hormones on immune function have received much attention, especially following the proposal of the immunocompetence handicap hypothesis. Many studies, both experimental and correlational, have been conducted to test the relationship between immune function and the sex hormones testosterone in males and oestrogen in females. However, the results are mixed. We conducted four cross-species meta-analyses to investigate the relationship between sex hormones and immune function: (i) the effect of testosterone manipulation on immune function in males, (ii) the correlation between circulating testosterone level and immune function in males, (iii) the effect of oestrogen manipulation on immune function in females, and (iv) the correlation between circulating oestrogen level and immune function in females. The results from the experimental studies showed that testosterone had a medium-sized immunosuppressive effect on immune function. The effect of oestrogen, on the other hand, depended on the immune measure used. Oestrogen suppressed cell-mediated immune function while reducing parasite loads. The overall correlation (meta-analytic relationship) between circulating sex hormone level and immune function was not statistically significant for either testosterone or oestrogen despite the power of meta-analysis. These results suggest that correlational studies have limited value for testing the effects of sex hormones on immune function. We found little evidence of publication bias in the four data sets using indirect tests. There was a weak and positive relationship between year of publication and effect size for experimental studies of testosterone that became non-significant after we controlled for castration and immune measure, suggesting that the temporal trend was due to changes in these moderators over time. Graphical analyses suggest that the temporal trend was due to an increased use of cytokine measures across time. We found substantial heterogeneity in effect sizes, except in correlational studies of testosterone, even after we accounted for the relevant random and fixed factors. In conclusion, our results provide good evidence that testosterone suppresses immune function and that the effect of oestrogen varies depending on the immune measure used.&quot;,&quot;publisher&quot;:&quot;Blackwell Publishing Ltd&quot;,&quot;issue&quot;:&quot;1&quot;,&quot;volume&quot;:&quot;92&quot;,&quot;container-title-short&quot;:&quot;&quot;},&quot;isTemporary&quot;:false},{&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49b44848-9f88-468f-9aa9-4c6297945960&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&quot;,&quot;citationItems&quot;:[{&quot;id&quot;:&quot;b613d014-f2ae-3dab-a510-7ad96854d66a&quot;,&quot;itemData&quot;:{&quot;type&quot;:&quot;article-journal&quot;,&quot;id&quot;:&quot;b613d014-f2ae-3dab-a510-7ad96854d66a&quot;,&quot;title&quot;:&quot;Trade-offs in evolutionary immunology: Just what is the cost of immunity?&quot;,&quot;groupId&quot;:&quot;70b9da37-8932-360f-adf0-dbb155a1b1bc&quot;,&quot;author&quot;:[{&quot;family&quot;:&quot;Lochmiller&quot;,&quot;given&quot;:&quot;Robert L.&quot;,&quot;parse-names&quot;:false,&quot;dropping-particle&quot;:&quot;&quot;,&quot;non-dropping-particle&quot;:&quot;&quot;},{&quot;family&quot;:&quot;Deerenberg&quot;,&quot;given&quot;:&quot;Charlotte&quot;,&quot;parse-names&quot;:false,&quot;dropping-particle&quot;:&quot;&quot;,&quot;non-dropping-particle&quot;:&quot;&quot;}],&quot;container-title&quot;:&quot;Oikos&quot;,&quot;DOI&quot;:&quot;10.1034/j.1600-0706.2000.880110.x&quot;,&quot;ISSN&quot;:&quot;00301299&quot;,&quot;issued&quot;:{&quot;date-parts&quot;:[[2000]]},&quot;page&quot;:&quot;87-98&quot;,&quot;abstract&quot;:&quot;It has become increasingly clear that life-history patterns among the vertebrates have been shaped by the plethora and variety of immunological risks associated with parasitic faunas in their environments. Immunological competence could very well be the most important determinant of life-time reproductive success and fitness for many species. It is generally assumed by evolutionary ecologists that providing immunological defences to minimise such risks to the host is costly in terms of necessitating trade-offs with other nutrient-demanding processes such as growth, reproduction, and thermoregulation. Studies devoted to providing assessments of such costs and how they may force evolutionary trade-offs among life-history characters are few, especially for wild vertebrate species, and their results are widely scattered throughout the literature. In this paper we attempt to review this literature to obtain a better understanding of energetic and nutritional costs for maintaining a normal immune system and examine how costly it might be for a host who is forced to up-regulate its immunological defence mechanisms. The significance of these various costs to ecology and life history trade-offs among the vertebrates is explored. It is concluded that sufficient evidence exists to support the primary assumption that immunological defences are costly to the vertebrate host.&quot;,&quot;publisher&quot;:&quot;Blackwell Munksgaard&quot;,&quot;issue&quot;:&quot;1&quot;,&quot;volume&quot;:&quot;88&quot;,&quot;container-title-short&quot;:&quot;&quot;},&quot;isTemporary&quot;:false}]},{&quot;citationID&quot;:&quot;MENDELEY_CITATION_29c2f041-7f68-4bc3-9e77-edadd6680117&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&quot;,&quot;citationItems&quot;:[{&quot;id&quot;:&quot;bc28e59e-ab67-385e-b3af-476bae5b313a&quot;,&quot;itemData&quot;:{&quot;type&quot;:&quot;article-journal&quot;,&quot;id&quot;:&quot;bc28e59e-ab67-385e-b3af-476bae5b313a&quot;,&quot;title&quot;:&quot;The evolution of resistance through costly acquired immunity&quot;,&quot;groupId&quot;:&quot;70b9da37-8932-360f-adf0-dbb155a1b1bc&quot;,&quot;author&quot;:[{&quot;family&quot;:&quot;Boots&quot;,&quot;given&quot;:&quot;Michael&quot;,&quot;parse-names&quot;:false,&quot;dropping-particle&quot;:&quot;&quot;,&quot;non-dropping-particle&quot;:&quot;&quot;},{&quot;family&quot;:&quot;Bowers&quot;,&quot;given&quot;:&quot;Roger G.&quot;,&quot;parse-names&quot;:false,&quot;dropping-particle&quot;:&quot;&quot;,&quot;non-dropping-particle&quot;:&quot;&quot;}],&quot;container-title&quot;:&quot;Proceedings of the Royal Society B: Biological Sciences&quot;,&quot;DOI&quot;:&quot;10.1098/rspb.2003.2655&quot;,&quot;ISSN&quot;:&quot;14712970&quot;,&quot;issued&quot;:{&quot;date-parts&quot;:[[2004,4,7]]},&quot;page&quot;:&quot;715-723&quot;,&quot;abstract&quot;:&quot;We examine the evolutionary dynamics of resistance to parasites through acquired immunity. Resistance can be achieved through the innate mechanisms of avoidance of infection and reduced pathogenicity once infected, through recovery from infection and through remaining immune to infection: acquired immunity. We assume that each of these mechanisms is costly to the host and find that the evolutionary dynamics of innate immunity in hosts that also have acquired immunity are quantitatively the same as in hosts that possess only innate immunity. However, compared with resistance through avoidance or recovery, there is less likely to be polymorphism in the length of acquired immunity within populations. Long-lived organisms that can recover at intermediate rates faced with fast-transmitting pathogens that cause intermediate pathogenicity (mortality of infected individuals) are most likely to evolve long-lived acquired immunity. Our work emphasizes that because whether or not acquired immunity is beneficial depends on the characteristics of the disease, organisms may be selected to only develop acquired immunity to some of the diseases that they encounter.&quot;,&quot;publisher&quot;:&quot;Royal Society&quot;,&quot;issue&quot;:&quot;1540&quot;,&quot;volume&quot;:&quot;271&quot;,&quot;container-title-short&quot;:&quot;&quot;},&quot;isTemporary&quot;:false}]},{&quot;citationID&quot;:&quot;MENDELEY_CITATION_6ef8cafe-b014-44fc-ad08-0108c0954352&quot;,&quot;properties&quot;:{&quot;noteIndex&quot;:0},&quot;isEdited&quot;:false,&quot;manualOverride&quot;:{&quot;isManuallyOverridden&quot;:false,&quot;citeprocText&quot;:&quot;&lt;sup&gt;11,12&lt;/sup&gt;&quot;,&quot;manualOverrideText&quot;:&quot;&quot;},&quot;citationTag&quot;:&quot;MENDELEY_CITATION_v3_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c8f6d5a-ec03-3ab3-a896-6f7bf7ee3a84&quot;,&quot;itemData&quot;:{&quot;type&quot;:&quot;article-journal&quot;,&quot;id&quot;:&quot;9c8f6d5a-ec03-3ab3-a896-6f7bf7ee3a84&quot;,&quot;title&quot;:&quot;Habitat deterioration affects antipredatory behavior, body condition, and parasite load of female Psammodromus algirus lizards&quot;,&quot;author&quot;:[{&quot;family&quot;:&quot;Amo&quot;,&quot;given&quot;:&quot;Luisa&quot;,&quot;parse-names&quot;:false,&quot;dropping-particle&quot;:&quot;&quot;,&quot;non-dropping-particle&quot;:&quot;&quot;},{&quot;family&quot;:&quot;López&quot;,&quot;given&quot;:&quot;Pilar&quot;,&quot;parse-names&quot;:false,&quot;dropping-particle&quot;:&quot;&quot;,&quot;non-dropping-particle&quot;:&quot;&quot;},{&quot;family&quot;:&quot;Martín&quot;,&quot;given&quot;:&quot;José&quot;,&quot;parse-names&quot;:false,&quot;dropping-particle&quot;:&quot;&quot;,&quot;non-dropping-particle&quot;:&quot;&quot;}],&quot;container-title&quot;:&quot;Canadian Journal of Zoology&quot;,&quot;container-title-short&quot;:&quot;Can J Zool&quot;,&quot;DOI&quot;:&quot;10.1139/Z07-052&quot;,&quot;ISSN&quot;:&quot;00084301&quot;,&quot;issued&quot;:{&quot;date-parts&quot;:[[2007]]},&quot;page&quot;:&quot;743-751&quot;,&quot;abstract&quot;:&quot;Deforestation may increase predation risk for prey because it may make prey more conspicuous and limit the number of refuges suitable to avoid predators. Therefore, prey may need to increase the magnitude of escape responses. However, excessive antipredatory effort might lead to a loss of body mass and a decrease in defense against parasites, with important consequences for short- and long-term fitness. We analyzed whether Psammodromus algirus (L., 1758) lizards that inhabit patches with different levels of deterioration of the vegetation within the same oak forest differed in relative abundance numbers, microhabitat use, antipredatory strategies, and health state. Results showed lizards selected similar microhabitats regardless of the level of deterioration of the vegetation and relative abundance of lizards was similar in both areas. However, habitat deterioration seemed to increase predation risk, at least for females, because they were detected at longer distances in deteriorated areas. Females seemed to adjust their antipredatory behavior accordingly to high risk of predation by increasing approach distances allowed to predators. The costs associated with frequent antipredatory displays might explain why females in deteriorated habitats had lower body condition and greater blood parasite loads than females in natural areas. This loss of body condition and increased parasitemia might have deleterious consequences for female fitness and therefore affect the maintenance of lizard populations in the long-term. © 2007 NRC.&quot;,&quot;issue&quot;:&quot;6&quot;,&quot;volume&quot;:&quot;85&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490bf9e-bdd2-4224-ba9a-178bcc7df12e&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&quot;,&quot;citationItems&quot;:[{&quot;id&quot;:&quot;88e5050e-6bce-3126-ae11-018b397c6dda&quot;,&quot;itemData&quot;:{&quot;type&quot;:&quot;article-journal&quot;,&quot;id&quot;:&quot;88e5050e-6bce-3126-ae11-018b397c6dda&quot;,&quot;title&quot;:&quot;Coevolution of hosts and parasites&quot;,&quot;author&quot;:[{&quot;family&quot;:&quot;Anderson&quot;,&quot;given&quot;:&quot;R. M.&quot;,&quot;parse-names&quot;:false,&quot;dropping-particle&quot;:&quot;&quot;,&quot;non-dropping-particle&quot;:&quot;&quot;},{&quot;family&quot;:&quot;May&quot;,&quot;given&quot;:&quot;R. M.&quot;,&quot;parse-names&quot;:false,&quot;dropping-particle&quot;:&quot;&quot;,&quot;non-dropping-particle&quot;:&quot;&quot;}],&quot;container-title&quot;:&quot;Parasitology&quot;,&quot;container-title-short&quot;:&quot;Parasitology&quot;,&quot;DOI&quot;:&quot;10.1017/S0031182000055360&quot;,&quot;ISSN&quot;:&quot;14698161&quot;,&quot;PMID&quot;:&quot;6755367&quot;,&quot;issued&quot;:{&quot;date-parts&quot;:[[1982]]},&quot;page&quot;:&quot;411-426&quot;,&quot;issue&quot;:&quot;2&quot;,&quot;volume&quot;:&quot;85&quot;},&quot;isTemporary&quot;:false}]},{&quot;citationID&quot;:&quot;MENDELEY_CITATION_5e81cc2e-7f91-4a88-afee-11c7b76f1807&quot;,&quot;properties&quot;:{&quot;noteIndex&quot;:0},&quot;isEdited&quot;:false,&quot;manualOverride&quot;:{&quot;isManuallyOverridden&quot;:false,&quot;citeprocText&quot;:&quot;&lt;sup&gt;13,14&lt;/sup&gt;&quot;,&quot;manualOverrideText&quot;:&quot;&quot;},&quot;citationTag&quot;:&quot;MENDELEY_CITATION_v3_eyJjaXRhdGlvbklEIjoiTUVOREVMRVlfQ0lUQVRJT05fNWU4MWNjMmUtN2Y5MS00YTg4LWFmZWUtMTFjN2I3NmYxODA3IiwicHJvcGVydGllcyI6eyJub3RlSW5kZXgiOjB9LCJpc0VkaXRlZCI6ZmFsc2UsIm1hbnVhbE92ZXJyaWRlIjp7ImlzTWFudWFsbHlPdmVycmlkZGVuIjpmYWxzZSwiY2l0ZXByb2NUZXh0IjoiPHN1cD4xMywxND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&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72c880d3-bfba-3cec-ba15-ac323ee688d9&quot;,&quot;itemData&quot;:{&quot;type&quot;:&quot;article-journal&quot;,&quot;id&quot;:&quot;72c880d3-bfba-3cec-ba15-ac323ee688d9&quot;,&quot;title&quot;:&quot;Reproductive effort affects immune response and parasite infection in a lizard: a phenotypic manipulation using testosterone&quot;,&quot;groupId&quot;:&quot;70b9da37-8932-360f-adf0-dbb155a1b1bc&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URL&quot;:&quot;https://www.jstor.org/stable/3546971&quot;,&quot;issued&quot;:{&quot;date-parts&quot;:[[1998]]},&quot;page&quot;:&quot;313-318&quot;,&quot;issue&quot;:&quot;2&quot;,&quot;volume&quot;:&quot;82&quot;,&quot;container-title-short&quot;:&quot;&quot;},&quot;isTemporary&quot;:false}]},{&quot;citationID&quot;:&quot;MENDELEY_CITATION_695b4395-b17e-44b5-b013-373b2abefe28&quot;,&quot;properties&quot;:{&quot;noteIndex&quot;:0},&quot;isEdited&quot;:false,&quot;manualOverride&quot;:{&quot;isManuallyOverridden&quot;:false,&quot;citeprocText&quot;:&quot;&lt;sup&gt;15,16&lt;/sup&gt;&quot;,&quot;manualOverrideText&quot;:&quot;&quot;},&quot;citationTag&quot;:&quot;MENDELEY_CITATION_v3_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FlvdXIgdXNlIG9mIHRoZSBKU1RPUiBhcmNoaXZlIGluZGljYXRlcyB5b3VyIGFjY2VwdGFuY2Ugb2YgdGhlIFRlcm1zICYgQ29uZGl0aW9ucyBvZiBVc2UsIGF2YWlsYWJsZSBhdCBodHRwczovL2Fib3V0LiIsImlzc3VlIjoiMyIsInZvbHVtZSI6IjEzOSIsImNvbnRhaW5lci10aXRsZS1zaG9ydCI6IkFtIE5hdCJ9LCJpc1RlbXBvcmFyeSI6ZmFsc2V9XX0=&quot;,&quot;citationItems&quot;:[{&quot;id&quot;:&quot;d01f6cb9-97ef-3887-b759-ea5e7864feab&quot;,&quot;itemData&quot;:{&quot;type&quot;:&quot;article-journal&quot;,&quot;id&quot;:&quot;d01f6cb9-97ef-3887-b759-ea5e7864feab&quot;,&quot;title&quot;:&quot;Heritable true fitness and bright birds: a role for parasites?&quot;,&quot;groupId&quot;:&quot;70b9da37-8932-360f-adf0-dbb155a1b1bc&quot;,&quot;author&quot;:[{&quot;family&quot;:&quot;Hamilton&quot;,&quot;given&quot;:&quot;W D&quot;,&quot;parse-names&quot;:false,&quot;dropping-particle&quot;:&quot;&quot;,&quot;non-dropping-particle&quot;:&quot;&quot;},{&quot;family&quot;:&quot;Zuk M&quot;,&quot;given&quot;:&quot;&quot;,&quot;parse-names&quot;:false,&quot;dropping-particle&quot;:&quot;&quot;,&quot;non-dropping-particle&quot;:&quot;&quot;}],&quot;container-title&quot;:&quot;Science&quot;,&quot;issued&quot;:{&quot;date-parts&quot;:[[1982]]},&quot;page&quot;:&quot;384-387&quot;,&quot;issue&quot;:&quot;22&quot;,&quot;volume&quot;:&quot;218&quot;,&quot;container-title-short&quot;:&quot;Science (1979)&quot;},&quot;isTemporary&quot;:false},{&quot;id&quot;:&quot;f8df22af-5f66-3369-a583-f15948dcd12d&quot;,&quot;itemData&quot;:{&quot;type&quot;:&quot;article-journal&quot;,&quot;id&quot;:&quot;f8df22af-5f66-3369-a583-f15948dcd12d&quot;,&quot;title&quot;:&quot;Parasites, bright males, and the immunocompetence handicap&quot;,&quot;groupId&quot;:&quot;70b9da37-8932-360f-adf0-dbb155a1b1bc&quot;,&quot;author&quot;:[{&quot;family&quot;:&quot;Folstad&quot;,&quot;given&quot;:&quot;Ivar&quot;,&quot;parse-names&quot;:false,&quot;dropping-particle&quot;:&quot;&quot;,&quot;non-dropping-particle&quot;:&quot;&quot;},{&quot;family&quot;:&quot;Karter&quot;,&quot;given&quot;:&quot;Andrew John&quot;,&quot;parse-names&quot;:false,&quot;dropping-particle&quot;:&quot;&quot;,&quot;non-dropping-particle&quot;:&quot;&quot;}],&quot;container-title&quot;:&quot;The American Naturalist&quot;,&quot;issued&quot;:{&quot;date-parts&quot;:[[1992]]},&quot;page&quot;:&quot;603-622&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Your use of the JSTOR archive indicates your acceptance of the Terms &amp; Conditions of Use, available at https://about.&quot;,&quot;issue&quot;:&quot;3&quot;,&quot;volume&quot;:&quot;139&quot;,&quot;container-title-short&quot;:&quot;Am Nat&quot;},&quot;isTemporary&quot;:false}]},{&quot;citationID&quot;:&quot;MENDELEY_CITATION_3242a72e-1b3e-4737-b9f5-808e08c20766&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AsMTEsMjJ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a1f62d21-92ee-4f47-85fb-e7424c5c6f79&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&quot;,&quot;citationItems&quot;:[{&quot;id&quot;:&quot;4daf5224-2c8c-39fe-b0ee-088712f2b6a5&quot;,&quot;itemData&quot;:{&quot;type&quot;:&quot;article-journal&quot;,&quot;id&quot;:&quot;4daf5224-2c8c-39fe-b0ee-088712f2b6a5&quot;,&quot;title&quot;:&quot;Sexual selection on locomotor performance&quot;,&quot;groupId&quot;:&quot;70b9da37-8932-360f-adf0-dbb155a1b1bc&quot;,&quot;author&quot;:[{&quot;family&quot;:&quot;Husak&quot;,&quot;given&quot;:&quot;Jerry F&quot;,&quot;parse-names&quot;:false,&quot;dropping-particle&quot;:&quot;&quot;,&quot;non-dropping-particle&quot;:&quot;&quot;},{&quot;family&quot;:&quot;Fox&quot;,&quot;given&quot;:&quot;Stanley F&quot;,&quot;parse-names&quot;:false,&quot;dropping-particle&quot;:&quot;&quot;,&quot;non-dropping-particle&quot;:&quot;&quot;}],&quot;container-title&quot;:&quot;Evolutionary Ecology Research&quot;,&quot;issued&quot;:{&quot;date-parts&quot;:[[2008]]},&quot;page&quot;:&quot;213-228&quot;,&quot;abstract&quot;:&quot;Questions: Does sexual selection operate on locomotor performance? Which taxa are likely to have locomotor performance influenced by sexual selection? Methods: We reviewed recent literature. Conclusions: Theory and empirical evidence support the hypothesis that sexual selection operates on locomotor performance, but tests of alternative hypotheses are rare. We provide a general framework for developing testable hypotheses. Many animal taxa show potential for sexual selection as a strong force acting on locomotor performance. These include species with male aerial display or territory defence, such as numerous bird species, gliding lizards, and flying insects, but also terrestrial ones, among which lizards have been studied the most. Locomotor performance may be an important component of female choice via its direct or indirect benefits to females.&quot;,&quot;volume&quot;:&quot;10&quot;,&quot;container-title-short&quot;:&quot;Evol Ecol Res&quot;},&quot;isTemporary&quot;:false}]},{&quot;citationID&quot;:&quot;MENDELEY_CITATION_25b1e7c3-4acc-4097-ae41-8a8ea777c60f&quot;,&quot;properties&quot;:{&quot;noteIndex&quot;:0},&quot;isEdited&quot;:false,&quot;manualOverride&quot;:{&quot;isManuallyOverridden&quot;:false,&quot;citeprocText&quot;:&quot;&lt;sup&gt;19,20&lt;/sup&gt;&quot;,&quot;manualOverrideText&quot;:&quot;&quot;},&quot;citationTag&quot;:&quot;MENDELEY_CITATION_v3_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&quot;,&quot;citationItems&quot;:[{&quot;id&quot;:&quot;7e7c1113-7749-3764-ab2c-2049e643d894&quot;,&quot;itemData&quot;:{&quot;type&quot;:&quot;article-journal&quot;,&quot;id&quot;:&quot;7e7c1113-7749-3764-ab2c-2049e643d894&quot;,&quot;title&quot;:&quot;Gonadotropin hormone modulation of testosterone, immune function, performance, and behavioral trade-offs among male morphs of the lizard Uta stansburiana&quot;,&quot;groupId&quot;:&quot;70b9da37-8932-360f-adf0-dbb155a1b1bc&quot;,&quot;author&quot;:[{&quot;family&quot;:&quot;Mills&quot;,&quot;given&quot;:&quot;Suzanne C.&quot;,&quot;parse-names&quot;:false,&quot;dropping-particle&quot;:&quot;&quot;,&quot;non-dropping-particle&quot;:&quot;&quot;},{&quot;family&quot;:&quot;Hazard&quot;,&quot;given&quot;:&quot;Lisa&quot;,&quot;parse-names&quot;:false,&quot;dropping-particle&quot;:&quot;&quot;,&quot;non-dropping-particle&quot;:&quot;&quot;},{&quot;family&quot;:&quot;Lancaster&quot;,&quot;given&quot;:&quot;Lesley&quot;,&quot;parse-names&quot;:false,&quot;dropping-particle&quot;:&quot;&quot;,&quot;non-dropping-particle&quot;:&quot;&quot;},{&quot;family&quot;:&quot;Mappes&quot;,&quot;given&quot;:&quot;Tapio&quot;,&quot;parse-names&quot;:false,&quot;dropping-particle&quot;:&quot;&quot;,&quot;non-dropping-particle&quot;:&quot;&quot;},{&quot;family&quot;:&quot;Miles&quot;,&quot;given&quot;:&quot;Donald&quot;,&quot;parse-names&quot;:false,&quot;dropping-particle&quot;:&quot;&quot;,&quot;non-dropping-particle&quot;:&quot;&quot;},{&quot;family&quot;:&quot;Oksanen&quot;,&quot;given&quot;:&quot;Tuula A.&quot;,&quot;parse-names&quot;:false,&quot;dropping-particle&quot;:&quot;&quot;,&quot;non-dropping-particle&quot;:&quot;&quot;},{&quot;family&quot;:&quot;Sinervo&quot;,&quot;given&quot;:&quot;Barry&quot;,&quot;parse-names&quot;:false,&quot;dropping-particle&quot;:&quot;&quot;,&quot;non-dropping-particle&quot;:&quot;&quot;}],&quot;container-title&quot;:&quot;American Naturalist&quot;,&quot;DOI&quot;:&quot;10.1086/527520&quot;,&quot;ISSN&quot;:&quot;00030147&quot;,&quot;PMID&quot;:&quot;18201140&quot;,&quot;issued&quot;:{&quot;date-parts&quot;:[[2008,3]]},&quot;page&quot;:&quot;339-357&quot;,&quot;abstract&quot;:&quot;Sexual selection predicts that trade-offs maintain trait variation in alternative reproductive strategies. Experiments often focus on testosterone (T), but the gonadotropins follicle-stimulating hormone and luteinizing hormone may provide a clearer understanding of the pleiotropic relationships among traits. We assess the activational role of gonadotropins on T and corticosterone regulation in traits expressed by polymorphic male side-blotched lizards Uta stansburiana. Gonadotropins are found to enhance and suppress multiple physiological, morphological, and behavioral traits independently, as well as indirectly via T, and we demonstrate selective tradeoffs between reproduction and survival. The OBY locus, a genetic marker in our model vertebrate mating system, allows characterization of the interaction between genotype and hormone treatment on male traits. Our results suggest that oo, ob, and bb males are near their physiological and behavioral capacity for reproductive success, whereas yy and by males are maintained below their physiological maximum. Both by and yy morphs show trait plasticity, and we demonstrate that gonadotropins are likely proximate effectors that govern not only trait differences between alternative mating strategies but also morph plasticity. Gonadotropins clearly represent an important mechanism maintaining variation in physiological, morphological, and behavioral traits, as well as potentially maintaining the immunosuppression costs of male sexual signals. © 2008 by The University of Chicago. All rights reserved.&quot;,&quot;issue&quot;:&quot;3&quot;,&quot;volume&quot;:&quot;171&quot;,&quot;container-title-short&quot;:&quot;&quot;},&quot;isTemporary&quot;:false},{&quot;id&quot;:&quot;456a088e-5a87-3a0b-9f8d-1d529ad51dce&quot;,&quot;itemData&quot;:{&quot;type&quot;:&quot;article-journal&quot;,&quot;id&quot;:&quot;456a088e-5a87-3a0b-9f8d-1d529ad51dce&quot;,&quot;title&quot;:&quot;Effects of testosterone on locomotor performance and growth in field-active northern fence lizards, Sceloporus undulatus hyacinthinus&quot;,&quot;groupId&quot;:&quot;70b9da37-8932-360f-adf0-dbb155a1b1bc&quot;,&quot;author&quot;:[{&quot;family&quot;:&quot;Klukowski&quot;,&quot;given&quot;:&quot;Matthew&quot;,&quot;parse-names&quot;:false,&quot;dropping-particle&quot;:&quot;&quot;,&quot;non-dropping-particle&quot;:&quot;&quot;},{&quot;family&quot;:&quot;Jenkinson&quot;,&quot;given&quot;:&quot;Nicole M.&quot;,&quot;parse-names&quot;:false,&quot;dropping-particle&quot;:&quot;&quot;,&quot;non-dropping-particle&quot;:&quot;&quot;},{&quot;family&quot;:&quot;Nelson&quot;,&quot;given&quot;:&quot;Craig E.&quot;,&quot;parse-names&quot;:false,&quot;dropping-particle&quot;:&quot;&quot;,&quot;non-dropping-particle&quot;:&quot;&quot;}],&quot;container-title&quot;:&quot;Physiological Zoology&quot;,&quot;DOI&quot;:&quot;10.1086/515949&quot;,&quot;ISSN&quot;:&quot;0031935X&quot;,&quot;PMID&quot;:&quot;9754527&quot;,&quot;issued&quot;:{&quot;date-parts&quot;:[[1998]]},&quot;page&quot;:&quot;506-514&quot;,&quot;abstract&quot;:&quot;The role of steroids in locomotor performance and growth was examined in free-living lizards. Male northern fence lizards (Sceloporus undulatus hyacinthinus) with experimentally elevated plasma testosterone concentrations had greater sprint speed (+24%) and burst stamina (+17%) than sham-implanted males after 14-23 d in the field. This enhanced performance was associated with significant energetic costs, as the testosterone-implanted lizards had reduced growth rates, and, in a companion experiment, field-active testosterone-implanted lizards had smaller fat-body masses than controls after just 3-4 wk. These results suggest that, in addition to influencing a variety of behavioral and morphological traits, testosterone may play an important role in the regulation of locomotor performance. Also, natural levels of locomotor performance may be constrained, in part, by associated costs of elevated plasma testosterone concentrations.&quot;,&quot;publisher&quot;:&quot;University of Chicago Press&quot;,&quot;issue&quot;:&quot;5&quot;,&quot;volume&quot;:&quot;71&quot;,&quot;container-title-short&quot;:&quot;Physiol Zool&quot;},&quot;isTemporary&quot;:false}]},{&quot;citationID&quot;:&quot;MENDELEY_CITATION_a7c1c046-2b1e-4f17-bcc6-4be914a9afb6&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YTdjMWMwNDYtMmIxZS00ZjE3LWJjYzYtNGJlOTE0YTlhZmI2IiwicHJvcGVydGllcyI6eyJub3RlSW5kZXgiOjB9LCJpc0VkaXRlZCI6ZmFsc2UsIm1hbnVhbE92ZXJyaWRlIjp7ImlzTWFudWFsbHlPdmVycmlkZGVuIjpmYWxzZSwiY2l0ZXByb2NUZXh0IjoiPHN1cD4yMSwyMj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quot;citationID&quot;:&quot;MENDELEY_CITATION_ff3028c7-3cef-428a-8ea0-40f6c85a113a&quot;,&quot;properties&quot;:{&quot;noteIndex&quot;:0},&quot;isEdited&quot;:false,&quot;manualOverride&quot;:{&quot;isManuallyOverridden&quot;:false,&quot;citeprocText&quot;:&quot;&lt;sup&gt;12,23,24&lt;/sup&gt;&quot;,&quot;manualOverrideText&quot;:&quot;&quot;},&quot;citationTag&quot;:&quot;MENDELEY_CITATION_v3_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1713429e-c171-4814-b80a-d86c9b75f91c&quot;,&quot;properties&quot;:{&quot;noteIndex&quot;:0},&quot;isEdited&quot;:false,&quot;manualOverride&quot;:{&quot;isManuallyOverridden&quot;:false,&quot;citeprocText&quot;:&quot;&lt;sup&gt;24,25&lt;/sup&gt;&quot;,&quot;manualOverrideText&quot;:&quot;&quot;},&quot;citationTag&quot;:&quot;MENDELEY_CITATION_v3_eyJjaXRhdGlvbklEIjoiTUVOREVMRVlfQ0lUQVRJT05fMTcxMzQyOWUtYzE3MS00ODE0LWI4MGEtZDg2YzliNzVmOTFjIiwicHJvcGVydGllcyI6eyJub3RlSW5kZXgiOjB9LCJpc0VkaXRlZCI6ZmFsc2UsIm1hbnVhbE92ZXJyaWRlIjp7ImlzTWFudWFsbHlPdmVycmlkZGVuIjpmYWxzZSwiY2l0ZXByb2NUZXh0IjoiPHN1cD4yNCwyNT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c2a053ea-94be-469c-837f-61483cd84e0b&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&quot;,&quot;citationItems&quot;:[{&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citationID&quot;:&quot;MENDELEY_CITATION_faf8afb9-605c-4951-905b-e28d7a367bcb&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&quot;,&quot;citationItems&quot;:[{&quot;id&quot;:&quot;2be97d97-7234-30b6-af54-dba35f4b1f5f&quot;,&quot;itemData&quot;:{&quot;type&quot;:&quot;article-journal&quot;,&quot;id&quot;:&quot;2be97d97-7234-30b6-af54-dba35f4b1f5f&quot;,&quot;title&quot;:&quot;Repeatability of individual differences in locomotor performance and body size during early ontogeny of the lizard Sceloporus occidentalis&quot;,&quot;author&quot;:[{&quot;family&quot;:&quot;Berkum&quot;,&quot;given&quot;:&quot;F H&quot;,&quot;parse-names&quot;:false,&quot;dropping-particle&quot;:&quot;&quot;,&quot;non-dropping-particle&quot;:&quot;Van&quot;},{&quot;family&quot;:&quot;Huey&quot;,&quot;given&quot;:&quot;R B&quot;,&quot;parse-names&quot;:false,&quot;dropping-particle&quot;:&quot;&quot;,&quot;non-dropping-particle&quot;:&quot;&quot;},{&quot;family&quot;:&quot;Tsuji&quot;,&quot;given&quot;:&quot;J S&quot;,&quot;parse-names&quot;:false,&quot;dropping-particle&quot;:&quot;&quot;,&quot;non-dropping-particle&quot;:&quot;&quot;},{&quot;family&quot;:&quot;Garland&quot;,&quot;given&quot;:&quot;T&quot;,&quot;parse-names&quot;:false,&quot;dropping-particle&quot;:&quot;&quot;,&quot;non-dropping-particle&quot;:&quot;&quot;}],&quot;container-title&quot;:&quot;Functional Ecology&quot;,&quot;container-title-short&quot;:&quot;Funct Ecol&quot;,&quot;issued&quot;:{&quot;date-parts&quot;:[[1989]]},&quot;page&quot;:&quot;97-105&quot;,&quot;abstract&quot;:&quo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Abstract. The demonstration of repeatability of relative body size and of locomotor performance in growing lizards is relevant to the functional and genetic basis of these traits as well as to an understanding of how they are influenced by natural selection. Relative locomotor performance of hatchlings was strongly repeatable among body temperatures (28, 33 and 370C). We estimated the repeatabilities of individual differences in loco-motor performance (speed, stamina) and body size (mass, snout-to-vent length, 'condition' index) for free-ranging lizards (Sceloporus occidentalis [Baird &amp; Girard]) over three time intervals between near hatching and 13 months of age, during which time the lizards increased in body mass by an order of magnitude. Relative locomotor performance and body size were significantly repeatable between adjacent censuses, even across the winter hibernation period and over periods of rapid growth. However, these traits (especially body size) were usually not significantly repeatable over long time intervals, in part because of small sample sizes of recaptured animals. Even so, stamina of 2-week-old lizards predicted their stamina over a year later. These patterns generally held even when the confounding effects of body size were controlled. Studies of natural selection on performance and on body size of growing lizards should be restricted to short-term intervals.&quot;,&quot;issue&quot;:&quot;1&quot;,&quot;volume&quot;:&quot;3&quot;},&quot;isTemporary&quot;:false}]},{&quot;citationID&quot;:&quot;MENDELEY_CITATION_d0df7c5b-40cc-4f61-9034-a8ea6e4427c4&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DBkZjdjNWItNDBjYy00ZjYxLTkwMzQtYThlYTZlNDQyN2M0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467584de-733b-489f-a125-d11d73415109&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&quot;,&quot;citationItems&quot;:[{&quot;id&quot;:&quot;eb4b10e5-fc59-31f8-b4e4-bc5b66a6c9f1&quot;,&quot;itemData&quot;:{&quot;type&quot;:&quot;article-journal&quot;,&quot;id&quot;:&quot;eb4b10e5-fc59-31f8-b4e4-bc5b66a6c9f1&quot;,&quot;title&quot;:&quot;Estimating Fitness: A Comparison of Body Condition Indices&quot;,&quot;author&quot;:[{&quot;family&quot;:&quot;Jakob&quot;,&quot;given&quot;:&quot;Elizabeth M&quot;,&quot;parse-names&quot;:false,&quot;dropping-particle&quot;:&quot;&quot;,&quot;non-dropping-particle&quot;:&quot;&quot;},{&quot;family&quot;:&quot;Marshall&quot;,&quot;given&quot;:&quot;Samuel D&quot;,&quot;parse-names&quot;:false,&quot;dropping-particle&quot;:&quot;&quot;,&quot;non-dropping-particle&quot;:&quot;&quot;},{&quot;family&quot;:&quot;Uetz&quot;,&quot;given&quot;:&quot;George W&quot;,&quot;parse-names&quot;:false,&quot;dropping-particle&quot;:&quot;&quot;,&quot;non-dropping-particle&quot;:&quot;&quot;}],&quot;container-title&quot;:&quot;Oikos&quot;,&quot;URL&quot;:&quot;https://about.jstor.org/terms&quot;,&quot;issued&quot;:{&quot;date-parts&quot;:[[1996]]},&quot;page&quot;:&quot;61-67&quot;,&quot;issue&quot;:&quot;1&quot;,&quot;volume&quot;:&quot;77&quot;,&quot;container-title-short&quot;:&quot;&quot;},&quot;isTemporary&quot;:false}]},{&quot;citationID&quot;:&quot;MENDELEY_CITATION_0394377d-16ed-41f9-add5-b85e703d4ae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&quot;,&quot;citationItems&quot;:[{&quot;id&quot;:&quot;19d54b78-0854-3abd-828b-90ede1fc23d8&quot;,&quot;itemData&quot;:{&quot;type&quot;:&quot;article-journal&quot;,&quot;id&quot;:&quot;19d54b78-0854-3abd-828b-90ede1fc23d8&quot;,&quot;title&quot;:&quot;Fire-disturbed landscapes induce phenotypic plasticity in lizard locomotor performance&quot;,&quot;author&quot;:[{&quot;family&quot;:&quot;Wild&quot;,&quot;given&quot;:&quot;K. H.&quot;,&quot;parse-names&quot;:false,&quot;dropping-particle&quot;:&quot;&quot;,&quot;non-dropping-particle&quot;:&quot;&quot;},{&quot;family&quot;:&quot;Gienger&quot;,&quot;given&quot;:&quot;C. M.&quot;,&quot;parse-names&quot;:false,&quot;dropping-particle&quot;:&quot;&quot;,&quot;non-dropping-particle&quot;:&quot;&quot;}],&quot;container-title&quot;:&quot;Journal of Zoology&quot;,&quot;container-title-short&quot;:&quot;J Zool&quot;,&quot;DOI&quot;:&quot;10.1111/jzo.12545&quot;,&quot;ISSN&quot;:&quot;14697998&quot;,&quot;issued&quot;:{&quot;date-parts&quot;:[[2018]]},&quot;page&quot;:&quot;96-105&quot;,&quot;abstract&quot;:&quot;Phenotypic plasticity can occur in response to environmental fluctuation and can bring about pronounced changes in behavioral, physiological, or morphological traits. Anthropogenic habitat modifications, such as prescribed fire, can provide insight on the phenotypic response of ectotherms to structural habitat change. Our objective was to quantify the effect of fire-altered landscapes on the locomotor performance of the eastern fence lizard (Sceloporus undulatus). Lizard sprint performance was compared among three habitats with different fire histories: a control habitat, which had not experienced fire in more than 60 years, a recovering habitat that had not experienced fire in 4 years, and a recent burn habitat that burned less than 6 months prior to the study. There were significant differences in locomotor performance among lizards from the different habitats (indicative of phenotypic plasticity), and lizards in the recent burn habitat had significantly higher maximum sprint speeds than lizards in recovering and control habitats. To measure the consistency of locomotor performance within individuals, lizards were captured and raced during the field seasons of 2014 and again in 2015. Locomotor performance was significantly repeatable across years, suggesting lizard populations contain considerable individual variation, despite this trait being closely tied to fitness. To the best of our knowledge, this is the first study to observe individual between-year repeatability in performance of free-ranging S. undulatus. Lizards had similar body condition among habitats suggesting that nutritional status did not play a role in performance plasticity. Habitats differed both structurally and thermally, and less restrictive thermal regimes in recently burned habitats appear to be the underlying mechanism permitting increased lizard locomotor performance.&quot;,&quot;publisher&quot;:&quot;Blackwell Publishing Ltd&quot;,&quot;issue&quot;:&quot;2&quot;,&quot;volume&quot;:&quot;305&quot;},&quot;isTemporary&quot;:false}]},{&quot;citationID&quot;:&quot;MENDELEY_CITATION_3551de94-a3ba-4ab0-94a7-2fc1f23829f5&quot;,&quot;properties&quot;:{&quot;noteIndex&quot;:0},&quot;isEdited&quot;:false,&quot;manualOverride&quot;:{&quot;isManuallyOverridden&quot;:false,&quot;citeprocText&quot;:&quot;&lt;sup&gt;13,17&lt;/sup&gt;&quot;,&quot;manualOverrideText&quot;:&quot;&quot;},&quot;citationTag&quot;:&quot;MENDELEY_CITATION_v3_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&quot;,&quot;citationItems&quot;:[{&quot;id&quot;:&quot;9108509a-2645-3fcc-a75b-f47c6e862e37&quot;,&quot;itemData&quot;:{&quot;type&quot;:&quot;article-journal&quot;,&quot;id&quot;:&quot;9108509a-2645-3fcc-a75b-f47c6e862e37&quot;,&quot;title&quot;:&quot;Testosterone, ticks and travels: A test of the immunocompetence-handicap hypothesis in free-ranging male sand lizards&quot;,&quot;groupId&quot;:&quot;70b9da37-8932-360f-adf0-dbb155a1b1bc&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11,22]]},&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id&quot;:&quot;9e1a14e5-8b1a-3697-a116-f51d23eb64eb&quot;,&quot;itemData&quot;:{&quot;type&quot;:&quot;article-journal&quot;,&quot;id&quot;:&quot;9e1a14e5-8b1a-3697-a116-f51d23eb64eb&quot;,&quot;title&quot;:&quot;Testing the immunocompetence handicap hypothesis: A review of the evidence&quot;,&quot;groupId&quot;:&quot;70b9da37-8932-360f-adf0-dbb155a1b1bc&quot;,&quot;author&quot;:[{&quot;family&quot;:&quot;Roberts&quot;,&quot;given&quot;:&quot;M. L.&quot;,&quot;parse-names&quot;:false,&quot;dropping-particle&quot;:&quot;&quot;,&quot;non-dropping-particle&quot;:&quot;&quot;},{&quot;family&quot;:&quot;Buchanan&quot;,&quot;given&quot;:&quot;K. L.&quot;,&quot;parse-names&quot;:false,&quot;dropping-particle&quot;:&quot;&quot;,&quot;non-dropping-particle&quot;:&quot;&quot;},{&quot;family&quot;:&quot;Evans&quot;,&quot;given&quot;:&quot;M. R.&quot;,&quot;parse-names&quot;:false,&quot;dropping-particle&quot;:&quot;&quot;,&quot;non-dropping-particle&quot;:&quot;&quot;}],&quot;container-title&quot;:&quot;Animal Behaviour&quot;,&quot;DOI&quot;:&quot;10.1016/j.anbehav.2004.05.001&quot;,&quot;ISSN&quot;:&quot;00033472&quot;,&quot;issued&quot;:{&quot;date-parts&quot;:[[2004,8]]},&quot;page&quot;:&quot;227-239&quot;,&quot;abstract&quot;:&quot;The immunocompetence handicap hypothesis was formulated 12 years ago in an attempt to offer a proximate mechanism by which female choice of males could be explained by endocrine control of honest signalling. The hypothesis suggested that testosterone has a dual effect in males of controlling the development of sexual signals while causing immunosuppression. Our purpose in this review is to examine the empirical evidence to date that has attempted to test the hypothesis, and to conduct a meta-analysis on two of the assumptions of the hypothesis, that testosterone reduces immunocompetence and increases parasitism, to ascertain any statistical trend in the data. There is some evidence to suggest that testosterone is responsible for the magnitude of trait expression or development of sexual traits, but this is by no means conclusive. The results of many studies attempting to find evidence for the supposed immunosuppressive qualities of testosterone are difficult to interpret since they are observational rather than experimental. Of the experimental studies, the data obtained are ambiguous, and this is reflected in the result of the meta-analysis. Overall, the meta-analysis found a significant suppressive effect of testosterone on immunity, in support of the hypothesis, but this effect disappeared when we controlled for multiple studies on the same species. There was no effect of testosterone on direct measures of immunity, but it did increase ectoparasite abundance in several studies, in particular in reptiles. A funnel analysis indicated that the results were robust to a publication bias. Alternative substances that interact with testosterone, such as glucocorticoids, may be important. Ultimately, a greater understanding is required of the complex relationships that exist both within and between the endocrine and immune systems and their consequences for mate choice decision making. © 2004 The Association for the Study of Animal Behaviour. Published by Elsevier Ltd. All rights reserved.&quot;,&quot;issue&quot;:&quot;2&quot;,&quot;volume&quot;:&quot;68&quot;,&quot;container-title-short&quot;:&quot;Anim Behav&quot;},&quot;isTemporary&quot;:false}]},{&quot;citationID&quot;:&quot;MENDELEY_CITATION_3d5350df-c0fb-4be1-a849-34f92ad09230&quot;,&quot;properties&quot;:{&quot;noteIndex&quot;:0},&quot;isEdited&quot;:false,&quot;manualOverride&quot;:{&quot;isManuallyOverridden&quot;:false,&quot;citeprocText&quot;:&quot;&lt;sup&gt;30–32&lt;/sup&gt;&quot;,&quot;manualOverrideText&quot;:&quot;&quot;},&quot;citationTag&quot;:&quot;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&quot;,&quot;citationItems&quot;:[{&quot;id&quot;:&quot;9b5eb50b-77d7-368b-a494-1ae0cd26dee2&quot;,&quot;itemData&quot;:{&quot;type&quot;:&quot;article-journal&quot;,&quot;id&quot;:&quot;9b5eb50b-77d7-368b-a494-1ae0cd26dee2&quot;,&quot;title&quot;:&quot;Abundance of ticks (Acari: Ixodidae) infesting the western fence lizard, Sceloporus occidentalis, in relation to environmental factors&quot;,&quot;author&quot;:[{&quot;family&quot;:&quot;Alleklint-Eisen&quot;,&quot;given&quot;:&quot;Lars T ¨&quot;,&quot;parse-names&quot;:false,&quot;dropping-particle&quot;:&quot;&quot;,&quot;non-dropping-particle&quot;:&quot;&quot;},{&quot;family&quot;:&quot;Eisen&quot;,&quot;given&quot;:&quot;Rebecca J&quot;,&quot;parse-names&quot;:false,&quot;dropping-particle&quot;:&quot;&quot;,&quot;non-dropping-particle&quot;:&quot;&quot;}],&quot;container-title&quot;:&quot;Experimental and Applied Acarology&quot;,&quot;container-title-short&quot;:&quot;Exp Appl Acarol&quot;,&quot;issued&quot;:{&quot;date-parts&quot;:[[1999]]},&quot;page&quot;:&quot;731-740&quot;,&quot;abstract&quot;:&quot;We examined the impact of environmental characteristics, such as habitat type, topographic exposure and presence of leaf litter, on the abundance of Ixodes pacificus ticks infesting the western fence lizard (Sceloporus occidentalis) at the A total of 383 adult lizards were slip-noosed and examined for tick infestation in April and May 1998. At least 94% of the lizards were infested by ticks and at least 20% of the females and 33% of the males carried 15 ticks. This intensive utilization of western fence lizards (which do not serve as natural reservoirs for Lyme disease spirochetes) by subadult ticks, is probably the primary reason for the low prevalence of infection with Borrelia burgdorferi in I. pacificus nymphs and adults previously recorded at the HREC. Tick loads were higher on male than female lizards. Also, male lizards were generally more heavily infested in late April than in late May. The prevalence of tick infestation exceeded 88% in all habitat types but males collected in woodland and grass/woodland edges had higher tick loads than those collected in open grassland. Male lizards captured in open, exposed grassland tended to carry heavier tick loads in northern/eastern, as compared to southern/western, exposures, and when leaf litter was present.&quot;,&quot;volume&quot;:&quot;23&quot;},&quot;isTemporary&quot;:false},{&quot;id&quot;:&quot;b5b32156-b5d2-3657-9466-cca3a4136169&quot;,&quot;itemData&quot;:{&quot;type&quot;:&quot;article-journal&quot;,&quot;id&quot;:&quot;b5b32156-b5d2-3657-9466-cca3a4136169&quot;,&quot;title&quot;:&quot;Expression of breeding coloration in European Green Lizards (Lacerta viridis): Variation with morphology and tick infestation&quot;,&quot;author&quot;:[{&quot;family&quot;:&quot;Václav&quot;,&quot;given&quot;:&quot;R.&quot;,&quot;parse-names&quot;:false,&quot;dropping-particle&quot;:&quot;&quot;,&quot;non-dropping-particle&quot;:&quot;&quot;},{&quot;family&quot;:&quot;Prokop&quot;,&quot;given&quot;:&quot;P.&quot;,&quot;parse-names&quot;:false,&quot;dropping-particle&quot;:&quot;&quot;,&quot;non-dropping-particle&quot;:&quot;&quot;},{&quot;family&quot;:&quot;Fekiač&quot;,&quot;given&quot;:&quot;V.&quot;,&quot;parse-names&quot;:false,&quot;dropping-particle&quot;:&quot;&quot;,&quot;non-dropping-particle&quot;:&quot;&quot;}],&quot;container-title&quot;:&quot;Canadian Journal of Zoology&quot;,&quot;container-title-short&quot;:&quot;Can J Zool&quot;,&quot;DOI&quot;:&quot;10.1139/Z07-102&quot;,&quot;ISSN&quot;:&quot;00084301&quot;,&quot;issued&quot;:{&quot;date-parts&quot;:[[2007]]},&quot;page&quot;:&quot;1199-1206&quot;,&quot;abstract&quot;:&quot;According to the hypothesis of parasite-mediated sexual selection, for a communication system to work reliably, parasites should reduce the showiness of sexual signals of their host. In this study, we examined whether the expression of breeding coloration in free-ranging adult European Green Lizards (Lacerta viridis (Laurenti, 1768)) is linked with infestation by their common ectoparasite Ixodes ricinus (L., 1758) (Acari: Ixodidae). We found that tick infestation was higher in males than in females. Males showing relatively heavier body for their tail length (predominantly males with regenerated tails) and relatively thinner tail base experienced higher infestation rates. In turn, relatively heavier females for their snout-vent length were less tick infested. Although some components of throat and chest coloration varied significantly with relative tail length, tail-base thickness, body mass, and head size, a measure of male throat and female chest color saturation seemed independent of lizard morphology. After correcting for the effects of morphology on skin coloration and tick load, the saturation of blue throat color in male lizards decreased with increasing level of tick infestation. In contrast, yellow chest color saturation increased with residual tick numbers in females. Considering presumably different signaling functions of male and female lizard coloration, our work suggests that tick infestation might represent a handicap for Green Lizards. © 2007 NRC.&quot;,&quot;issue&quot;:&quot;12&quot;,&quot;volume&quot;:&quot;85&quot;},&quot;isTemporary&quot;:false},{&quot;id&quot;:&quot;2b65ac40-e0bb-33a6-8c06-10bd9fd26c31&quot;,&quot;itemData&quot;:{&quot;type&quot;:&quot;article-journal&quot;,&quot;id&quot;:&quot;2b65ac40-e0bb-33a6-8c06-10bd9fd26c31&quot;,&quot;title&quot;:&quot;Epizootiology of blood parasites in an Australian lizard: A mark-recapture study of a natural population&quot;,&quot;author&quot;:[{&quot;family&quot;:&quot;Salkeld&quot;,&quot;given&quot;:&quot;Daniel J.&quot;,&quot;parse-names&quot;:false,&quot;dropping-particle&quot;:&quot;&quot;,&quot;non-dropping-particle&quot;:&quot;&quot;},{&quot;family&quot;:&quot;Schwarzkopf&quot;,&quot;given&quot;:&quot;Lin&quot;,&quot;parse-names&quot;:false,&quot;dropping-particle&quot;:&quot;&quot;,&quot;non-dropping-particle&quot;:&quot;&quot;}],&quot;container-title&quot;:&quot;International Journal for Parasitology&quot;,&quot;container-title-short&quot;:&quot;Int J Parasitol&quot;,&quot;DOI&quot;:&quot;10.1016/j.ijpara.2004.09.005&quot;,&quot;ISSN&quot;:&quot;00207519&quot;,&quot;PMID&quot;:&quot;15619511&quot;,&quot;issued&quot;:{&quot;date-parts&quot;:[[2005]]},&quot;page&quot;:&quot;11-18&quot;,&quot;abstract&quot;:&quot;The dynamics of a naturally endemic blood parasite (Hepatozoon hinuliae) were studied in a lizard (Eulamprus quoyii) host population, using 2 years of longitudinal data. We investigated how parasite abundance in the population varied over time, examined whether certain host sub-populations were more prone to infection, and compared parasite loads in relation to host reproductive behaviour. We recorded blood parasite infections of 331 individuals, obtained in 593 captures. Prevalence (the proportion of the host population infected) of blood parasites was high; approximately 66% of the lizard population was infected. Probability of infection increased with host age and size, but did not differ between the sexes. Within individuals, parasite load (the intensity of infection within individuals) did not vary over time, and was independent of host reproductive behaviour. Parasite load was significantly higher in males compared to females. © 2004 Australian Society for Parasitology Inc. Published by Elsevier Ltd. All rights reserved.&quot;,&quot;publisher&quot;:&quot;Elsevier Ltd&quot;,&quot;issue&quot;:&quot;1&quot;,&quot;volume&quot;:&quot;35&quot;},&quot;isTemporary&quot;:false}]},{&quot;citationID&quot;:&quot;MENDELEY_CITATION_5158a652-4fa9-4eff-842d-ecf8dae432da&quot;,&quot;properties&quot;:{&quot;noteIndex&quot;:0},&quot;isEdited&quot;:false,&quot;manualOverride&quot;:{&quot;isManuallyOverridden&quot;:false,&quot;citeprocText&quot;:&quot;&lt;sup&gt;25,26,33&lt;/sup&gt;&quot;,&quot;manualOverrideText&quot;:&quot;&quot;},&quot;citationTag&quot;:&quot;MENDELEY_CITATION_v3_eyJjaXRhdGlvbklEIjoiTUVOREVMRVlfQ0lUQVRJT05fNTE1OGE2NTItNGZhOS00ZWZmLTg0MmQtZWNmOGRhZTQzMmRhIiwicHJvcGVydGllcyI6eyJub3RlSW5kZXgiOjB9LCJpc0VkaXRlZCI6ZmFsc2UsIm1hbnVhbE92ZXJyaWRlIjp7ImlzTWFudWFsbHlPdmVycmlkZGVuIjpmYWxzZSwiY2l0ZXByb2NUZXh0IjoiPHN1cD4yNSwyNiw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fe35b160-0705-4aee-af1d-023b9b174e24&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ZmUzNWIxNjAtMDcwNS00YWVlLWFmMWQtMDIzYjliMTc0ZTI0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a6516cff-60c1-448a-a87d-6313b9ee191a&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&quot;,&quot;citationItems&quot;:[{&quot;id&quot;:&quot;453e05cf-0d5e-337d-a105-ee3839c83667&quot;,&quot;itemData&quot;:{&quot;type&quot;:&quot;article-journal&quot;,&quot;id&quot;:&quot;453e05cf-0d5e-337d-a105-ee3839c83667&quot;,&quot;title&quot;:&quot;Home-Range analysis in Sceloporus undulatus (Eastern Fence Lizard) spacing patterns and the context of territorial behavior&quot;,&quot;author&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family&quot;:&quot;John-Alder&quot;,&quot;given&quot;:&quot;Henry B&quot;,&quot;parse-names&quot;:false,&quot;dropping-particle&quot;:&quot;&quot;,&quot;non-dropping-particle&quot;:&quot;&quot;}],&quot;container-title&quot;:&quot;Copeia&quot;,&quot;container-title-short&quot;:&quot;Copeia&quot;,&quot;URL&quot;:&quot;https://www.jstor.org/stable/1448602&quot;,&quot;issued&quot;:{&quot;date-parts&quot;:[[2003]]},&quot;page&quot;:&quot;99-112&quot;,&quot;issue&quot;:&quot;1&quot;,&quot;volume&quot;:&quot;26&quot;},&quot;isTemporary&quot;:false}]},{&quot;citationID&quot;:&quot;MENDELEY_CITATION_779e645e-9151-42de-bc38-20c1472cd61e&quot;,&quot;properties&quot;:{&quot;noteIndex&quot;:0},&quot;isEdited&quot;:false,&quot;manualOverride&quot;:{&quot;isManuallyOverridden&quot;:false,&quot;citeprocText&quot;:&quot;&lt;sup&gt;5,34&lt;/sup&gt;&quot;,&quot;manualOverrideText&quot;:&quot;&quot;},&quot;citationTag&quot;:&quot;MENDELEY_CITATION_v3_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&quot;,&quot;citationItems&quot;:[{&quot;id&quot;:&quot;0f768ba6-7697-3036-aee1-1bbbbb306a1c&quot;,&quot;itemData&quot;:{&quot;type&quot;:&quot;article-journal&quot;,&quot;id&quot;:&quot;0f768ba6-7697-3036-aee1-1bbbbb306a1c&quot;,&quot;title&quot;:&quot;Effect of testosterone on T cell-mediated immunity in two species of Mediterranean lacertid lizards&quot;,&quot;author&quot;:[{&quot;family&quot;:&quot;Belliure&quot;,&quot;given&quot;:&quot;Josabel&quot;,&quot;parse-names&quot;:false,&quot;dropping-particle&quot;:&quot;&quot;,&quot;non-dropping-particle&quot;:&quot;&quot;},{&quot;family&quot;:&quot;Smith&quot;,&quot;given&quot;:&quot;Linda&quot;,&quot;parse-names&quot;:false,&quot;dropping-particle&quot;:&quot;&quot;,&quot;non-dropping-particle&quot;:&quot;&quot;},{&quot;family&quot;:&quot;Sorci&quot;,&quot;given&quot;:&quot;Gabriele&quot;,&quot;parse-names&quot;:false,&quot;dropping-particle&quot;:&quot;&quot;,&quot;non-dropping-particle&quot;:&quot;&quot;}],&quot;container-title&quot;:&quot;Journal of Experimental Zoology Part A: Comparative Experimental Biology&quot;,&quot;container-title-short&quot;:&quot;J Exp Zool A Comp Exp Biol&quot;,&quot;DOI&quot;:&quot;10.1002/jez.a.20068&quot;,&quot;ISSN&quot;:&quot;0022104X&quot;,&quot;PMID&quot;:&quot;15114648&quot;,&quot;issued&quot;:{&quot;date-parts&quot;:[[2004,5,1]]},&quot;page&quot;:&quot;411-418&quot;,&quot;abstract&quot;:&quot;One of the primary assumptions of the immunocompetence handicap hypothesis is that testosterone has an immunosuppressive effect, but conflicting results have been reported in a variety of bird species concerning the effect of testosterone on the humoral and the T cell-mediated components of the immune system. The T cell-mediated component of the immune system is particularly important during the breeding season, because the likelihood of injury during sexual competition is high and T cell-mediated immunity is essential for healing wounds and resisting infection. In this study we examined the effect of experimentally increased levels of testosterone during breeding season on T cell-mediated immunity in male lizards of two Mediterranean lacertid species, Psammodromus algirus and Acanthodactylus erythrurus. The hormonal treatment significantly increased testosterone of the experimental individuals. T cell-mediated responses to phytohemagglutinin stimulation were significantly suppressed in testosterone-treated males of both species. Furthermore, there was a significant negative relationship between individual variability in T cell-mediated responsiveness and plasma testosterone concentration. The present study is the first to demonstrate testosterone-induced suppression of T cell-mediated immunity in lizards. © 2004 Wiley-Liss, Inc.&quot;,&quot;publisher&quot;:&quot;John Wiley and Sons Inc.&quot;,&quot;issue&quot;:&quot;5&quot;,&quot;volume&quot;:&quot;301&quot;},&quot;isTemporary&quot;:false},{&quot;id&quot;:&quot;48adc33a-8039-382f-bcd4-62e2dd79924d&quot;,&quot;itemData&quot;:{&quot;type&quot;:&quot;article-journal&quot;,&quot;id&quot;:&quot;48adc33a-8039-382f-bcd4-62e2dd79924d&quot;,&quot;title&quot;:&quot;Reproductive effort affects immune response and parasite infection in a lizard: a phenotypic manipulation using testosterone&quot;,&quot;author&quot;:[{&quot;family&quot;:&quot;Veiga&quot;,&quot;given&quot;:&quot;José P&quot;,&quot;parse-names&quot;:false,&quot;dropping-particle&quot;:&quot;&quot;,&quot;non-dropping-particle&quot;:&quot;&quot;},{&quot;family&quot;:&quot;Salvador&quot;,&quot;given&quot;:&quot;Alfredo&quot;,&quot;parse-names&quot;:false,&quot;dropping-particle&quot;:&quot;&quot;,&quot;non-dropping-particle&quot;:&quot;&quot;},{&quot;family&quot;:&quot;Merino&quot;,&quot;given&quot;:&quot;Santiago&quot;,&quot;parse-names&quot;:false,&quot;dropping-particle&quot;:&quot;&quot;,&quot;non-dropping-particle&quot;:&quot;&quot;},{&quot;family&quot;:&quot;Puerta&quot;,&quot;given&quot;:&quot;Marisa&quot;,&quot;parse-names&quot;:false,&quot;dropping-particle&quot;:&quot;&quot;,&quot;non-dropping-particle&quot;:&quot;&quot;}],&quot;container-title&quot;:&quot;Oikos&quot;,&quot;issued&quot;:{&quot;date-parts&quot;:[[1998]]},&quot;page&quot;:&quot;313-318&quot;,&quot;issue&quot;:&quot;2&quot;,&quot;volume&quot;:&quot;82&quot;,&quot;container-title-short&quot;:&quot;&quot;},&quot;isTemporary&quot;:false}]},{&quot;citationID&quot;:&quot;MENDELEY_CITATION_d350596c-5193-46de-9ac3-02f5cf4c5b7c&quot;,&quot;properties&quot;:{&quot;noteIndex&quot;:0},&quot;isEdited&quot;:false,&quot;manualOverride&quot;:{&quot;isManuallyOverridden&quot;:false,&quot;citeprocText&quot;:&quot;&lt;sup&gt;35&lt;/sup&gt;&quot;,&quot;manualOverrideText&quot;:&quot;&quot;},&quot;citationTag&quot;:&quot;MENDELEY_CITATION_v3_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&quot;,&quot;citationItems&quot;:[{&quot;id&quot;:&quot;72e812cb-ca9b-3676-a405-51b5388a976d&quot;,&quot;itemData&quot;:{&quot;type&quot;:&quot;article-journal&quot;,&quot;id&quot;:&quot;72e812cb-ca9b-3676-a405-51b5388a976d&quot;,&quot;title&quot;:&quot;Ectoparasite load increase in reproductively active sand lizards&quot;,&quot;groupId&quot;:&quot;70b9da37-8932-360f-adf0-dbb155a1b1bc&quot;,&quot;author&quot;:[{&quot;family&quot;:&quot;Smolinský&quot;,&quot;given&quot;:&quot;Radovan&quot;,&quot;parse-names&quot;:false,&quot;dropping-particle&quot;:&quot;&quot;,&quot;non-dropping-particle&quot;:&quot;&quot;},{&quot;family&quot;:&quot;Hiadlovská&quot;,&quot;given&quot;:&quot;Zuzana&quot;,&quot;parse-names&quot;:false,&quot;dropping-particle&quot;:&quot;&quot;,&quot;non-dropping-particle&quot;:&quot;&quot;},{&quot;family&quot;:&quot;Martínková&quot;,&quot;given&quot;:&quot;Natália&quot;,&quot;parse-names&quot;:false,&quot;dropping-particle&quot;:&quot;&quot;,&quot;non-dropping-particle&quot;:&quot;&quot;}],&quot;container-title&quot;:&quot;Journal of Vertebrate Biology&quot;,&quot;DOI&quot;:&quot;10.25225/jvb.20128&quot;,&quot;ISSN&quot;:&quot;26947684&quot;,&quot;issued&quot;:{&quot;date-parts&quot;:[[2021]]},&quot;abstract&quot;:&quot;Sexual reproduction imposes risks on participating adults through increased probability of injury, predation pressure, or parasite exposure. Evolutionary theory predicts that animals will tolerate parasite infection during reproduction at the expense of increased parasite load, resulting in individual trade-offs between the temporary costs of current reproduction against the long-Term evolutionary benefits in the form of life-long production of viable offspring. We tested this hypothesis, predicting that participation in sexual reproduction increases parasite exposure by investigating ectoparasite load on sand lizards (Lacerta agilis). Using generalized additive models to correct for bimodal seasonal dynamics of ectoparasite activity, site and year, we found that ectoparasite load is higher in adults (animals that overwintered at least twice) than in subadults that overwintered once only. Between sexes of adult sand lizards, males had a higher number of blood-sucking ectoparasites than females. Our results indicate that both sexually-motivated extensive locomotion associated with territory defence and mate search in males, and increased energy uptake during gestation in females, contribute to elevated ectoparasite exposure. Increased host mobility associated with increased ectoparasite exposure leads to collateral burden of reproduction on sand lizard populations.&quot;,&quot;publisher&quot;:&quot;Institute of Vertebrate Biology Czech Academy of Sciences&quot;,&quot;issue&quot;:&quot;2&quot;,&quot;volume&quot;:&quot;70&quot;,&quot;container-title-short&quot;:&quot;J Vertebr Biol&quot;},&quot;isTemporary&quot;:false}]},{&quot;citationID&quot;:&quot;MENDELEY_CITATION_bfe4efdb-f6ff-41f0-a563-c7642ad67e45&quot;,&quot;properties&quot;:{&quot;noteIndex&quot;:0},&quot;isEdited&quot;:false,&quot;manualOverride&quot;:{&quot;isManuallyOverridden&quot;:false,&quot;citeprocText&quot;:&quot;&lt;sup&gt;23,24,36&lt;/sup&gt;&quot;,&quot;manualOverrideText&quot;:&quot;&quot;},&quot;citationTag&quot;:&quot;MENDELEY_CITATION_v3_eyJjaXRhdGlvbklEIjoiTUVOREVMRVlfQ0lUQVRJT05fYmZlNGVmZGItZjZmZi00MWYwLWE1NjMtYzc2NDJhZDY3ZTQ1IiwicHJvcGVydGllcyI6eyJub3RlSW5kZXgiOjB9LCJpc0VkaXRlZCI6ZmFsc2UsIm1hbnVhbE92ZXJyaWRlIjp7ImlzTWFudWFsbHlPdmVycmlkZGVuIjpmYWxzZSwiY2l0ZXByb2NUZXh0IjoiPHN1cD4yMywyNCwzNj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id&quot;:&quot;94ed7dca-cae3-3839-b4a5-ca484059237a&quot;,&quot;itemData&quot;:{&quot;type&quot;:&quot;article-journal&quot;,&quot;id&quot;:&quot;94ed7dca-cae3-3839-b4a5-ca484059237a&quot;,&quot;title&quot;:&quot;Testosterone inhibits growth in juvenile male eastern fence lizards (Sceloporus undulatus): implications for energy allocation and sexual size dimorphism&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John-Alder&quot;,&quot;given&quot;:&quot;Henry B&quot;,&quot;parse-names&quot;:false,&quot;dropping-particle&quot;:&quot;&quot;,&quot;non-dropping-particle&quot;:&quot;&quot;}],&quot;container-title&quot;:&quot;Physiological and Biochemical Zoology&quot;,&quot;issued&quot;:{&quot;date-parts&quot;:[[2005]]},&quot;page&quot;:&quot;531-545&quot;,&quot;abstract&quot;:&quot;In the eastern fence lizard, Sceloporus undulatus, female-larger sexual size dimorphism develops because yearling females grow faster than males before first reproduction. This sexual growth divergence coincides with maturational increases in male aggression , movement, and ventral coloration, all of which are influenced by the sex steroid testosterone (T). These observations suggest that male growth may be constrained by energetic costs of activity and implicate T as a physiological regulator of this potential trade-off. To test this hypothesis, we used surgical castration and subsequent administration of ex-ogenous T to alter the physiological and behavioral phenotypes of field-active males during the period of sexual growth divergence. As predicted, T inhibited male growth, while castration promoted long-term growth. Males treated with T also exhibited increased daily activity period, movement, and home range area. Food consumption did not differ among male treatments or sexes, suggesting that the inhibitory effects of T on growth are mediated by patterns of energy allocation rather than acquisition. On the basis of estimates derived from published data, we conclude that the energetic cost of increased daily activity period following T manipulation is sufficient to explain most (79%) of the associated reduction in growth. Further, growth may have been constrained by additional energetic costs of increased ectoparasite load following T manipulation. Similar studies of the proximate behavioral, ecological, and physiological mechanisms involved in growth regulation should greatly improve our understanding of sexual size dimorphism. Physiological and Biochemical Zoology 78(4):531-545. 2005. 2005 by The University of Chicago. All rights reserved. 1522-2152/2005/7804-4041$15.00&quot;,&quot;issue&quot;:&quot;4 &quot;,&quot;volume&quot;:&quot; 78&quot;,&quot;container-title-short&quot;:&quot;&quot;},&quot;isTemporary&quot;:false},{&quot;id&quot;:&quot;11a9e8c2-5303-37d0-a1c2-6500d72aa436&quot;,&quot;itemData&quot;:{&quot;type&quot;:&quot;article-journal&quot;,&quot;id&quot;:&quot;11a9e8c2-5303-37d0-a1c2-6500d72aa436&quot;,&quot;title&quot;:&quot;Relating endocrinology, physiology and behaviour using species with alternative mating strategies&quot;,&quot;author&quot;:[{&quot;family&quot;:&quot;Miles&quot;,&quot;given&quot;:&quot;D. B.&quot;,&quot;parse-names&quot;:false,&quot;dropping-particle&quot;:&quot;&quot;,&quot;non-dropping-particle&quot;:&quot;&quot;},{&quot;family&quot;:&quot;Sinervo&quot;,&quot;given&quot;:&quot;B.&quot;,&quot;parse-names&quot;:false,&quot;dropping-particle&quot;:&quot;&quot;,&quot;non-dropping-particle&quot;:&quot;&quot;},{&quot;family&quot;:&quot;Hazard&quot;,&quot;given&quot;:&quot;L. C.&quot;,&quot;parse-names&quot;:false,&quot;dropping-particle&quot;:&quot;&quot;,&quot;non-dropping-particle&quot;:&quot;&quot;},{&quot;family&quot;:&quot;Svensson&quot;,&quot;given&quot;:&quot;E. I.&quot;,&quot;parse-names&quot;:false,&quot;dropping-particle&quot;:&quot;&quot;,&quot;non-dropping-particle&quot;:&quot;&quot;},{&quot;family&quot;:&quot;Costa&quot;,&quot;given&quot;:&quot;D.&quot;,&quot;parse-names&quot;:false,&quot;dropping-particle&quot;:&quot;&quot;,&quot;non-dropping-particle&quot;:&quot;&quot;}],&quot;container-title&quot;:&quot;Functional Ecology&quot;,&quot;container-title-short&quot;:&quot;Funct Ecol&quot;,&quot;DOI&quot;:&quot;10.1111/j.1365-2435.2007.01304.x&quot;,&quot;ISSN&quot;:&quot;02698463&quot;,&quot;issued&quot;:{&quot;date-parts&quot;:[[2007,8]]},&quot;page&quot;:&quot;653-665&quot;,&quot;abstract&quot;:&quot;1. Recent reviews demonstrate that genetically determined alternative mating strategies (AMS) are widespread and typically consist of morphs that are recognized by morphological or colour traits. Despite well-established behavioural differences associated with each morph, and evidence that androgens are involved in the induction of morphs, few studies have examined whether morphs also vary in whole-organismal performance traits, which may affect dominance status, resource holding potential (RHP) or mate attraction. 2. Our survey revealed a link between androgens and physiological performance traits that are associated with territorial or courtship displays across vertebrate taxa, although the number of species in the sample is limited. Experimental elevation of testosterone alters muscular contractile properties, swimming performance, sprint speed and endurance in males. Whether morphs differ in physiological capacities is relatively unexplored, although recent studies have found that males with high dominance status also exhibit greater physiological capacities (locomotor performance, call duration). 3. Multiple studies support the hypothesis that elevated testosterone results in fitness trade-offs. Potential costs of testosterone include impaired immune function, higher parasite loads, greater energetic requirements and ultimately reduced survival. Long term studies of Uta stansburiana highlight the trade-offs among life-history traits induced by variation in testosterone. Circumstantial evidence suggests a role of testosterone in depressing immune function in species with AMS. 4. We argue that hypotheses regarding the role of trade-offs in shaping selection on functional modules, which are involved in sexual selection, are best developed by manipulative studies on discrete morphs. Our review highlights the need to measure multiple traits to provide additional insights into the roles of sexual selection and physiological epistasis in maintaining intraspecific variation in reproductive phenotypes. The integration of endocrine control of behaviour, physiology and performance is rarely attempted in most studies and may be facilitated by analyses that focus on estimating correlational selection. © 2007 The Authors.&quot;,&quot;issue&quot;:&quot;4&quot;,&quot;volume&quot;:&quot;21&quot;},&quot;isTemporary&quot;:false}]},{&quot;citationID&quot;:&quot;MENDELEY_CITATION_7dd840bd-fd86-4ac3-abc2-44fcf85ed04d&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&quot;,&quot;citationItems&quot;:[{&quot;id&quot;:&quot;4184b1fb-3e61-30fc-b736-a66852754f22&quot;,&quot;itemData&quot;:{&quot;type&quot;:&quot;article-journal&quot;,&quot;id&quot;:&quot;4184b1fb-3e61-30fc-b736-a66852754f22&quot;,&quot;title&quot;:&quot;Testosterone regulates sexually dimorphic coloration in the Eastern Fence Lizard&quot;,&quot;author&quot;:[{&quot;family&quot;:&quot;Cox&quot;,&quot;given&quot;:&quot;Robert M&quot;,&quot;parse-names&quot;:false,&quot;dropping-particle&quot;:&quot;&quot;,&quot;non-dropping-particle&quot;:&quot;&quot;},{&quot;family&quot;:&quot;Skelly&quot;,&quot;given&quot;:&quot;Stephanie L&quot;,&quot;parse-names&quot;:false,&quot;dropping-particle&quot;:&quot;&quot;,&quot;non-dropping-particle&quot;:&quot;&quot;},{&quot;family&quot;:&quot;Leo&quot;,&quot;given&quot;:&quot;Angela&quot;,&quot;parse-names&quot;:false,&quot;dropping-particle&quot;:&quot;&quot;,&quot;non-dropping-particle&quot;:&quot;&quot;},{&quot;family&quot;:&quot;John&quot;,&quot;given&quot;:&quot;Henry B&quot;,&quot;parse-names&quot;:false,&quot;dropping-particle&quot;:&quot;&quot;,&quot;non-dropping-particle&quot;:&quot;&quot;}],&quot;container-title&quot;:&quot;Copeia&quot;,&quot;container-title-short&quot;:&quot;Copeia&quot;,&quot;issued&quot;:{&quot;date-parts&quot;:[[2005]]},&quot;page&quot;:&quot;597-608&quot;,&quot;issue&quot;:&quot;3&quot;,&quot;volume&quot;:&quot;2005&quot;},&quot;isTemporary&quot;:false}]},{&quot;citationID&quot;:&quot;MENDELEY_CITATION_89a6c26c-ac27-47c0-bcae-9a54c084b6ce&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&quot;,&quot;citationItems&quot;:[{&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17e214f7-1361-46c2-a128-3da1fc42b4d5&quot;,&quot;properties&quot;:{&quot;noteIndex&quot;:0},&quot;isEdited&quot;:false,&quot;manualOverride&quot;:{&quot;isManuallyOverridden&quot;:false,&quot;citeprocText&quot;:&quot;&lt;sup&gt;24,26,37&lt;/sup&gt;&quot;,&quot;manualOverrideText&quot;:&quot;&quot;},&quot;citationTag&quot;:&quot;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&quot;,&quot;citationItems&quot;:[{&quot;id&quot;:&quot;0d1d432e-6f49-31e3-b648-ecc2e0dadb7b&quot;,&quot;itemData&quot;:{&quot;type&quot;:&quot;article-journal&quot;,&quot;id&quot;:&quot;0d1d432e-6f49-31e3-b648-ecc2e0dadb7b&quot;,&quot;title&quot;:&quot;The cost of producing a sexual signal: testosterone increases the susceptibility of male lizards to ectoparasitic infestation&quot;,&quot;author&quot;:[{&quot;family&quot;:&quot;Salvador&quot;,&quot;given&quot;:&quot;Alfredo&quot;,&quot;parse-names&quot;:false,&quot;dropping-particle&quot;:&quot;&quot;,&quot;non-dropping-particle&quot;:&quot;&quot;},{&quot;family&quot;:&quot;Veiga&quot;,&quot;given&quot;:&quot;Jose P&quot;,&quot;parse-names&quot;:false,&quot;dropping-particle&quot;:&quot;&quot;,&quot;non-dropping-particle&quot;:&quot;&quot;},{&quot;family&quot;:&quot;Martin&quot;,&quot;given&quot;:&quot;Jose&quot;,&quot;parse-names&quot;:false,&quot;dropping-particle&quot;:&quot;&quot;,&quot;non-dropping-particle&quot;:&quot;&quot;},{&quot;family&quot;:&quot;Lopez&quot;,&quot;given&quot;:&quot;Pilar&quot;,&quot;parse-names&quot;:false,&quot;dropping-particle&quot;:&quot;&quot;,&quot;non-dropping-particle&quot;:&quot;&quot;},{&quot;family&quot;:&quot;Abelenda&quot;,&quot;given&quot;:&quot;Maria&quot;,&quot;parse-names&quot;:false,&quot;dropping-particle&quot;:&quot;&quot;,&quot;non-dropping-particle&quot;:&quot;&quot;},{&quot;family&quot;:&quot;Puerta&quot;,&quot;given&quot;:&quot;Marisa&quot;,&quot;parse-names&quot;:false,&quot;dropping-particle&quot;:&quot;&quot;,&quot;non-dropping-particle&quot;:&quot;&quot;}],&quot;container-title&quot;:&quot;Behavioral Ecology&quot;,&quot;issued&quot;:{&quot;date-parts&quot;:[[1996]]},&quot;page&quot;:&quot;145-150&quot;,&quot;abstract&quot;:&quot;According to current evolutionary theory, advertising traits that honestly indicate an organism's genetic quality might be costly to produce or maintain, though the kind of costs involved in this process are controversial. Recently the immunocompetence hypothesis has proposed that testosterone (T) stimulates the expression of male sexually selected traits while decreasing im-munocompetence. Even though some recent studies have shown an effect of T on ectoparasite load, the dual effect of the hormone has not been addressed in free-living populations. Here we report results of an experiment in a free-living population of the lizard Psammodromus algirus during the mating season. Males implanted with T had larger patches of breeding color and behaved more aggressively than control males. In T-implanted males, the increase in number of ticks during the mating season was significantly higher than in control males and this negatively affected several hematological parameters. T-males suffered significantly higher mortality than control males during the experiment The results from the manipulation of T are consistent with the dual effect of this hormone.&quot;,&quot;issue&quot;:&quot;2&quot;,&quot;volume&quot;:&quot;7&quot;,&quot;container-title-short&quot;:&quot;&quot;},&quot;isTemporary&quot;:false},{&quot;id&quot;:&quot;9fc6d854-eb7e-3ac5-9754-b62887c86941&quot;,&quot;itemData&quot;:{&quot;type&quot;:&quot;article-journal&quot;,&quot;id&quot;:&quot;9fc6d854-eb7e-3ac5-9754-b62887c86941&quot;,&quot;title&quot;:&quot;Ectoparasite loads in free-ranging northern fence lizards, Sceloporus undulatus hyacinthinus: Effects of testosterone and sex&quot;,&quot;author&quot;:[{&quot;family&quot;:&quot;Klukowski&quot;,&quot;given&quot;:&quot;Matthew&quot;,&quot;parse-names&quot;:false,&quot;dropping-particle&quot;:&quot;&quot;,&quot;non-dropping-particle&quot;:&quot;&quot;},{&quot;family&quot;:&quot;Nelson&quot;,&quot;given&quot;:&quot;Craig E.&quot;,&quot;parse-names&quot;:false,&quot;dropping-particle&quot;:&quot;&quot;,&quot;non-dropping-particle&quot;:&quot;&quot;}],&quot;container-title&quot;:&quot;Behavioral Ecology and Sociobiology&quot;,&quot;container-title-short&quot;:&quot;Behav Ecol Sociobiol&quot;,&quot;DOI&quot;:&quot;10.1007/s002650000298&quot;,&quot;ISSN&quot;:&quot;03405443&quot;,&quot;issued&quot;:{&quot;date-parts&quot;:[[2001]]},&quot;page&quot;:&quot;289-295&quot;,&quot;abstract&quot;:&quot;More knowledge of the proximate factors that influence parasite loads would help us understand the selective pressures faced by hosts and host-parasite evolution. Testosterone has been associated with increased parasite loads in vertebrates. Here we asked whether experimentally elevated testosterone affected ectoparasite loads in free-ranging northern fence lizards (Sceloporus undulatus hyacinthinus). Males were captured, given testosterone or sham implants, and released. In 2 consecutive years, testosterone-implanted males had significantly more ectoparasites at recapture than did controls. Additionally, ectoparasite loads were positively correlated with testosterone concentrations in unmanipulated males, and males had significantly more ectoparasites than did females. The results are consistent with an effect of testosterone on parasite loads. However, rather than elevated testosterone increasing mite loads in experimental males, it appeared that high testosterone inhibited a natural seasonal decline in mite loads. Testosterone-implanted males also lost body mass whereas controls gained mass. Among controls, those retaining the most ectoparasites over the course of the experiment experienced the smallest gains in body mass, suggesting that the mites are costly.&quot;,&quot;issue&quot;:&quot;4&quot;,&quot;volume&quot;:&quot;49&quot;},&quot;isTemporary&quot;:false},{&quot;id&quot;:&quot;cff78047-e289-3695-9a7a-51da72a25ad1&quot;,&quot;itemData&quot;:{&quot;type&quot;:&quot;article-journal&quot;,&quot;id&quot;:&quot;cff78047-e289-3695-9a7a-51da72a25ad1&quot;,&quot;title&quot;:&quot;Hormones, performance and fitness: Natural history and endocrine experiments on a lizard (Sceloporus undulatus)&quot;,&quot;author&quot;:[{&quot;family&quot;:&quot;John-Alder&quot;,&quot;given&quot;:&quot;Henry B.&quot;,&quot;parse-names&quot;:false,&quot;dropping-particle&quot;:&quot;&quot;,&quot;non-dropping-particle&quot;:&quot;&quot;},{&quot;family&quot;:&quot;Cox&quot;,&quot;given&quot;:&quot;Robert M.&quot;,&quot;parse-names&quot;:false,&quot;dropping-particle&quot;:&quot;&quot;,&quot;non-dropping-particle&quot;:&quot;&quot;},{&quot;family&quot;:&quot;Haenel&quot;,&quot;given&quot;:&quot;Gregory J.&quot;,&quot;parse-names&quot;:false,&quot;dropping-particle&quot;:&quot;&quot;,&quot;non-dropping-particle&quot;:&quot;&quot;},{&quot;family&quot;:&quot;Smith&quot;,&quot;given&quot;:&quot;Linda C.&quot;,&quot;parse-names&quot;:false,&quot;dropping-particle&quot;:&quot;&quot;,&quot;non-dropping-particle&quot;:&quot;&quot;}],&quot;container-title&quot;:&quot;Integrative and Comparative Biology&quot;,&quot;container-title-short&quot;:&quot;Integr Comp Biol&quot;,&quot;DOI&quot;:&quot;10.1093/icb/icp060&quot;,&quot;ISSN&quot;:&quot;15407063&quot;,&quot;issued&quot;:{&quot;date-parts&quot;:[[2009,10]]},&quot;page&quot;:&quot;393-407&quot;,&quot;abstract&quot;:&quot;We used the \&quot;morphology-performance-fitness\&quot; paradigm (Arnold, 1983) as our framework to investigate endocrine control of performance and fitness in Sceloporus undulatus (Eastern Fence Lizard). Focusing on males, we used the \&quot;natural experiments\&quot; of seasonal, sexual, and developmental variation in growth and in exercise endurance to identify testosterone and corticosterone as potential modulators of performance and related traits of interest. We followed with experimental manipulations of testosterone to investigate functional relationships, both in the laboratory and in the field. Further, we used focal observations and demographic studies, coupled with genetic determination of paternity, to test associations between performance and fitness, measured as reproductive success. We found that in males, endurance and plasma concentrations of testosterone and corticosterone are at their peaks in the spring breeding season, when lizards are most actively engaged in patrolling home ranges and in reproductive behavior. At that time, plasma concentrations of testosterone are correlated with body size; plasma concentrations of corticosterone and parameters of home range, including area and the number of overlapped females, are correlated with home-range overlap between males and females. During prereproductive development, males (but not females) experience a maturational increase in plasma testosterone. At about the same time, they become more active, expand their home ranges, and grow less quickly than do females, suggesting a trade-off in the allocation of energy, mediated by testosterone. Experimentally, testosterone has positive effects on fitness by stimulating endurance and reproductive activity and increasing home-range area, but it exacts costs in fitness by increasing ectoparasitism, decreasing growth, and decreasing survivorship. We found evidence of selection on body size, endurance, and home-range size (and thus access to potential mates). Despite having positive effects on performance traits, plasma concentrations of testosterone were not correlated with number of offspring sired by males. However, we found a strong correlation between the level of plasma corticosterone and the number of offspring sired. We also found evidence of size-assortative mating, indicating that for males, both the number and the size (and thus, fecundity) of their mates increase with body size. Our studies exemplify the power of natural history combined with experimental endocrine manipulations to identify hormonal regulators of performance and linkages to fitness. Furthermore, our results illustrate ecological and evolutionary significance of individual variation in endocrine traits.&quot;,&quot;issue&quot;:&quot;4&quot;,&quot;volume&quot;:&quot;49&quot;},&quot;isTemporary&quot;:false}]},{&quot;citationID&quot;:&quot;MENDELEY_CITATION_0513eb31-12fa-417a-bdbb-30ad1a63872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&quot;,&quot;citationItems&quot;:[{&quot;id&quot;:&quot;b70da74f-c871-3c25-8ec2-9d79dc8caf9a&quot;,&quot;itemData&quot;:{&quot;type&quot;:&quot;article-journal&quot;,&quot;id&quot;:&quot;b70da74f-c871-3c25-8ec2-9d79dc8caf9a&quot;,&quot;title&quot;:&quot;Parasitism, host immune function, and sexual selection&quot;,&quot;author&quot;:[{&quot;family&quot;:&quot;Moller&quot;,&quot;given&quot;:&quot;A P&quot;,&quot;parse-names&quot;:false,&quot;dropping-particle&quot;:&quot;&quot;,&quot;non-dropping-particle&quot;:&quot;&quot;},{&quot;family&quot;:&quot;Christe&quot;,&quot;given&quot;:&quot;P&quot;,&quot;parse-names&quot;:false,&quot;dropping-particle&quot;:&quot;&quot;,&quot;non-dropping-particle&quot;:&quot;&quot;},{&quot;family&quot;:&quot;Lux&quot;,&quot;given&quot;:&quot;E&quot;,&quot;parse-names&quot;:false,&quot;dropping-particle&quot;:&quot;&quot;,&quot;non-dropping-particle&quot;:&quot;&quot;}],&quot;container-title&quot;:&quot;Source: The Quarterly Review of Biology&quot;,&quot;issued&quot;:{&quot;date-parts&quot;:[[1999]]},&quot;page&quot;:&quot;3-20&quot;,&quot;issue&quot;:&quot;1&quot;,&quot;volume&quot;:&quot;74&quot;,&quot;container-title-short&quot;:&quot;&quot;},&quot;isTemporary&quot;:false}]},{&quot;citationID&quot;:&quot;MENDELEY_CITATION_63135486-14f0-4d9e-9ddb-9c569854206e&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jMxMzU0ODYtMTRmMC00ZDllLTlkZGItOWM1Njk4NTQyMDZl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ID&quot;:&quot;MENDELEY_CITATION_eb216ee3-8d91-429b-99c2-bdc94530bc5f&quot;,&quot;properties&quot;:{&quot;noteIndex&quot;:0},&quot;isEdited&quot;:false,&quot;manualOverride&quot;:{&quot;isManuallyOverridden&quot;:false,&quot;citeprocText&quot;:&quot;&lt;sup&gt;38&lt;/sup&gt;&quot;,&quot;manualOverrideText&quot;:&quot;&quot;},&quot;citationTag&quot;:&quot;MENDELEY_CITATION_v3_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&quot;,&quot;citationItems&quot;:[{&quot;id&quot;:&quot;d4cd0c4c-88d7-32be-b700-da265e434845&quot;,&quot;itemData&quot;:{&quot;type&quot;:&quot;article-journal&quot;,&quot;id&quot;:&quot;d4cd0c4c-88d7-32be-b700-da265e434845&quot;,&quot;title&quot;:&quot;Structural characterization of tick cement cones collected from in vivo and artificial membrane blood-fed Lone Star ticks (Amblyomma americanum)&quot;,&quot;author&quot;:[{&quot;family&quot;:&quot;Bullard&quot;,&quot;given&quot;:&quot;Rebekah&quot;,&quot;parse-names&quot;:false,&quot;dropping-particle&quot;:&quot;&quot;,&quot;non-dropping-particle&quot;:&quot;&quot;},{&quot;family&quot;:&quot;Allen&quot;,&quot;given&quot;:&quot;Paige&quot;,&quot;parse-names&quot;:false,&quot;dropping-particle&quot;:&quot;&quot;,&quot;non-dropping-particle&quot;:&quot;&quot;},{&quot;family&quot;:&quot;Chao&quot;,&quot;given&quot;:&quot;Chien Chung&quot;,&quot;parse-names&quot;:false,&quot;dropping-particle&quot;:&quot;&quot;,&quot;non-dropping-particle&quot;:&quot;&quot;},{&quot;family&quot;:&quot;Douglas&quot;,&quot;given&quot;:&quot;Jessica&quot;,&quot;parse-names&quot;:false,&quot;dropping-particle&quot;:&quot;&quot;,&quot;non-dropping-particle&quot;:&quot;&quot;},{&quot;family&quot;:&quot;Das&quot;,&quot;given&quot;:&quot;Pradipta&quot;,&quot;parse-names&quot;:false,&quot;dropping-particle&quot;:&quot;&quot;,&quot;non-dropping-particle&quot;:&quot;&quot;},{&quot;family&quot;:&quot;Morgan&quot;,&quot;given&quot;:&quot;Sarah E.&quot;,&quot;parse-names&quot;:false,&quot;dropping-particle&quot;:&quot;&quot;,&quot;non-dropping-particle&quot;:&quot;&quot;},{&quot;family&quot;:&quot;Ching&quot;,&quot;given&quot;:&quot;Wei Mei&quot;,&quot;parse-names&quot;:false,&quot;dropping-particle&quot;:&quot;&quot;,&quot;non-dropping-particle&quot;:&quot;&quot;},{&quot;family&quot;:&quot;Karim&quot;,&quot;given&quot;:&quot;Shahid&quot;,&quot;parse-names&quot;:false,&quot;dropping-particle&quot;:&quot;&quot;,&quot;non-dropping-particle&quot;:&quot;&quot;}],&quot;container-title&quot;:&quot;Ticks and Tick-borne Diseases&quot;,&quot;container-title-short&quot;:&quot;Ticks Tick Borne Dis&quot;,&quot;DOI&quot;:&quot;10.1016/j.ttbdis.2016.04.006&quot;,&quot;ISSN&quot;:&quot;18779603&quot;,&quot;PMID&quot;:&quot;27118479&quot;,&quot;issued&quot;:{&quot;date-parts&quot;:[[2016,7,1]]},&quot;page&quot;:&quot;880-892&quot;,&quot;abstract&quot;:&quot;The Lone Star tick, Amblyomma americanum, is endemic to the southeastern United States and capable of transmitting pathogenic diseases and causing non-pathogenic conditions. To remain firmly attached to the host, the tick secretes a proteinaceous matrix termed the cement cone which hardens around the tick's mouthparts to assist in the attachment of the tick as well as to protect the mouthparts from the host immune system. Cement cones collected from ticks on a host are commonly contaminated with host skin and hair making analysis of the cone difficult. To reduce the contamination found in the cement cone, we have adapted an artificial membrane feeding system used to feed long mouthpart ticks. Cones collected from in vivo and membrane fed ticks are analyzed to determine changes in the cone morphology. Comparisons of the cement cones using light microscopy shows similar structures and color however using scanning electron microscopy the cones have drastically different structures. The in vivo cones contain fibrils, sheets, and are heavily textured whereas cones from membrane fed ticks are remarkably smooth with no distinct structures. Analysis of the secondary protein structures using FTIR-ATR show both in vivo and membrane fed cement cones contain β sheets but only in vivo cement cones contain helical protein structures. Additionally, proteomic analysis using LC–MS/MS identifies many proteins including glycine rich proteins, metalloproteases, and protease inhibitors. Proteomic analysis of the cones identified both secreted and non-secreted tick proteins. Artificial membrane feeding is a suitable model for increased collection of cement cones for proteomic analysis however, structurally there are significant differences.&quot;,&quot;publisher&quot;:&quot;Elsevier GmbH&quot;,&quot;issue&quot;:&quot;5&quot;,&quot;volume&quot;:&quot;7&quot;},&quot;isTemporary&quot;:false}]},{&quot;citationID&quot;:&quot;MENDELEY_CITATION_7aa04142-883d-4e5b-9921-9c17d3b448e8&quot;,&quot;properties&quot;:{&quot;noteIndex&quot;:0},&quot;isEdited&quot;:false,&quot;manualOverride&quot;:{&quot;isManuallyOverridden&quot;:false,&quot;citeprocText&quot;:&quot;&lt;sup&gt;39&lt;/sup&gt;&quot;,&quot;manualOverrideText&quot;:&quot;&quot;},&quot;citationTag&quot;:&quot;MENDELEY_CITATION_v3_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&quot;,&quot;citationItems&quot;:[{&quot;id&quot;:&quot;85c503ea-c0ff-3649-9698-2d911b1c3109&quot;,&quot;itemData&quot;:{&quot;type&quot;:&quot;book&quot;,&quot;id&quot;:&quot;85c503ea-c0ff-3649-9698-2d911b1c3109&quot;,&quot;title&quot;:&quot;Comparative animal physiology&quot;,&quot;author&quot;:[{&quot;family&quot;:&quot;Prosser&quot;,&quot;given&quot;:&quot;C Ladd&quot;,&quot;parse-names&quot;:false,&quot;dropping-particle&quot;:&quot;&quot;,&quot;non-dropping-particle&quot;:&quot;&quot;},{&quot;family&quot;:&quot;Brown&quot;,&quot;given&quot;:&quot;Frank Arthur&quot;,&quot;parse-names&quot;:false,&quot;dropping-particle&quot;:&quot;&quot;,&quot;non-dropping-particle&quot;:&quot;&quot;}],&quot;container-title&quot;:&quot;(No Title)&quot;,&quot;issued&quot;:{&quot;date-parts&quot;:[[1961]]},&quot;publisher-place&quot;:&quot;Amsterdam&quot;,&quot;edition&quot;:&quot;2&quot;,&quot;publisher&quot;:&quot; W. B Saunders&quot;,&quot;container-title-short&quot;:&quot;&quot;},&quot;isTemporary&quot;:false}]},{&quot;citationID&quot;:&quot;MENDELEY_CITATION_d8ec44b8-5ec1-4ce5-b3e4-5311f32b3034&quot;,&quot;properties&quot;:{&quot;noteIndex&quot;:0},&quot;isEdited&quot;:false,&quot;manualOverride&quot;:{&quot;isManuallyOverridden&quot;:false,&quot;citeprocText&quot;:&quot;&lt;sup&gt;40&lt;/sup&gt;&quot;,&quot;manualOverrideText&quot;:&quot;&quot;},&quot;citationTag&quot;:&quot;MENDELEY_CITATION_v3_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&quot;,&quot;citationItems&quot;:[{&quot;id&quot;:&quot;38c413a2-e352-39ec-a794-954af249235a&quot;,&quot;itemData&quot;:{&quot;type&quot;:&quot;article-journal&quot;,&quot;id&quot;:&quot;38c413a2-e352-39ec-a794-954af249235a&quot;,&quot;title&quot;:&quot;Ectoparasites: direct impact on host fitness&quot;,&quot;author&quot;:[{&quot;family&quot;:&quot;Lehmann&quot;,&quot;given&quot;:&quot;T&quot;,&quot;parse-names&quot;:false,&quot;dropping-particle&quot;:&quot;&quot;,&quot;non-dropping-particle&quot;:&quot;&quot;}],&quot;container-title&quot;:&quot;Parasitology Today&quot;,&quot;issued&quot;:{&quot;date-parts&quot;:[[1993]]},&quot;abstract&quot;:&quot;Despite being restricted to the host's first line of&amp;fence (the integument, away from vital organs), ectoparasite damage has a pronounced impact on host fitness. This generalization can be explained by the reduced dependence of most ectoparasites on their individual host, which minimizes the fitness loss linked to host death. This explanation implies that permanent ectoparasites evolve less 'aggressively' than do either nest or field ectoparasites. This, and other determinants of ectoparasitic virulence are discussed here by Tovi Lehmann. Weight loss, the reduced production of milk, eggs, meat, hide and wool, fetal abortions and death are extensively documented examples of direct (excluding pathogen transmission) consequences of ectoparasitism in domestic animals1, 2. The prediction of the 'conventional wis-dom' that parasites evolve to be harmless to their hosts is implicit in most explanations of these damages, ie. the confinement of crowded hosts, the provision of shelters for hosts that also protect ectoparasites, the exposure of hosts to unfamiliar ectoparasites, and artificial selection for host traits other than ectoparasite resistance. These explanations imply unusually high ectoparasite loads. Likewise, summaries of ectoparasite-host relationships generalize that ectoparasites, apart from their role in the transmission of pathogens, affect their hosts negligibly in the wild 2,3. This distinction between direct and indirect impact of ectoparasites has recently become less apparent. This review examines the hypothesis of negligible ectoparasite impact upon components of host fitness (reproduction and survival) in the light of recent studies and analyzes ectoparasitism with respect to parasite pathogenicity. Ectoparasites primarily share the exploitation of their host's integument. The large diversity among ectopara-sites relates to the independent origin of many taxa (eg. ectoparasitism evolved at least seven times in insects4), which include protozoa (eg. Ichtyobodo necator on octo-pusesS), nematodes (eg. Noctuidonema guyanense on moths 6) and mollusks (eg. Boonea impressa on oysters7), in addition to the more familiar monogenean helminths, leeches, crustaceans, acari and insects. Ectoparasites are found on a wide range of animal hosts. Because of the diversity of associated organisms and environmental settings, generalizations would be subject to many exceptions. Even though I will consider ectoparasitism from a broad perspective, my familiarity with mammal ectoparasites biases this review toward insects and acari. These were chosen narrowly (excluding mosquitoes, bot flies, etc.) to comply with all the definitions of ectoparasites.&quot;,&quot;volume&quot;:&quot;9&quot;,&quot;container-title-short&quot;:&quot;&quot;},&quot;isTemporary&quot;:false}]},{&quot;citationID&quot;:&quot;MENDELEY_CITATION_43c03488-4d68-4da6-9bf7-3cae2067114b&quot;,&quot;properties&quot;:{&quot;noteIndex&quot;:0},&quot;isEdited&quot;:false,&quot;manualOverride&quot;:{&quot;isManuallyOverridden&quot;:false,&quot;citeprocText&quot;:&quot;&lt;sup&gt;21&lt;/sup&gt;&quot;,&quot;manualOverrideText&quot;:&quot;&quot;},&quot;citationItems&quot;:[{&quot;id&quot;:&quot;68fb6a9e-e24d-3f6f-8379-fed4b739b9e4&quot;,&quot;itemData&quot;:{&quot;type&quot;:&quot;article-journal&quot;,&quot;id&quot;:&quot;68fb6a9e-e24d-3f6f-8379-fed4b739b9e4&quot;,&quot;title&quot;:&quot;The impact of tick parasites on the behaviour\nof the lizard Tiliqua rugosa&quot;,&quot;author&quot;:[{&quot;family&quot;:&quot;Main&quot;,&quot;given&quot;:&quot;A&quot;,&quot;parse-names&quot;:false,&quot;dropping-particle&quot;:&quot;&quot;,&quot;non-dropping-particle&quot;:&quot;&quot;},{&quot;family&quot;:&quot;Bull&quot;,&quot;given&quot;:&quot;M C&quot;,&quot;parse-names&quot;:false,&quot;dropping-particle&quot;:&quot;&quot;,&quot;non-dropping-particle&quot;:&quot;&quot;}],&quot;container-title&quot;:&quot;Oecologia&quot;,&quot;container-title-short&quot;:&quot;Oecologia&quot;,&quot;issued&quot;:{&quot;date-parts&quot;:[[2000]]},&quot;page&quot;:&quot;574-581&quot;,&quot;volume&quot;:&quot;122&quot;},&quot;isTemporary&quot;:false}],&quot;citationTag&quot;:&quot;MENDELEY_CITATION_v3_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&quot;},{&quot;citationID&quot;:&quot;MENDELEY_CITATION_a4295997-f9bf-425e-b5c5-6323698f14f3&quot;,&quot;properties&quot;:{&quot;noteIndex&quot;:0},&quot;isEdited&quot;:false,&quot;manualOverride&quot;:{&quot;isManuallyOverridden&quot;:false,&quot;citeprocText&quot;:&quot;[NO_PRINTED_FORM]&quot;,&quot;manualOverrideText&quot;:&quot;&quot;},&quot;citationItems&quot;:[],&quot;citationTag&quot;:&quot;MENDELEY_CITATION_v3_eyJjaXRhdGlvbklEIjoiTUVOREVMRVlfQ0lUQVRJT05fYTQyOTU5OTctZjliZi00MjVlLWI1YzUtNjMyMzY5OGYxNGYzIiwicHJvcGVydGllcyI6eyJub3RlSW5kZXgiOjB9LCJpc0VkaXRlZCI6ZmFsc2UsIm1hbnVhbE92ZXJyaWRlIjp7ImlzTWFudWFsbHlPdmVycmlkZGVuIjpmYWxzZSwiY2l0ZXByb2NUZXh0IjoiW05PX1BSSU5URURfRk9STV0iLCJtYW51YWxPdmVycmlkZVRleHQiOiIifSwiY2l0YXRpb25JdGVtcyI6W119&quot;},{&quot;citationID&quot;:&quot;MENDELEY_CITATION_cec1349b-c4e7-4d84-aee6-c7f52376d91d&quot;,&quot;properties&quot;:{&quot;noteIndex&quot;:0},&quot;isEdited&quot;:false,&quot;manualOverride&quot;:{&quot;isManuallyOverridden&quot;:false,&quot;citeprocText&quot;:&quot;&lt;sup&gt;41&lt;/sup&gt;&quot;,&quot;manualOverrideText&quot;:&quot;&quot;},&quot;citationTag&quot;:&quot;MENDELEY_CITATION_v3_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&quot;,&quot;citationItems&quot;:[{&quot;id&quot;:&quot;1b1320c0-7fe8-36bc-8421-cd285d496bf9&quot;,&quot;itemData&quot;:{&quot;type&quot;:&quot;article-journal&quot;,&quot;id&quot;:&quot;1b1320c0-7fe8-36bc-8421-cd285d496bf9&quot;,&quot;title&quot;:&quot;Home-range fidelity in the Australian sleepy lizard, Tiliqua rugosa&quot;,&quot;author&quot;:[{&quot;family&quot;:&quot;Bull&quot;,&quot;given&quot;:&quot;C. Michael&quot;,&quot;parse-names&quot;:false,&quot;dropping-particle&quot;:&quot;&quot;,&quot;non-dropping-particle&quot;:&quot;&quot;},{&quot;family&quot;:&quot;Freake&quot;,&quot;given&quot;:&quot;Michael J.&quot;,&quot;parse-names&quot;:false,&quot;dropping-particle&quot;:&quot;&quot;,&quot;non-dropping-particle&quot;:&quot;&quot;}],&quot;container-title&quot;:&quot;Australian Journal of Zoology&quot;,&quot;container-title-short&quot;:&quot;Aust J Zool&quot;,&quot;DOI&quot;:&quot;10.1071/ZO99021&quot;,&quot;ISSN&quot;:&quot;0004959X&quot;,&quot;issued&quot;:{&quot;date-parts&quot;:[[1999]]},&quot;page&quot;:&quot;125-132&quot;,&quot;abstract&quot;:&quot;A study was conducted at a semi-arid site near Mt Mary, South Australia. Fifty-eight adult sleepy lizards, Tiliqua rugosa, were radio-tagged and regularly located over the spring season, when they are most active, for 2-5 years. Home-range area did not differ between males and females. Changes in home-range position between years were assessed by the distance between home-range centres measured at intervals of one, two, three or four years. Mean distances for successive years were less than the span of the home range in one year. The distance did not differ between sexes, it was not related to lizard size, nor did it increase with increased time interval. This implies that for the resident adult population, lizards retain their home ranges for at least five years, and that the sexes do not differ in their fidelity to home range.&quot;,&quot;publisher&quot;:&quot;CSIRO&quot;,&quot;issue&quot;:&quot;2&quot;,&quot;volume&quot;:&quot;47&quot;},&quot;isTemporary&quot;:false}]},{&quot;citationID&quot;:&quot;MENDELEY_CITATION_29ce54b1-9db8-44c0-b235-d2b201961039&quot;,&quot;properties&quot;:{&quot;noteIndex&quot;:0},&quot;isEdited&quot;:false,&quot;manualOverride&quot;:{&quot;isManuallyOverridden&quot;:false,&quot;citeprocText&quot;:&quot;&lt;sup&gt;42&lt;/sup&gt;&quot;,&quot;manualOverrideText&quot;:&quot;&quot;},&quot;citationTag&quot;:&quot;MENDELEY_CITATION_v3_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&quot;,&quot;citationItems&quot;:[{&quot;id&quot;:&quot;7b67f90b-422e-311b-a9dd-3a101692a1fe&quot;,&quot;itemData&quot;:{&quot;type&quot;:&quot;article-journal&quot;,&quot;id&quot;:&quot;7b67f90b-422e-311b-a9dd-3a101692a1fe&quot;,&quot;title&quot;:&quot;Thermal sensitivity of sprint-running in the lizard Sceloporus undulatus: support for a conservative view of thermal physiology&quot;,&quot;author&quot;:[{&quot;family&quot;:&quot;Crowley&quot;,&quot;given&quot;:&quot;Shawn R&quot;,&quot;parse-names&quot;:false,&quot;dropping-particle&quot;:&quot;&quot;,&quot;non-dropping-particle&quot;:&quot;&quot;}],&quot;container-title&quot;:&quot;Oecologia&quot;,&quot;container-title-short&quot;:&quot;Oecologia&quot;,&quot;issued&quot;:{&quot;date-parts&quot;:[[1985]]},&quot;page&quot;:&quot;219-225&quot;,&quot;abstract&quot;:&quot;The thermal sensitivity of sprint-running ability was investigated in two populations of Sceloporus undulatus that occupy thermally distinct habitats. Integration of field and laboratory data indicates that lizards inhabiting a cool, high-elevation habitat are frequently active at body temperatures that retard sprint-running velocity, which could affect adversely their ability to evade predators and to capture prey. These negative effects might be expected to select for local adaptation of thermal physiology. No differences in thermal physiology (optimal temperature for sprinting, critical thermal limits) were found, however, between lizards from the two habitats. Preferred body temperature of Sceloporus undulatus is lower than the body temperature that maximizes sprint velocity but is still well within an' optimal performance range' where lizards can run at better than 95% of maximum velocity. Analysis of data from other studies shows a similar concordance of preferred body temperature and temperatures that maximize sprint velocity for some, but not all lizard species studied. Low diversity of predators and high levels of food may compensate in part for the reduced sprinting ability of high-elevation lizards active at low body temperatures. The lack of population differentiation supports the view that lizard thermal physiology is evolutionarily conservative. Although lizards have limited physiological means of regulating body temperature, many diurnal lizard species are known to regulate body temperature effectively by using thermoregulatory behaviors (Cowles and Bogert 1944; Heath 1965; Muth 1977; Avery 1982). Behavioral shifts in basking, time of activity, postural changes, and microha-bitat selection allow lizards to adjust for small-scale spatial and temporal variation in their thermal environment. Physiological acclimatization, acting more slowly, can supplement regulatory behaviors and extend the range of suitable thermal environments both seasonally and geographically. Regulatory behaviors and acclimatization both compensate for thermal variation within a habitat. Whether lizard populations or congeneric species occupying thermally distinct environments also compensate by genetic adaptation of thermal physiology is currently unresolved and the subject of considerably discussion (Hertz et al. 1983; Hertz 1983). Two major positions exist on the extent of lizard thermal physiology adaptation, positions seemingly shaped by the choice of taxa under investigation. Hertz et al. (1983) have labeled these positions the \&quot;static\&quot; and \&quot;labile\&quot; views of thermal physiology. The \&quot;static\&quot; view, traceable to Bo-gert (1949a), maintains that thermal physiology is evolu-tionarily conservative and resistant to directional selection. Support for the static view is derived largely from studies of temperate-desert lizards (Bogert 1949b; King 1980; Hertz et al. 1983) but support is also drawn from studies of fish (Brown and Feldmuth 1971; Calhoun et al. 1981) and other ectotherms (Usakov 1964). The labile view contends that closely related species and populations do respond to divergent thermal regimes by adaptation of thermal physiology. Support for the labile view comes from studies of tropical lizards, particularly those in the genus Anolis (Ruibal 1961; Ruibal and Philibosian 1970; Hertz et al. 1979). In the iguanid lizard Sceloporus undulatus, populations occupying thermally distinctive habitats may exhibit different thermal-response patterns. Lizards in a high-elevation population in Colorado, for example, are active at significantly lower and more variable body temperatures than lizards in a low-elevation population from New Mexico. The labile view would predict that the Colorado population should show either a shift in thermal performance (and, possibly, preferred body temperature) toward lower temperatures or an increase in thermal performance breadth (Fig. 1 A). The static view would predict no differences in thermal physiology or preference between the two populations. Thermal performance curves of the two populations would be expected to coincide (Fig. 1 B). Sprint-running performance can be used as an ecologically meaningful and direct measure of thermal physiology (see Huey and Stevenson 1979 for a discussion of measures of thermal physiological performance). Sprinting data can be obtained over a lizards's entire range of activity temperatures , allowing performance curves to be constructed that can detect possible population differences either in curve breadth or in relative curve position. To test the alternative predictions of the static and the labile viewpoints, this study examines the thermal-sensitivity of sprint-running performance in two Sceloporus undula-tus populations occupying thermally distinct habitats. The results of the sprinting performance trials are discussed in relationship to field thermoregulatory behaviors and the relative costs and benefits of thermoregulation in each habitat .&quot;,&quot;volume&quot;:&quot;66&quot;},&quot;isTemporary&quot;:false}]},{&quot;citationID&quot;:&quot;MENDELEY_CITATION_f3d22eeb-83f4-439e-890a-061c145f15bb&quot;,&quot;properties&quot;:{&quot;noteIndex&quot;:0},&quot;isEdited&quot;:false,&quot;manualOverride&quot;:{&quot;isManuallyOverridden&quot;:false,&quot;citeprocText&quot;:&quot;&lt;sup&gt;12,43,44&lt;/sup&gt;&quot;,&quot;manualOverrideText&quot;:&quot;&quot;},&quot;citationTag&quot;:&quot;MENDELEY_CITATION_v3_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&quot;,&quot;citationItems&quot;:[{&quot;id&quot;:&quot;7845ac8d-b756-343f-b1f7-19febb83c6b0&quot;,&quot;itemData&quot;:{&quot;type&quot;:&quot;article-journal&quot;,&quot;id&quot;:&quot;7845ac8d-b756-343f-b1f7-19febb83c6b0&quot;,&quot;title&quot;:&quot;Effects of nymphal ticks and their interaction with malaria on the physiology of male fence lizards&quot;,&quot;author&quot;:[{&quot;family&quot;:&quot;Dunlap&quot;,&quot;given&quot;:&quot;Kent D&quot;,&quot;parse-names&quot;:false,&quot;dropping-particle&quot;:&quot;&quot;,&quot;non-dropping-particle&quot;:&quot;&quot;},{&quot;family&quot;:&quot;Mathies&quot;,&quot;given&quot;:&quot;Tom&quot;,&quot;parse-names&quot;:false,&quot;dropping-particle&quot;:&quot;&quot;,&quot;non-dropping-particle&quot;:&quot;&quot;}],&quot;container-title&quot;:&quot;Copea&quot;,&quot;ISBN&quot;:&quot;202312:24:22&quot;,&quot;URL&quot;:&quot;https://about.jstor.org/terms&quot;,&quot;issued&quot;:{&quot;date-parts&quot;:[[1993]]},&quot;page&quot;:&quot;1045-1048&quot;,&quot;issue&quot;:&quot;4&quot;,&quot;volume&quot;:&quot;28&quot;,&quot;container-title-short&quot;:&quot;&quot;},&quot;isTemporary&quot;:false},{&quot;id&quot;:&quot;cae18192-4870-3b25-bc87-c5fc5cc9d68d&quot;,&quot;itemData&quot;:{&quot;type&quot;:&quot;article-journal&quot;,&quot;id&quot;:&quot;cae18192-4870-3b25-bc87-c5fc5cc9d68d&quot;,&quot;title&quot;:&quot;Old pythons stay fit; effects of haematozoan infections on life history traits of a large tropical predator&quot;,&quot;author&quot;:[{&quot;family&quot;:&quot;Madsen&quot;,&quot;given&quot;:&quot;Thomas&quot;,&quot;parse-names&quot;:false,&quot;dropping-particle&quot;:&quot;&quot;,&quot;non-dropping-particle&quot;:&quot;&quot;},{&quot;family&quot;:&quot;Ujvari&quot;,&quot;given&quot;:&quot;Beata&quot;,&quot;parse-names&quot;:false,&quot;dropping-particle&quot;:&quot;&quot;,&quot;non-dropping-particle&quot;:&quot;&quot;},{&quot;family&quot;:&quot;Olsson&quot;,&quot;given&quot;:&quot;Mats&quot;,&quot;parse-names&quot;:false,&quot;dropping-particle&quot;:&quot;&quot;,&quot;non-dropping-particle&quot;:&quot;&quot;}],&quot;container-title&quot;:&quot;Oecologia&quot;,&quot;container-title-short&quot;:&quot;Oecologia&quot;,&quot;DOI&quot;:&quot;10.1007/s00442-004-1742-9&quot;,&quot;ISSN&quot;:&quot;00298549&quot;,&quot;PMID&quot;:&quot;15517406&quot;,&quot;issued&quot;:{&quot;date-parts&quot;:[[2005,1]]},&quot;page&quot;:&quot;407-412&quot;,&quot;abstract&quot;:&quot;We document the impact of blood parasite infections caused by Hepatozoon sp. on water python (Liasis fuscus) life history traits such as growth rates, condition, reproductive output and survival. Individual snakes maintained similar among-year parasite loads. Hepatozoon infections affected python growth rate, i.e. snakes suffering from high infection levels exhibited significantly slower growth compared to individuals with low parasite loads. Our results suggest that the parasites also affected the pythons' nutritional status (condition), as snakes with low condition scores suffered from higher parasite infection levels than snakes with high scores. Furthermore, our data suggest that parasitaemia may affect female reproductive output, as reproductive female pythons harboured lower parasite loads compared to non-reproductive adult females. High levels of parasite infections also affected juvenile python survival, as recaptured snakes harboured significantly lower parasite loads compared to non-recaptured yearling pythons. In our study area, water python have very few natural predators and, hence, experience low mortality rates and commonly reach an age of &gt; 15 years. In contrast to results obtained in other studies, parasite loads in larger/ older pythons were lower compared to younger snakes, suggesting that only snakes harbouring lower levels of parasitaemia were able to survive to old age. We suggest that a possible cause for the opposing results regarding parasite prevalence and host age may be due to different levels of extrinsic mortality rates and longevity. Long-lived organisms, such as water pythons, may invest relatively more into crucial self-maintenance functions such as parasite defence, compared to short-lived organisms. © Springer-Verlag 2004.&quot;,&quot;issue&quot;:&quot;3&quot;,&quot;volume&quot;:&quot;142&quot;},&quot;isTemporary&quot;:false},{&quot;id&quot;:&quot;cf9a2e4c-966b-3d7c-8220-c01a0418c699&quot;,&quot;itemData&quot;:{&quot;type&quot;:&quot;article-journal&quot;,&quot;id&quot;:&quot;cf9a2e4c-966b-3d7c-8220-c01a0418c699&quot;,&quot;title&quot;:&quot;Testosterone, ticks and travels: A test of the immunocompetence-handicap hypothesis in free-ranging male sand lizards&quot;,&quot;author&quot;:[{&quot;family&quot;:&quot;Olsson&quot;,&quot;given&quot;:&quot;M.&quot;,&quot;parse-names&quot;:false,&quot;dropping-particle&quot;:&quot;&quot;,&quot;non-dropping-particle&quot;:&quot;&quot;},{&quot;family&quot;:&quot;Wapstra&quot;,&quot;given&quot;:&quot;E.&quot;,&quot;parse-names&quot;:false,&quot;dropping-particle&quot;:&quot;&quot;,&quot;non-dropping-particle&quot;:&quot;&quot;},{&quot;family&quot;:&quot;Madsen&quot;,&quot;given&quot;:&quot;T.&quot;,&quot;parse-names&quot;:false,&quot;dropping-particle&quot;:&quot;&quot;,&quot;non-dropping-particle&quot;:&quot;&quot;},{&quot;family&quot;:&quot;Silverin&quot;,&quot;given&quot;:&quot;B.&quot;,&quot;parse-names&quot;:false,&quot;dropping-particle&quot;:&quot;&quot;,&quot;non-dropping-particle&quot;:&quot;&quot;}],&quot;container-title&quot;:&quot;Proceedings of the Royal Society B: Biological Sciences&quot;,&quot;DOI&quot;:&quot;10.1098/rspb.2000.1289&quot;,&quot;ISSN&quot;:&quot;14712970&quot;,&quot;PMID&quot;:&quot;11413653&quot;,&quot;issued&quot;:{&quot;date-parts&quot;:[[2000]]},&quot;page&quot;:&quot;2339-2343&quot;,&quot;abstract&quot;:&quot;The immunocompetence-handicap hypothesis suggests that androgen-dependent male characters constitute honest signals of mate and/or rival quality because of the imposed costs through immune suppression associated with elevated testosterone levels. We demonstrate in a field experiment that male sand lizards (Lacerta agilis) exposed to elevated testosterone suffered from increased mass loss and tick load compared to control males. Although the first of these two results could be due to an elevated basal metabolic rate from increased plasma testosterone levels, the increased parasite load was statistically independent of the loss in body condition and is likely to be due to compromised immune function. Testosterone-treated males showed greater mobility than control males, and greater mobility resulted in higher mating success. Our experiment thus lends support to the immunocompetence-handicap hypothesis, suggesting that male testosterone levels have been moderated by balancing selection for reproductive success and sustained immune function.&quot;,&quot;publisher&quot;:&quot;Royal Society&quot;,&quot;issue&quot;:&quot;1459&quot;,&quot;volume&quot;:&quot;267&quot;,&quot;container-title-short&quot;:&quot;&quot;},&quot;isTemporary&quot;:false}]},{&quot;citationID&quot;:&quot;MENDELEY_CITATION_d5a8b68a-e8a2-412a-a02b-aa259dfe89db&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&quot;,&quot;citationItems&quot;:[{&quot;id&quot;:&quot;594071ba-bd98-3ff2-9f98-84706f9467d1&quot;,&quot;itemData&quot;:{&quot;type&quot;:&quot;article-journal&quot;,&quot;id&quot;:&quot;594071ba-bd98-3ff2-9f98-84706f9467d1&quot;,&quot;title&quot;:&quot;Effect of host lizard anemia on host choice and feeding rate of larval western black-legged ticks (Ixodes pacificus)&quot;,&quot;author&quot;:[{&quot;family&quot;:&quot;Pittman&quot;,&quot;given&quot;:&quot;William&quot;,&quot;parse-names&quot;:false,&quot;dropping-particle&quot;:&quot;&quot;,&quot;non-dropping-particle&quot;:&quot;&quot;},{&quot;family&quot;:&quot;Pollock&quot;,&quot;given&quot;:&quot;Nicholas B.&quot;,&quot;parse-names&quot;:false,&quot;dropping-particle&quot;:&quot;&quot;,&quot;non-dropping-particle&quot;:&quot;&quot;},{&quot;family&quot;:&quot;Taylor&quot;,&quot;given&quot;:&quot;Emily N.&quot;,&quot;parse-names&quot;:false,&quot;dropping-particle&quot;:&quot;&quot;,&quot;non-dropping-particle&quot;:&quot;&quot;}],&quot;container-title&quot;:&quot;Experimental and Applied Acarology&quot;,&quot;container-title-short&quot;:&quot;Exp Appl Acarol&quot;,&quot;DOI&quot;:&quot;10.1007/s10493-013-9709-3&quot;,&quot;ISSN&quot;:&quot;01688162&quot;,&quot;PMID&quot;:&quot;23760685&quot;,&quot;issued&quot;:{&quot;date-parts&quot;:[[2013]]},&quot;page&quot;:&quot;471-479&quot;,&quot;abstract&quot;:&quot;Although ticks are known to exhibit preferences among host species, there is little evidence that ticks select hosts within a species based on physiological condition. It may be beneficial for ticks to choose hosts that are easier to feed upon if the ticks can perceive indicative chemical or other signals from the host. For example, if ticks can detect host hematocrit they may choose hosts with high hematocrit, facilitating a faster blood meal. It may similarly be adaptive for ticks to avoid anemic hosts because it may be difficult for them to obtain an adequate meal and feeding duration may be extended. We tested the hypothesis that larval western black-legged ticks (Ixodes pacificus) detect host hematocrit using external cues and choose healthy over anemic hosts, allowing them to feed more quickly. We presented groups of larval ticks with pairs of healthy and anemic male western fence lizards (Sceloporus occidentalis), allowed them to select a host, and measured the feeding duration of the ticks. We found that the ticks did not exhibit a statistically significant preference for healthy over anemic lizards, but that the ticks fed to repletion significantly faster on healthy hosts than on anemic hosts. Larval ticks may not be able to detect external cues indicating the health of the host, at least not in terms of their hematocrit. The extended feeding duration likely reflects the extra time needed for the ticks to concentrate the blood meal of their anemic hosts. © 2013 Springer Science+Business Media Dordrecht.&quot;,&quot;issue&quot;:&quot;4&quot;,&quot;volume&quot;:&quot;61&quot;},&quot;isTemporary&quot;:false}]}]"/>
    <we:property name="MENDELEY_CITATIONS_LOCALE_CODE" value="&quot;en-US&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1C23A84B640343877B3045D63A52F6" ma:contentTypeVersion="11" ma:contentTypeDescription="Create a new document." ma:contentTypeScope="" ma:versionID="82e1ba8095282881cfb283cbe89a16d8">
  <xsd:schema xmlns:xsd="http://www.w3.org/2001/XMLSchema" xmlns:xs="http://www.w3.org/2001/XMLSchema" xmlns:p="http://schemas.microsoft.com/office/2006/metadata/properties" xmlns:ns3="a62f0f05-d527-4eeb-9152-a88dffa54692" xmlns:ns4="6aff93c5-4f4b-47ff-9011-b1502963e7dc" targetNamespace="http://schemas.microsoft.com/office/2006/metadata/properties" ma:root="true" ma:fieldsID="e0c667186b87340ed7f1fa4043f88ef3" ns3:_="" ns4:_="">
    <xsd:import namespace="a62f0f05-d527-4eeb-9152-a88dffa54692"/>
    <xsd:import namespace="6aff93c5-4f4b-47ff-9011-b1502963e7d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2f0f05-d527-4eeb-9152-a88dffa5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ff93c5-4f4b-47ff-9011-b1502963e7d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59BD4-1621-40EB-84DC-EF5A5037A3F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F01895-325E-440A-91B2-146B62EAED63}">
  <ds:schemaRefs>
    <ds:schemaRef ds:uri="http://schemas.microsoft.com/sharepoint/v3/contenttype/forms"/>
  </ds:schemaRefs>
</ds:datastoreItem>
</file>

<file path=customXml/itemProps3.xml><?xml version="1.0" encoding="utf-8"?>
<ds:datastoreItem xmlns:ds="http://schemas.openxmlformats.org/officeDocument/2006/customXml" ds:itemID="{DAAF0282-B014-4085-8FBF-C9EDE05910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2f0f05-d527-4eeb-9152-a88dffa54692"/>
    <ds:schemaRef ds:uri="6aff93c5-4f4b-47ff-9011-b1502963e7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1B41AA-D37A-D74B-9BA7-053AD334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2462</TotalTime>
  <Pages>9</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 Kristoffer H.</dc:creator>
  <cp:keywords/>
  <dc:description/>
  <cp:lastModifiedBy>C.M. Gienger</cp:lastModifiedBy>
  <cp:revision>55</cp:revision>
  <dcterms:created xsi:type="dcterms:W3CDTF">2023-07-21T02:34:00Z</dcterms:created>
  <dcterms:modified xsi:type="dcterms:W3CDTF">2023-08-09T17:44:00Z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ContentTypeId">
    <vt:lpwstr>0x010100851C23A84B640343877B3045D63A52F6</vt:lpwstr>
  </property>
  <property fmtid="{D5CDD505-2E9C-101B-9397-08002B2CF9AE}" pid="23" name="MSIP_Label_bf6fef03-d487-4433-8e43-6b81c0a1b7be_Enabled">
    <vt:lpwstr>true</vt:lpwstr>
  </property>
  <property fmtid="{D5CDD505-2E9C-101B-9397-08002B2CF9AE}" pid="24" name="MSIP_Label_bf6fef03-d487-4433-8e43-6b81c0a1b7be_SetDate">
    <vt:lpwstr>2023-04-07T04:50:16Z</vt:lpwstr>
  </property>
  <property fmtid="{D5CDD505-2E9C-101B-9397-08002B2CF9AE}" pid="25" name="MSIP_Label_bf6fef03-d487-4433-8e43-6b81c0a1b7be_Method">
    <vt:lpwstr>Standard</vt:lpwstr>
  </property>
  <property fmtid="{D5CDD505-2E9C-101B-9397-08002B2CF9AE}" pid="26" name="MSIP_Label_bf6fef03-d487-4433-8e43-6b81c0a1b7be_Name">
    <vt:lpwstr>Unclassified</vt:lpwstr>
  </property>
  <property fmtid="{D5CDD505-2E9C-101B-9397-08002B2CF9AE}" pid="27" name="MSIP_Label_bf6fef03-d487-4433-8e43-6b81c0a1b7be_SiteId">
    <vt:lpwstr>1daf5147-a543-4707-a2fb-2acf0b2a3936</vt:lpwstr>
  </property>
  <property fmtid="{D5CDD505-2E9C-101B-9397-08002B2CF9AE}" pid="28" name="MSIP_Label_bf6fef03-d487-4433-8e43-6b81c0a1b7be_ActionId">
    <vt:lpwstr>babbc222-3979-40eb-a0da-ca86defe7b4d</vt:lpwstr>
  </property>
  <property fmtid="{D5CDD505-2E9C-101B-9397-08002B2CF9AE}" pid="29" name="MSIP_Label_bf6fef03-d487-4433-8e43-6b81c0a1b7be_ContentBits">
    <vt:lpwstr>0</vt:lpwstr>
  </property>
</Properties>
</file>
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0A0EB" w14:textId="600CF8A2" w:rsidR="00510131" w:rsidRPr="008075C5" w:rsidRDefault="00510131" w:rsidP="00510131">
      <w:pPr>
        <w:spacing w:line="240" w:lineRule="auto"/>
        <w:contextualSpacing/>
        <w:rPr>
          <w:rFonts w:ascii="Times New Roman" w:hAnsi="Times New Roman" w:cs="Times New Roman"/>
          <w:sz w:val="24"/>
          <w:szCs w:val="24"/>
        </w:rPr>
      </w:pPr>
      <w:r w:rsidRPr="008075C5">
        <w:rPr>
          <w:rFonts w:ascii="Times New Roman" w:hAnsi="Times New Roman" w:cs="Times New Roman"/>
          <w:b/>
          <w:color w:val="000000" w:themeColor="text1"/>
          <w:sz w:val="24"/>
          <w:szCs w:val="24"/>
        </w:rPr>
        <w:t>Tick</w:t>
      </w:r>
      <w:r w:rsidR="00F17C6B" w:rsidRPr="008075C5">
        <w:rPr>
          <w:rFonts w:ascii="Times New Roman" w:hAnsi="Times New Roman" w:cs="Times New Roman"/>
          <w:b/>
          <w:color w:val="000000" w:themeColor="text1"/>
          <w:sz w:val="24"/>
          <w:szCs w:val="24"/>
        </w:rPr>
        <w:t>-</w:t>
      </w:r>
      <w:r w:rsidR="00641AE8" w:rsidRPr="008075C5">
        <w:rPr>
          <w:rFonts w:ascii="Times New Roman" w:hAnsi="Times New Roman" w:cs="Times New Roman"/>
          <w:b/>
          <w:color w:val="000000" w:themeColor="text1"/>
          <w:sz w:val="24"/>
          <w:szCs w:val="24"/>
        </w:rPr>
        <w:t xml:space="preserve">tock, </w:t>
      </w:r>
      <w:r w:rsidR="00AD28C5" w:rsidRPr="008075C5">
        <w:rPr>
          <w:rFonts w:ascii="Times New Roman" w:hAnsi="Times New Roman" w:cs="Times New Roman"/>
          <w:b/>
          <w:color w:val="000000" w:themeColor="text1"/>
          <w:sz w:val="24"/>
          <w:szCs w:val="24"/>
        </w:rPr>
        <w:t>racing</w:t>
      </w:r>
      <w:r w:rsidR="00641AE8" w:rsidRPr="008075C5">
        <w:rPr>
          <w:rFonts w:ascii="Times New Roman" w:hAnsi="Times New Roman" w:cs="Times New Roman"/>
          <w:b/>
          <w:color w:val="000000" w:themeColor="text1"/>
          <w:sz w:val="24"/>
          <w:szCs w:val="24"/>
        </w:rPr>
        <w:t xml:space="preserve"> the clock: P</w:t>
      </w:r>
      <w:r w:rsidR="006B7186" w:rsidRPr="008075C5">
        <w:rPr>
          <w:rFonts w:ascii="Times New Roman" w:hAnsi="Times New Roman" w:cs="Times New Roman"/>
          <w:b/>
          <w:color w:val="000000" w:themeColor="text1"/>
          <w:sz w:val="24"/>
          <w:szCs w:val="24"/>
        </w:rPr>
        <w:t>arasitism</w:t>
      </w:r>
      <w:r w:rsidRPr="008075C5">
        <w:rPr>
          <w:rFonts w:ascii="Times New Roman" w:hAnsi="Times New Roman" w:cs="Times New Roman"/>
          <w:b/>
          <w:color w:val="000000" w:themeColor="text1"/>
          <w:sz w:val="24"/>
          <w:szCs w:val="24"/>
        </w:rPr>
        <w:t xml:space="preserve"> is associated with decreased </w:t>
      </w:r>
      <w:r w:rsidR="00222F92" w:rsidRPr="008075C5">
        <w:rPr>
          <w:rFonts w:ascii="Times New Roman" w:hAnsi="Times New Roman" w:cs="Times New Roman"/>
          <w:b/>
          <w:color w:val="000000" w:themeColor="text1"/>
          <w:sz w:val="24"/>
          <w:szCs w:val="24"/>
        </w:rPr>
        <w:t>sprint</w:t>
      </w:r>
      <w:r w:rsidRPr="008075C5">
        <w:rPr>
          <w:rFonts w:ascii="Times New Roman" w:hAnsi="Times New Roman" w:cs="Times New Roman"/>
          <w:b/>
          <w:color w:val="000000" w:themeColor="text1"/>
          <w:sz w:val="24"/>
          <w:szCs w:val="24"/>
        </w:rPr>
        <w:t xml:space="preserve"> performance in the Eastern Fence Lizard</w:t>
      </w:r>
    </w:p>
    <w:p w14:paraId="089D43D9" w14:textId="77777777" w:rsidR="00510131" w:rsidRPr="008075C5" w:rsidRDefault="00510131" w:rsidP="00B269F3">
      <w:pPr>
        <w:spacing w:line="240" w:lineRule="auto"/>
        <w:contextualSpacing/>
        <w:rPr>
          <w:rFonts w:ascii="Times New Roman" w:hAnsi="Times New Roman" w:cs="Times New Roman"/>
          <w:sz w:val="24"/>
          <w:szCs w:val="24"/>
        </w:rPr>
      </w:pPr>
    </w:p>
    <w:p w14:paraId="2DAA401E" w14:textId="549799EE" w:rsidR="00035F8B" w:rsidRPr="008075C5" w:rsidRDefault="00035F8B" w:rsidP="00B269F3">
      <w:pPr>
        <w:spacing w:line="240" w:lineRule="auto"/>
        <w:contextualSpacing/>
        <w:rPr>
          <w:rFonts w:ascii="Times New Roman" w:hAnsi="Times New Roman" w:cs="Times New Roman"/>
          <w:sz w:val="24"/>
          <w:szCs w:val="24"/>
          <w:vertAlign w:val="superscript"/>
        </w:rPr>
      </w:pPr>
      <w:r w:rsidRPr="008075C5">
        <w:rPr>
          <w:rFonts w:ascii="Times New Roman" w:hAnsi="Times New Roman" w:cs="Times New Roman"/>
          <w:sz w:val="24"/>
          <w:szCs w:val="24"/>
        </w:rPr>
        <w:t>Kristoffer H. Wild</w:t>
      </w:r>
      <w:r w:rsidRPr="008075C5">
        <w:rPr>
          <w:rFonts w:ascii="Times New Roman" w:hAnsi="Times New Roman" w:cs="Times New Roman"/>
          <w:sz w:val="24"/>
          <w:szCs w:val="24"/>
          <w:vertAlign w:val="superscript"/>
        </w:rPr>
        <w:t>1,2</w:t>
      </w:r>
      <w:r w:rsidRPr="008075C5">
        <w:rPr>
          <w:rFonts w:ascii="Times New Roman" w:hAnsi="Times New Roman" w:cs="Times New Roman"/>
          <w:sz w:val="24"/>
          <w:szCs w:val="24"/>
        </w:rPr>
        <w:t xml:space="preserve"> &amp; C.M. </w:t>
      </w:r>
      <w:r w:rsidR="00953448" w:rsidRPr="008075C5">
        <w:rPr>
          <w:rFonts w:ascii="Times New Roman" w:hAnsi="Times New Roman" w:cs="Times New Roman"/>
          <w:sz w:val="24"/>
          <w:szCs w:val="24"/>
        </w:rPr>
        <w:t>Gienger</w:t>
      </w:r>
      <w:r w:rsidR="00953448" w:rsidRPr="008075C5">
        <w:rPr>
          <w:rFonts w:ascii="Times New Roman" w:hAnsi="Times New Roman" w:cs="Times New Roman"/>
          <w:sz w:val="24"/>
          <w:szCs w:val="24"/>
          <w:vertAlign w:val="superscript"/>
        </w:rPr>
        <w:t>2</w:t>
      </w:r>
    </w:p>
    <w:p w14:paraId="7146BFC1" w14:textId="77777777" w:rsidR="00FD44C6" w:rsidRPr="008075C5" w:rsidRDefault="00FD44C6" w:rsidP="00B269F3">
      <w:pPr>
        <w:spacing w:line="240" w:lineRule="auto"/>
        <w:contextualSpacing/>
        <w:rPr>
          <w:rFonts w:ascii="Times New Roman" w:hAnsi="Times New Roman" w:cs="Times New Roman"/>
          <w:bCs/>
          <w:sz w:val="24"/>
          <w:szCs w:val="24"/>
        </w:rPr>
      </w:pPr>
    </w:p>
    <w:p w14:paraId="7F57ED5A" w14:textId="71F3371B" w:rsidR="00035F8B" w:rsidRPr="008075C5" w:rsidRDefault="00953448" w:rsidP="00B269F3">
      <w:pPr>
        <w:spacing w:line="240" w:lineRule="auto"/>
        <w:contextualSpacing/>
        <w:rPr>
          <w:rFonts w:ascii="Times New Roman" w:hAnsi="Times New Roman" w:cs="Times New Roman"/>
          <w:sz w:val="24"/>
          <w:szCs w:val="24"/>
        </w:rPr>
      </w:pPr>
      <w:r w:rsidRPr="008075C5">
        <w:rPr>
          <w:rFonts w:ascii="Times New Roman" w:hAnsi="Times New Roman" w:cs="Times New Roman"/>
          <w:bCs/>
          <w:sz w:val="24"/>
          <w:szCs w:val="24"/>
        </w:rPr>
        <w:t>1</w:t>
      </w:r>
      <w:r w:rsidR="00035F8B" w:rsidRPr="008075C5">
        <w:rPr>
          <w:rFonts w:ascii="Times New Roman" w:hAnsi="Times New Roman" w:cs="Times New Roman"/>
          <w:sz w:val="24"/>
          <w:szCs w:val="24"/>
        </w:rPr>
        <w:t xml:space="preserve">. </w:t>
      </w:r>
      <w:r w:rsidR="00C85CDC" w:rsidRPr="008075C5">
        <w:rPr>
          <w:rFonts w:ascii="Times New Roman" w:hAnsi="Times New Roman" w:cs="Times New Roman"/>
          <w:sz w:val="24"/>
          <w:szCs w:val="24"/>
        </w:rPr>
        <w:t xml:space="preserve">School of </w:t>
      </w:r>
      <w:proofErr w:type="spellStart"/>
      <w:r w:rsidR="00C85CDC" w:rsidRPr="008075C5">
        <w:rPr>
          <w:rFonts w:ascii="Times New Roman" w:hAnsi="Times New Roman" w:cs="Times New Roman"/>
          <w:sz w:val="24"/>
          <w:szCs w:val="24"/>
        </w:rPr>
        <w:t>BioSciences</w:t>
      </w:r>
      <w:proofErr w:type="spellEnd"/>
      <w:r w:rsidR="00C85CDC" w:rsidRPr="008075C5">
        <w:rPr>
          <w:rFonts w:ascii="Times New Roman" w:hAnsi="Times New Roman" w:cs="Times New Roman"/>
          <w:sz w:val="24"/>
          <w:szCs w:val="24"/>
        </w:rPr>
        <w:t>, The Univ</w:t>
      </w:r>
      <w:r w:rsidRPr="008075C5">
        <w:rPr>
          <w:rFonts w:ascii="Times New Roman" w:hAnsi="Times New Roman" w:cs="Times New Roman"/>
          <w:sz w:val="24"/>
          <w:szCs w:val="24"/>
        </w:rPr>
        <w:t>ersity</w:t>
      </w:r>
      <w:r w:rsidR="00C85CDC" w:rsidRPr="008075C5">
        <w:rPr>
          <w:rFonts w:ascii="Times New Roman" w:hAnsi="Times New Roman" w:cs="Times New Roman"/>
          <w:sz w:val="24"/>
          <w:szCs w:val="24"/>
        </w:rPr>
        <w:t xml:space="preserve"> of Melbourne, Parkville, </w:t>
      </w:r>
      <w:r w:rsidRPr="008075C5">
        <w:rPr>
          <w:rFonts w:ascii="Times New Roman" w:hAnsi="Times New Roman" w:cs="Times New Roman"/>
          <w:sz w:val="24"/>
          <w:szCs w:val="24"/>
        </w:rPr>
        <w:t>Victoria</w:t>
      </w:r>
      <w:r w:rsidR="00035F8B" w:rsidRPr="008075C5">
        <w:rPr>
          <w:rFonts w:ascii="Times New Roman" w:hAnsi="Times New Roman" w:cs="Times New Roman"/>
          <w:sz w:val="24"/>
          <w:szCs w:val="24"/>
        </w:rPr>
        <w:t>, Australia</w:t>
      </w:r>
    </w:p>
    <w:p w14:paraId="6E8E24AE" w14:textId="27861322" w:rsidR="00D24AA7" w:rsidRPr="008075C5" w:rsidRDefault="00953448" w:rsidP="00664C3C">
      <w:pPr>
        <w:spacing w:line="240" w:lineRule="auto"/>
        <w:contextualSpacing/>
        <w:rPr>
          <w:rFonts w:ascii="Times New Roman" w:hAnsi="Times New Roman" w:cs="Times New Roman"/>
          <w:sz w:val="24"/>
          <w:szCs w:val="24"/>
        </w:rPr>
      </w:pPr>
      <w:r w:rsidRPr="008075C5">
        <w:rPr>
          <w:rFonts w:ascii="Times New Roman" w:hAnsi="Times New Roman" w:cs="Times New Roman"/>
          <w:sz w:val="24"/>
          <w:szCs w:val="24"/>
        </w:rPr>
        <w:t>2. Department of Biology and Center of Excellence for Field Biology, Austin Peay State University, USA</w:t>
      </w:r>
      <w:r w:rsidR="00A24E33" w:rsidRPr="008075C5">
        <w:rPr>
          <w:rFonts w:ascii="Times New Roman" w:hAnsi="Times New Roman" w:cs="Times New Roman"/>
          <w:sz w:val="24"/>
          <w:szCs w:val="24"/>
        </w:rPr>
        <w:br w:type="page"/>
      </w:r>
    </w:p>
    <w:p w14:paraId="5EFE62E0" w14:textId="4DB0B9F6" w:rsidR="00D24AA7" w:rsidRPr="008075C5" w:rsidRDefault="00D24AA7" w:rsidP="00D24AA7">
      <w:pPr>
        <w:spacing w:after="0" w:line="240" w:lineRule="auto"/>
        <w:contextualSpacing/>
        <w:rPr>
          <w:rFonts w:ascii="Times New Roman" w:hAnsi="Times New Roman" w:cs="Times New Roman"/>
          <w:b/>
          <w:bCs/>
          <w:sz w:val="24"/>
          <w:szCs w:val="24"/>
        </w:rPr>
      </w:pPr>
      <w:r w:rsidRPr="008075C5">
        <w:rPr>
          <w:rFonts w:ascii="Times New Roman" w:hAnsi="Times New Roman" w:cs="Times New Roman"/>
          <w:b/>
          <w:bCs/>
          <w:sz w:val="24"/>
          <w:szCs w:val="24"/>
        </w:rPr>
        <w:lastRenderedPageBreak/>
        <w:t>Abstract</w:t>
      </w:r>
      <w:r w:rsidR="003B637A" w:rsidRPr="008075C5">
        <w:rPr>
          <w:rFonts w:ascii="Times New Roman" w:hAnsi="Times New Roman" w:cs="Times New Roman"/>
          <w:b/>
          <w:bCs/>
          <w:sz w:val="24"/>
          <w:szCs w:val="24"/>
        </w:rPr>
        <w:t>:</w:t>
      </w:r>
      <w:r w:rsidRPr="008075C5">
        <w:rPr>
          <w:rFonts w:ascii="Times New Roman" w:hAnsi="Times New Roman" w:cs="Times New Roman"/>
          <w:b/>
          <w:bCs/>
          <w:sz w:val="24"/>
          <w:szCs w:val="24"/>
        </w:rPr>
        <w:t xml:space="preserve"> </w:t>
      </w:r>
    </w:p>
    <w:p w14:paraId="749C9368" w14:textId="32811BF8" w:rsidR="00D24AA7" w:rsidRPr="008075C5" w:rsidRDefault="00D24AA7" w:rsidP="00D24AA7">
      <w:pPr>
        <w:spacing w:after="0" w:line="240" w:lineRule="auto"/>
        <w:contextualSpacing/>
        <w:rPr>
          <w:rFonts w:ascii="Times New Roman" w:hAnsi="Times New Roman" w:cs="Times New Roman"/>
          <w:sz w:val="24"/>
          <w:szCs w:val="24"/>
        </w:rPr>
      </w:pPr>
      <w:r w:rsidRPr="008075C5">
        <w:rPr>
          <w:rFonts w:ascii="Times New Roman" w:hAnsi="Times New Roman" w:cs="Times New Roman"/>
          <w:sz w:val="24"/>
          <w:szCs w:val="24"/>
        </w:rPr>
        <w:t xml:space="preserve">Host-parasite relationships are </w:t>
      </w:r>
      <w:r w:rsidR="006A5F65" w:rsidRPr="008075C5">
        <w:rPr>
          <w:rFonts w:ascii="Times New Roman" w:hAnsi="Times New Roman" w:cs="Times New Roman"/>
          <w:sz w:val="24"/>
          <w:szCs w:val="24"/>
        </w:rPr>
        <w:t xml:space="preserve">important </w:t>
      </w:r>
      <w:r w:rsidRPr="008075C5">
        <w:rPr>
          <w:rFonts w:ascii="Times New Roman" w:hAnsi="Times New Roman" w:cs="Times New Roman"/>
          <w:sz w:val="24"/>
          <w:szCs w:val="24"/>
        </w:rPr>
        <w:t>components of ecological systems</w:t>
      </w:r>
      <w:r w:rsidR="00876AF9" w:rsidRPr="008075C5">
        <w:rPr>
          <w:rFonts w:ascii="Times New Roman" w:hAnsi="Times New Roman" w:cs="Times New Roman"/>
          <w:sz w:val="24"/>
          <w:szCs w:val="24"/>
        </w:rPr>
        <w:t xml:space="preserve"> that influence </w:t>
      </w:r>
      <w:r w:rsidRPr="008075C5">
        <w:rPr>
          <w:rFonts w:ascii="Times New Roman" w:hAnsi="Times New Roman" w:cs="Times New Roman"/>
          <w:sz w:val="24"/>
          <w:szCs w:val="24"/>
        </w:rPr>
        <w:t xml:space="preserve">the evolution of both hosts and parasites. </w:t>
      </w:r>
      <w:r w:rsidR="0069185E" w:rsidRPr="008075C5">
        <w:rPr>
          <w:rFonts w:ascii="Times New Roman" w:hAnsi="Times New Roman" w:cs="Times New Roman"/>
          <w:sz w:val="24"/>
          <w:szCs w:val="24"/>
        </w:rPr>
        <w:t>High levels of e</w:t>
      </w:r>
      <w:r w:rsidRPr="008075C5">
        <w:rPr>
          <w:rFonts w:ascii="Times New Roman" w:hAnsi="Times New Roman" w:cs="Times New Roman"/>
          <w:sz w:val="24"/>
          <w:szCs w:val="24"/>
        </w:rPr>
        <w:t>ctoparasitic</w:t>
      </w:r>
      <w:r w:rsidR="00954452" w:rsidRPr="008075C5">
        <w:rPr>
          <w:rFonts w:ascii="Times New Roman" w:hAnsi="Times New Roman" w:cs="Times New Roman"/>
          <w:sz w:val="24"/>
          <w:szCs w:val="24"/>
        </w:rPr>
        <w:t xml:space="preserve"> </w:t>
      </w:r>
      <w:r w:rsidRPr="008075C5">
        <w:rPr>
          <w:rFonts w:ascii="Times New Roman" w:hAnsi="Times New Roman" w:cs="Times New Roman"/>
          <w:sz w:val="24"/>
          <w:szCs w:val="24"/>
        </w:rPr>
        <w:t xml:space="preserve">infections can disrupt host homeostasis, </w:t>
      </w:r>
      <w:r w:rsidR="006A5F65" w:rsidRPr="008075C5">
        <w:rPr>
          <w:rFonts w:ascii="Times New Roman" w:hAnsi="Times New Roman" w:cs="Times New Roman"/>
          <w:sz w:val="24"/>
          <w:szCs w:val="24"/>
        </w:rPr>
        <w:t xml:space="preserve">causing </w:t>
      </w:r>
      <w:r w:rsidR="00904674" w:rsidRPr="008075C5">
        <w:rPr>
          <w:rFonts w:ascii="Times New Roman" w:hAnsi="Times New Roman" w:cs="Times New Roman"/>
          <w:sz w:val="24"/>
          <w:szCs w:val="24"/>
        </w:rPr>
        <w:t>adverse</w:t>
      </w:r>
      <w:r w:rsidR="006A5F65" w:rsidRPr="008075C5">
        <w:rPr>
          <w:rFonts w:ascii="Times New Roman" w:hAnsi="Times New Roman" w:cs="Times New Roman"/>
          <w:sz w:val="24"/>
          <w:szCs w:val="24"/>
        </w:rPr>
        <w:t xml:space="preserve"> </w:t>
      </w:r>
      <w:r w:rsidRPr="008075C5">
        <w:rPr>
          <w:rFonts w:ascii="Times New Roman" w:hAnsi="Times New Roman" w:cs="Times New Roman"/>
          <w:sz w:val="24"/>
          <w:szCs w:val="24"/>
        </w:rPr>
        <w:t>effects on health and performance.</w:t>
      </w:r>
      <w:r w:rsidR="00876AF9" w:rsidRPr="008075C5">
        <w:rPr>
          <w:rFonts w:ascii="Times New Roman" w:hAnsi="Times New Roman" w:cs="Times New Roman"/>
          <w:sz w:val="24"/>
          <w:szCs w:val="24"/>
        </w:rPr>
        <w:t xml:space="preserve"> </w:t>
      </w:r>
      <w:r w:rsidR="00B914EB" w:rsidRPr="008075C5">
        <w:rPr>
          <w:rFonts w:ascii="Times New Roman" w:hAnsi="Times New Roman" w:cs="Times New Roman"/>
          <w:sz w:val="24"/>
          <w:szCs w:val="24"/>
        </w:rPr>
        <w:t xml:space="preserve">However, the effects of natural </w:t>
      </w:r>
      <w:r w:rsidR="00954452" w:rsidRPr="008075C5">
        <w:rPr>
          <w:rFonts w:ascii="Times New Roman" w:hAnsi="Times New Roman" w:cs="Times New Roman"/>
          <w:sz w:val="24"/>
          <w:szCs w:val="24"/>
        </w:rPr>
        <w:t xml:space="preserve">ectoparasitic </w:t>
      </w:r>
      <w:r w:rsidR="00B914EB" w:rsidRPr="008075C5">
        <w:rPr>
          <w:rFonts w:ascii="Times New Roman" w:hAnsi="Times New Roman" w:cs="Times New Roman"/>
          <w:sz w:val="24"/>
          <w:szCs w:val="24"/>
        </w:rPr>
        <w:t xml:space="preserve">levels on host physiology are less understood, </w:t>
      </w:r>
      <w:r w:rsidR="005B14FC" w:rsidRPr="008075C5">
        <w:rPr>
          <w:rFonts w:ascii="Times New Roman" w:hAnsi="Times New Roman" w:cs="Times New Roman"/>
          <w:sz w:val="24"/>
          <w:szCs w:val="24"/>
        </w:rPr>
        <w:t>with most research designs implementing</w:t>
      </w:r>
      <w:r w:rsidR="00B914EB" w:rsidRPr="008075C5">
        <w:rPr>
          <w:rFonts w:ascii="Times New Roman" w:hAnsi="Times New Roman" w:cs="Times New Roman"/>
          <w:sz w:val="24"/>
          <w:szCs w:val="24"/>
        </w:rPr>
        <w:t xml:space="preserve"> experimental or hormonal manipulations of hosts</w:t>
      </w:r>
      <w:r w:rsidR="00876AF9" w:rsidRPr="008075C5">
        <w:rPr>
          <w:rFonts w:ascii="Times New Roman" w:hAnsi="Times New Roman" w:cs="Times New Roman"/>
          <w:sz w:val="24"/>
          <w:szCs w:val="24"/>
        </w:rPr>
        <w:t xml:space="preserve">. </w:t>
      </w:r>
      <w:r w:rsidR="005B14FC" w:rsidRPr="008075C5">
        <w:rPr>
          <w:rFonts w:ascii="Times New Roman" w:hAnsi="Times New Roman" w:cs="Times New Roman"/>
          <w:sz w:val="24"/>
          <w:szCs w:val="24"/>
        </w:rPr>
        <w:t xml:space="preserve">In this study, we examined the interplay between tick parasitism and host characteristics on body condition and locomotor performance in Eastern fence lizards in natural settings. </w:t>
      </w:r>
      <w:r w:rsidRPr="008075C5">
        <w:rPr>
          <w:rFonts w:ascii="Times New Roman" w:hAnsi="Times New Roman" w:cs="Times New Roman"/>
          <w:sz w:val="24"/>
          <w:szCs w:val="24"/>
        </w:rPr>
        <w:t xml:space="preserve">We found a higher </w:t>
      </w:r>
      <w:del w:id="0" w:author="Kris.Wild" w:date="2023-12-15T13:31:00Z">
        <w:r w:rsidRPr="0036275D" w:rsidDel="008202B0">
          <w:rPr>
            <w:rFonts w:ascii="Times New Roman" w:hAnsi="Times New Roman" w:cs="Times New Roman"/>
            <w:sz w:val="24"/>
            <w:szCs w:val="24"/>
          </w:rPr>
          <w:delText xml:space="preserve">prevalence </w:delText>
        </w:r>
      </w:del>
      <w:ins w:id="1" w:author="Kris.Wild" w:date="2023-12-15T13:32:00Z">
        <w:r w:rsidR="008202B0" w:rsidRPr="008075C5">
          <w:rPr>
            <w:rFonts w:ascii="Times New Roman" w:hAnsi="Times New Roman" w:cs="Times New Roman"/>
            <w:sz w:val="24"/>
            <w:szCs w:val="24"/>
          </w:rPr>
          <w:t>frequency</w:t>
        </w:r>
      </w:ins>
      <w:ins w:id="2" w:author="Kris.Wild" w:date="2023-12-15T13:31:00Z">
        <w:r w:rsidR="008202B0" w:rsidRPr="008075C5">
          <w:rPr>
            <w:rFonts w:ascii="Times New Roman" w:hAnsi="Times New Roman" w:cs="Times New Roman"/>
            <w:sz w:val="24"/>
            <w:szCs w:val="24"/>
          </w:rPr>
          <w:t xml:space="preserve"> </w:t>
        </w:r>
      </w:ins>
      <w:r w:rsidRPr="008075C5">
        <w:rPr>
          <w:rFonts w:ascii="Times New Roman" w:hAnsi="Times New Roman" w:cs="Times New Roman"/>
          <w:sz w:val="24"/>
          <w:szCs w:val="24"/>
        </w:rPr>
        <w:t>of tick infections in male lizards</w:t>
      </w:r>
      <w:r w:rsidR="003F14B6" w:rsidRPr="008075C5">
        <w:rPr>
          <w:rFonts w:ascii="Times New Roman" w:hAnsi="Times New Roman" w:cs="Times New Roman"/>
          <w:sz w:val="24"/>
          <w:szCs w:val="24"/>
        </w:rPr>
        <w:t xml:space="preserve"> relative to females</w:t>
      </w:r>
      <w:r w:rsidRPr="008075C5">
        <w:rPr>
          <w:rFonts w:ascii="Times New Roman" w:hAnsi="Times New Roman" w:cs="Times New Roman"/>
          <w:sz w:val="24"/>
          <w:szCs w:val="24"/>
        </w:rPr>
        <w:t xml:space="preserve">, with larger males </w:t>
      </w:r>
      <w:r w:rsidR="003F14B6" w:rsidRPr="008075C5">
        <w:rPr>
          <w:rFonts w:ascii="Times New Roman" w:hAnsi="Times New Roman" w:cs="Times New Roman"/>
          <w:sz w:val="24"/>
          <w:szCs w:val="24"/>
        </w:rPr>
        <w:t xml:space="preserve">being </w:t>
      </w:r>
      <w:r w:rsidRPr="008075C5">
        <w:rPr>
          <w:rFonts w:ascii="Times New Roman" w:hAnsi="Times New Roman" w:cs="Times New Roman"/>
          <w:sz w:val="24"/>
          <w:szCs w:val="24"/>
        </w:rPr>
        <w:t xml:space="preserve">more </w:t>
      </w:r>
      <w:r w:rsidR="003F14B6" w:rsidRPr="008075C5">
        <w:rPr>
          <w:rFonts w:ascii="Times New Roman" w:hAnsi="Times New Roman" w:cs="Times New Roman"/>
          <w:sz w:val="24"/>
          <w:szCs w:val="24"/>
        </w:rPr>
        <w:t xml:space="preserve">likely </w:t>
      </w:r>
      <w:r w:rsidRPr="008075C5">
        <w:rPr>
          <w:rFonts w:ascii="Times New Roman" w:hAnsi="Times New Roman" w:cs="Times New Roman"/>
          <w:sz w:val="24"/>
          <w:szCs w:val="24"/>
        </w:rPr>
        <w:t xml:space="preserve">to </w:t>
      </w:r>
      <w:r w:rsidR="003F14B6" w:rsidRPr="008075C5">
        <w:rPr>
          <w:rFonts w:ascii="Times New Roman" w:hAnsi="Times New Roman" w:cs="Times New Roman"/>
          <w:sz w:val="24"/>
          <w:szCs w:val="24"/>
        </w:rPr>
        <w:t xml:space="preserve">experience </w:t>
      </w:r>
      <w:r w:rsidRPr="008075C5">
        <w:rPr>
          <w:rFonts w:ascii="Times New Roman" w:hAnsi="Times New Roman" w:cs="Times New Roman"/>
          <w:sz w:val="24"/>
          <w:szCs w:val="24"/>
        </w:rPr>
        <w:t xml:space="preserve">tick infection. Infected lizards </w:t>
      </w:r>
      <w:ins w:id="3" w:author="Kris.Wild [2]" w:date="2023-12-21T12:09:00Z">
        <w:r w:rsidR="00817A59">
          <w:rPr>
            <w:rFonts w:ascii="Times New Roman" w:hAnsi="Times New Roman" w:cs="Times New Roman"/>
            <w:sz w:val="24"/>
            <w:szCs w:val="24"/>
          </w:rPr>
          <w:t xml:space="preserve">had </w:t>
        </w:r>
        <w:r w:rsidR="00817A59" w:rsidRPr="008075C5">
          <w:rPr>
            <w:rFonts w:ascii="Times New Roman" w:hAnsi="Times New Roman" w:cs="Times New Roman"/>
            <w:sz w:val="24"/>
            <w:szCs w:val="24"/>
          </w:rPr>
          <w:t>reduced locomotor performance</w:t>
        </w:r>
      </w:ins>
      <w:ins w:id="4" w:author="Kris.Wild [2]" w:date="2023-12-21T12:10:00Z">
        <w:r w:rsidR="00817A59">
          <w:rPr>
            <w:rFonts w:ascii="Times New Roman" w:hAnsi="Times New Roman" w:cs="Times New Roman"/>
            <w:sz w:val="24"/>
            <w:szCs w:val="24"/>
          </w:rPr>
          <w:t>.</w:t>
        </w:r>
      </w:ins>
      <w:ins w:id="5" w:author="Kris.Wild [2]" w:date="2023-12-21T12:09:00Z">
        <w:r w:rsidR="00817A59">
          <w:rPr>
            <w:rFonts w:ascii="Times New Roman" w:hAnsi="Times New Roman" w:cs="Times New Roman"/>
            <w:sz w:val="24"/>
            <w:szCs w:val="24"/>
          </w:rPr>
          <w:t xml:space="preserve"> </w:t>
        </w:r>
      </w:ins>
      <w:ins w:id="6" w:author="Kris.Wild [2]" w:date="2023-12-21T12:12:00Z">
        <w:r w:rsidR="00817A59">
          <w:rPr>
            <w:rFonts w:ascii="Times New Roman" w:hAnsi="Times New Roman" w:cs="Times New Roman"/>
            <w:sz w:val="24"/>
            <w:szCs w:val="24"/>
          </w:rPr>
          <w:t>Together this</w:t>
        </w:r>
        <w:r w:rsidR="00817A59">
          <w:rPr>
            <w:rFonts w:ascii="Times New Roman" w:hAnsi="Times New Roman" w:cs="Times New Roman"/>
            <w:sz w:val="24"/>
            <w:szCs w:val="24"/>
          </w:rPr>
          <w:t xml:space="preserve"> appears to be an </w:t>
        </w:r>
        <w:r w:rsidR="00817A59" w:rsidRPr="008075C5">
          <w:rPr>
            <w:rFonts w:ascii="Times New Roman" w:hAnsi="Times New Roman" w:cs="Times New Roman"/>
            <w:sz w:val="24"/>
            <w:szCs w:val="24"/>
          </w:rPr>
          <w:t xml:space="preserve">energetic trade-off between increased immune function and reduced locomotor performance, which is consistent with the immunocompetence-handicap hypothesis. </w:t>
        </w:r>
      </w:ins>
      <w:del w:id="7" w:author="Kris.Wild [2]" w:date="2023-12-21T12:09:00Z">
        <w:r w:rsidR="00A37A94" w:rsidRPr="008075C5" w:rsidDel="00817A59">
          <w:rPr>
            <w:rFonts w:ascii="Times New Roman" w:hAnsi="Times New Roman" w:cs="Times New Roman"/>
            <w:sz w:val="24"/>
            <w:szCs w:val="24"/>
          </w:rPr>
          <w:delText xml:space="preserve">appear to </w:delText>
        </w:r>
        <w:r w:rsidRPr="008075C5" w:rsidDel="00817A59">
          <w:rPr>
            <w:rFonts w:ascii="Times New Roman" w:hAnsi="Times New Roman" w:cs="Times New Roman"/>
            <w:sz w:val="24"/>
            <w:szCs w:val="24"/>
          </w:rPr>
          <w:delText>exhibi</w:delText>
        </w:r>
        <w:r w:rsidR="00A37A94" w:rsidRPr="008075C5" w:rsidDel="00817A59">
          <w:rPr>
            <w:rFonts w:ascii="Times New Roman" w:hAnsi="Times New Roman" w:cs="Times New Roman"/>
            <w:sz w:val="24"/>
            <w:szCs w:val="24"/>
          </w:rPr>
          <w:delText>t an</w:delText>
        </w:r>
        <w:r w:rsidRPr="008075C5" w:rsidDel="00817A59">
          <w:rPr>
            <w:rFonts w:ascii="Times New Roman" w:hAnsi="Times New Roman" w:cs="Times New Roman"/>
            <w:sz w:val="24"/>
            <w:szCs w:val="24"/>
          </w:rPr>
          <w:delText xml:space="preserve"> </w:delText>
        </w:r>
      </w:del>
      <w:del w:id="8" w:author="Kris.Wild [2]" w:date="2023-12-21T12:11:00Z">
        <w:r w:rsidR="00A37A94" w:rsidRPr="008075C5" w:rsidDel="00817A59">
          <w:rPr>
            <w:rFonts w:ascii="Times New Roman" w:hAnsi="Times New Roman" w:cs="Times New Roman"/>
            <w:sz w:val="24"/>
            <w:szCs w:val="24"/>
          </w:rPr>
          <w:delText xml:space="preserve">energetic trade-off between increased immune function and </w:delText>
        </w:r>
        <w:r w:rsidRPr="008075C5" w:rsidDel="00817A59">
          <w:rPr>
            <w:rFonts w:ascii="Times New Roman" w:hAnsi="Times New Roman" w:cs="Times New Roman"/>
            <w:sz w:val="24"/>
            <w:szCs w:val="24"/>
          </w:rPr>
          <w:delText>reduced locomotor performance</w:delText>
        </w:r>
        <w:r w:rsidR="006A5F65" w:rsidRPr="008075C5" w:rsidDel="00817A59">
          <w:rPr>
            <w:rFonts w:ascii="Times New Roman" w:hAnsi="Times New Roman" w:cs="Times New Roman"/>
            <w:sz w:val="24"/>
            <w:szCs w:val="24"/>
          </w:rPr>
          <w:delText>, which is consistent with the immunocompetence-handicap hypothesis</w:delText>
        </w:r>
        <w:r w:rsidR="005B14FC" w:rsidRPr="008075C5" w:rsidDel="00817A59">
          <w:rPr>
            <w:rFonts w:ascii="Times New Roman" w:hAnsi="Times New Roman" w:cs="Times New Roman"/>
            <w:sz w:val="24"/>
            <w:szCs w:val="24"/>
          </w:rPr>
          <w:delText xml:space="preserve">. </w:delText>
        </w:r>
      </w:del>
      <w:r w:rsidR="006A5F65" w:rsidRPr="008075C5">
        <w:rPr>
          <w:rFonts w:ascii="Times New Roman" w:hAnsi="Times New Roman" w:cs="Times New Roman"/>
          <w:sz w:val="24"/>
          <w:szCs w:val="24"/>
        </w:rPr>
        <w:t xml:space="preserve">Higher </w:t>
      </w:r>
      <w:del w:id="9" w:author="Kris.Wild" w:date="2023-12-15T13:31:00Z">
        <w:r w:rsidR="006A5F65" w:rsidRPr="008075C5" w:rsidDel="008202B0">
          <w:rPr>
            <w:rFonts w:ascii="Times New Roman" w:hAnsi="Times New Roman" w:cs="Times New Roman"/>
            <w:sz w:val="24"/>
            <w:szCs w:val="24"/>
          </w:rPr>
          <w:delText xml:space="preserve">prevalence </w:delText>
        </w:r>
      </w:del>
      <w:ins w:id="10" w:author="Kris.Wild" w:date="2023-12-15T13:32:00Z">
        <w:r w:rsidR="008202B0" w:rsidRPr="008075C5">
          <w:rPr>
            <w:rFonts w:ascii="Times New Roman" w:hAnsi="Times New Roman" w:cs="Times New Roman"/>
            <w:sz w:val="24"/>
            <w:szCs w:val="24"/>
          </w:rPr>
          <w:t>numbers</w:t>
        </w:r>
      </w:ins>
      <w:ins w:id="11" w:author="Kris.Wild" w:date="2023-12-15T13:31:00Z">
        <w:r w:rsidR="008202B0" w:rsidRPr="008075C5">
          <w:rPr>
            <w:rFonts w:ascii="Times New Roman" w:hAnsi="Times New Roman" w:cs="Times New Roman"/>
            <w:sz w:val="24"/>
            <w:szCs w:val="24"/>
          </w:rPr>
          <w:t xml:space="preserve"> </w:t>
        </w:r>
      </w:ins>
      <w:r w:rsidR="006A5F65" w:rsidRPr="008075C5">
        <w:rPr>
          <w:rFonts w:ascii="Times New Roman" w:hAnsi="Times New Roman" w:cs="Times New Roman"/>
          <w:sz w:val="24"/>
          <w:szCs w:val="24"/>
        </w:rPr>
        <w:t>of tick</w:t>
      </w:r>
      <w:ins w:id="12" w:author="C.M. Gienger" w:date="2023-12-20T14:38:00Z">
        <w:r w:rsidR="009C66CF">
          <w:rPr>
            <w:rFonts w:ascii="Times New Roman" w:hAnsi="Times New Roman" w:cs="Times New Roman"/>
            <w:sz w:val="24"/>
            <w:szCs w:val="24"/>
          </w:rPr>
          <w:t xml:space="preserve">s </w:t>
        </w:r>
      </w:ins>
      <w:del w:id="13" w:author="C.M. Gienger" w:date="2023-12-20T14:38:00Z">
        <w:r w:rsidR="006A5F65" w:rsidRPr="008075C5" w:rsidDel="009C66CF">
          <w:rPr>
            <w:rFonts w:ascii="Times New Roman" w:hAnsi="Times New Roman" w:cs="Times New Roman"/>
            <w:sz w:val="24"/>
            <w:szCs w:val="24"/>
          </w:rPr>
          <w:delText xml:space="preserve"> infections </w:delText>
        </w:r>
      </w:del>
      <w:ins w:id="14" w:author="C.M. Gienger" w:date="2023-12-20T14:38:00Z">
        <w:r w:rsidR="009C66CF">
          <w:rPr>
            <w:rFonts w:ascii="Times New Roman" w:hAnsi="Times New Roman" w:cs="Times New Roman"/>
            <w:sz w:val="24"/>
            <w:szCs w:val="24"/>
          </w:rPr>
          <w:t>o</w:t>
        </w:r>
      </w:ins>
      <w:del w:id="15" w:author="C.M. Gienger" w:date="2023-12-20T14:38:00Z">
        <w:r w:rsidR="006A5F65" w:rsidRPr="008075C5" w:rsidDel="009C66CF">
          <w:rPr>
            <w:rFonts w:ascii="Times New Roman" w:hAnsi="Times New Roman" w:cs="Times New Roman"/>
            <w:sz w:val="24"/>
            <w:szCs w:val="24"/>
          </w:rPr>
          <w:delText>i</w:delText>
        </w:r>
      </w:del>
      <w:r w:rsidR="006A5F65" w:rsidRPr="008075C5">
        <w:rPr>
          <w:rFonts w:ascii="Times New Roman" w:hAnsi="Times New Roman" w:cs="Times New Roman"/>
          <w:sz w:val="24"/>
          <w:szCs w:val="24"/>
        </w:rPr>
        <w:t xml:space="preserve">n adult male lizards may be explained by age as well as the immunosuppressive effects of testosterone. </w:t>
      </w:r>
      <w:r w:rsidR="00825D9B" w:rsidRPr="008075C5">
        <w:rPr>
          <w:rFonts w:ascii="Times New Roman" w:hAnsi="Times New Roman" w:cs="Times New Roman"/>
          <w:sz w:val="24"/>
          <w:szCs w:val="24"/>
        </w:rPr>
        <w:t>T</w:t>
      </w:r>
      <w:r w:rsidRPr="008075C5">
        <w:rPr>
          <w:rFonts w:ascii="Times New Roman" w:hAnsi="Times New Roman" w:cs="Times New Roman"/>
          <w:sz w:val="24"/>
          <w:szCs w:val="24"/>
        </w:rPr>
        <w:t xml:space="preserve">ick infection did not </w:t>
      </w:r>
      <w:r w:rsidR="006A5F65" w:rsidRPr="008075C5">
        <w:rPr>
          <w:rFonts w:ascii="Times New Roman" w:hAnsi="Times New Roman" w:cs="Times New Roman"/>
          <w:sz w:val="24"/>
          <w:szCs w:val="24"/>
        </w:rPr>
        <w:t>appear to reduce</w:t>
      </w:r>
      <w:r w:rsidRPr="008075C5">
        <w:rPr>
          <w:rFonts w:ascii="Times New Roman" w:hAnsi="Times New Roman" w:cs="Times New Roman"/>
          <w:sz w:val="24"/>
          <w:szCs w:val="24"/>
        </w:rPr>
        <w:t xml:space="preserve"> overall </w:t>
      </w:r>
      <w:r w:rsidR="00A37A94" w:rsidRPr="008075C5">
        <w:rPr>
          <w:rFonts w:ascii="Times New Roman" w:hAnsi="Times New Roman" w:cs="Times New Roman"/>
          <w:sz w:val="24"/>
          <w:szCs w:val="24"/>
        </w:rPr>
        <w:t>body</w:t>
      </w:r>
      <w:r w:rsidRPr="008075C5">
        <w:rPr>
          <w:rFonts w:ascii="Times New Roman" w:hAnsi="Times New Roman" w:cs="Times New Roman"/>
          <w:sz w:val="24"/>
          <w:szCs w:val="24"/>
        </w:rPr>
        <w:t xml:space="preserve"> condition of </w:t>
      </w:r>
      <w:r w:rsidR="00876AF9" w:rsidRPr="008075C5">
        <w:rPr>
          <w:rFonts w:ascii="Times New Roman" w:hAnsi="Times New Roman" w:cs="Times New Roman"/>
          <w:sz w:val="24"/>
          <w:szCs w:val="24"/>
        </w:rPr>
        <w:t>lizard hosts</w:t>
      </w:r>
      <w:r w:rsidRPr="008075C5">
        <w:rPr>
          <w:rFonts w:ascii="Times New Roman" w:hAnsi="Times New Roman" w:cs="Times New Roman"/>
          <w:sz w:val="24"/>
          <w:szCs w:val="24"/>
        </w:rPr>
        <w:t xml:space="preserve">. Our findings shed light on the </w:t>
      </w:r>
      <w:r w:rsidR="0069185E" w:rsidRPr="008075C5">
        <w:rPr>
          <w:rFonts w:ascii="Times New Roman" w:hAnsi="Times New Roman" w:cs="Times New Roman"/>
          <w:sz w:val="24"/>
          <w:szCs w:val="24"/>
        </w:rPr>
        <w:t>interplay</w:t>
      </w:r>
      <w:r w:rsidRPr="008075C5">
        <w:rPr>
          <w:rFonts w:ascii="Times New Roman" w:hAnsi="Times New Roman" w:cs="Times New Roman"/>
          <w:sz w:val="24"/>
          <w:szCs w:val="24"/>
        </w:rPr>
        <w:t xml:space="preserve"> between ectoparasitic infection, host characteristics, and locomotor performance </w:t>
      </w:r>
      <w:r w:rsidR="00900B1F" w:rsidRPr="008075C5">
        <w:rPr>
          <w:rFonts w:ascii="Times New Roman" w:hAnsi="Times New Roman" w:cs="Times New Roman"/>
          <w:sz w:val="24"/>
          <w:szCs w:val="24"/>
        </w:rPr>
        <w:t xml:space="preserve">under </w:t>
      </w:r>
      <w:r w:rsidRPr="008075C5">
        <w:rPr>
          <w:rFonts w:ascii="Times New Roman" w:hAnsi="Times New Roman" w:cs="Times New Roman"/>
          <w:sz w:val="24"/>
          <w:szCs w:val="24"/>
        </w:rPr>
        <w:t xml:space="preserve">natural conditions. Such insights are crucial for understanding host-parasite dynamics and </w:t>
      </w:r>
      <w:r w:rsidR="00AD3166" w:rsidRPr="008075C5">
        <w:rPr>
          <w:rFonts w:ascii="Times New Roman" w:hAnsi="Times New Roman" w:cs="Times New Roman"/>
          <w:sz w:val="24"/>
          <w:szCs w:val="24"/>
        </w:rPr>
        <w:t>determining the trade-offs</w:t>
      </w:r>
      <w:r w:rsidR="00A03E71" w:rsidRPr="008075C5">
        <w:rPr>
          <w:rFonts w:ascii="Times New Roman" w:hAnsi="Times New Roman" w:cs="Times New Roman"/>
          <w:sz w:val="24"/>
          <w:szCs w:val="24"/>
        </w:rPr>
        <w:t xml:space="preserve"> for hosts</w:t>
      </w:r>
      <w:r w:rsidR="00AD3166" w:rsidRPr="008075C5">
        <w:rPr>
          <w:rFonts w:ascii="Times New Roman" w:hAnsi="Times New Roman" w:cs="Times New Roman"/>
          <w:sz w:val="24"/>
          <w:szCs w:val="24"/>
        </w:rPr>
        <w:t xml:space="preserve"> within</w:t>
      </w:r>
      <w:r w:rsidRPr="008075C5">
        <w:rPr>
          <w:rFonts w:ascii="Times New Roman" w:hAnsi="Times New Roman" w:cs="Times New Roman"/>
          <w:sz w:val="24"/>
          <w:szCs w:val="24"/>
        </w:rPr>
        <w:t xml:space="preserve"> ecological contexts.</w:t>
      </w:r>
    </w:p>
    <w:p w14:paraId="53C96922" w14:textId="7E7C302E" w:rsidR="00062868" w:rsidRPr="008075C5" w:rsidRDefault="00062868" w:rsidP="00D24AA7">
      <w:pPr>
        <w:spacing w:after="0" w:line="240" w:lineRule="auto"/>
        <w:contextualSpacing/>
        <w:rPr>
          <w:rFonts w:ascii="Times New Roman" w:hAnsi="Times New Roman" w:cs="Times New Roman"/>
          <w:sz w:val="24"/>
          <w:szCs w:val="24"/>
        </w:rPr>
      </w:pPr>
    </w:p>
    <w:p w14:paraId="6092A3A3" w14:textId="77777777" w:rsidR="00D24AA7" w:rsidRPr="008075C5" w:rsidRDefault="00D24AA7" w:rsidP="00D24AA7">
      <w:pPr>
        <w:spacing w:after="0" w:line="240" w:lineRule="auto"/>
        <w:contextualSpacing/>
        <w:rPr>
          <w:rFonts w:ascii="Times New Roman" w:hAnsi="Times New Roman" w:cs="Times New Roman"/>
          <w:b/>
          <w:bCs/>
          <w:sz w:val="24"/>
          <w:szCs w:val="24"/>
        </w:rPr>
      </w:pPr>
    </w:p>
    <w:p w14:paraId="3287BFB6" w14:textId="5DF6336B" w:rsidR="00D24AA7" w:rsidRPr="008075C5" w:rsidRDefault="006A13C7" w:rsidP="00D24AA7">
      <w:pPr>
        <w:spacing w:after="0" w:line="240" w:lineRule="auto"/>
        <w:contextualSpacing/>
        <w:rPr>
          <w:rFonts w:ascii="Times New Roman" w:hAnsi="Times New Roman" w:cs="Times New Roman"/>
          <w:sz w:val="24"/>
          <w:szCs w:val="24"/>
        </w:rPr>
      </w:pPr>
      <w:r w:rsidRPr="008075C5">
        <w:rPr>
          <w:rFonts w:ascii="Times New Roman" w:hAnsi="Times New Roman" w:cs="Times New Roman"/>
          <w:b/>
          <w:bCs/>
          <w:sz w:val="24"/>
          <w:szCs w:val="24"/>
        </w:rPr>
        <w:t xml:space="preserve">Key words: </w:t>
      </w:r>
      <w:r w:rsidRPr="008075C5">
        <w:rPr>
          <w:rFonts w:ascii="Times New Roman" w:hAnsi="Times New Roman" w:cs="Times New Roman"/>
          <w:sz w:val="24"/>
          <w:szCs w:val="24"/>
        </w:rPr>
        <w:t xml:space="preserve">immunocompetence-handicap hypothesis; sex; </w:t>
      </w:r>
      <w:r w:rsidR="00D556EF" w:rsidRPr="008075C5">
        <w:rPr>
          <w:rFonts w:ascii="Times New Roman" w:hAnsi="Times New Roman" w:cs="Times New Roman"/>
          <w:sz w:val="24"/>
          <w:szCs w:val="24"/>
        </w:rPr>
        <w:t xml:space="preserve">body size; </w:t>
      </w:r>
      <w:r w:rsidRPr="008075C5">
        <w:rPr>
          <w:rFonts w:ascii="Times New Roman" w:hAnsi="Times New Roman" w:cs="Times New Roman"/>
          <w:sz w:val="24"/>
          <w:szCs w:val="24"/>
        </w:rPr>
        <w:t xml:space="preserve">locomotor performance; </w:t>
      </w:r>
      <w:r w:rsidR="000827D3" w:rsidRPr="008075C5">
        <w:rPr>
          <w:rFonts w:ascii="Times New Roman" w:hAnsi="Times New Roman" w:cs="Times New Roman"/>
          <w:sz w:val="24"/>
          <w:szCs w:val="24"/>
        </w:rPr>
        <w:t xml:space="preserve">tick </w:t>
      </w:r>
      <w:ins w:id="16" w:author="Kris.Wild" w:date="2023-12-16T12:07:00Z">
        <w:r w:rsidR="00F25A23" w:rsidRPr="008075C5">
          <w:rPr>
            <w:rFonts w:ascii="Times New Roman" w:hAnsi="Times New Roman" w:cs="Times New Roman"/>
            <w:sz w:val="24"/>
            <w:szCs w:val="24"/>
          </w:rPr>
          <w:t xml:space="preserve">prevalence </w:t>
        </w:r>
      </w:ins>
      <w:del w:id="17" w:author="Kris.Wild" w:date="2023-12-16T12:07:00Z">
        <w:r w:rsidR="000827D3" w:rsidRPr="008075C5" w:rsidDel="00F25A23">
          <w:rPr>
            <w:rFonts w:ascii="Times New Roman" w:hAnsi="Times New Roman" w:cs="Times New Roman"/>
            <w:sz w:val="24"/>
            <w:szCs w:val="24"/>
          </w:rPr>
          <w:delText>load</w:delText>
        </w:r>
      </w:del>
      <w:r w:rsidR="00D24AA7" w:rsidRPr="008075C5">
        <w:rPr>
          <w:rFonts w:ascii="Times New Roman" w:hAnsi="Times New Roman" w:cs="Times New Roman"/>
          <w:sz w:val="24"/>
          <w:szCs w:val="24"/>
        </w:rPr>
        <w:br w:type="page"/>
      </w:r>
    </w:p>
    <w:p w14:paraId="6AE6A10A" w14:textId="7416FD36" w:rsidR="00035F8B" w:rsidRPr="00F356AE" w:rsidRDefault="00FD44C6" w:rsidP="00007089">
      <w:pPr>
        <w:pStyle w:val="Heading1"/>
        <w:spacing w:line="240" w:lineRule="auto"/>
        <w:contextualSpacing/>
        <w:rPr>
          <w:rFonts w:ascii="Times New Roman" w:hAnsi="Times New Roman" w:cs="Times New Roman"/>
          <w:color w:val="auto"/>
          <w:sz w:val="24"/>
          <w:szCs w:val="24"/>
        </w:rPr>
      </w:pPr>
      <w:r w:rsidRPr="00F356AE">
        <w:rPr>
          <w:rFonts w:ascii="Times New Roman" w:hAnsi="Times New Roman" w:cs="Times New Roman"/>
          <w:color w:val="auto"/>
          <w:sz w:val="24"/>
          <w:szCs w:val="24"/>
        </w:rPr>
        <w:lastRenderedPageBreak/>
        <w:t xml:space="preserve">1| </w:t>
      </w:r>
      <w:r w:rsidR="00035F8B" w:rsidRPr="00F356AE">
        <w:rPr>
          <w:rFonts w:ascii="Times New Roman" w:hAnsi="Times New Roman" w:cs="Times New Roman"/>
          <w:color w:val="auto"/>
          <w:sz w:val="24"/>
          <w:szCs w:val="24"/>
        </w:rPr>
        <w:t>Introduction:</w:t>
      </w:r>
    </w:p>
    <w:p w14:paraId="79AFD833" w14:textId="6D91507B" w:rsidR="005305B1" w:rsidRPr="00041E40" w:rsidRDefault="005305B1" w:rsidP="00A71BD1">
      <w:pPr>
        <w:spacing w:line="240" w:lineRule="auto"/>
        <w:contextualSpacing/>
        <w:rPr>
          <w:rStyle w:val="CommentReference"/>
          <w:rFonts w:ascii="Times New Roman" w:hAnsi="Times New Roman" w:cs="Times New Roman"/>
          <w:bCs/>
          <w:color w:val="000000" w:themeColor="text1"/>
          <w:sz w:val="24"/>
          <w:szCs w:val="24"/>
          <w:rPrChange w:id="18" w:author="Kris.Wild [2]" w:date="2023-12-21T11:55:00Z">
            <w:rPr>
              <w:rStyle w:val="CommentReference"/>
              <w:rFonts w:ascii="Times New Roman" w:hAnsi="Times New Roman" w:cs="Times New Roman"/>
              <w:bCs/>
              <w:sz w:val="24"/>
              <w:szCs w:val="24"/>
            </w:rPr>
          </w:rPrChange>
        </w:rPr>
      </w:pPr>
      <w:r w:rsidRPr="00041E40">
        <w:rPr>
          <w:rFonts w:ascii="Times New Roman" w:hAnsi="Times New Roman" w:cs="Times New Roman"/>
          <w:color w:val="000000" w:themeColor="text1"/>
          <w:sz w:val="24"/>
          <w:szCs w:val="24"/>
          <w:rPrChange w:id="19" w:author="Kris.Wild [2]" w:date="2023-12-21T11:55:00Z">
            <w:rPr>
              <w:rFonts w:ascii="Times New Roman" w:hAnsi="Times New Roman" w:cs="Times New Roman"/>
              <w:sz w:val="24"/>
              <w:szCs w:val="24"/>
            </w:rPr>
          </w:rPrChange>
        </w:rPr>
        <w:t xml:space="preserve">Host-parasite relationships </w:t>
      </w:r>
      <w:r w:rsidRPr="00041E40">
        <w:rPr>
          <w:rStyle w:val="CommentReference"/>
          <w:rFonts w:ascii="Times New Roman" w:hAnsi="Times New Roman" w:cs="Times New Roman"/>
          <w:bCs/>
          <w:color w:val="000000" w:themeColor="text1"/>
          <w:sz w:val="24"/>
          <w:szCs w:val="24"/>
          <w:rPrChange w:id="20" w:author="Kris.Wild [2]" w:date="2023-12-21T11:55:00Z">
            <w:rPr>
              <w:rStyle w:val="CommentReference"/>
              <w:rFonts w:ascii="Times New Roman" w:hAnsi="Times New Roman" w:cs="Times New Roman"/>
              <w:bCs/>
              <w:sz w:val="24"/>
              <w:szCs w:val="24"/>
            </w:rPr>
          </w:rPrChange>
        </w:rPr>
        <w:t>are a fundamental aspect of ecological systems</w:t>
      </w:r>
      <w:r w:rsidR="00D77E12" w:rsidRPr="00041E40">
        <w:rPr>
          <w:rStyle w:val="CommentReference"/>
          <w:rFonts w:ascii="Times New Roman" w:hAnsi="Times New Roman" w:cs="Times New Roman"/>
          <w:bCs/>
          <w:color w:val="000000" w:themeColor="text1"/>
          <w:sz w:val="24"/>
          <w:szCs w:val="24"/>
          <w:rPrChange w:id="21" w:author="Kris.Wild [2]" w:date="2023-12-21T11:55:00Z">
            <w:rPr>
              <w:rStyle w:val="CommentReference"/>
              <w:rFonts w:ascii="Times New Roman" w:hAnsi="Times New Roman" w:cs="Times New Roman"/>
              <w:bCs/>
              <w:sz w:val="24"/>
              <w:szCs w:val="24"/>
            </w:rPr>
          </w:rPrChange>
        </w:rPr>
        <w:t xml:space="preserve"> </w:t>
      </w:r>
      <w:r w:rsidR="009D5AEB" w:rsidRPr="00041E40">
        <w:rPr>
          <w:rStyle w:val="CommentReference"/>
          <w:rFonts w:ascii="Times New Roman" w:hAnsi="Times New Roman" w:cs="Times New Roman"/>
          <w:bCs/>
          <w:color w:val="000000" w:themeColor="text1"/>
          <w:sz w:val="24"/>
          <w:szCs w:val="24"/>
          <w:rPrChange w:id="22" w:author="Kris.Wild [2]" w:date="2023-12-21T11:55:00Z">
            <w:rPr>
              <w:rStyle w:val="CommentReference"/>
              <w:rFonts w:ascii="Times New Roman" w:hAnsi="Times New Roman" w:cs="Times New Roman"/>
              <w:bCs/>
              <w:sz w:val="24"/>
              <w:szCs w:val="24"/>
            </w:rPr>
          </w:rPrChange>
        </w:rPr>
        <w:t xml:space="preserve">and are </w:t>
      </w:r>
      <w:r w:rsidR="003E4DF9" w:rsidRPr="00041E40">
        <w:rPr>
          <w:rStyle w:val="CommentReference"/>
          <w:rFonts w:ascii="Times New Roman" w:hAnsi="Times New Roman" w:cs="Times New Roman"/>
          <w:bCs/>
          <w:color w:val="000000" w:themeColor="text1"/>
          <w:sz w:val="24"/>
          <w:szCs w:val="24"/>
          <w:rPrChange w:id="23" w:author="Kris.Wild [2]" w:date="2023-12-21T11:55:00Z">
            <w:rPr>
              <w:rStyle w:val="CommentReference"/>
              <w:rFonts w:ascii="Times New Roman" w:hAnsi="Times New Roman" w:cs="Times New Roman"/>
              <w:bCs/>
              <w:sz w:val="24"/>
              <w:szCs w:val="24"/>
            </w:rPr>
          </w:rPrChange>
        </w:rPr>
        <w:t>shape</w:t>
      </w:r>
      <w:r w:rsidR="009D5AEB" w:rsidRPr="00041E40">
        <w:rPr>
          <w:rStyle w:val="CommentReference"/>
          <w:rFonts w:ascii="Times New Roman" w:hAnsi="Times New Roman" w:cs="Times New Roman"/>
          <w:bCs/>
          <w:color w:val="000000" w:themeColor="text1"/>
          <w:sz w:val="24"/>
          <w:szCs w:val="24"/>
          <w:rPrChange w:id="24" w:author="Kris.Wild [2]" w:date="2023-12-21T11:55:00Z">
            <w:rPr>
              <w:rStyle w:val="CommentReference"/>
              <w:rFonts w:ascii="Times New Roman" w:hAnsi="Times New Roman" w:cs="Times New Roman"/>
              <w:bCs/>
              <w:sz w:val="24"/>
              <w:szCs w:val="24"/>
            </w:rPr>
          </w:rPrChange>
        </w:rPr>
        <w:t>d</w:t>
      </w:r>
      <w:r w:rsidRPr="00041E40">
        <w:rPr>
          <w:rStyle w:val="CommentReference"/>
          <w:rFonts w:ascii="Times New Roman" w:hAnsi="Times New Roman" w:cs="Times New Roman"/>
          <w:bCs/>
          <w:color w:val="000000" w:themeColor="text1"/>
          <w:sz w:val="24"/>
          <w:szCs w:val="24"/>
          <w:rPrChange w:id="25" w:author="Kris.Wild [2]" w:date="2023-12-21T11:55:00Z">
            <w:rPr>
              <w:rStyle w:val="CommentReference"/>
              <w:rFonts w:ascii="Times New Roman" w:hAnsi="Times New Roman" w:cs="Times New Roman"/>
              <w:bCs/>
              <w:sz w:val="24"/>
              <w:szCs w:val="24"/>
            </w:rPr>
          </w:rPrChange>
        </w:rPr>
        <w:t xml:space="preserve"> </w:t>
      </w:r>
      <w:r w:rsidR="009D5AEB" w:rsidRPr="00041E40">
        <w:rPr>
          <w:rStyle w:val="CommentReference"/>
          <w:rFonts w:ascii="Times New Roman" w:hAnsi="Times New Roman" w:cs="Times New Roman"/>
          <w:bCs/>
          <w:color w:val="000000" w:themeColor="text1"/>
          <w:sz w:val="24"/>
          <w:szCs w:val="24"/>
          <w:rPrChange w:id="26" w:author="Kris.Wild [2]" w:date="2023-12-21T11:55:00Z">
            <w:rPr>
              <w:rStyle w:val="CommentReference"/>
              <w:rFonts w:ascii="Times New Roman" w:hAnsi="Times New Roman" w:cs="Times New Roman"/>
              <w:bCs/>
              <w:sz w:val="24"/>
              <w:szCs w:val="24"/>
            </w:rPr>
          </w:rPrChange>
        </w:rPr>
        <w:t xml:space="preserve">by </w:t>
      </w:r>
      <w:r w:rsidRPr="00041E40">
        <w:rPr>
          <w:rStyle w:val="CommentReference"/>
          <w:rFonts w:ascii="Times New Roman" w:hAnsi="Times New Roman" w:cs="Times New Roman"/>
          <w:bCs/>
          <w:color w:val="000000" w:themeColor="text1"/>
          <w:sz w:val="24"/>
          <w:szCs w:val="24"/>
          <w:rPrChange w:id="27" w:author="Kris.Wild [2]" w:date="2023-12-21T11:55:00Z">
            <w:rPr>
              <w:rStyle w:val="CommentReference"/>
              <w:rFonts w:ascii="Times New Roman" w:hAnsi="Times New Roman" w:cs="Times New Roman"/>
              <w:bCs/>
              <w:sz w:val="24"/>
              <w:szCs w:val="24"/>
            </w:rPr>
          </w:rPrChange>
        </w:rPr>
        <w:t xml:space="preserve">the </w:t>
      </w:r>
      <w:r w:rsidR="009D5AEB" w:rsidRPr="00041E40">
        <w:rPr>
          <w:rStyle w:val="CommentReference"/>
          <w:rFonts w:ascii="Times New Roman" w:hAnsi="Times New Roman" w:cs="Times New Roman"/>
          <w:bCs/>
          <w:color w:val="000000" w:themeColor="text1"/>
          <w:sz w:val="24"/>
          <w:szCs w:val="24"/>
          <w:rPrChange w:id="28" w:author="Kris.Wild [2]" w:date="2023-12-21T11:55:00Z">
            <w:rPr>
              <w:rStyle w:val="CommentReference"/>
              <w:rFonts w:ascii="Times New Roman" w:hAnsi="Times New Roman" w:cs="Times New Roman"/>
              <w:bCs/>
              <w:sz w:val="24"/>
              <w:szCs w:val="24"/>
            </w:rPr>
          </w:rPrChange>
        </w:rPr>
        <w:t>co-</w:t>
      </w:r>
      <w:r w:rsidRPr="00041E40">
        <w:rPr>
          <w:rStyle w:val="CommentReference"/>
          <w:rFonts w:ascii="Times New Roman" w:hAnsi="Times New Roman" w:cs="Times New Roman"/>
          <w:bCs/>
          <w:color w:val="000000" w:themeColor="text1"/>
          <w:sz w:val="24"/>
          <w:szCs w:val="24"/>
          <w:rPrChange w:id="29" w:author="Kris.Wild [2]" w:date="2023-12-21T11:55:00Z">
            <w:rPr>
              <w:rStyle w:val="CommentReference"/>
              <w:rFonts w:ascii="Times New Roman" w:hAnsi="Times New Roman" w:cs="Times New Roman"/>
              <w:bCs/>
              <w:sz w:val="24"/>
              <w:szCs w:val="24"/>
            </w:rPr>
          </w:rPrChange>
        </w:rPr>
        <w:t>evolutionary trajectories of both hosts and parasites</w:t>
      </w:r>
      <w:r w:rsidRPr="00041E40">
        <w:rPr>
          <w:rFonts w:ascii="Times New Roman" w:hAnsi="Times New Roman" w:cs="Times New Roman"/>
          <w:color w:val="000000" w:themeColor="text1"/>
          <w:sz w:val="24"/>
          <w:szCs w:val="24"/>
          <w:vertAlign w:val="superscript"/>
          <w:rPrChange w:id="30" w:author="Kris.Wild [2]" w:date="2023-12-21T11:55:00Z">
            <w:rPr>
              <w:rFonts w:ascii="Times New Roman" w:hAnsi="Times New Roman" w:cs="Times New Roman"/>
              <w:color w:val="000000"/>
              <w:sz w:val="24"/>
              <w:szCs w:val="24"/>
              <w:vertAlign w:val="superscript"/>
            </w:rPr>
          </w:rPrChange>
        </w:rPr>
        <w:t xml:space="preserve"> </w:t>
      </w:r>
      <w:sdt>
        <w:sdtPr>
          <w:rPr>
            <w:rFonts w:ascii="Times New Roman" w:hAnsi="Times New Roman" w:cs="Times New Roman"/>
            <w:color w:val="000000" w:themeColor="text1"/>
            <w:sz w:val="24"/>
            <w:szCs w:val="24"/>
            <w:vertAlign w:val="superscript"/>
            <w:rPrChange w:id="31" w:author="Kris.Wild [2]" w:date="2023-12-21T11:55:00Z">
              <w:rPr>
                <w:rFonts w:ascii="Times New Roman" w:hAnsi="Times New Roman" w:cs="Times New Roman"/>
                <w:color w:val="000000"/>
                <w:sz w:val="24"/>
                <w:szCs w:val="24"/>
                <w:vertAlign w:val="superscript"/>
              </w:rPr>
            </w:rPrChange>
          </w:rPr>
          <w:tag w:val="MENDELEY_CITATION_v3_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"/>
          <w:id w:val="-685055445"/>
          <w:placeholder>
            <w:docPart w:val="962D0C25E600BE429E36E768433E1A44"/>
          </w:placeholder>
        </w:sdtPr>
        <w:sdtContent>
          <w:ins w:id="32" w:author="Kris.Wild" w:date="2023-12-21T11:29:00Z">
            <w:r w:rsidR="00190E48" w:rsidRPr="00041E40">
              <w:rPr>
                <w:rFonts w:ascii="Times New Roman" w:eastAsia="Times New Roman" w:hAnsi="Times New Roman" w:cs="Times New Roman"/>
                <w:color w:val="000000" w:themeColor="text1"/>
                <w:sz w:val="24"/>
                <w:szCs w:val="24"/>
                <w:rPrChange w:id="33" w:author="Kris.Wild [2]" w:date="2023-12-21T11:55:00Z">
                  <w:rPr>
                    <w:rFonts w:eastAsia="Times New Roman"/>
                  </w:rPr>
                </w:rPrChange>
              </w:rPr>
              <w:t xml:space="preserve">(Anderson &amp; May, 1982; </w:t>
            </w:r>
            <w:proofErr w:type="spellStart"/>
            <w:r w:rsidR="00190E48" w:rsidRPr="00041E40">
              <w:rPr>
                <w:rFonts w:ascii="Times New Roman" w:eastAsia="Times New Roman" w:hAnsi="Times New Roman" w:cs="Times New Roman"/>
                <w:color w:val="000000" w:themeColor="text1"/>
                <w:sz w:val="24"/>
                <w:szCs w:val="24"/>
                <w:rPrChange w:id="34" w:author="Kris.Wild [2]" w:date="2023-12-21T11:55:00Z">
                  <w:rPr>
                    <w:rFonts w:eastAsia="Times New Roman"/>
                  </w:rPr>
                </w:rPrChange>
              </w:rPr>
              <w:t>Minchella</w:t>
            </w:r>
            <w:proofErr w:type="spellEnd"/>
            <w:r w:rsidR="00190E48" w:rsidRPr="00041E40">
              <w:rPr>
                <w:rFonts w:ascii="Times New Roman" w:eastAsia="Times New Roman" w:hAnsi="Times New Roman" w:cs="Times New Roman"/>
                <w:color w:val="000000" w:themeColor="text1"/>
                <w:sz w:val="24"/>
                <w:szCs w:val="24"/>
                <w:rPrChange w:id="35" w:author="Kris.Wild [2]" w:date="2023-12-21T11:55:00Z">
                  <w:rPr>
                    <w:rFonts w:eastAsia="Times New Roman"/>
                  </w:rPr>
                </w:rPrChange>
              </w:rPr>
              <w:t xml:space="preserve"> &amp; Scott, 1991)</w:t>
            </w:r>
          </w:ins>
          <w:ins w:id="36" w:author="Kris.Wild [2]" w:date="2023-12-17T11:45:00Z">
            <w:del w:id="37" w:author="Kris.Wild" w:date="2023-12-21T11:04:00Z">
              <w:r w:rsidR="00605ABD" w:rsidRPr="00041E40" w:rsidDel="00C578AE">
                <w:rPr>
                  <w:rFonts w:ascii="Times New Roman" w:eastAsia="Times New Roman" w:hAnsi="Times New Roman" w:cs="Times New Roman"/>
                  <w:color w:val="000000" w:themeColor="text1"/>
                  <w:sz w:val="24"/>
                  <w:szCs w:val="24"/>
                  <w:rPrChange w:id="38" w:author="Kris.Wild [2]" w:date="2023-12-21T11:55:00Z">
                    <w:rPr>
                      <w:rFonts w:eastAsia="Times New Roman"/>
                    </w:rPr>
                  </w:rPrChange>
                </w:rPr>
                <w:delText>(Anderson &amp; May, 1982; Minchella &amp; Scott, 1991)</w:delText>
              </w:r>
            </w:del>
          </w:ins>
          <w:del w:id="39" w:author="Kris.Wild" w:date="2023-12-21T11:04:00Z">
            <w:r w:rsidR="00817A4C" w:rsidRPr="00041E40" w:rsidDel="00C578AE">
              <w:rPr>
                <w:rFonts w:ascii="Times New Roman" w:eastAsia="Times New Roman" w:hAnsi="Times New Roman" w:cs="Times New Roman"/>
                <w:color w:val="000000" w:themeColor="text1"/>
                <w:sz w:val="24"/>
                <w:szCs w:val="24"/>
                <w:rPrChange w:id="40" w:author="Kris.Wild [2]" w:date="2023-12-21T11:55:00Z">
                  <w:rPr>
                    <w:rFonts w:ascii="Times New Roman" w:eastAsia="Times New Roman" w:hAnsi="Times New Roman" w:cs="Times New Roman"/>
                    <w:sz w:val="24"/>
                    <w:szCs w:val="24"/>
                  </w:rPr>
                </w:rPrChange>
              </w:rPr>
              <w:delText>(Anderson &amp; May, 1982; Minchella &amp; Scott, 1991)</w:delText>
            </w:r>
          </w:del>
        </w:sdtContent>
      </w:sdt>
      <w:r w:rsidR="00210504" w:rsidRPr="00041E40">
        <w:rPr>
          <w:rFonts w:ascii="Times New Roman" w:hAnsi="Times New Roman" w:cs="Times New Roman"/>
          <w:color w:val="000000" w:themeColor="text1"/>
          <w:sz w:val="24"/>
          <w:szCs w:val="24"/>
          <w:rPrChange w:id="41" w:author="Kris.Wild [2]" w:date="2023-12-21T11:55:00Z">
            <w:rPr>
              <w:rFonts w:ascii="Times New Roman" w:hAnsi="Times New Roman" w:cs="Times New Roman"/>
              <w:color w:val="000000"/>
              <w:sz w:val="24"/>
              <w:szCs w:val="24"/>
            </w:rPr>
          </w:rPrChange>
        </w:rPr>
        <w:t>.</w:t>
      </w:r>
      <w:r w:rsidR="0071467F" w:rsidRPr="00041E40">
        <w:rPr>
          <w:rFonts w:ascii="Times New Roman" w:hAnsi="Times New Roman" w:cs="Times New Roman"/>
          <w:color w:val="000000" w:themeColor="text1"/>
          <w:sz w:val="24"/>
          <w:szCs w:val="24"/>
          <w:rPrChange w:id="42" w:author="Kris.Wild [2]" w:date="2023-12-21T11:55:00Z">
            <w:rPr>
              <w:rFonts w:ascii="Times New Roman" w:hAnsi="Times New Roman" w:cs="Times New Roman"/>
              <w:sz w:val="24"/>
              <w:szCs w:val="24"/>
            </w:rPr>
          </w:rPrChange>
        </w:rPr>
        <w:t xml:space="preserve"> P</w:t>
      </w:r>
      <w:r w:rsidRPr="00041E40">
        <w:rPr>
          <w:rFonts w:ascii="Times New Roman" w:hAnsi="Times New Roman" w:cs="Times New Roman"/>
          <w:color w:val="000000" w:themeColor="text1"/>
          <w:sz w:val="24"/>
          <w:szCs w:val="24"/>
          <w:rPrChange w:id="43" w:author="Kris.Wild [2]" w:date="2023-12-21T11:55:00Z">
            <w:rPr>
              <w:rFonts w:ascii="Times New Roman" w:hAnsi="Times New Roman" w:cs="Times New Roman"/>
              <w:sz w:val="24"/>
              <w:szCs w:val="24"/>
            </w:rPr>
          </w:rPrChange>
        </w:rPr>
        <w:t xml:space="preserve">arasites exploit resources from their </w:t>
      </w:r>
      <w:r w:rsidR="004C5F54" w:rsidRPr="00041E40">
        <w:rPr>
          <w:rFonts w:ascii="Times New Roman" w:hAnsi="Times New Roman" w:cs="Times New Roman"/>
          <w:color w:val="000000" w:themeColor="text1"/>
          <w:sz w:val="24"/>
          <w:szCs w:val="24"/>
          <w:rPrChange w:id="44" w:author="Kris.Wild [2]" w:date="2023-12-21T11:55:00Z">
            <w:rPr>
              <w:rFonts w:ascii="Times New Roman" w:hAnsi="Times New Roman" w:cs="Times New Roman"/>
              <w:sz w:val="24"/>
              <w:szCs w:val="24"/>
            </w:rPr>
          </w:rPrChange>
        </w:rPr>
        <w:t>host and</w:t>
      </w:r>
      <w:r w:rsidRPr="00041E40">
        <w:rPr>
          <w:rFonts w:ascii="Times New Roman" w:hAnsi="Times New Roman" w:cs="Times New Roman"/>
          <w:color w:val="000000" w:themeColor="text1"/>
          <w:sz w:val="24"/>
          <w:szCs w:val="24"/>
          <w:rPrChange w:id="45" w:author="Kris.Wild [2]" w:date="2023-12-21T11:55:00Z">
            <w:rPr>
              <w:rFonts w:ascii="Times New Roman" w:hAnsi="Times New Roman" w:cs="Times New Roman"/>
              <w:sz w:val="24"/>
              <w:szCs w:val="24"/>
            </w:rPr>
          </w:rPrChange>
        </w:rPr>
        <w:t xml:space="preserve"> </w:t>
      </w:r>
      <w:r w:rsidR="0052540A" w:rsidRPr="00041E40">
        <w:rPr>
          <w:rFonts w:ascii="Times New Roman" w:hAnsi="Times New Roman" w:cs="Times New Roman"/>
          <w:color w:val="000000" w:themeColor="text1"/>
          <w:sz w:val="24"/>
          <w:szCs w:val="24"/>
          <w:rPrChange w:id="46" w:author="Kris.Wild [2]" w:date="2023-12-21T11:55:00Z">
            <w:rPr>
              <w:rFonts w:ascii="Times New Roman" w:hAnsi="Times New Roman" w:cs="Times New Roman"/>
              <w:sz w:val="24"/>
              <w:szCs w:val="24"/>
            </w:rPr>
          </w:rPrChange>
        </w:rPr>
        <w:t xml:space="preserve">have </w:t>
      </w:r>
      <w:r w:rsidR="00904674" w:rsidRPr="00041E40">
        <w:rPr>
          <w:rFonts w:ascii="Times New Roman" w:hAnsi="Times New Roman" w:cs="Times New Roman"/>
          <w:color w:val="000000" w:themeColor="text1"/>
          <w:sz w:val="24"/>
          <w:szCs w:val="24"/>
          <w:rPrChange w:id="47" w:author="Kris.Wild [2]" w:date="2023-12-21T11:55:00Z">
            <w:rPr>
              <w:rFonts w:ascii="Times New Roman" w:hAnsi="Times New Roman" w:cs="Times New Roman"/>
              <w:sz w:val="24"/>
              <w:szCs w:val="24"/>
            </w:rPr>
          </w:rPrChange>
        </w:rPr>
        <w:t xml:space="preserve">the </w:t>
      </w:r>
      <w:r w:rsidR="0052540A" w:rsidRPr="00041E40">
        <w:rPr>
          <w:rFonts w:ascii="Times New Roman" w:hAnsi="Times New Roman" w:cs="Times New Roman"/>
          <w:color w:val="000000" w:themeColor="text1"/>
          <w:sz w:val="24"/>
          <w:szCs w:val="24"/>
          <w:rPrChange w:id="48" w:author="Kris.Wild [2]" w:date="2023-12-21T11:55:00Z">
            <w:rPr>
              <w:rFonts w:ascii="Times New Roman" w:hAnsi="Times New Roman" w:cs="Times New Roman"/>
              <w:sz w:val="24"/>
              <w:szCs w:val="24"/>
            </w:rPr>
          </w:rPrChange>
        </w:rPr>
        <w:t>potential to</w:t>
      </w:r>
      <w:r w:rsidRPr="00041E40">
        <w:rPr>
          <w:rFonts w:ascii="Times New Roman" w:hAnsi="Times New Roman" w:cs="Times New Roman"/>
          <w:color w:val="000000" w:themeColor="text1"/>
          <w:sz w:val="24"/>
          <w:szCs w:val="24"/>
          <w:rPrChange w:id="49" w:author="Kris.Wild [2]" w:date="2023-12-21T11:55:00Z">
            <w:rPr>
              <w:rFonts w:ascii="Times New Roman" w:hAnsi="Times New Roman" w:cs="Times New Roman"/>
              <w:sz w:val="24"/>
              <w:szCs w:val="24"/>
            </w:rPr>
          </w:rPrChange>
        </w:rPr>
        <w:t xml:space="preserve"> disrupt </w:t>
      </w:r>
      <w:proofErr w:type="spellStart"/>
      <w:r w:rsidR="0056050D" w:rsidRPr="00041E40">
        <w:rPr>
          <w:rFonts w:ascii="Times New Roman" w:hAnsi="Times New Roman" w:cs="Times New Roman"/>
          <w:color w:val="000000" w:themeColor="text1"/>
          <w:sz w:val="24"/>
          <w:szCs w:val="24"/>
          <w:rPrChange w:id="50" w:author="Kris.Wild [2]" w:date="2023-12-21T11:55:00Z">
            <w:rPr>
              <w:rFonts w:ascii="Times New Roman" w:hAnsi="Times New Roman" w:cs="Times New Roman"/>
              <w:sz w:val="24"/>
              <w:szCs w:val="24"/>
            </w:rPr>
          </w:rPrChange>
        </w:rPr>
        <w:t>behaviour</w:t>
      </w:r>
      <w:proofErr w:type="spellEnd"/>
      <w:r w:rsidR="000A3B7C" w:rsidRPr="00041E40">
        <w:rPr>
          <w:rFonts w:ascii="Times New Roman" w:hAnsi="Times New Roman" w:cs="Times New Roman"/>
          <w:color w:val="000000" w:themeColor="text1"/>
          <w:sz w:val="24"/>
          <w:szCs w:val="24"/>
          <w:rPrChange w:id="51" w:author="Kris.Wild [2]" w:date="2023-12-21T11:55:00Z">
            <w:rPr>
              <w:rFonts w:ascii="Times New Roman" w:hAnsi="Times New Roman" w:cs="Times New Roman"/>
              <w:sz w:val="24"/>
              <w:szCs w:val="24"/>
            </w:rPr>
          </w:rPrChange>
        </w:rPr>
        <w:t xml:space="preserve"> and physiological function</w:t>
      </w:r>
      <w:r w:rsidRPr="00041E40">
        <w:rPr>
          <w:rFonts w:ascii="Times New Roman" w:hAnsi="Times New Roman" w:cs="Times New Roman"/>
          <w:color w:val="000000" w:themeColor="text1"/>
          <w:sz w:val="24"/>
          <w:szCs w:val="24"/>
          <w:rPrChange w:id="52" w:author="Kris.Wild [2]" w:date="2023-12-21T11:55:00Z">
            <w:rPr>
              <w:rFonts w:ascii="Times New Roman" w:hAnsi="Times New Roman" w:cs="Times New Roman"/>
              <w:sz w:val="24"/>
              <w:szCs w:val="24"/>
            </w:rPr>
          </w:rPrChange>
        </w:rPr>
        <w:t xml:space="preserve">, which can ultimately </w:t>
      </w:r>
      <w:r w:rsidR="005F521E" w:rsidRPr="00041E40">
        <w:rPr>
          <w:rFonts w:ascii="Times New Roman" w:hAnsi="Times New Roman" w:cs="Times New Roman"/>
          <w:color w:val="000000" w:themeColor="text1"/>
          <w:sz w:val="24"/>
          <w:szCs w:val="24"/>
          <w:rPrChange w:id="53" w:author="Kris.Wild [2]" w:date="2023-12-21T11:55:00Z">
            <w:rPr>
              <w:rFonts w:ascii="Times New Roman" w:hAnsi="Times New Roman" w:cs="Times New Roman"/>
              <w:sz w:val="24"/>
              <w:szCs w:val="24"/>
            </w:rPr>
          </w:rPrChange>
        </w:rPr>
        <w:t>compromise</w:t>
      </w:r>
      <w:r w:rsidRPr="00041E40">
        <w:rPr>
          <w:rFonts w:ascii="Times New Roman" w:hAnsi="Times New Roman" w:cs="Times New Roman"/>
          <w:color w:val="000000" w:themeColor="text1"/>
          <w:sz w:val="24"/>
          <w:szCs w:val="24"/>
          <w:rPrChange w:id="54" w:author="Kris.Wild [2]" w:date="2023-12-21T11:55:00Z">
            <w:rPr>
              <w:rFonts w:ascii="Times New Roman" w:hAnsi="Times New Roman" w:cs="Times New Roman"/>
              <w:sz w:val="24"/>
              <w:szCs w:val="24"/>
            </w:rPr>
          </w:rPrChange>
        </w:rPr>
        <w:t xml:space="preserve"> </w:t>
      </w:r>
      <w:r w:rsidR="005B4E90" w:rsidRPr="00041E40">
        <w:rPr>
          <w:rFonts w:ascii="Times New Roman" w:hAnsi="Times New Roman" w:cs="Times New Roman"/>
          <w:color w:val="000000" w:themeColor="text1"/>
          <w:sz w:val="24"/>
          <w:szCs w:val="24"/>
          <w:rPrChange w:id="55" w:author="Kris.Wild [2]" w:date="2023-12-21T11:55:00Z">
            <w:rPr>
              <w:rFonts w:ascii="Times New Roman" w:hAnsi="Times New Roman" w:cs="Times New Roman"/>
              <w:sz w:val="24"/>
              <w:szCs w:val="24"/>
            </w:rPr>
          </w:rPrChange>
        </w:rPr>
        <w:t>he</w:t>
      </w:r>
      <w:r w:rsidR="00C31843" w:rsidRPr="00041E40">
        <w:rPr>
          <w:rFonts w:ascii="Times New Roman" w:hAnsi="Times New Roman" w:cs="Times New Roman"/>
          <w:color w:val="000000" w:themeColor="text1"/>
          <w:sz w:val="24"/>
          <w:szCs w:val="24"/>
          <w:rPrChange w:id="56" w:author="Kris.Wild [2]" w:date="2023-12-21T11:55:00Z">
            <w:rPr>
              <w:rFonts w:ascii="Times New Roman" w:hAnsi="Times New Roman" w:cs="Times New Roman"/>
              <w:sz w:val="24"/>
              <w:szCs w:val="24"/>
            </w:rPr>
          </w:rPrChange>
        </w:rPr>
        <w:t>alth</w:t>
      </w:r>
      <w:r w:rsidR="00766183" w:rsidRPr="00041E40">
        <w:rPr>
          <w:rFonts w:ascii="Times New Roman" w:hAnsi="Times New Roman" w:cs="Times New Roman"/>
          <w:color w:val="000000" w:themeColor="text1"/>
          <w:sz w:val="24"/>
          <w:szCs w:val="24"/>
          <w:rPrChange w:id="57" w:author="Kris.Wild [2]" w:date="2023-12-21T11:55:00Z">
            <w:rPr>
              <w:rFonts w:ascii="Times New Roman" w:hAnsi="Times New Roman" w:cs="Times New Roman"/>
              <w:sz w:val="24"/>
              <w:szCs w:val="24"/>
            </w:rPr>
          </w:rPrChange>
        </w:rPr>
        <w:t>,</w:t>
      </w:r>
      <w:r w:rsidR="00C31843" w:rsidRPr="00041E40">
        <w:rPr>
          <w:rFonts w:ascii="Times New Roman" w:hAnsi="Times New Roman" w:cs="Times New Roman"/>
          <w:color w:val="000000" w:themeColor="text1"/>
          <w:sz w:val="24"/>
          <w:szCs w:val="24"/>
          <w:rPrChange w:id="58" w:author="Kris.Wild [2]" w:date="2023-12-21T11:55:00Z">
            <w:rPr>
              <w:rFonts w:ascii="Times New Roman" w:hAnsi="Times New Roman" w:cs="Times New Roman"/>
              <w:sz w:val="24"/>
              <w:szCs w:val="24"/>
            </w:rPr>
          </w:rPrChange>
        </w:rPr>
        <w:t xml:space="preserve"> i</w:t>
      </w:r>
      <w:r w:rsidR="005B4E90" w:rsidRPr="00041E40">
        <w:rPr>
          <w:rStyle w:val="CommentReference"/>
          <w:rFonts w:ascii="Times New Roman" w:hAnsi="Times New Roman" w:cs="Times New Roman"/>
          <w:bCs/>
          <w:color w:val="000000" w:themeColor="text1"/>
          <w:sz w:val="24"/>
          <w:szCs w:val="24"/>
          <w:rPrChange w:id="59" w:author="Kris.Wild [2]" w:date="2023-12-21T11:55:00Z">
            <w:rPr>
              <w:rStyle w:val="CommentReference"/>
              <w:rFonts w:ascii="Times New Roman" w:hAnsi="Times New Roman" w:cs="Times New Roman"/>
              <w:bCs/>
              <w:sz w:val="24"/>
              <w:szCs w:val="24"/>
            </w:rPr>
          </w:rPrChange>
        </w:rPr>
        <w:t>nfluencing</w:t>
      </w:r>
      <w:r w:rsidR="00D0390F" w:rsidRPr="00041E40">
        <w:rPr>
          <w:rStyle w:val="CommentReference"/>
          <w:rFonts w:ascii="Times New Roman" w:hAnsi="Times New Roman" w:cs="Times New Roman"/>
          <w:bCs/>
          <w:color w:val="000000" w:themeColor="text1"/>
          <w:sz w:val="24"/>
          <w:szCs w:val="24"/>
          <w:rPrChange w:id="60" w:author="Kris.Wild [2]" w:date="2023-12-21T11:55:00Z">
            <w:rPr>
              <w:rStyle w:val="CommentReference"/>
              <w:rFonts w:ascii="Times New Roman" w:hAnsi="Times New Roman" w:cs="Times New Roman"/>
              <w:bCs/>
              <w:sz w:val="24"/>
              <w:szCs w:val="24"/>
            </w:rPr>
          </w:rPrChange>
        </w:rPr>
        <w:t xml:space="preserve"> </w:t>
      </w:r>
      <w:r w:rsidRPr="00041E40">
        <w:rPr>
          <w:rStyle w:val="CommentReference"/>
          <w:rFonts w:ascii="Times New Roman" w:hAnsi="Times New Roman" w:cs="Times New Roman"/>
          <w:bCs/>
          <w:color w:val="000000" w:themeColor="text1"/>
          <w:sz w:val="24"/>
          <w:szCs w:val="24"/>
          <w:rPrChange w:id="61" w:author="Kris.Wild [2]" w:date="2023-12-21T11:55:00Z">
            <w:rPr>
              <w:rStyle w:val="CommentReference"/>
              <w:rFonts w:ascii="Times New Roman" w:hAnsi="Times New Roman" w:cs="Times New Roman"/>
              <w:bCs/>
              <w:sz w:val="24"/>
              <w:szCs w:val="24"/>
            </w:rPr>
          </w:rPrChange>
        </w:rPr>
        <w:t>survival</w:t>
      </w:r>
      <w:r w:rsidR="00D0390F" w:rsidRPr="00041E40">
        <w:rPr>
          <w:rStyle w:val="CommentReference"/>
          <w:rFonts w:ascii="Times New Roman" w:hAnsi="Times New Roman" w:cs="Times New Roman"/>
          <w:bCs/>
          <w:color w:val="000000" w:themeColor="text1"/>
          <w:sz w:val="24"/>
          <w:szCs w:val="24"/>
          <w:rPrChange w:id="62" w:author="Kris.Wild [2]" w:date="2023-12-21T11:55:00Z">
            <w:rPr>
              <w:rStyle w:val="CommentReference"/>
              <w:rFonts w:ascii="Times New Roman" w:hAnsi="Times New Roman" w:cs="Times New Roman"/>
              <w:bCs/>
              <w:sz w:val="24"/>
              <w:szCs w:val="24"/>
            </w:rPr>
          </w:rPrChange>
        </w:rPr>
        <w:t xml:space="preserve"> and</w:t>
      </w:r>
      <w:r w:rsidRPr="00041E40">
        <w:rPr>
          <w:rStyle w:val="CommentReference"/>
          <w:rFonts w:ascii="Times New Roman" w:hAnsi="Times New Roman" w:cs="Times New Roman"/>
          <w:bCs/>
          <w:color w:val="000000" w:themeColor="text1"/>
          <w:sz w:val="24"/>
          <w:szCs w:val="24"/>
          <w:rPrChange w:id="63" w:author="Kris.Wild [2]" w:date="2023-12-21T11:55:00Z">
            <w:rPr>
              <w:rStyle w:val="CommentReference"/>
              <w:rFonts w:ascii="Times New Roman" w:hAnsi="Times New Roman" w:cs="Times New Roman"/>
              <w:bCs/>
              <w:sz w:val="24"/>
              <w:szCs w:val="24"/>
            </w:rPr>
          </w:rPrChange>
        </w:rPr>
        <w:t xml:space="preserve"> reproduction</w:t>
      </w:r>
      <w:ins w:id="64" w:author="Kris.Wild" w:date="2023-12-16T12:11:00Z">
        <w:r w:rsidR="007949B1" w:rsidRPr="00041E40">
          <w:rPr>
            <w:rStyle w:val="CommentReference"/>
            <w:rFonts w:ascii="Times New Roman" w:hAnsi="Times New Roman" w:cs="Times New Roman"/>
            <w:bCs/>
            <w:color w:val="000000" w:themeColor="text1"/>
            <w:sz w:val="24"/>
            <w:szCs w:val="24"/>
            <w:rPrChange w:id="65" w:author="Kris.Wild [2]" w:date="2023-12-21T11:55:00Z">
              <w:rPr>
                <w:rStyle w:val="CommentReference"/>
                <w:rFonts w:ascii="Times New Roman" w:hAnsi="Times New Roman" w:cs="Times New Roman"/>
                <w:bCs/>
                <w:sz w:val="24"/>
                <w:szCs w:val="24"/>
              </w:rPr>
            </w:rPrChange>
          </w:rPr>
          <w:t xml:space="preserve"> </w:t>
        </w:r>
      </w:ins>
      <w:sdt>
        <w:sdtPr>
          <w:rPr>
            <w:rStyle w:val="CommentReference"/>
            <w:rFonts w:ascii="Times New Roman" w:hAnsi="Times New Roman" w:cs="Times New Roman"/>
            <w:bCs/>
            <w:color w:val="000000" w:themeColor="text1"/>
            <w:sz w:val="24"/>
            <w:szCs w:val="24"/>
            <w:vertAlign w:val="superscript"/>
            <w:rPrChange w:id="66" w:author="Kris.Wild [2]" w:date="2023-12-21T11:55:00Z">
              <w:rPr>
                <w:rStyle w:val="CommentReference"/>
                <w:rFonts w:ascii="Times New Roman" w:hAnsi="Times New Roman" w:cs="Times New Roman"/>
                <w:bCs/>
                <w:color w:val="000000"/>
                <w:sz w:val="24"/>
                <w:szCs w:val="24"/>
                <w:vertAlign w:val="superscript"/>
              </w:rPr>
            </w:rPrChange>
          </w:rPr>
          <w:tag w:val="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"/>
          <w:id w:val="-926873890"/>
          <w:placeholder>
            <w:docPart w:val="DefaultPlaceholder_-1854013440"/>
          </w:placeholder>
        </w:sdtPr>
        <w:sdtContent>
          <w:ins w:id="67" w:author="Kris.Wild" w:date="2023-12-21T11:29:00Z">
            <w:r w:rsidR="00190E48" w:rsidRPr="00041E40">
              <w:rPr>
                <w:rFonts w:ascii="Times New Roman" w:eastAsia="Times New Roman" w:hAnsi="Times New Roman" w:cs="Times New Roman"/>
                <w:color w:val="000000" w:themeColor="text1"/>
                <w:sz w:val="24"/>
                <w:szCs w:val="24"/>
                <w:rPrChange w:id="68" w:author="Kris.Wild [2]" w:date="2023-12-21T11:55:00Z">
                  <w:rPr>
                    <w:rFonts w:eastAsia="Times New Roman"/>
                  </w:rPr>
                </w:rPrChange>
              </w:rPr>
              <w:t xml:space="preserve">(Gordon, 1982; </w:t>
            </w:r>
            <w:proofErr w:type="spellStart"/>
            <w:r w:rsidR="00190E48" w:rsidRPr="00041E40">
              <w:rPr>
                <w:rFonts w:ascii="Times New Roman" w:eastAsia="Times New Roman" w:hAnsi="Times New Roman" w:cs="Times New Roman"/>
                <w:color w:val="000000" w:themeColor="text1"/>
                <w:sz w:val="24"/>
                <w:szCs w:val="24"/>
                <w:rPrChange w:id="69" w:author="Kris.Wild [2]" w:date="2023-12-21T11:55:00Z">
                  <w:rPr>
                    <w:rFonts w:eastAsia="Times New Roman"/>
                  </w:rPr>
                </w:rPrChange>
              </w:rPr>
              <w:t>Veiga</w:t>
            </w:r>
            <w:proofErr w:type="spellEnd"/>
            <w:r w:rsidR="00190E48" w:rsidRPr="00041E40">
              <w:rPr>
                <w:rFonts w:ascii="Times New Roman" w:eastAsia="Times New Roman" w:hAnsi="Times New Roman" w:cs="Times New Roman"/>
                <w:color w:val="000000" w:themeColor="text1"/>
                <w:sz w:val="24"/>
                <w:szCs w:val="24"/>
                <w:rPrChange w:id="70" w:author="Kris.Wild [2]" w:date="2023-12-21T11:55:00Z">
                  <w:rPr>
                    <w:rFonts w:eastAsia="Times New Roman"/>
                  </w:rPr>
                </w:rPrChange>
              </w:rPr>
              <w:t xml:space="preserve"> </w:t>
            </w:r>
            <w:r w:rsidR="00190E48" w:rsidRPr="00041E40">
              <w:rPr>
                <w:rFonts w:ascii="Times New Roman" w:eastAsia="Times New Roman" w:hAnsi="Times New Roman" w:cs="Times New Roman"/>
                <w:i/>
                <w:iCs/>
                <w:color w:val="000000" w:themeColor="text1"/>
                <w:sz w:val="24"/>
                <w:szCs w:val="24"/>
                <w:rPrChange w:id="71" w:author="Kris.Wild [2]" w:date="2023-12-21T11:55:00Z">
                  <w:rPr>
                    <w:rFonts w:eastAsia="Times New Roman"/>
                    <w:i/>
                    <w:iCs/>
                  </w:rPr>
                </w:rPrChange>
              </w:rPr>
              <w:t>et al.</w:t>
            </w:r>
            <w:r w:rsidR="00190E48" w:rsidRPr="00041E40">
              <w:rPr>
                <w:rFonts w:ascii="Times New Roman" w:eastAsia="Times New Roman" w:hAnsi="Times New Roman" w:cs="Times New Roman"/>
                <w:color w:val="000000" w:themeColor="text1"/>
                <w:sz w:val="24"/>
                <w:szCs w:val="24"/>
                <w:rPrChange w:id="72" w:author="Kris.Wild [2]" w:date="2023-12-21T11:55:00Z">
                  <w:rPr>
                    <w:rFonts w:eastAsia="Times New Roman"/>
                  </w:rPr>
                </w:rPrChange>
              </w:rPr>
              <w:t>, 1998; Moore, 2002; Finnerty, Shine, &amp; Brown, 2018)</w:t>
            </w:r>
          </w:ins>
          <w:ins w:id="73" w:author="Kris.Wild [2]" w:date="2023-12-17T11:45:00Z">
            <w:del w:id="74" w:author="Kris.Wild" w:date="2023-12-21T11:04:00Z">
              <w:r w:rsidR="00605ABD" w:rsidRPr="00041E40" w:rsidDel="00C578AE">
                <w:rPr>
                  <w:rFonts w:ascii="Times New Roman" w:eastAsia="Times New Roman" w:hAnsi="Times New Roman" w:cs="Times New Roman"/>
                  <w:color w:val="000000" w:themeColor="text1"/>
                  <w:sz w:val="24"/>
                  <w:szCs w:val="24"/>
                  <w:rPrChange w:id="75" w:author="Kris.Wild [2]" w:date="2023-12-21T11:55:00Z">
                    <w:rPr>
                      <w:rFonts w:eastAsia="Times New Roman"/>
                    </w:rPr>
                  </w:rPrChange>
                </w:rPr>
                <w:delText xml:space="preserve">(Gordon, 1982; Veiga </w:delText>
              </w:r>
              <w:r w:rsidR="00605ABD" w:rsidRPr="00041E40" w:rsidDel="00C578AE">
                <w:rPr>
                  <w:rFonts w:ascii="Times New Roman" w:eastAsia="Times New Roman" w:hAnsi="Times New Roman" w:cs="Times New Roman"/>
                  <w:i/>
                  <w:iCs/>
                  <w:color w:val="000000" w:themeColor="text1"/>
                  <w:sz w:val="24"/>
                  <w:szCs w:val="24"/>
                  <w:rPrChange w:id="76" w:author="Kris.Wild [2]" w:date="2023-12-21T11:55:00Z">
                    <w:rPr>
                      <w:rFonts w:eastAsia="Times New Roman"/>
                      <w:i/>
                      <w:iCs/>
                    </w:rPr>
                  </w:rPrChange>
                </w:rPr>
                <w:delText>et al.</w:delText>
              </w:r>
              <w:r w:rsidR="00605ABD" w:rsidRPr="00041E40" w:rsidDel="00C578AE">
                <w:rPr>
                  <w:rFonts w:ascii="Times New Roman" w:eastAsia="Times New Roman" w:hAnsi="Times New Roman" w:cs="Times New Roman"/>
                  <w:color w:val="000000" w:themeColor="text1"/>
                  <w:sz w:val="24"/>
                  <w:szCs w:val="24"/>
                  <w:rPrChange w:id="77" w:author="Kris.Wild [2]" w:date="2023-12-21T11:55:00Z">
                    <w:rPr>
                      <w:rFonts w:eastAsia="Times New Roman"/>
                    </w:rPr>
                  </w:rPrChange>
                </w:rPr>
                <w:delText>, 1998; Moore, 2002; Finnerty, Shine, &amp; Brown, 2018)</w:delText>
              </w:r>
            </w:del>
          </w:ins>
          <w:del w:id="78" w:author="Kris.Wild" w:date="2023-12-21T11:04:00Z">
            <w:r w:rsidR="00817A4C" w:rsidRPr="00041E40" w:rsidDel="00C578AE">
              <w:rPr>
                <w:rFonts w:ascii="Times New Roman" w:eastAsia="Times New Roman" w:hAnsi="Times New Roman" w:cs="Times New Roman"/>
                <w:color w:val="000000" w:themeColor="text1"/>
                <w:sz w:val="24"/>
                <w:szCs w:val="24"/>
                <w:rPrChange w:id="79" w:author="Kris.Wild [2]" w:date="2023-12-21T11:55:00Z">
                  <w:rPr>
                    <w:rFonts w:ascii="Times New Roman" w:eastAsia="Times New Roman" w:hAnsi="Times New Roman" w:cs="Times New Roman"/>
                    <w:sz w:val="24"/>
                    <w:szCs w:val="24"/>
                  </w:rPr>
                </w:rPrChange>
              </w:rPr>
              <w:delText xml:space="preserve">(Gordon, 1982; Veiga </w:delText>
            </w:r>
            <w:r w:rsidR="00817A4C" w:rsidRPr="00041E40" w:rsidDel="00C578AE">
              <w:rPr>
                <w:rFonts w:ascii="Times New Roman" w:eastAsia="Times New Roman" w:hAnsi="Times New Roman" w:cs="Times New Roman"/>
                <w:i/>
                <w:iCs/>
                <w:color w:val="000000" w:themeColor="text1"/>
                <w:sz w:val="24"/>
                <w:szCs w:val="24"/>
                <w:rPrChange w:id="80" w:author="Kris.Wild [2]" w:date="2023-12-21T11:55:00Z">
                  <w:rPr>
                    <w:rFonts w:ascii="Times New Roman" w:eastAsia="Times New Roman" w:hAnsi="Times New Roman" w:cs="Times New Roman"/>
                    <w:i/>
                    <w:iCs/>
                    <w:sz w:val="24"/>
                    <w:szCs w:val="24"/>
                  </w:rPr>
                </w:rPrChange>
              </w:rPr>
              <w:delText>et al.</w:delText>
            </w:r>
            <w:r w:rsidR="00817A4C" w:rsidRPr="00041E40" w:rsidDel="00C578AE">
              <w:rPr>
                <w:rFonts w:ascii="Times New Roman" w:eastAsia="Times New Roman" w:hAnsi="Times New Roman" w:cs="Times New Roman"/>
                <w:color w:val="000000" w:themeColor="text1"/>
                <w:sz w:val="24"/>
                <w:szCs w:val="24"/>
                <w:rPrChange w:id="81" w:author="Kris.Wild [2]" w:date="2023-12-21T11:55:00Z">
                  <w:rPr>
                    <w:rFonts w:ascii="Times New Roman" w:eastAsia="Times New Roman" w:hAnsi="Times New Roman" w:cs="Times New Roman"/>
                    <w:sz w:val="24"/>
                    <w:szCs w:val="24"/>
                  </w:rPr>
                </w:rPrChange>
              </w:rPr>
              <w:delText>, 1998; Moore, 2002; Finnerty, Shine, &amp; Brown, 2018)</w:delText>
            </w:r>
          </w:del>
        </w:sdtContent>
      </w:sdt>
      <w:r w:rsidR="00C06E11" w:rsidRPr="00041E40">
        <w:rPr>
          <w:rStyle w:val="CommentReference"/>
          <w:rFonts w:ascii="Times New Roman" w:hAnsi="Times New Roman" w:cs="Times New Roman"/>
          <w:bCs/>
          <w:color w:val="000000" w:themeColor="text1"/>
          <w:sz w:val="24"/>
          <w:szCs w:val="24"/>
          <w:rPrChange w:id="82" w:author="Kris.Wild [2]" w:date="2023-12-21T11:55:00Z">
            <w:rPr>
              <w:rStyle w:val="CommentReference"/>
              <w:rFonts w:ascii="Times New Roman" w:hAnsi="Times New Roman" w:cs="Times New Roman"/>
              <w:bCs/>
              <w:sz w:val="24"/>
              <w:szCs w:val="24"/>
            </w:rPr>
          </w:rPrChange>
        </w:rPr>
        <w:t>.</w:t>
      </w:r>
      <w:ins w:id="83" w:author="Kris.Wild" w:date="2023-12-16T12:22:00Z">
        <w:r w:rsidR="00A71BD1" w:rsidRPr="00041E40">
          <w:rPr>
            <w:rStyle w:val="CommentReference"/>
            <w:rFonts w:ascii="Times New Roman" w:hAnsi="Times New Roman" w:cs="Times New Roman"/>
            <w:bCs/>
            <w:color w:val="000000" w:themeColor="text1"/>
            <w:sz w:val="24"/>
            <w:szCs w:val="24"/>
            <w:rPrChange w:id="84" w:author="Kris.Wild [2]" w:date="2023-12-21T11:55:00Z">
              <w:rPr>
                <w:rStyle w:val="CommentReference"/>
                <w:rFonts w:ascii="Times New Roman" w:hAnsi="Times New Roman" w:cs="Times New Roman"/>
                <w:bCs/>
                <w:sz w:val="24"/>
                <w:szCs w:val="24"/>
              </w:rPr>
            </w:rPrChange>
          </w:rPr>
          <w:t xml:space="preserve"> </w:t>
        </w:r>
        <w:r w:rsidR="00A71BD1" w:rsidRPr="00041E40">
          <w:rPr>
            <w:rFonts w:ascii="Times New Roman" w:hAnsi="Times New Roman" w:cs="Times New Roman"/>
            <w:bCs/>
            <w:color w:val="000000" w:themeColor="text1"/>
            <w:sz w:val="24"/>
            <w:szCs w:val="24"/>
            <w:rPrChange w:id="85" w:author="Kris.Wild [2]" w:date="2023-12-21T11:55:00Z">
              <w:rPr>
                <w:rFonts w:ascii="Times New Roman" w:hAnsi="Times New Roman" w:cs="Times New Roman"/>
                <w:bCs/>
                <w:sz w:val="24"/>
                <w:szCs w:val="24"/>
              </w:rPr>
            </w:rPrChange>
          </w:rPr>
          <w:t xml:space="preserve">Host responses to parasites can be nuanced and influenced by life history traits, such as reproductive strategies </w:t>
        </w:r>
      </w:ins>
      <w:customXmlInsRangeStart w:id="86" w:author="Kris.Wild [2]" w:date="2023-12-16T13:52:00Z"/>
      <w:sdt>
        <w:sdtPr>
          <w:rPr>
            <w:rFonts w:ascii="Times New Roman" w:hAnsi="Times New Roman" w:cs="Times New Roman"/>
            <w:bCs/>
            <w:color w:val="000000" w:themeColor="text1"/>
            <w:sz w:val="24"/>
            <w:szCs w:val="24"/>
            <w:rPrChange w:id="87" w:author="Kris.Wild [2]" w:date="2023-12-21T11:55:00Z">
              <w:rPr>
                <w:rFonts w:ascii="Times New Roman" w:hAnsi="Times New Roman" w:cs="Times New Roman"/>
                <w:bCs/>
                <w:sz w:val="24"/>
                <w:szCs w:val="24"/>
              </w:rPr>
            </w:rPrChange>
          </w:rPr>
          <w:tag w:val="MENDELEY_CITATION_v3_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"/>
          <w:id w:val="-96792707"/>
          <w:placeholder>
            <w:docPart w:val="DefaultPlaceholder_-1854013440"/>
          </w:placeholder>
        </w:sdtPr>
        <w:sdtContent>
          <w:customXmlInsRangeEnd w:id="86"/>
          <w:ins w:id="88" w:author="Kris.Wild" w:date="2023-12-21T11:29:00Z">
            <w:r w:rsidR="00190E48" w:rsidRPr="00041E40">
              <w:rPr>
                <w:rFonts w:ascii="Times New Roman" w:eastAsia="Times New Roman" w:hAnsi="Times New Roman" w:cs="Times New Roman"/>
                <w:color w:val="000000" w:themeColor="text1"/>
                <w:sz w:val="24"/>
                <w:szCs w:val="24"/>
                <w:rPrChange w:id="89" w:author="Kris.Wild [2]" w:date="2023-12-21T11:55:00Z">
                  <w:rPr>
                    <w:rFonts w:eastAsia="Times New Roman"/>
                  </w:rPr>
                </w:rPrChange>
              </w:rPr>
              <w:t>(Moore &amp; Wilson, 2002)</w:t>
            </w:r>
          </w:ins>
          <w:ins w:id="90" w:author="Kris.Wild [2]" w:date="2023-12-17T11:45:00Z">
            <w:del w:id="91" w:author="Kris.Wild" w:date="2023-12-21T11:04:00Z">
              <w:r w:rsidR="00605ABD" w:rsidRPr="00041E40" w:rsidDel="00C578AE">
                <w:rPr>
                  <w:rFonts w:ascii="Times New Roman" w:eastAsia="Times New Roman" w:hAnsi="Times New Roman" w:cs="Times New Roman"/>
                  <w:color w:val="000000" w:themeColor="text1"/>
                  <w:sz w:val="24"/>
                  <w:szCs w:val="24"/>
                  <w:rPrChange w:id="92" w:author="Kris.Wild [2]" w:date="2023-12-21T11:55:00Z">
                    <w:rPr>
                      <w:rFonts w:eastAsia="Times New Roman"/>
                    </w:rPr>
                  </w:rPrChange>
                </w:rPr>
                <w:delText>(Moore &amp; Wilson, 2002)</w:delText>
              </w:r>
            </w:del>
          </w:ins>
          <w:customXmlInsRangeStart w:id="93" w:author="Kris.Wild [2]" w:date="2023-12-16T13:52:00Z"/>
        </w:sdtContent>
      </w:sdt>
      <w:customXmlInsRangeEnd w:id="93"/>
      <w:ins w:id="94" w:author="Kris.Wild [2]" w:date="2023-12-16T13:52:00Z">
        <w:r w:rsidR="00974EFC" w:rsidRPr="00041E40">
          <w:rPr>
            <w:rFonts w:ascii="Times New Roman" w:hAnsi="Times New Roman" w:cs="Times New Roman"/>
            <w:bCs/>
            <w:color w:val="000000" w:themeColor="text1"/>
            <w:sz w:val="24"/>
            <w:szCs w:val="24"/>
            <w:rPrChange w:id="95" w:author="Kris.Wild [2]" w:date="2023-12-21T11:55:00Z">
              <w:rPr>
                <w:rFonts w:ascii="Times New Roman" w:hAnsi="Times New Roman" w:cs="Times New Roman"/>
                <w:bCs/>
                <w:sz w:val="24"/>
                <w:szCs w:val="24"/>
              </w:rPr>
            </w:rPrChange>
          </w:rPr>
          <w:t xml:space="preserve"> </w:t>
        </w:r>
      </w:ins>
      <w:ins w:id="96" w:author="Kris.Wild" w:date="2023-12-16T12:22:00Z">
        <w:del w:id="97" w:author="Kris.Wild [2]" w:date="2023-12-16T13:48:00Z">
          <w:r w:rsidR="00A71BD1" w:rsidRPr="00041E40" w:rsidDel="00974EFC">
            <w:rPr>
              <w:rFonts w:ascii="Times New Roman" w:hAnsi="Times New Roman" w:cs="Times New Roman"/>
              <w:bCs/>
              <w:color w:val="000000" w:themeColor="text1"/>
              <w:sz w:val="24"/>
              <w:szCs w:val="24"/>
              <w:rPrChange w:id="98" w:author="Kris.Wild [2]" w:date="2023-12-21T11:55:00Z">
                <w:rPr>
                  <w:rFonts w:ascii="Times New Roman" w:hAnsi="Times New Roman" w:cs="Times New Roman"/>
                  <w:bCs/>
                  <w:sz w:val="24"/>
                  <w:szCs w:val="24"/>
                </w:rPr>
              </w:rPrChange>
            </w:rPr>
            <w:delText>(</w:delText>
          </w:r>
          <w:r w:rsidR="00A71BD1" w:rsidRPr="00041E40" w:rsidDel="00974EFC">
            <w:rPr>
              <w:rFonts w:ascii="Times New Roman" w:hAnsi="Times New Roman" w:cs="Times New Roman"/>
              <w:bCs/>
              <w:color w:val="000000" w:themeColor="text1"/>
              <w:sz w:val="24"/>
              <w:szCs w:val="24"/>
              <w:highlight w:val="yellow"/>
              <w:rPrChange w:id="99" w:author="Kris.Wild [2]" w:date="2023-12-21T11:55:00Z">
                <w:rPr>
                  <w:rFonts w:ascii="Times New Roman" w:hAnsi="Times New Roman" w:cs="Times New Roman"/>
                  <w:bCs/>
                  <w:color w:val="000000"/>
                  <w:sz w:val="24"/>
                  <w:szCs w:val="24"/>
                </w:rPr>
              </w:rPrChange>
            </w:rPr>
            <w:delText>Moore &amp; Wilson, 2002</w:delText>
          </w:r>
          <w:r w:rsidR="00A71BD1" w:rsidRPr="00041E40" w:rsidDel="00974EFC">
            <w:rPr>
              <w:rFonts w:ascii="Times New Roman" w:hAnsi="Times New Roman" w:cs="Times New Roman"/>
              <w:bCs/>
              <w:color w:val="000000" w:themeColor="text1"/>
              <w:sz w:val="24"/>
              <w:szCs w:val="24"/>
              <w:rPrChange w:id="100" w:author="Kris.Wild [2]" w:date="2023-12-21T11:55:00Z">
                <w:rPr>
                  <w:rFonts w:ascii="Times New Roman" w:hAnsi="Times New Roman" w:cs="Times New Roman"/>
                  <w:bCs/>
                  <w:sz w:val="24"/>
                  <w:szCs w:val="24"/>
                </w:rPr>
              </w:rPrChange>
            </w:rPr>
            <w:delText xml:space="preserve">) </w:delText>
          </w:r>
        </w:del>
        <w:r w:rsidR="00A71BD1" w:rsidRPr="00041E40">
          <w:rPr>
            <w:rFonts w:ascii="Times New Roman" w:hAnsi="Times New Roman" w:cs="Times New Roman"/>
            <w:bCs/>
            <w:color w:val="000000" w:themeColor="text1"/>
            <w:sz w:val="24"/>
            <w:szCs w:val="24"/>
            <w:rPrChange w:id="101" w:author="Kris.Wild [2]" w:date="2023-12-21T11:55:00Z">
              <w:rPr>
                <w:rFonts w:ascii="Times New Roman" w:hAnsi="Times New Roman" w:cs="Times New Roman"/>
                <w:bCs/>
                <w:sz w:val="24"/>
                <w:szCs w:val="24"/>
              </w:rPr>
            </w:rPrChange>
          </w:rPr>
          <w:t xml:space="preserve">or hormonal fluctuations across different life stages </w:t>
        </w:r>
      </w:ins>
      <w:customXmlInsRangeStart w:id="102" w:author="Kris.Wild [2]" w:date="2023-12-16T13:52:00Z"/>
      <w:sdt>
        <w:sdtPr>
          <w:rPr>
            <w:rFonts w:ascii="Times New Roman" w:hAnsi="Times New Roman" w:cs="Times New Roman"/>
            <w:bCs/>
            <w:color w:val="000000" w:themeColor="text1"/>
            <w:sz w:val="24"/>
            <w:szCs w:val="24"/>
            <w:rPrChange w:id="103" w:author="Kris.Wild [2]" w:date="2023-12-21T11:55:00Z">
              <w:rPr>
                <w:rFonts w:ascii="Times New Roman" w:hAnsi="Times New Roman" w:cs="Times New Roman"/>
                <w:bCs/>
                <w:sz w:val="24"/>
                <w:szCs w:val="24"/>
              </w:rPr>
            </w:rPrChange>
          </w:rPr>
          <w:tag w:val="MENDELEY_CITATION_v3_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"/>
          <w:id w:val="-111833494"/>
          <w:placeholder>
            <w:docPart w:val="DefaultPlaceholder_-1854013440"/>
          </w:placeholder>
        </w:sdtPr>
        <w:sdtContent>
          <w:customXmlInsRangeEnd w:id="102"/>
          <w:ins w:id="104" w:author="Kris.Wild" w:date="2023-12-21T11:29:00Z">
            <w:r w:rsidR="00190E48" w:rsidRPr="00041E40">
              <w:rPr>
                <w:rFonts w:ascii="Times New Roman" w:eastAsia="Times New Roman" w:hAnsi="Times New Roman" w:cs="Times New Roman"/>
                <w:color w:val="000000" w:themeColor="text1"/>
                <w:sz w:val="24"/>
                <w:szCs w:val="24"/>
                <w:rPrChange w:id="105" w:author="Kris.Wild [2]" w:date="2023-12-21T11:55:00Z">
                  <w:rPr>
                    <w:rFonts w:eastAsia="Times New Roman"/>
                  </w:rPr>
                </w:rPrChange>
              </w:rPr>
              <w:t xml:space="preserve">(Foo </w:t>
            </w:r>
            <w:r w:rsidR="00190E48" w:rsidRPr="00041E40">
              <w:rPr>
                <w:rFonts w:ascii="Times New Roman" w:eastAsia="Times New Roman" w:hAnsi="Times New Roman" w:cs="Times New Roman"/>
                <w:i/>
                <w:iCs/>
                <w:color w:val="000000" w:themeColor="text1"/>
                <w:sz w:val="24"/>
                <w:szCs w:val="24"/>
                <w:rPrChange w:id="106" w:author="Kris.Wild [2]" w:date="2023-12-21T11:55:00Z">
                  <w:rPr>
                    <w:rFonts w:eastAsia="Times New Roman"/>
                    <w:i/>
                    <w:iCs/>
                  </w:rPr>
                </w:rPrChange>
              </w:rPr>
              <w:t>et al.</w:t>
            </w:r>
            <w:r w:rsidR="00190E48" w:rsidRPr="00041E40">
              <w:rPr>
                <w:rFonts w:ascii="Times New Roman" w:eastAsia="Times New Roman" w:hAnsi="Times New Roman" w:cs="Times New Roman"/>
                <w:color w:val="000000" w:themeColor="text1"/>
                <w:sz w:val="24"/>
                <w:szCs w:val="24"/>
                <w:rPrChange w:id="107" w:author="Kris.Wild [2]" w:date="2023-12-21T11:55:00Z">
                  <w:rPr>
                    <w:rFonts w:eastAsia="Times New Roman"/>
                  </w:rPr>
                </w:rPrChange>
              </w:rPr>
              <w:t>, 2017)</w:t>
            </w:r>
          </w:ins>
          <w:ins w:id="108" w:author="Kris.Wild [2]" w:date="2023-12-17T11:45:00Z">
            <w:del w:id="109" w:author="Kris.Wild" w:date="2023-12-21T11:04:00Z">
              <w:r w:rsidR="00605ABD" w:rsidRPr="00041E40" w:rsidDel="00C578AE">
                <w:rPr>
                  <w:rFonts w:ascii="Times New Roman" w:eastAsia="Times New Roman" w:hAnsi="Times New Roman" w:cs="Times New Roman"/>
                  <w:color w:val="000000" w:themeColor="text1"/>
                  <w:sz w:val="24"/>
                  <w:szCs w:val="24"/>
                  <w:rPrChange w:id="110" w:author="Kris.Wild [2]" w:date="2023-12-21T11:55:00Z">
                    <w:rPr>
                      <w:rFonts w:eastAsia="Times New Roman"/>
                    </w:rPr>
                  </w:rPrChange>
                </w:rPr>
                <w:delText xml:space="preserve">(Foo </w:delText>
              </w:r>
              <w:r w:rsidR="00605ABD" w:rsidRPr="00041E40" w:rsidDel="00C578AE">
                <w:rPr>
                  <w:rFonts w:ascii="Times New Roman" w:eastAsia="Times New Roman" w:hAnsi="Times New Roman" w:cs="Times New Roman"/>
                  <w:i/>
                  <w:iCs/>
                  <w:color w:val="000000" w:themeColor="text1"/>
                  <w:sz w:val="24"/>
                  <w:szCs w:val="24"/>
                  <w:rPrChange w:id="111" w:author="Kris.Wild [2]" w:date="2023-12-21T11:55:00Z">
                    <w:rPr>
                      <w:rFonts w:eastAsia="Times New Roman"/>
                      <w:i/>
                      <w:iCs/>
                    </w:rPr>
                  </w:rPrChange>
                </w:rPr>
                <w:delText>et al.</w:delText>
              </w:r>
              <w:r w:rsidR="00605ABD" w:rsidRPr="00041E40" w:rsidDel="00C578AE">
                <w:rPr>
                  <w:rFonts w:ascii="Times New Roman" w:eastAsia="Times New Roman" w:hAnsi="Times New Roman" w:cs="Times New Roman"/>
                  <w:color w:val="000000" w:themeColor="text1"/>
                  <w:sz w:val="24"/>
                  <w:szCs w:val="24"/>
                  <w:rPrChange w:id="112" w:author="Kris.Wild [2]" w:date="2023-12-21T11:55:00Z">
                    <w:rPr>
                      <w:rFonts w:eastAsia="Times New Roman"/>
                    </w:rPr>
                  </w:rPrChange>
                </w:rPr>
                <w:delText>, 2017)</w:delText>
              </w:r>
            </w:del>
          </w:ins>
          <w:customXmlInsRangeStart w:id="113" w:author="Kris.Wild [2]" w:date="2023-12-16T13:52:00Z"/>
        </w:sdtContent>
      </w:sdt>
      <w:customXmlInsRangeEnd w:id="113"/>
      <w:ins w:id="114" w:author="Kris.Wild [2]" w:date="2023-12-16T13:52:00Z">
        <w:r w:rsidR="00974EFC" w:rsidRPr="00041E40">
          <w:rPr>
            <w:rFonts w:ascii="Times New Roman" w:hAnsi="Times New Roman" w:cs="Times New Roman"/>
            <w:bCs/>
            <w:color w:val="000000" w:themeColor="text1"/>
            <w:sz w:val="24"/>
            <w:szCs w:val="24"/>
            <w:rPrChange w:id="115" w:author="Kris.Wild [2]" w:date="2023-12-21T11:55:00Z">
              <w:rPr>
                <w:rFonts w:ascii="Times New Roman" w:hAnsi="Times New Roman" w:cs="Times New Roman"/>
                <w:bCs/>
                <w:sz w:val="24"/>
                <w:szCs w:val="24"/>
              </w:rPr>
            </w:rPrChange>
          </w:rPr>
          <w:t xml:space="preserve">, </w:t>
        </w:r>
      </w:ins>
      <w:ins w:id="116" w:author="Kris.Wild" w:date="2023-12-16T12:22:00Z">
        <w:del w:id="117" w:author="Kris.Wild [2]" w:date="2023-12-16T13:52:00Z">
          <w:r w:rsidR="00A71BD1" w:rsidRPr="00041E40" w:rsidDel="00974EFC">
            <w:rPr>
              <w:rFonts w:ascii="Times New Roman" w:hAnsi="Times New Roman" w:cs="Times New Roman"/>
              <w:bCs/>
              <w:color w:val="000000" w:themeColor="text1"/>
              <w:sz w:val="24"/>
              <w:szCs w:val="24"/>
              <w:rPrChange w:id="118" w:author="Kris.Wild [2]" w:date="2023-12-21T11:55:00Z">
                <w:rPr>
                  <w:rFonts w:ascii="Times New Roman" w:hAnsi="Times New Roman" w:cs="Times New Roman"/>
                  <w:bCs/>
                  <w:sz w:val="24"/>
                  <w:szCs w:val="24"/>
                </w:rPr>
              </w:rPrChange>
            </w:rPr>
            <w:delText>(</w:delText>
          </w:r>
        </w:del>
      </w:ins>
      <w:ins w:id="119" w:author="Kris.Wild" w:date="2023-12-16T12:23:00Z">
        <w:del w:id="120" w:author="Kris.Wild [2]" w:date="2023-12-16T13:52:00Z">
          <w:r w:rsidR="00A71BD1" w:rsidRPr="00041E40" w:rsidDel="00974EFC">
            <w:rPr>
              <w:rFonts w:ascii="Times New Roman" w:hAnsi="Times New Roman" w:cs="Times New Roman"/>
              <w:bCs/>
              <w:color w:val="000000" w:themeColor="text1"/>
              <w:sz w:val="24"/>
              <w:szCs w:val="24"/>
              <w:highlight w:val="yellow"/>
              <w:rPrChange w:id="121" w:author="Kris.Wild [2]" w:date="2023-12-21T11:55:00Z">
                <w:rPr>
                  <w:rFonts w:ascii="Times New Roman" w:hAnsi="Times New Roman" w:cs="Times New Roman"/>
                  <w:bCs/>
                  <w:sz w:val="24"/>
                  <w:szCs w:val="24"/>
                </w:rPr>
              </w:rPrChange>
            </w:rPr>
            <w:delText>Foo et al., 2017</w:delText>
          </w:r>
        </w:del>
      </w:ins>
      <w:ins w:id="122" w:author="Kris.Wild" w:date="2023-12-16T12:22:00Z">
        <w:del w:id="123" w:author="Kris.Wild [2]" w:date="2023-12-16T13:52:00Z">
          <w:r w:rsidR="00A71BD1" w:rsidRPr="00041E40" w:rsidDel="00974EFC">
            <w:rPr>
              <w:rFonts w:ascii="Times New Roman" w:hAnsi="Times New Roman" w:cs="Times New Roman"/>
              <w:bCs/>
              <w:color w:val="000000" w:themeColor="text1"/>
              <w:sz w:val="24"/>
              <w:szCs w:val="24"/>
              <w:rPrChange w:id="124" w:author="Kris.Wild [2]" w:date="2023-12-21T11:55:00Z">
                <w:rPr>
                  <w:rFonts w:ascii="Times New Roman" w:hAnsi="Times New Roman" w:cs="Times New Roman"/>
                  <w:bCs/>
                  <w:sz w:val="24"/>
                  <w:szCs w:val="24"/>
                </w:rPr>
              </w:rPrChange>
            </w:rPr>
            <w:delText xml:space="preserve">), </w:delText>
          </w:r>
        </w:del>
        <w:r w:rsidR="00A71BD1" w:rsidRPr="00041E40">
          <w:rPr>
            <w:rFonts w:ascii="Times New Roman" w:hAnsi="Times New Roman" w:cs="Times New Roman"/>
            <w:bCs/>
            <w:color w:val="000000" w:themeColor="text1"/>
            <w:sz w:val="24"/>
            <w:szCs w:val="24"/>
            <w:rPrChange w:id="125" w:author="Kris.Wild [2]" w:date="2023-12-21T11:55:00Z">
              <w:rPr>
                <w:rFonts w:ascii="Times New Roman" w:hAnsi="Times New Roman" w:cs="Times New Roman"/>
                <w:bCs/>
                <w:sz w:val="24"/>
                <w:szCs w:val="24"/>
              </w:rPr>
            </w:rPrChange>
          </w:rPr>
          <w:t xml:space="preserve">which may dictate the degree of physiological investment in parasite </w:t>
        </w:r>
      </w:ins>
      <w:ins w:id="126" w:author="Kris.Wild" w:date="2023-12-16T13:24:00Z">
        <w:del w:id="127" w:author="Kris.Wild [2]" w:date="2023-12-17T12:19:00Z">
          <w:r w:rsidR="00522660" w:rsidRPr="00041E40" w:rsidDel="005F624E">
            <w:rPr>
              <w:rFonts w:ascii="Times New Roman" w:hAnsi="Times New Roman" w:cs="Times New Roman"/>
              <w:bCs/>
              <w:color w:val="000000" w:themeColor="text1"/>
              <w:sz w:val="24"/>
              <w:szCs w:val="24"/>
              <w:rPrChange w:id="128" w:author="Kris.Wild [2]" w:date="2023-12-21T11:55:00Z">
                <w:rPr>
                  <w:rFonts w:ascii="Times New Roman" w:hAnsi="Times New Roman" w:cs="Times New Roman"/>
                  <w:bCs/>
                  <w:sz w:val="24"/>
                  <w:szCs w:val="24"/>
                </w:rPr>
              </w:rPrChange>
            </w:rPr>
            <w:delText>defense</w:delText>
          </w:r>
        </w:del>
      </w:ins>
      <w:ins w:id="129" w:author="Kris.Wild [2]" w:date="2023-12-21T12:14:00Z">
        <w:r w:rsidR="00F879DD" w:rsidRPr="00F879DD">
          <w:rPr>
            <w:rFonts w:ascii="Times New Roman" w:hAnsi="Times New Roman" w:cs="Times New Roman"/>
            <w:bCs/>
            <w:color w:val="000000" w:themeColor="text1"/>
            <w:sz w:val="24"/>
            <w:szCs w:val="24"/>
          </w:rPr>
          <w:t>defense</w:t>
        </w:r>
      </w:ins>
      <w:ins w:id="130" w:author="Kris.Wild" w:date="2023-12-16T12:22:00Z">
        <w:r w:rsidR="00A71BD1" w:rsidRPr="00041E40">
          <w:rPr>
            <w:rFonts w:ascii="Times New Roman" w:hAnsi="Times New Roman" w:cs="Times New Roman"/>
            <w:bCs/>
            <w:color w:val="000000" w:themeColor="text1"/>
            <w:sz w:val="24"/>
            <w:szCs w:val="24"/>
            <w:rPrChange w:id="131" w:author="Kris.Wild [2]" w:date="2023-12-21T11:55:00Z">
              <w:rPr>
                <w:rFonts w:ascii="Times New Roman" w:hAnsi="Times New Roman" w:cs="Times New Roman"/>
                <w:bCs/>
                <w:sz w:val="24"/>
                <w:szCs w:val="24"/>
              </w:rPr>
            </w:rPrChange>
          </w:rPr>
          <w:t xml:space="preserve"> mechanisms. While these interactions are often critical, they do not always translate into measurable impacts on host fitness</w:t>
        </w:r>
      </w:ins>
      <w:ins w:id="132" w:author="Kris.Wild" w:date="2023-12-16T12:23:00Z">
        <w:r w:rsidR="00A71BD1" w:rsidRPr="00041E40">
          <w:rPr>
            <w:rFonts w:ascii="Times New Roman" w:hAnsi="Times New Roman" w:cs="Times New Roman"/>
            <w:bCs/>
            <w:color w:val="000000" w:themeColor="text1"/>
            <w:sz w:val="24"/>
            <w:szCs w:val="24"/>
            <w:rPrChange w:id="133" w:author="Kris.Wild [2]" w:date="2023-12-21T11:55:00Z">
              <w:rPr>
                <w:rFonts w:ascii="Times New Roman" w:hAnsi="Times New Roman" w:cs="Times New Roman"/>
                <w:bCs/>
                <w:sz w:val="24"/>
                <w:szCs w:val="24"/>
              </w:rPr>
            </w:rPrChange>
          </w:rPr>
          <w:t xml:space="preserve"> (</w:t>
        </w:r>
      </w:ins>
      <w:ins w:id="134" w:author="Kris.Wild" w:date="2023-12-16T12:45:00Z">
        <w:r w:rsidR="000873B6" w:rsidRPr="00041E40">
          <w:rPr>
            <w:rFonts w:ascii="Times New Roman" w:hAnsi="Times New Roman" w:cs="Times New Roman"/>
            <w:bCs/>
            <w:color w:val="000000" w:themeColor="text1"/>
            <w:sz w:val="24"/>
            <w:szCs w:val="24"/>
            <w:rPrChange w:id="135" w:author="Kris.Wild [2]" w:date="2023-12-21T11:55:00Z">
              <w:rPr>
                <w:rFonts w:ascii="Times New Roman" w:hAnsi="Times New Roman" w:cs="Times New Roman"/>
                <w:bCs/>
                <w:sz w:val="24"/>
                <w:szCs w:val="24"/>
              </w:rPr>
            </w:rPrChange>
          </w:rPr>
          <w:t>Paterson &amp; Blouin</w:t>
        </w:r>
      </w:ins>
      <w:ins w:id="136" w:author="Kris.Wild" w:date="2023-12-16T12:46:00Z">
        <w:r w:rsidR="000873B6" w:rsidRPr="00041E40">
          <w:rPr>
            <w:rFonts w:ascii="Times New Roman" w:hAnsi="Times New Roman" w:cs="Times New Roman"/>
            <w:bCs/>
            <w:color w:val="000000" w:themeColor="text1"/>
            <w:sz w:val="24"/>
            <w:szCs w:val="24"/>
            <w:rPrChange w:id="137" w:author="Kris.Wild [2]" w:date="2023-12-21T11:55:00Z">
              <w:rPr>
                <w:rFonts w:ascii="Times New Roman" w:hAnsi="Times New Roman" w:cs="Times New Roman"/>
                <w:bCs/>
                <w:sz w:val="24"/>
                <w:szCs w:val="24"/>
              </w:rPr>
            </w:rPrChange>
          </w:rPr>
          <w:t xml:space="preserve">-Demers, 2000; </w:t>
        </w:r>
      </w:ins>
      <w:ins w:id="138" w:author="Kris.Wild" w:date="2023-12-16T12:24:00Z">
        <w:r w:rsidR="00A71BD1" w:rsidRPr="00041E40">
          <w:rPr>
            <w:rFonts w:ascii="Times New Roman" w:hAnsi="Times New Roman" w:cs="Times New Roman"/>
            <w:bCs/>
            <w:color w:val="000000" w:themeColor="text1"/>
            <w:sz w:val="24"/>
            <w:szCs w:val="24"/>
            <w:rPrChange w:id="139" w:author="Kris.Wild [2]" w:date="2023-12-21T11:55:00Z">
              <w:rPr>
                <w:rFonts w:ascii="Times New Roman" w:hAnsi="Times New Roman" w:cs="Times New Roman"/>
                <w:bCs/>
                <w:sz w:val="24"/>
                <w:szCs w:val="24"/>
              </w:rPr>
            </w:rPrChange>
          </w:rPr>
          <w:t>Conrad et al., 2023</w:t>
        </w:r>
      </w:ins>
      <w:ins w:id="140" w:author="Kris.Wild" w:date="2023-12-16T12:23:00Z">
        <w:r w:rsidR="00A71BD1" w:rsidRPr="00041E40">
          <w:rPr>
            <w:rFonts w:ascii="Times New Roman" w:hAnsi="Times New Roman" w:cs="Times New Roman"/>
            <w:bCs/>
            <w:color w:val="000000" w:themeColor="text1"/>
            <w:sz w:val="24"/>
            <w:szCs w:val="24"/>
            <w:rPrChange w:id="141" w:author="Kris.Wild [2]" w:date="2023-12-21T11:55:00Z">
              <w:rPr>
                <w:rFonts w:ascii="Times New Roman" w:hAnsi="Times New Roman" w:cs="Times New Roman"/>
                <w:bCs/>
                <w:sz w:val="24"/>
                <w:szCs w:val="24"/>
              </w:rPr>
            </w:rPrChange>
          </w:rPr>
          <w:t>)</w:t>
        </w:r>
      </w:ins>
      <w:ins w:id="142" w:author="Kris.Wild" w:date="2023-12-16T12:24:00Z">
        <w:r w:rsidR="00A71BD1" w:rsidRPr="00041E40">
          <w:rPr>
            <w:rFonts w:ascii="Times New Roman" w:hAnsi="Times New Roman" w:cs="Times New Roman"/>
            <w:bCs/>
            <w:color w:val="000000" w:themeColor="text1"/>
            <w:sz w:val="24"/>
            <w:szCs w:val="24"/>
            <w:rPrChange w:id="143" w:author="Kris.Wild [2]" w:date="2023-12-21T11:55:00Z">
              <w:rPr>
                <w:rFonts w:ascii="Times New Roman" w:hAnsi="Times New Roman" w:cs="Times New Roman"/>
                <w:bCs/>
                <w:sz w:val="24"/>
                <w:szCs w:val="24"/>
              </w:rPr>
            </w:rPrChange>
          </w:rPr>
          <w:t>.</w:t>
        </w:r>
      </w:ins>
      <w:ins w:id="144" w:author="Kris.Wild" w:date="2023-12-16T12:29:00Z">
        <w:r w:rsidR="00A71BD1" w:rsidRPr="00041E40">
          <w:rPr>
            <w:rFonts w:ascii="Times New Roman" w:hAnsi="Times New Roman" w:cs="Times New Roman"/>
            <w:bCs/>
            <w:color w:val="000000" w:themeColor="text1"/>
            <w:sz w:val="24"/>
            <w:szCs w:val="24"/>
            <w:rPrChange w:id="145" w:author="Kris.Wild [2]" w:date="2023-12-21T11:55:00Z">
              <w:rPr>
                <w:rFonts w:ascii="Times New Roman" w:hAnsi="Times New Roman" w:cs="Times New Roman"/>
                <w:bCs/>
                <w:sz w:val="24"/>
                <w:szCs w:val="24"/>
              </w:rPr>
            </w:rPrChange>
          </w:rPr>
          <w:t xml:space="preserve"> </w:t>
        </w:r>
      </w:ins>
      <w:ins w:id="146" w:author="Kris.Wild" w:date="2023-12-16T12:31:00Z">
        <w:r w:rsidR="00492700" w:rsidRPr="00041E40">
          <w:rPr>
            <w:rFonts w:ascii="Times New Roman" w:hAnsi="Times New Roman" w:cs="Times New Roman"/>
            <w:bCs/>
            <w:color w:val="000000" w:themeColor="text1"/>
            <w:sz w:val="24"/>
            <w:szCs w:val="24"/>
            <w:rPrChange w:id="147" w:author="Kris.Wild [2]" w:date="2023-12-21T11:55:00Z">
              <w:rPr>
                <w:rFonts w:ascii="Times New Roman" w:hAnsi="Times New Roman" w:cs="Times New Roman"/>
                <w:bCs/>
                <w:sz w:val="24"/>
                <w:szCs w:val="24"/>
              </w:rPr>
            </w:rPrChange>
          </w:rPr>
          <w:t>This</w:t>
        </w:r>
      </w:ins>
      <w:ins w:id="148" w:author="Kris.Wild" w:date="2023-12-16T12:29:00Z">
        <w:del w:id="149" w:author="Kris.Wild [2]" w:date="2023-12-17T11:07:00Z">
          <w:r w:rsidR="00A71BD1" w:rsidRPr="00041E40" w:rsidDel="006E594B">
            <w:rPr>
              <w:rFonts w:ascii="Times New Roman" w:hAnsi="Times New Roman" w:cs="Times New Roman"/>
              <w:bCs/>
              <w:color w:val="000000" w:themeColor="text1"/>
              <w:sz w:val="24"/>
              <w:szCs w:val="24"/>
              <w:rPrChange w:id="150" w:author="Kris.Wild [2]" w:date="2023-12-21T11:55:00Z">
                <w:rPr>
                  <w:rFonts w:ascii="Times New Roman" w:hAnsi="Times New Roman" w:cs="Times New Roman"/>
                  <w:bCs/>
                  <w:sz w:val="24"/>
                  <w:szCs w:val="24"/>
                </w:rPr>
              </w:rPrChange>
            </w:rPr>
            <w:delText>, the</w:delText>
          </w:r>
        </w:del>
        <w:r w:rsidR="00A71BD1" w:rsidRPr="00041E40">
          <w:rPr>
            <w:rFonts w:ascii="Times New Roman" w:hAnsi="Times New Roman" w:cs="Times New Roman"/>
            <w:bCs/>
            <w:color w:val="000000" w:themeColor="text1"/>
            <w:sz w:val="24"/>
            <w:szCs w:val="24"/>
            <w:rPrChange w:id="151" w:author="Kris.Wild [2]" w:date="2023-12-21T11:55:00Z">
              <w:rPr>
                <w:rFonts w:ascii="Times New Roman" w:hAnsi="Times New Roman" w:cs="Times New Roman"/>
                <w:bCs/>
                <w:sz w:val="24"/>
                <w:szCs w:val="24"/>
              </w:rPr>
            </w:rPrChange>
          </w:rPr>
          <w:t xml:space="preserve"> complexity of host-parasite dynamics highlights the need </w:t>
        </w:r>
      </w:ins>
      <w:ins w:id="152" w:author="Kris.Wild" w:date="2023-12-16T12:30:00Z">
        <w:r w:rsidR="00A71BD1" w:rsidRPr="00041E40">
          <w:rPr>
            <w:rFonts w:ascii="Times New Roman" w:hAnsi="Times New Roman" w:cs="Times New Roman"/>
            <w:bCs/>
            <w:color w:val="000000" w:themeColor="text1"/>
            <w:sz w:val="24"/>
            <w:szCs w:val="24"/>
            <w:rPrChange w:id="153" w:author="Kris.Wild [2]" w:date="2023-12-21T11:55:00Z">
              <w:rPr>
                <w:rFonts w:ascii="Times New Roman" w:hAnsi="Times New Roman" w:cs="Times New Roman"/>
                <w:bCs/>
                <w:sz w:val="24"/>
                <w:szCs w:val="24"/>
              </w:rPr>
            </w:rPrChange>
          </w:rPr>
          <w:t>to consider</w:t>
        </w:r>
      </w:ins>
      <w:ins w:id="154" w:author="Kris.Wild" w:date="2023-12-16T12:29:00Z">
        <w:r w:rsidR="00A71BD1" w:rsidRPr="00041E40">
          <w:rPr>
            <w:rFonts w:ascii="Times New Roman" w:hAnsi="Times New Roman" w:cs="Times New Roman"/>
            <w:bCs/>
            <w:color w:val="000000" w:themeColor="text1"/>
            <w:sz w:val="24"/>
            <w:szCs w:val="24"/>
            <w:rPrChange w:id="155" w:author="Kris.Wild [2]" w:date="2023-12-21T11:55:00Z">
              <w:rPr>
                <w:rFonts w:ascii="Times New Roman" w:hAnsi="Times New Roman" w:cs="Times New Roman"/>
                <w:bCs/>
                <w:sz w:val="24"/>
                <w:szCs w:val="24"/>
              </w:rPr>
            </w:rPrChange>
          </w:rPr>
          <w:t xml:space="preserve"> a wide array of biological factors and ecological contexts to fully understand their impact on </w:t>
        </w:r>
      </w:ins>
      <w:ins w:id="156" w:author="Kris.Wild" w:date="2023-12-16T12:30:00Z">
        <w:r w:rsidR="00A71BD1" w:rsidRPr="00041E40">
          <w:rPr>
            <w:rFonts w:ascii="Times New Roman" w:hAnsi="Times New Roman" w:cs="Times New Roman"/>
            <w:bCs/>
            <w:color w:val="000000" w:themeColor="text1"/>
            <w:sz w:val="24"/>
            <w:szCs w:val="24"/>
            <w:rPrChange w:id="157" w:author="Kris.Wild [2]" w:date="2023-12-21T11:55:00Z">
              <w:rPr>
                <w:rFonts w:ascii="Times New Roman" w:hAnsi="Times New Roman" w:cs="Times New Roman"/>
                <w:bCs/>
                <w:sz w:val="24"/>
                <w:szCs w:val="24"/>
              </w:rPr>
            </w:rPrChange>
          </w:rPr>
          <w:t xml:space="preserve">fitness consequences </w:t>
        </w:r>
        <w:del w:id="158" w:author="Kris.Wild [2]" w:date="2023-12-21T12:48:00Z">
          <w:r w:rsidR="00A71BD1" w:rsidRPr="00F879DD" w:rsidDel="00FC26EC">
            <w:rPr>
              <w:rFonts w:ascii="Times New Roman" w:hAnsi="Times New Roman" w:cs="Times New Roman"/>
              <w:bCs/>
              <w:color w:val="000000" w:themeColor="text1"/>
              <w:sz w:val="24"/>
              <w:szCs w:val="24"/>
              <w:highlight w:val="yellow"/>
              <w:rPrChange w:id="159" w:author="Kris.Wild [2]" w:date="2023-12-21T12:15:00Z">
                <w:rPr>
                  <w:rFonts w:ascii="Times New Roman" w:hAnsi="Times New Roman" w:cs="Times New Roman"/>
                  <w:bCs/>
                  <w:sz w:val="24"/>
                  <w:szCs w:val="24"/>
                </w:rPr>
              </w:rPrChange>
            </w:rPr>
            <w:delText>to</w:delText>
          </w:r>
        </w:del>
      </w:ins>
      <w:ins w:id="160" w:author="Kris.Wild [2]" w:date="2023-12-21T12:48:00Z">
        <w:r w:rsidR="00FC26EC">
          <w:rPr>
            <w:rFonts w:ascii="Times New Roman" w:hAnsi="Times New Roman" w:cs="Times New Roman"/>
            <w:bCs/>
            <w:color w:val="000000" w:themeColor="text1"/>
            <w:sz w:val="24"/>
            <w:szCs w:val="24"/>
          </w:rPr>
          <w:t>on</w:t>
        </w:r>
      </w:ins>
      <w:ins w:id="161" w:author="Kris.Wild" w:date="2023-12-16T12:30:00Z">
        <w:r w:rsidR="00A71BD1" w:rsidRPr="00041E40">
          <w:rPr>
            <w:rFonts w:ascii="Times New Roman" w:hAnsi="Times New Roman" w:cs="Times New Roman"/>
            <w:bCs/>
            <w:color w:val="000000" w:themeColor="text1"/>
            <w:sz w:val="24"/>
            <w:szCs w:val="24"/>
            <w:rPrChange w:id="162" w:author="Kris.Wild [2]" w:date="2023-12-21T11:55:00Z">
              <w:rPr>
                <w:rFonts w:ascii="Times New Roman" w:hAnsi="Times New Roman" w:cs="Times New Roman"/>
                <w:bCs/>
                <w:sz w:val="24"/>
                <w:szCs w:val="24"/>
              </w:rPr>
            </w:rPrChange>
          </w:rPr>
          <w:t xml:space="preserve"> hosts</w:t>
        </w:r>
      </w:ins>
      <w:ins w:id="163" w:author="Kris.Wild" w:date="2023-12-16T12:31:00Z">
        <w:r w:rsidR="00492700" w:rsidRPr="00041E40">
          <w:rPr>
            <w:rFonts w:ascii="Times New Roman" w:hAnsi="Times New Roman" w:cs="Times New Roman"/>
            <w:bCs/>
            <w:color w:val="000000" w:themeColor="text1"/>
            <w:sz w:val="24"/>
            <w:szCs w:val="24"/>
            <w:rPrChange w:id="164" w:author="Kris.Wild [2]" w:date="2023-12-21T11:55:00Z">
              <w:rPr>
                <w:rFonts w:ascii="Times New Roman" w:hAnsi="Times New Roman" w:cs="Times New Roman"/>
                <w:bCs/>
                <w:sz w:val="24"/>
                <w:szCs w:val="24"/>
              </w:rPr>
            </w:rPrChange>
          </w:rPr>
          <w:t xml:space="preserve"> through time</w:t>
        </w:r>
      </w:ins>
      <w:ins w:id="165" w:author="Kris.Wild" w:date="2023-12-16T12:29:00Z">
        <w:r w:rsidR="00A71BD1" w:rsidRPr="00041E40">
          <w:rPr>
            <w:rFonts w:ascii="Times New Roman" w:hAnsi="Times New Roman" w:cs="Times New Roman"/>
            <w:bCs/>
            <w:color w:val="000000" w:themeColor="text1"/>
            <w:sz w:val="24"/>
            <w:szCs w:val="24"/>
            <w:rPrChange w:id="166" w:author="Kris.Wild [2]" w:date="2023-12-21T11:55:00Z">
              <w:rPr>
                <w:rFonts w:ascii="Times New Roman" w:hAnsi="Times New Roman" w:cs="Times New Roman"/>
                <w:bCs/>
                <w:sz w:val="24"/>
                <w:szCs w:val="24"/>
              </w:rPr>
            </w:rPrChange>
          </w:rPr>
          <w:t>.</w:t>
        </w:r>
      </w:ins>
      <w:r w:rsidRPr="00041E40">
        <w:rPr>
          <w:rStyle w:val="CommentReference"/>
          <w:rFonts w:ascii="Times New Roman" w:hAnsi="Times New Roman" w:cs="Times New Roman"/>
          <w:bCs/>
          <w:color w:val="000000" w:themeColor="text1"/>
          <w:sz w:val="24"/>
          <w:szCs w:val="24"/>
          <w:rPrChange w:id="167" w:author="Kris.Wild [2]" w:date="2023-12-21T11:55:00Z">
            <w:rPr>
              <w:rStyle w:val="CommentReference"/>
              <w:rFonts w:ascii="Times New Roman" w:hAnsi="Times New Roman" w:cs="Times New Roman"/>
              <w:bCs/>
              <w:sz w:val="24"/>
              <w:szCs w:val="24"/>
            </w:rPr>
          </w:rPrChange>
        </w:rPr>
        <w:tab/>
      </w:r>
    </w:p>
    <w:p w14:paraId="50A531A0" w14:textId="3F30C88E" w:rsidR="00925D28" w:rsidRPr="00041E40" w:rsidRDefault="00904674" w:rsidP="00925D28">
      <w:pPr>
        <w:spacing w:line="240" w:lineRule="auto"/>
        <w:ind w:firstLine="720"/>
        <w:contextualSpacing/>
        <w:rPr>
          <w:rFonts w:ascii="Times New Roman" w:hAnsi="Times New Roman" w:cs="Times New Roman"/>
          <w:color w:val="000000" w:themeColor="text1"/>
          <w:sz w:val="24"/>
          <w:szCs w:val="24"/>
          <w:rPrChange w:id="168" w:author="Kris.Wild [2]" w:date="2023-12-21T11:55:00Z">
            <w:rPr>
              <w:rFonts w:ascii="Times New Roman" w:hAnsi="Times New Roman" w:cs="Times New Roman"/>
              <w:sz w:val="24"/>
              <w:szCs w:val="24"/>
            </w:rPr>
          </w:rPrChange>
        </w:rPr>
      </w:pPr>
      <w:r w:rsidRPr="00041E40">
        <w:rPr>
          <w:rFonts w:ascii="Times New Roman" w:hAnsi="Times New Roman" w:cs="Times New Roman"/>
          <w:bCs/>
          <w:color w:val="000000" w:themeColor="text1"/>
          <w:sz w:val="24"/>
          <w:szCs w:val="24"/>
          <w:rPrChange w:id="169" w:author="Kris.Wild [2]" w:date="2023-12-21T11:55:00Z">
            <w:rPr>
              <w:rFonts w:ascii="Times New Roman" w:hAnsi="Times New Roman" w:cs="Times New Roman"/>
              <w:bCs/>
              <w:sz w:val="24"/>
              <w:szCs w:val="24"/>
            </w:rPr>
          </w:rPrChange>
        </w:rPr>
        <w:t>A complex interplay of factors</w:t>
      </w:r>
      <w:r w:rsidR="00FF3A9C" w:rsidRPr="00041E40">
        <w:rPr>
          <w:rFonts w:ascii="Times New Roman" w:hAnsi="Times New Roman" w:cs="Times New Roman"/>
          <w:bCs/>
          <w:color w:val="000000" w:themeColor="text1"/>
          <w:sz w:val="24"/>
          <w:szCs w:val="24"/>
          <w:rPrChange w:id="170" w:author="Kris.Wild [2]" w:date="2023-12-21T11:55:00Z">
            <w:rPr>
              <w:rFonts w:ascii="Times New Roman" w:hAnsi="Times New Roman" w:cs="Times New Roman"/>
              <w:bCs/>
              <w:sz w:val="24"/>
              <w:szCs w:val="24"/>
            </w:rPr>
          </w:rPrChange>
        </w:rPr>
        <w:t xml:space="preserve"> </w:t>
      </w:r>
      <w:del w:id="171" w:author="Kris.Wild" w:date="2023-12-16T12:31:00Z">
        <w:r w:rsidR="00AE457F" w:rsidRPr="00041E40" w:rsidDel="00492700">
          <w:rPr>
            <w:rFonts w:ascii="Times New Roman" w:hAnsi="Times New Roman" w:cs="Times New Roman"/>
            <w:bCs/>
            <w:color w:val="000000" w:themeColor="text1"/>
            <w:sz w:val="24"/>
            <w:szCs w:val="24"/>
            <w:rPrChange w:id="172" w:author="Kris.Wild [2]" w:date="2023-12-21T11:55:00Z">
              <w:rPr>
                <w:rFonts w:ascii="Times New Roman" w:hAnsi="Times New Roman" w:cs="Times New Roman"/>
                <w:bCs/>
                <w:sz w:val="24"/>
                <w:szCs w:val="24"/>
              </w:rPr>
            </w:rPrChange>
          </w:rPr>
          <w:delText>determine</w:delText>
        </w:r>
      </w:del>
      <w:ins w:id="173" w:author="Kris.Wild" w:date="2023-12-16T12:31:00Z">
        <w:r w:rsidR="00492700" w:rsidRPr="00041E40">
          <w:rPr>
            <w:rFonts w:ascii="Times New Roman" w:hAnsi="Times New Roman" w:cs="Times New Roman"/>
            <w:bCs/>
            <w:color w:val="000000" w:themeColor="text1"/>
            <w:sz w:val="24"/>
            <w:szCs w:val="24"/>
            <w:rPrChange w:id="174" w:author="Kris.Wild [2]" w:date="2023-12-21T11:55:00Z">
              <w:rPr>
                <w:rFonts w:ascii="Times New Roman" w:hAnsi="Times New Roman" w:cs="Times New Roman"/>
                <w:bCs/>
                <w:sz w:val="24"/>
                <w:szCs w:val="24"/>
              </w:rPr>
            </w:rPrChange>
          </w:rPr>
          <w:t>determines</w:t>
        </w:r>
      </w:ins>
      <w:r w:rsidR="00AE457F" w:rsidRPr="00041E40">
        <w:rPr>
          <w:rFonts w:ascii="Times New Roman" w:hAnsi="Times New Roman" w:cs="Times New Roman"/>
          <w:bCs/>
          <w:color w:val="000000" w:themeColor="text1"/>
          <w:sz w:val="24"/>
          <w:szCs w:val="24"/>
          <w:rPrChange w:id="175" w:author="Kris.Wild [2]" w:date="2023-12-21T11:55:00Z">
            <w:rPr>
              <w:rFonts w:ascii="Times New Roman" w:hAnsi="Times New Roman" w:cs="Times New Roman"/>
              <w:bCs/>
              <w:sz w:val="24"/>
              <w:szCs w:val="24"/>
            </w:rPr>
          </w:rPrChange>
        </w:rPr>
        <w:t xml:space="preserve"> </w:t>
      </w:r>
      <w:r w:rsidR="00FF3A9C" w:rsidRPr="00041E40">
        <w:rPr>
          <w:rFonts w:ascii="Times New Roman" w:hAnsi="Times New Roman" w:cs="Times New Roman"/>
          <w:bCs/>
          <w:color w:val="000000" w:themeColor="text1"/>
          <w:sz w:val="24"/>
          <w:szCs w:val="24"/>
          <w:rPrChange w:id="176" w:author="Kris.Wild [2]" w:date="2023-12-21T11:55:00Z">
            <w:rPr>
              <w:rFonts w:ascii="Times New Roman" w:hAnsi="Times New Roman" w:cs="Times New Roman"/>
              <w:bCs/>
              <w:sz w:val="24"/>
              <w:szCs w:val="24"/>
            </w:rPr>
          </w:rPrChange>
        </w:rPr>
        <w:t>ectoparasite</w:t>
      </w:r>
      <w:r w:rsidR="0021305B" w:rsidRPr="00041E40">
        <w:rPr>
          <w:rFonts w:ascii="Times New Roman" w:hAnsi="Times New Roman" w:cs="Times New Roman"/>
          <w:bCs/>
          <w:color w:val="000000" w:themeColor="text1"/>
          <w:sz w:val="24"/>
          <w:szCs w:val="24"/>
          <w:rPrChange w:id="177" w:author="Kris.Wild [2]" w:date="2023-12-21T11:55:00Z">
            <w:rPr>
              <w:rFonts w:ascii="Times New Roman" w:hAnsi="Times New Roman" w:cs="Times New Roman"/>
              <w:bCs/>
              <w:sz w:val="24"/>
              <w:szCs w:val="24"/>
            </w:rPr>
          </w:rPrChange>
        </w:rPr>
        <w:t xml:space="preserve"> (tick, mites, fleas, or lice)</w:t>
      </w:r>
      <w:r w:rsidR="00FF3A9C" w:rsidRPr="00041E40">
        <w:rPr>
          <w:rFonts w:ascii="Times New Roman" w:hAnsi="Times New Roman" w:cs="Times New Roman"/>
          <w:bCs/>
          <w:color w:val="000000" w:themeColor="text1"/>
          <w:sz w:val="24"/>
          <w:szCs w:val="24"/>
          <w:rPrChange w:id="178" w:author="Kris.Wild [2]" w:date="2023-12-21T11:55:00Z">
            <w:rPr>
              <w:rFonts w:ascii="Times New Roman" w:hAnsi="Times New Roman" w:cs="Times New Roman"/>
              <w:bCs/>
              <w:sz w:val="24"/>
              <w:szCs w:val="24"/>
            </w:rPr>
          </w:rPrChange>
        </w:rPr>
        <w:t xml:space="preserve"> prevalence</w:t>
      </w:r>
      <w:r w:rsidR="0056050D" w:rsidRPr="00041E40">
        <w:rPr>
          <w:rFonts w:ascii="Times New Roman" w:hAnsi="Times New Roman" w:cs="Times New Roman"/>
          <w:bCs/>
          <w:color w:val="000000" w:themeColor="text1"/>
          <w:sz w:val="24"/>
          <w:szCs w:val="24"/>
          <w:rPrChange w:id="179" w:author="Kris.Wild [2]" w:date="2023-12-21T11:55:00Z">
            <w:rPr>
              <w:rFonts w:ascii="Times New Roman" w:hAnsi="Times New Roman" w:cs="Times New Roman"/>
              <w:bCs/>
              <w:sz w:val="24"/>
              <w:szCs w:val="24"/>
            </w:rPr>
          </w:rPrChange>
        </w:rPr>
        <w:t>,</w:t>
      </w:r>
      <w:r w:rsidRPr="00041E40">
        <w:rPr>
          <w:rFonts w:ascii="Times New Roman" w:hAnsi="Times New Roman" w:cs="Times New Roman"/>
          <w:bCs/>
          <w:color w:val="000000" w:themeColor="text1"/>
          <w:sz w:val="24"/>
          <w:szCs w:val="24"/>
          <w:rPrChange w:id="180" w:author="Kris.Wild [2]" w:date="2023-12-21T11:55:00Z">
            <w:rPr>
              <w:rFonts w:ascii="Times New Roman" w:hAnsi="Times New Roman" w:cs="Times New Roman"/>
              <w:bCs/>
              <w:sz w:val="24"/>
              <w:szCs w:val="24"/>
            </w:rPr>
          </w:rPrChange>
        </w:rPr>
        <w:t xml:space="preserve"> including host</w:t>
      </w:r>
      <w:r w:rsidR="000A3B7C" w:rsidRPr="00041E40">
        <w:rPr>
          <w:rFonts w:ascii="Times New Roman" w:hAnsi="Times New Roman" w:cs="Times New Roman"/>
          <w:bCs/>
          <w:color w:val="000000" w:themeColor="text1"/>
          <w:sz w:val="24"/>
          <w:szCs w:val="24"/>
          <w:rPrChange w:id="181" w:author="Kris.Wild [2]" w:date="2023-12-21T11:55:00Z">
            <w:rPr>
              <w:rFonts w:ascii="Times New Roman" w:hAnsi="Times New Roman" w:cs="Times New Roman"/>
              <w:bCs/>
              <w:sz w:val="24"/>
              <w:szCs w:val="24"/>
            </w:rPr>
          </w:rPrChange>
        </w:rPr>
        <w:t xml:space="preserve"> species</w:t>
      </w:r>
      <w:r w:rsidRPr="00041E40">
        <w:rPr>
          <w:rFonts w:ascii="Times New Roman" w:hAnsi="Times New Roman" w:cs="Times New Roman"/>
          <w:bCs/>
          <w:color w:val="000000" w:themeColor="text1"/>
          <w:sz w:val="24"/>
          <w:szCs w:val="24"/>
          <w:rPrChange w:id="182" w:author="Kris.Wild [2]" w:date="2023-12-21T11:55:00Z">
            <w:rPr>
              <w:rFonts w:ascii="Times New Roman" w:hAnsi="Times New Roman" w:cs="Times New Roman"/>
              <w:bCs/>
              <w:sz w:val="24"/>
              <w:szCs w:val="24"/>
            </w:rPr>
          </w:rPrChange>
        </w:rPr>
        <w:t xml:space="preserve">, sex, age, health, </w:t>
      </w:r>
      <w:ins w:id="183" w:author="Kris.Wild" w:date="2023-12-16T12:13:00Z">
        <w:r w:rsidR="007949B1" w:rsidRPr="00041E40">
          <w:rPr>
            <w:rFonts w:ascii="Times New Roman" w:hAnsi="Times New Roman" w:cs="Times New Roman"/>
            <w:bCs/>
            <w:color w:val="000000" w:themeColor="text1"/>
            <w:sz w:val="24"/>
            <w:szCs w:val="24"/>
            <w:rPrChange w:id="184" w:author="Kris.Wild [2]" w:date="2023-12-21T11:55:00Z">
              <w:rPr>
                <w:rFonts w:ascii="Times New Roman" w:hAnsi="Times New Roman" w:cs="Times New Roman"/>
                <w:bCs/>
                <w:sz w:val="24"/>
                <w:szCs w:val="24"/>
              </w:rPr>
            </w:rPrChange>
          </w:rPr>
          <w:t xml:space="preserve">environment, </w:t>
        </w:r>
      </w:ins>
      <w:r w:rsidRPr="00041E40">
        <w:rPr>
          <w:rFonts w:ascii="Times New Roman" w:hAnsi="Times New Roman" w:cs="Times New Roman"/>
          <w:bCs/>
          <w:color w:val="000000" w:themeColor="text1"/>
          <w:sz w:val="24"/>
          <w:szCs w:val="24"/>
          <w:rPrChange w:id="185" w:author="Kris.Wild [2]" w:date="2023-12-21T11:55:00Z">
            <w:rPr>
              <w:rFonts w:ascii="Times New Roman" w:hAnsi="Times New Roman" w:cs="Times New Roman"/>
              <w:bCs/>
              <w:sz w:val="24"/>
              <w:szCs w:val="24"/>
            </w:rPr>
          </w:rPrChange>
        </w:rPr>
        <w:t>and habitat</w:t>
      </w:r>
      <w:r w:rsidR="00381E0A" w:rsidRPr="00041E40">
        <w:rPr>
          <w:rFonts w:ascii="Times New Roman" w:hAnsi="Times New Roman" w:cs="Times New Roman"/>
          <w:bCs/>
          <w:color w:val="000000" w:themeColor="text1"/>
          <w:sz w:val="24"/>
          <w:szCs w:val="24"/>
          <w:rPrChange w:id="186" w:author="Kris.Wild [2]" w:date="2023-12-21T11:55:00Z">
            <w:rPr>
              <w:rFonts w:ascii="Times New Roman" w:hAnsi="Times New Roman" w:cs="Times New Roman"/>
              <w:bCs/>
              <w:sz w:val="24"/>
              <w:szCs w:val="24"/>
            </w:rPr>
          </w:rPrChange>
        </w:rPr>
        <w:t xml:space="preserve">. </w:t>
      </w:r>
      <w:r w:rsidR="005305B1" w:rsidRPr="00041E40">
        <w:rPr>
          <w:rFonts w:ascii="Times New Roman" w:hAnsi="Times New Roman" w:cs="Times New Roman"/>
          <w:bCs/>
          <w:color w:val="000000" w:themeColor="text1"/>
          <w:sz w:val="24"/>
          <w:szCs w:val="24"/>
          <w:rPrChange w:id="187" w:author="Kris.Wild [2]" w:date="2023-12-21T11:55:00Z">
            <w:rPr>
              <w:rFonts w:ascii="Times New Roman" w:hAnsi="Times New Roman" w:cs="Times New Roman"/>
              <w:bCs/>
              <w:sz w:val="24"/>
              <w:szCs w:val="24"/>
            </w:rPr>
          </w:rPrChange>
        </w:rPr>
        <w:t xml:space="preserve">Host sex can influence parasite </w:t>
      </w:r>
      <w:ins w:id="188" w:author="Kris.Wild" w:date="2023-12-16T12:07:00Z">
        <w:r w:rsidR="00F25A23" w:rsidRPr="00041E40">
          <w:rPr>
            <w:rFonts w:ascii="Times New Roman" w:hAnsi="Times New Roman" w:cs="Times New Roman"/>
            <w:color w:val="000000" w:themeColor="text1"/>
            <w:sz w:val="24"/>
            <w:szCs w:val="24"/>
            <w:rPrChange w:id="189" w:author="Kris.Wild [2]" w:date="2023-12-21T11:55:00Z">
              <w:rPr>
                <w:rFonts w:ascii="Times New Roman" w:hAnsi="Times New Roman" w:cs="Times New Roman"/>
                <w:sz w:val="24"/>
                <w:szCs w:val="24"/>
              </w:rPr>
            </w:rPrChange>
          </w:rPr>
          <w:t xml:space="preserve">prevalence </w:t>
        </w:r>
      </w:ins>
      <w:del w:id="190" w:author="Kris.Wild" w:date="2023-12-16T12:07:00Z">
        <w:r w:rsidR="005305B1" w:rsidRPr="00041E40" w:rsidDel="00F25A23">
          <w:rPr>
            <w:rFonts w:ascii="Times New Roman" w:hAnsi="Times New Roman" w:cs="Times New Roman"/>
            <w:bCs/>
            <w:color w:val="000000" w:themeColor="text1"/>
            <w:sz w:val="24"/>
            <w:szCs w:val="24"/>
            <w:rPrChange w:id="191" w:author="Kris.Wild [2]" w:date="2023-12-21T11:55:00Z">
              <w:rPr>
                <w:rFonts w:ascii="Times New Roman" w:hAnsi="Times New Roman" w:cs="Times New Roman"/>
                <w:bCs/>
                <w:sz w:val="24"/>
                <w:szCs w:val="24"/>
              </w:rPr>
            </w:rPrChange>
          </w:rPr>
          <w:delText xml:space="preserve">load </w:delText>
        </w:r>
      </w:del>
      <w:r w:rsidR="000C402A" w:rsidRPr="00041E40">
        <w:rPr>
          <w:rFonts w:ascii="Times New Roman" w:hAnsi="Times New Roman" w:cs="Times New Roman"/>
          <w:bCs/>
          <w:color w:val="000000" w:themeColor="text1"/>
          <w:sz w:val="24"/>
          <w:szCs w:val="24"/>
          <w:rPrChange w:id="192" w:author="Kris.Wild [2]" w:date="2023-12-21T11:55:00Z">
            <w:rPr>
              <w:rFonts w:ascii="Times New Roman" w:hAnsi="Times New Roman" w:cs="Times New Roman"/>
              <w:bCs/>
              <w:sz w:val="24"/>
              <w:szCs w:val="24"/>
            </w:rPr>
          </w:rPrChange>
        </w:rPr>
        <w:t>through</w:t>
      </w:r>
      <w:r w:rsidR="005305B1" w:rsidRPr="00041E40">
        <w:rPr>
          <w:rFonts w:ascii="Times New Roman" w:hAnsi="Times New Roman" w:cs="Times New Roman"/>
          <w:bCs/>
          <w:color w:val="000000" w:themeColor="text1"/>
          <w:sz w:val="24"/>
          <w:szCs w:val="24"/>
          <w:rPrChange w:id="193" w:author="Kris.Wild [2]" w:date="2023-12-21T11:55:00Z">
            <w:rPr>
              <w:rFonts w:ascii="Times New Roman" w:hAnsi="Times New Roman" w:cs="Times New Roman"/>
              <w:bCs/>
              <w:sz w:val="24"/>
              <w:szCs w:val="24"/>
            </w:rPr>
          </w:rPrChange>
        </w:rPr>
        <w:t xml:space="preserve"> hormonal variations </w:t>
      </w:r>
      <w:r w:rsidR="000C402A" w:rsidRPr="00041E40">
        <w:rPr>
          <w:rFonts w:ascii="Times New Roman" w:hAnsi="Times New Roman" w:cs="Times New Roman"/>
          <w:bCs/>
          <w:color w:val="000000" w:themeColor="text1"/>
          <w:sz w:val="24"/>
          <w:szCs w:val="24"/>
          <w:rPrChange w:id="194" w:author="Kris.Wild [2]" w:date="2023-12-21T11:55:00Z">
            <w:rPr>
              <w:rFonts w:ascii="Times New Roman" w:hAnsi="Times New Roman" w:cs="Times New Roman"/>
              <w:bCs/>
              <w:sz w:val="24"/>
              <w:szCs w:val="24"/>
            </w:rPr>
          </w:rPrChange>
        </w:rPr>
        <w:t xml:space="preserve">that </w:t>
      </w:r>
      <w:r w:rsidR="005305B1" w:rsidRPr="00041E40">
        <w:rPr>
          <w:rFonts w:ascii="Times New Roman" w:hAnsi="Times New Roman" w:cs="Times New Roman"/>
          <w:bCs/>
          <w:color w:val="000000" w:themeColor="text1"/>
          <w:sz w:val="24"/>
          <w:szCs w:val="24"/>
          <w:rPrChange w:id="195" w:author="Kris.Wild [2]" w:date="2023-12-21T11:55:00Z">
            <w:rPr>
              <w:rFonts w:ascii="Times New Roman" w:hAnsi="Times New Roman" w:cs="Times New Roman"/>
              <w:bCs/>
              <w:sz w:val="24"/>
              <w:szCs w:val="24"/>
            </w:rPr>
          </w:rPrChange>
        </w:rPr>
        <w:t>may affect immune responses and susceptibility to infection</w:t>
      </w:r>
      <w:ins w:id="196" w:author="Kris.Wild [2]" w:date="2023-12-17T11:08:00Z">
        <w:r w:rsidR="006E594B" w:rsidRPr="00041E40">
          <w:rPr>
            <w:rFonts w:ascii="Times New Roman" w:hAnsi="Times New Roman" w:cs="Times New Roman"/>
            <w:bCs/>
            <w:color w:val="000000" w:themeColor="text1"/>
            <w:sz w:val="24"/>
            <w:szCs w:val="24"/>
            <w:rPrChange w:id="197" w:author="Kris.Wild [2]" w:date="2023-12-21T11:55:00Z">
              <w:rPr>
                <w:rFonts w:ascii="Times New Roman" w:hAnsi="Times New Roman" w:cs="Times New Roman"/>
                <w:bCs/>
                <w:sz w:val="24"/>
                <w:szCs w:val="24"/>
              </w:rPr>
            </w:rPrChange>
          </w:rPr>
          <w:t xml:space="preserve"> </w:t>
        </w:r>
      </w:ins>
      <w:sdt>
        <w:sdtPr>
          <w:rPr>
            <w:rFonts w:ascii="Times New Roman" w:hAnsi="Times New Roman" w:cs="Times New Roman"/>
            <w:bCs/>
            <w:color w:val="000000" w:themeColor="text1"/>
            <w:sz w:val="24"/>
            <w:szCs w:val="24"/>
            <w:vertAlign w:val="superscript"/>
            <w:rPrChange w:id="198" w:author="Kris.Wild [2]" w:date="2023-12-21T11:55:00Z">
              <w:rPr>
                <w:rFonts w:ascii="Times New Roman" w:hAnsi="Times New Roman" w:cs="Times New Roman"/>
                <w:bCs/>
                <w:color w:val="000000"/>
                <w:sz w:val="24"/>
                <w:szCs w:val="24"/>
                <w:vertAlign w:val="superscript"/>
              </w:rPr>
            </w:rPrChange>
          </w:rPr>
          <w:tag w:val="MENDELEY_CITATION_v3_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
          <w:id w:val="-1121907181"/>
          <w:placeholder>
            <w:docPart w:val="DefaultPlaceholder_-1854013440"/>
          </w:placeholder>
        </w:sdtPr>
        <w:sdtContent>
          <w:ins w:id="199" w:author="Kris.Wild" w:date="2023-12-21T11:29:00Z">
            <w:r w:rsidR="00190E48" w:rsidRPr="00041E40">
              <w:rPr>
                <w:rFonts w:ascii="Times New Roman" w:eastAsia="Times New Roman" w:hAnsi="Times New Roman" w:cs="Times New Roman"/>
                <w:color w:val="000000" w:themeColor="text1"/>
                <w:sz w:val="24"/>
                <w:szCs w:val="24"/>
                <w:rPrChange w:id="200" w:author="Kris.Wild [2]" w:date="2023-12-21T11:55:00Z">
                  <w:rPr>
                    <w:rFonts w:eastAsia="Times New Roman"/>
                  </w:rPr>
                </w:rPrChange>
              </w:rPr>
              <w:t xml:space="preserve">(Moller, </w:t>
            </w:r>
            <w:proofErr w:type="spellStart"/>
            <w:r w:rsidR="00190E48" w:rsidRPr="00041E40">
              <w:rPr>
                <w:rFonts w:ascii="Times New Roman" w:eastAsia="Times New Roman" w:hAnsi="Times New Roman" w:cs="Times New Roman"/>
                <w:color w:val="000000" w:themeColor="text1"/>
                <w:sz w:val="24"/>
                <w:szCs w:val="24"/>
                <w:rPrChange w:id="201" w:author="Kris.Wild [2]" w:date="2023-12-21T11:55:00Z">
                  <w:rPr>
                    <w:rFonts w:eastAsia="Times New Roman"/>
                  </w:rPr>
                </w:rPrChange>
              </w:rPr>
              <w:t>Christe</w:t>
            </w:r>
            <w:proofErr w:type="spellEnd"/>
            <w:r w:rsidR="00190E48" w:rsidRPr="00041E40">
              <w:rPr>
                <w:rFonts w:ascii="Times New Roman" w:eastAsia="Times New Roman" w:hAnsi="Times New Roman" w:cs="Times New Roman"/>
                <w:color w:val="000000" w:themeColor="text1"/>
                <w:sz w:val="24"/>
                <w:szCs w:val="24"/>
                <w:rPrChange w:id="202" w:author="Kris.Wild [2]" w:date="2023-12-21T11:55:00Z">
                  <w:rPr>
                    <w:rFonts w:eastAsia="Times New Roman"/>
                  </w:rPr>
                </w:rPrChange>
              </w:rPr>
              <w:t xml:space="preserve">, &amp; Lux, 1999; Foo </w:t>
            </w:r>
            <w:r w:rsidR="00190E48" w:rsidRPr="00041E40">
              <w:rPr>
                <w:rFonts w:ascii="Times New Roman" w:eastAsia="Times New Roman" w:hAnsi="Times New Roman" w:cs="Times New Roman"/>
                <w:i/>
                <w:iCs/>
                <w:color w:val="000000" w:themeColor="text1"/>
                <w:sz w:val="24"/>
                <w:szCs w:val="24"/>
                <w:rPrChange w:id="203" w:author="Kris.Wild [2]" w:date="2023-12-21T11:55:00Z">
                  <w:rPr>
                    <w:rFonts w:eastAsia="Times New Roman"/>
                    <w:i/>
                    <w:iCs/>
                  </w:rPr>
                </w:rPrChange>
              </w:rPr>
              <w:t>et al.</w:t>
            </w:r>
            <w:r w:rsidR="00190E48" w:rsidRPr="00041E40">
              <w:rPr>
                <w:rFonts w:ascii="Times New Roman" w:eastAsia="Times New Roman" w:hAnsi="Times New Roman" w:cs="Times New Roman"/>
                <w:color w:val="000000" w:themeColor="text1"/>
                <w:sz w:val="24"/>
                <w:szCs w:val="24"/>
                <w:rPrChange w:id="204" w:author="Kris.Wild [2]" w:date="2023-12-21T11:55:00Z">
                  <w:rPr>
                    <w:rFonts w:eastAsia="Times New Roman"/>
                  </w:rPr>
                </w:rPrChange>
              </w:rPr>
              <w:t>, 2017)</w:t>
            </w:r>
          </w:ins>
          <w:ins w:id="205" w:author="Kris.Wild [2]" w:date="2023-12-17T11:45:00Z">
            <w:del w:id="206" w:author="Kris.Wild" w:date="2023-12-21T11:04:00Z">
              <w:r w:rsidR="00605ABD" w:rsidRPr="00041E40" w:rsidDel="00C578AE">
                <w:rPr>
                  <w:rFonts w:ascii="Times New Roman" w:eastAsia="Times New Roman" w:hAnsi="Times New Roman" w:cs="Times New Roman"/>
                  <w:color w:val="000000" w:themeColor="text1"/>
                  <w:sz w:val="24"/>
                  <w:szCs w:val="24"/>
                  <w:rPrChange w:id="207" w:author="Kris.Wild [2]" w:date="2023-12-21T11:55:00Z">
                    <w:rPr>
                      <w:rFonts w:eastAsia="Times New Roman"/>
                    </w:rPr>
                  </w:rPrChange>
                </w:rPr>
                <w:delText xml:space="preserve">(Moller, Christe, &amp; Lux, 1999; Foo </w:delText>
              </w:r>
              <w:r w:rsidR="00605ABD" w:rsidRPr="00041E40" w:rsidDel="00C578AE">
                <w:rPr>
                  <w:rFonts w:ascii="Times New Roman" w:eastAsia="Times New Roman" w:hAnsi="Times New Roman" w:cs="Times New Roman"/>
                  <w:i/>
                  <w:iCs/>
                  <w:color w:val="000000" w:themeColor="text1"/>
                  <w:sz w:val="24"/>
                  <w:szCs w:val="24"/>
                  <w:rPrChange w:id="208" w:author="Kris.Wild [2]" w:date="2023-12-21T11:55:00Z">
                    <w:rPr>
                      <w:rFonts w:eastAsia="Times New Roman"/>
                      <w:i/>
                      <w:iCs/>
                    </w:rPr>
                  </w:rPrChange>
                </w:rPr>
                <w:delText>et al.</w:delText>
              </w:r>
              <w:r w:rsidR="00605ABD" w:rsidRPr="00041E40" w:rsidDel="00C578AE">
                <w:rPr>
                  <w:rFonts w:ascii="Times New Roman" w:eastAsia="Times New Roman" w:hAnsi="Times New Roman" w:cs="Times New Roman"/>
                  <w:color w:val="000000" w:themeColor="text1"/>
                  <w:sz w:val="24"/>
                  <w:szCs w:val="24"/>
                  <w:rPrChange w:id="209" w:author="Kris.Wild [2]" w:date="2023-12-21T11:55:00Z">
                    <w:rPr>
                      <w:rFonts w:eastAsia="Times New Roman"/>
                    </w:rPr>
                  </w:rPrChange>
                </w:rPr>
                <w:delText>, 2017)</w:delText>
              </w:r>
            </w:del>
          </w:ins>
          <w:del w:id="210" w:author="Kris.Wild" w:date="2023-12-21T11:04:00Z">
            <w:r w:rsidR="00817A4C" w:rsidRPr="00041E40" w:rsidDel="00C578AE">
              <w:rPr>
                <w:rFonts w:ascii="Times New Roman" w:eastAsia="Times New Roman" w:hAnsi="Times New Roman" w:cs="Times New Roman"/>
                <w:color w:val="000000" w:themeColor="text1"/>
                <w:sz w:val="24"/>
                <w:szCs w:val="24"/>
                <w:rPrChange w:id="211" w:author="Kris.Wild [2]" w:date="2023-12-21T11:55:00Z">
                  <w:rPr>
                    <w:rFonts w:ascii="Times New Roman" w:eastAsia="Times New Roman" w:hAnsi="Times New Roman" w:cs="Times New Roman"/>
                    <w:sz w:val="24"/>
                    <w:szCs w:val="24"/>
                  </w:rPr>
                </w:rPrChange>
              </w:rPr>
              <w:delText xml:space="preserve">(Moller, Christe, &amp; Lux, 1999; Foo </w:delText>
            </w:r>
            <w:r w:rsidR="00817A4C" w:rsidRPr="00041E40" w:rsidDel="00C578AE">
              <w:rPr>
                <w:rFonts w:ascii="Times New Roman" w:eastAsia="Times New Roman" w:hAnsi="Times New Roman" w:cs="Times New Roman"/>
                <w:i/>
                <w:iCs/>
                <w:color w:val="000000" w:themeColor="text1"/>
                <w:sz w:val="24"/>
                <w:szCs w:val="24"/>
                <w:rPrChange w:id="212" w:author="Kris.Wild [2]" w:date="2023-12-21T11:55:00Z">
                  <w:rPr>
                    <w:rFonts w:ascii="Times New Roman" w:eastAsia="Times New Roman" w:hAnsi="Times New Roman" w:cs="Times New Roman"/>
                    <w:i/>
                    <w:iCs/>
                    <w:sz w:val="24"/>
                    <w:szCs w:val="24"/>
                  </w:rPr>
                </w:rPrChange>
              </w:rPr>
              <w:delText>et al.</w:delText>
            </w:r>
            <w:r w:rsidR="00817A4C" w:rsidRPr="00041E40" w:rsidDel="00C578AE">
              <w:rPr>
                <w:rFonts w:ascii="Times New Roman" w:eastAsia="Times New Roman" w:hAnsi="Times New Roman" w:cs="Times New Roman"/>
                <w:color w:val="000000" w:themeColor="text1"/>
                <w:sz w:val="24"/>
                <w:szCs w:val="24"/>
                <w:rPrChange w:id="213" w:author="Kris.Wild [2]" w:date="2023-12-21T11:55:00Z">
                  <w:rPr>
                    <w:rFonts w:ascii="Times New Roman" w:eastAsia="Times New Roman" w:hAnsi="Times New Roman" w:cs="Times New Roman"/>
                    <w:sz w:val="24"/>
                    <w:szCs w:val="24"/>
                  </w:rPr>
                </w:rPrChange>
              </w:rPr>
              <w:delText>, 2017)</w:delText>
            </w:r>
          </w:del>
        </w:sdtContent>
      </w:sdt>
      <w:r w:rsidR="005305B1" w:rsidRPr="00041E40">
        <w:rPr>
          <w:rFonts w:ascii="Times New Roman" w:hAnsi="Times New Roman" w:cs="Times New Roman"/>
          <w:bCs/>
          <w:color w:val="000000" w:themeColor="text1"/>
          <w:sz w:val="24"/>
          <w:szCs w:val="24"/>
          <w:rPrChange w:id="214" w:author="Kris.Wild [2]" w:date="2023-12-21T11:55:00Z">
            <w:rPr>
              <w:rFonts w:ascii="Times New Roman" w:hAnsi="Times New Roman" w:cs="Times New Roman"/>
              <w:bCs/>
              <w:sz w:val="24"/>
              <w:szCs w:val="24"/>
            </w:rPr>
          </w:rPrChange>
        </w:rPr>
        <w:t xml:space="preserve">. </w:t>
      </w:r>
      <w:r w:rsidR="004A5934" w:rsidRPr="00041E40">
        <w:rPr>
          <w:rFonts w:ascii="Times New Roman" w:hAnsi="Times New Roman" w:cs="Times New Roman"/>
          <w:bCs/>
          <w:color w:val="000000" w:themeColor="text1"/>
          <w:sz w:val="24"/>
          <w:szCs w:val="24"/>
          <w:rPrChange w:id="215" w:author="Kris.Wild [2]" w:date="2023-12-21T11:55:00Z">
            <w:rPr>
              <w:rFonts w:ascii="Times New Roman" w:hAnsi="Times New Roman" w:cs="Times New Roman"/>
              <w:bCs/>
              <w:sz w:val="24"/>
              <w:szCs w:val="24"/>
            </w:rPr>
          </w:rPrChange>
        </w:rPr>
        <w:t>Development</w:t>
      </w:r>
      <w:r w:rsidR="00FF3A9C" w:rsidRPr="00041E40">
        <w:rPr>
          <w:rFonts w:ascii="Times New Roman" w:hAnsi="Times New Roman" w:cs="Times New Roman"/>
          <w:bCs/>
          <w:color w:val="000000" w:themeColor="text1"/>
          <w:sz w:val="24"/>
          <w:szCs w:val="24"/>
          <w:rPrChange w:id="216" w:author="Kris.Wild [2]" w:date="2023-12-21T11:55:00Z">
            <w:rPr>
              <w:rFonts w:ascii="Times New Roman" w:hAnsi="Times New Roman" w:cs="Times New Roman"/>
              <w:bCs/>
              <w:sz w:val="24"/>
              <w:szCs w:val="24"/>
            </w:rPr>
          </w:rPrChange>
        </w:rPr>
        <w:t>al processes</w:t>
      </w:r>
      <w:r w:rsidR="004A5934" w:rsidRPr="00041E40">
        <w:rPr>
          <w:rFonts w:ascii="Times New Roman" w:hAnsi="Times New Roman" w:cs="Times New Roman"/>
          <w:bCs/>
          <w:color w:val="000000" w:themeColor="text1"/>
          <w:sz w:val="24"/>
          <w:szCs w:val="24"/>
          <w:rPrChange w:id="217" w:author="Kris.Wild [2]" w:date="2023-12-21T11:55:00Z">
            <w:rPr>
              <w:rFonts w:ascii="Times New Roman" w:hAnsi="Times New Roman" w:cs="Times New Roman"/>
              <w:bCs/>
              <w:sz w:val="24"/>
              <w:szCs w:val="24"/>
            </w:rPr>
          </w:rPrChange>
        </w:rPr>
        <w:t xml:space="preserve"> can dictate</w:t>
      </w:r>
      <w:r w:rsidR="005305B1" w:rsidRPr="00041E40">
        <w:rPr>
          <w:rFonts w:ascii="Times New Roman" w:hAnsi="Times New Roman" w:cs="Times New Roman"/>
          <w:bCs/>
          <w:color w:val="000000" w:themeColor="text1"/>
          <w:sz w:val="24"/>
          <w:szCs w:val="24"/>
          <w:rPrChange w:id="218" w:author="Kris.Wild [2]" w:date="2023-12-21T11:55:00Z">
            <w:rPr>
              <w:rFonts w:ascii="Times New Roman" w:hAnsi="Times New Roman" w:cs="Times New Roman"/>
              <w:bCs/>
              <w:sz w:val="24"/>
              <w:szCs w:val="24"/>
            </w:rPr>
          </w:rPrChange>
        </w:rPr>
        <w:t xml:space="preserve"> </w:t>
      </w:r>
      <w:r w:rsidR="002C3412" w:rsidRPr="00041E40">
        <w:rPr>
          <w:rFonts w:ascii="Times New Roman" w:hAnsi="Times New Roman" w:cs="Times New Roman"/>
          <w:bCs/>
          <w:color w:val="000000" w:themeColor="text1"/>
          <w:sz w:val="24"/>
          <w:szCs w:val="24"/>
          <w:rPrChange w:id="219" w:author="Kris.Wild [2]" w:date="2023-12-21T11:55:00Z">
            <w:rPr>
              <w:rFonts w:ascii="Times New Roman" w:hAnsi="Times New Roman" w:cs="Times New Roman"/>
              <w:bCs/>
              <w:sz w:val="24"/>
              <w:szCs w:val="24"/>
            </w:rPr>
          </w:rPrChange>
        </w:rPr>
        <w:t>host vulnerability</w:t>
      </w:r>
      <w:r w:rsidR="005305B1" w:rsidRPr="00041E40">
        <w:rPr>
          <w:rFonts w:ascii="Times New Roman" w:hAnsi="Times New Roman" w:cs="Times New Roman"/>
          <w:bCs/>
          <w:color w:val="000000" w:themeColor="text1"/>
          <w:sz w:val="24"/>
          <w:szCs w:val="24"/>
          <w:rPrChange w:id="220" w:author="Kris.Wild [2]" w:date="2023-12-21T11:55:00Z">
            <w:rPr>
              <w:rFonts w:ascii="Times New Roman" w:hAnsi="Times New Roman" w:cs="Times New Roman"/>
              <w:bCs/>
              <w:sz w:val="24"/>
              <w:szCs w:val="24"/>
            </w:rPr>
          </w:rPrChange>
        </w:rPr>
        <w:t xml:space="preserve"> across different </w:t>
      </w:r>
      <w:r w:rsidR="00462BB8" w:rsidRPr="00041E40">
        <w:rPr>
          <w:rFonts w:ascii="Times New Roman" w:hAnsi="Times New Roman" w:cs="Times New Roman"/>
          <w:bCs/>
          <w:color w:val="000000" w:themeColor="text1"/>
          <w:sz w:val="24"/>
          <w:szCs w:val="24"/>
          <w:rPrChange w:id="221" w:author="Kris.Wild [2]" w:date="2023-12-21T11:55:00Z">
            <w:rPr>
              <w:rFonts w:ascii="Times New Roman" w:hAnsi="Times New Roman" w:cs="Times New Roman"/>
              <w:bCs/>
              <w:sz w:val="24"/>
              <w:szCs w:val="24"/>
            </w:rPr>
          </w:rPrChange>
        </w:rPr>
        <w:t xml:space="preserve">life </w:t>
      </w:r>
      <w:r w:rsidR="005305B1" w:rsidRPr="00041E40">
        <w:rPr>
          <w:rFonts w:ascii="Times New Roman" w:hAnsi="Times New Roman" w:cs="Times New Roman"/>
          <w:bCs/>
          <w:color w:val="000000" w:themeColor="text1"/>
          <w:sz w:val="24"/>
          <w:szCs w:val="24"/>
          <w:rPrChange w:id="222" w:author="Kris.Wild [2]" w:date="2023-12-21T11:55:00Z">
            <w:rPr>
              <w:rFonts w:ascii="Times New Roman" w:hAnsi="Times New Roman" w:cs="Times New Roman"/>
              <w:bCs/>
              <w:sz w:val="24"/>
              <w:szCs w:val="24"/>
            </w:rPr>
          </w:rPrChange>
        </w:rPr>
        <w:t>stages</w:t>
      </w:r>
      <w:r w:rsidR="0021305B" w:rsidRPr="00041E40">
        <w:rPr>
          <w:rFonts w:ascii="Times New Roman" w:hAnsi="Times New Roman" w:cs="Times New Roman"/>
          <w:bCs/>
          <w:color w:val="000000" w:themeColor="text1"/>
          <w:sz w:val="24"/>
          <w:szCs w:val="24"/>
          <w:rPrChange w:id="223" w:author="Kris.Wild [2]" w:date="2023-12-21T11:55:00Z">
            <w:rPr>
              <w:rFonts w:ascii="Times New Roman" w:hAnsi="Times New Roman" w:cs="Times New Roman"/>
              <w:bCs/>
              <w:sz w:val="24"/>
              <w:szCs w:val="24"/>
            </w:rPr>
          </w:rPrChange>
        </w:rPr>
        <w:t xml:space="preserve">. For example, in organisms with longer lifespans, </w:t>
      </w:r>
      <w:r w:rsidR="00F6389E" w:rsidRPr="00041E40">
        <w:rPr>
          <w:rFonts w:ascii="Times New Roman" w:hAnsi="Times New Roman" w:cs="Times New Roman"/>
          <w:bCs/>
          <w:color w:val="000000" w:themeColor="text1"/>
          <w:sz w:val="24"/>
          <w:szCs w:val="24"/>
          <w:rPrChange w:id="224" w:author="Kris.Wild [2]" w:date="2023-12-21T11:55:00Z">
            <w:rPr>
              <w:rFonts w:ascii="Times New Roman" w:hAnsi="Times New Roman" w:cs="Times New Roman"/>
              <w:bCs/>
              <w:sz w:val="24"/>
              <w:szCs w:val="24"/>
            </w:rPr>
          </w:rPrChange>
        </w:rPr>
        <w:t xml:space="preserve">elements of </w:t>
      </w:r>
      <w:r w:rsidR="001E5521" w:rsidRPr="00041E40">
        <w:rPr>
          <w:rFonts w:ascii="Times New Roman" w:hAnsi="Times New Roman" w:cs="Times New Roman"/>
          <w:bCs/>
          <w:color w:val="000000" w:themeColor="text1"/>
          <w:sz w:val="24"/>
          <w:szCs w:val="24"/>
          <w:rPrChange w:id="225" w:author="Kris.Wild [2]" w:date="2023-12-21T11:55:00Z">
            <w:rPr>
              <w:rFonts w:ascii="Times New Roman" w:hAnsi="Times New Roman" w:cs="Times New Roman"/>
              <w:bCs/>
              <w:sz w:val="24"/>
              <w:szCs w:val="24"/>
            </w:rPr>
          </w:rPrChange>
        </w:rPr>
        <w:t xml:space="preserve">the </w:t>
      </w:r>
      <w:r w:rsidR="00F6389E" w:rsidRPr="00041E40">
        <w:rPr>
          <w:rFonts w:ascii="Times New Roman" w:hAnsi="Times New Roman" w:cs="Times New Roman"/>
          <w:bCs/>
          <w:color w:val="000000" w:themeColor="text1"/>
          <w:sz w:val="24"/>
          <w:szCs w:val="24"/>
          <w:rPrChange w:id="226" w:author="Kris.Wild [2]" w:date="2023-12-21T11:55:00Z">
            <w:rPr>
              <w:rFonts w:ascii="Times New Roman" w:hAnsi="Times New Roman" w:cs="Times New Roman"/>
              <w:bCs/>
              <w:sz w:val="24"/>
              <w:szCs w:val="24"/>
            </w:rPr>
          </w:rPrChange>
        </w:rPr>
        <w:t xml:space="preserve">adaptive (acquired) </w:t>
      </w:r>
      <w:r w:rsidR="001E5521" w:rsidRPr="00041E40">
        <w:rPr>
          <w:rFonts w:ascii="Times New Roman" w:hAnsi="Times New Roman" w:cs="Times New Roman"/>
          <w:bCs/>
          <w:color w:val="000000" w:themeColor="text1"/>
          <w:sz w:val="24"/>
          <w:szCs w:val="24"/>
          <w:rPrChange w:id="227" w:author="Kris.Wild [2]" w:date="2023-12-21T11:55:00Z">
            <w:rPr>
              <w:rFonts w:ascii="Times New Roman" w:hAnsi="Times New Roman" w:cs="Times New Roman"/>
              <w:bCs/>
              <w:sz w:val="24"/>
              <w:szCs w:val="24"/>
            </w:rPr>
          </w:rPrChange>
        </w:rPr>
        <w:t>immune system becom</w:t>
      </w:r>
      <w:r w:rsidR="004D2EA5" w:rsidRPr="00041E40">
        <w:rPr>
          <w:rFonts w:ascii="Times New Roman" w:hAnsi="Times New Roman" w:cs="Times New Roman"/>
          <w:bCs/>
          <w:color w:val="000000" w:themeColor="text1"/>
          <w:sz w:val="24"/>
          <w:szCs w:val="24"/>
          <w:rPrChange w:id="228" w:author="Kris.Wild [2]" w:date="2023-12-21T11:55:00Z">
            <w:rPr>
              <w:rFonts w:ascii="Times New Roman" w:hAnsi="Times New Roman" w:cs="Times New Roman"/>
              <w:bCs/>
              <w:sz w:val="24"/>
              <w:szCs w:val="24"/>
            </w:rPr>
          </w:rPrChange>
        </w:rPr>
        <w:t>e</w:t>
      </w:r>
      <w:r w:rsidR="001E5521" w:rsidRPr="00041E40">
        <w:rPr>
          <w:rFonts w:ascii="Times New Roman" w:hAnsi="Times New Roman" w:cs="Times New Roman"/>
          <w:bCs/>
          <w:color w:val="000000" w:themeColor="text1"/>
          <w:sz w:val="24"/>
          <w:szCs w:val="24"/>
          <w:rPrChange w:id="229" w:author="Kris.Wild [2]" w:date="2023-12-21T11:55:00Z">
            <w:rPr>
              <w:rFonts w:ascii="Times New Roman" w:hAnsi="Times New Roman" w:cs="Times New Roman"/>
              <w:bCs/>
              <w:sz w:val="24"/>
              <w:szCs w:val="24"/>
            </w:rPr>
          </w:rPrChange>
        </w:rPr>
        <w:t xml:space="preserve"> more robust over time</w:t>
      </w:r>
      <w:ins w:id="230" w:author="Kris.Wild" w:date="2023-12-15T10:18:00Z">
        <w:r w:rsidR="00255305" w:rsidRPr="00041E40">
          <w:rPr>
            <w:rFonts w:ascii="Times New Roman" w:hAnsi="Times New Roman" w:cs="Times New Roman"/>
            <w:bCs/>
            <w:color w:val="000000" w:themeColor="text1"/>
            <w:sz w:val="24"/>
            <w:szCs w:val="24"/>
            <w:rPrChange w:id="231" w:author="Kris.Wild [2]" w:date="2023-12-21T11:55:00Z">
              <w:rPr>
                <w:rFonts w:ascii="Times New Roman" w:hAnsi="Times New Roman" w:cs="Times New Roman"/>
                <w:bCs/>
                <w:sz w:val="24"/>
                <w:szCs w:val="24"/>
              </w:rPr>
            </w:rPrChange>
          </w:rPr>
          <w:t xml:space="preserve"> </w:t>
        </w:r>
      </w:ins>
      <w:sdt>
        <w:sdtPr>
          <w:rPr>
            <w:rFonts w:ascii="Times New Roman" w:hAnsi="Times New Roman" w:cs="Times New Roman"/>
            <w:bCs/>
            <w:color w:val="000000" w:themeColor="text1"/>
            <w:sz w:val="24"/>
            <w:szCs w:val="24"/>
            <w:vertAlign w:val="superscript"/>
            <w:rPrChange w:id="232" w:author="Kris.Wild [2]" w:date="2023-12-21T11:55:00Z">
              <w:rPr>
                <w:rFonts w:ascii="Times New Roman" w:hAnsi="Times New Roman" w:cs="Times New Roman"/>
                <w:bCs/>
                <w:color w:val="000000"/>
                <w:sz w:val="24"/>
                <w:szCs w:val="24"/>
                <w:vertAlign w:val="superscript"/>
              </w:rPr>
            </w:rPrChange>
          </w:rPr>
          <w:tag w:val="MENDELEY_CITATION_v3_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"/>
          <w:id w:val="-1276629209"/>
          <w:placeholder>
            <w:docPart w:val="DefaultPlaceholder_-1854013440"/>
          </w:placeholder>
        </w:sdtPr>
        <w:sdtContent>
          <w:ins w:id="233" w:author="Kris.Wild" w:date="2023-12-21T11:29:00Z">
            <w:r w:rsidR="00190E48" w:rsidRPr="00041E40">
              <w:rPr>
                <w:rFonts w:ascii="Times New Roman" w:eastAsia="Times New Roman" w:hAnsi="Times New Roman" w:cs="Times New Roman"/>
                <w:color w:val="000000" w:themeColor="text1"/>
                <w:sz w:val="24"/>
                <w:szCs w:val="24"/>
                <w:rPrChange w:id="234" w:author="Kris.Wild [2]" w:date="2023-12-21T11:55:00Z">
                  <w:rPr>
                    <w:rFonts w:eastAsia="Times New Roman"/>
                  </w:rPr>
                </w:rPrChange>
              </w:rPr>
              <w:t>(</w:t>
            </w:r>
            <w:proofErr w:type="spellStart"/>
            <w:r w:rsidR="00190E48" w:rsidRPr="00041E40">
              <w:rPr>
                <w:rFonts w:ascii="Times New Roman" w:eastAsia="Times New Roman" w:hAnsi="Times New Roman" w:cs="Times New Roman"/>
                <w:color w:val="000000" w:themeColor="text1"/>
                <w:sz w:val="24"/>
                <w:szCs w:val="24"/>
                <w:rPrChange w:id="235" w:author="Kris.Wild [2]" w:date="2023-12-21T11:55:00Z">
                  <w:rPr>
                    <w:rFonts w:eastAsia="Times New Roman"/>
                  </w:rPr>
                </w:rPrChange>
              </w:rPr>
              <w:t>Lochmiller</w:t>
            </w:r>
            <w:proofErr w:type="spellEnd"/>
            <w:r w:rsidR="00190E48" w:rsidRPr="00041E40">
              <w:rPr>
                <w:rFonts w:ascii="Times New Roman" w:eastAsia="Times New Roman" w:hAnsi="Times New Roman" w:cs="Times New Roman"/>
                <w:color w:val="000000" w:themeColor="text1"/>
                <w:sz w:val="24"/>
                <w:szCs w:val="24"/>
                <w:rPrChange w:id="236" w:author="Kris.Wild [2]" w:date="2023-12-21T11:55:00Z">
                  <w:rPr>
                    <w:rFonts w:eastAsia="Times New Roman"/>
                  </w:rPr>
                </w:rPrChange>
              </w:rPr>
              <w:t xml:space="preserve"> &amp; </w:t>
            </w:r>
            <w:proofErr w:type="spellStart"/>
            <w:r w:rsidR="00190E48" w:rsidRPr="00041E40">
              <w:rPr>
                <w:rFonts w:ascii="Times New Roman" w:eastAsia="Times New Roman" w:hAnsi="Times New Roman" w:cs="Times New Roman"/>
                <w:color w:val="000000" w:themeColor="text1"/>
                <w:sz w:val="24"/>
                <w:szCs w:val="24"/>
                <w:rPrChange w:id="237" w:author="Kris.Wild [2]" w:date="2023-12-21T11:55:00Z">
                  <w:rPr>
                    <w:rFonts w:eastAsia="Times New Roman"/>
                  </w:rPr>
                </w:rPrChange>
              </w:rPr>
              <w:t>Deerenberg</w:t>
            </w:r>
            <w:proofErr w:type="spellEnd"/>
            <w:r w:rsidR="00190E48" w:rsidRPr="00041E40">
              <w:rPr>
                <w:rFonts w:ascii="Times New Roman" w:eastAsia="Times New Roman" w:hAnsi="Times New Roman" w:cs="Times New Roman"/>
                <w:color w:val="000000" w:themeColor="text1"/>
                <w:sz w:val="24"/>
                <w:szCs w:val="24"/>
                <w:rPrChange w:id="238" w:author="Kris.Wild [2]" w:date="2023-12-21T11:55:00Z">
                  <w:rPr>
                    <w:rFonts w:eastAsia="Times New Roman"/>
                  </w:rPr>
                </w:rPrChange>
              </w:rPr>
              <w:t>, 2000)</w:t>
            </w:r>
          </w:ins>
          <w:ins w:id="239" w:author="Kris.Wild [2]" w:date="2023-12-17T11:45:00Z">
            <w:del w:id="240" w:author="Kris.Wild" w:date="2023-12-21T11:04:00Z">
              <w:r w:rsidR="00605ABD" w:rsidRPr="00041E40" w:rsidDel="00C578AE">
                <w:rPr>
                  <w:rFonts w:ascii="Times New Roman" w:eastAsia="Times New Roman" w:hAnsi="Times New Roman" w:cs="Times New Roman"/>
                  <w:color w:val="000000" w:themeColor="text1"/>
                  <w:sz w:val="24"/>
                  <w:szCs w:val="24"/>
                  <w:rPrChange w:id="241" w:author="Kris.Wild [2]" w:date="2023-12-21T11:55:00Z">
                    <w:rPr>
                      <w:rFonts w:eastAsia="Times New Roman"/>
                    </w:rPr>
                  </w:rPrChange>
                </w:rPr>
                <w:delText>(Lochmiller &amp; Deerenberg, 2000)</w:delText>
              </w:r>
            </w:del>
          </w:ins>
          <w:del w:id="242" w:author="Kris.Wild" w:date="2023-12-21T11:04:00Z">
            <w:r w:rsidR="00817A4C" w:rsidRPr="00041E40" w:rsidDel="00C578AE">
              <w:rPr>
                <w:rFonts w:ascii="Times New Roman" w:eastAsia="Times New Roman" w:hAnsi="Times New Roman" w:cs="Times New Roman"/>
                <w:color w:val="000000" w:themeColor="text1"/>
                <w:sz w:val="24"/>
                <w:szCs w:val="24"/>
                <w:rPrChange w:id="243" w:author="Kris.Wild [2]" w:date="2023-12-21T11:55:00Z">
                  <w:rPr>
                    <w:rFonts w:ascii="Times New Roman" w:eastAsia="Times New Roman" w:hAnsi="Times New Roman" w:cs="Times New Roman"/>
                    <w:sz w:val="24"/>
                    <w:szCs w:val="24"/>
                  </w:rPr>
                </w:rPrChange>
              </w:rPr>
              <w:delText>(Lochmiller &amp; Deerenberg, 2000)</w:delText>
            </w:r>
          </w:del>
        </w:sdtContent>
      </w:sdt>
      <w:r w:rsidR="0027552F" w:rsidRPr="00041E40">
        <w:rPr>
          <w:rFonts w:ascii="Times New Roman" w:hAnsi="Times New Roman" w:cs="Times New Roman"/>
          <w:bCs/>
          <w:color w:val="000000" w:themeColor="text1"/>
          <w:sz w:val="24"/>
          <w:szCs w:val="24"/>
          <w:rPrChange w:id="244" w:author="Kris.Wild [2]" w:date="2023-12-21T11:55:00Z">
            <w:rPr>
              <w:rFonts w:ascii="Times New Roman" w:hAnsi="Times New Roman" w:cs="Times New Roman"/>
              <w:bCs/>
              <w:sz w:val="24"/>
              <w:szCs w:val="24"/>
            </w:rPr>
          </w:rPrChange>
        </w:rPr>
        <w:t xml:space="preserve"> </w:t>
      </w:r>
      <w:r w:rsidR="004D2EA5" w:rsidRPr="00041E40">
        <w:rPr>
          <w:rFonts w:ascii="Times New Roman" w:hAnsi="Times New Roman" w:cs="Times New Roman"/>
          <w:bCs/>
          <w:color w:val="000000" w:themeColor="text1"/>
          <w:sz w:val="24"/>
          <w:szCs w:val="24"/>
          <w:rPrChange w:id="245" w:author="Kris.Wild [2]" w:date="2023-12-21T11:55:00Z">
            <w:rPr>
              <w:rFonts w:ascii="Times New Roman" w:hAnsi="Times New Roman" w:cs="Times New Roman"/>
              <w:bCs/>
              <w:sz w:val="24"/>
              <w:szCs w:val="24"/>
            </w:rPr>
          </w:rPrChange>
        </w:rPr>
        <w:t>with increasing</w:t>
      </w:r>
      <w:r w:rsidR="001E5521" w:rsidRPr="00041E40">
        <w:rPr>
          <w:rFonts w:ascii="Times New Roman" w:hAnsi="Times New Roman" w:cs="Times New Roman"/>
          <w:bCs/>
          <w:color w:val="000000" w:themeColor="text1"/>
          <w:sz w:val="24"/>
          <w:szCs w:val="24"/>
          <w:rPrChange w:id="246" w:author="Kris.Wild [2]" w:date="2023-12-21T11:55:00Z">
            <w:rPr>
              <w:rFonts w:ascii="Times New Roman" w:hAnsi="Times New Roman" w:cs="Times New Roman"/>
              <w:bCs/>
              <w:sz w:val="24"/>
              <w:szCs w:val="24"/>
            </w:rPr>
          </w:rPrChange>
        </w:rPr>
        <w:t xml:space="preserve"> exposure to pathogens,</w:t>
      </w:r>
      <w:r w:rsidR="0021305B" w:rsidRPr="00041E40">
        <w:rPr>
          <w:rFonts w:ascii="Times New Roman" w:hAnsi="Times New Roman" w:cs="Times New Roman"/>
          <w:bCs/>
          <w:color w:val="000000" w:themeColor="text1"/>
          <w:sz w:val="24"/>
          <w:szCs w:val="24"/>
          <w:rPrChange w:id="247" w:author="Kris.Wild [2]" w:date="2023-12-21T11:55:00Z">
            <w:rPr>
              <w:rFonts w:ascii="Times New Roman" w:hAnsi="Times New Roman" w:cs="Times New Roman"/>
              <w:bCs/>
              <w:sz w:val="24"/>
              <w:szCs w:val="24"/>
            </w:rPr>
          </w:rPrChange>
        </w:rPr>
        <w:t xml:space="preserve"> thus</w:t>
      </w:r>
      <w:r w:rsidR="001E5521" w:rsidRPr="00041E40">
        <w:rPr>
          <w:rFonts w:ascii="Times New Roman" w:hAnsi="Times New Roman" w:cs="Times New Roman"/>
          <w:bCs/>
          <w:color w:val="000000" w:themeColor="text1"/>
          <w:sz w:val="24"/>
          <w:szCs w:val="24"/>
          <w:rPrChange w:id="248" w:author="Kris.Wild [2]" w:date="2023-12-21T11:55:00Z">
            <w:rPr>
              <w:rFonts w:ascii="Times New Roman" w:hAnsi="Times New Roman" w:cs="Times New Roman"/>
              <w:bCs/>
              <w:sz w:val="24"/>
              <w:szCs w:val="24"/>
            </w:rPr>
          </w:rPrChange>
        </w:rPr>
        <w:t xml:space="preserve"> decreas</w:t>
      </w:r>
      <w:r w:rsidR="002C3412" w:rsidRPr="00041E40">
        <w:rPr>
          <w:rFonts w:ascii="Times New Roman" w:hAnsi="Times New Roman" w:cs="Times New Roman"/>
          <w:bCs/>
          <w:color w:val="000000" w:themeColor="text1"/>
          <w:sz w:val="24"/>
          <w:szCs w:val="24"/>
          <w:rPrChange w:id="249" w:author="Kris.Wild [2]" w:date="2023-12-21T11:55:00Z">
            <w:rPr>
              <w:rFonts w:ascii="Times New Roman" w:hAnsi="Times New Roman" w:cs="Times New Roman"/>
              <w:bCs/>
              <w:sz w:val="24"/>
              <w:szCs w:val="24"/>
            </w:rPr>
          </w:rPrChange>
        </w:rPr>
        <w:t xml:space="preserve">ing </w:t>
      </w:r>
      <w:r w:rsidR="001E5521" w:rsidRPr="00041E40">
        <w:rPr>
          <w:rFonts w:ascii="Times New Roman" w:hAnsi="Times New Roman" w:cs="Times New Roman"/>
          <w:bCs/>
          <w:color w:val="000000" w:themeColor="text1"/>
          <w:sz w:val="24"/>
          <w:szCs w:val="24"/>
          <w:rPrChange w:id="250" w:author="Kris.Wild [2]" w:date="2023-12-21T11:55:00Z">
            <w:rPr>
              <w:rFonts w:ascii="Times New Roman" w:hAnsi="Times New Roman" w:cs="Times New Roman"/>
              <w:bCs/>
              <w:sz w:val="24"/>
              <w:szCs w:val="24"/>
            </w:rPr>
          </w:rPrChange>
        </w:rPr>
        <w:t>susceptibility to parasites</w:t>
      </w:r>
      <w:ins w:id="251" w:author="Kris.Wild" w:date="2023-12-15T10:18:00Z">
        <w:r w:rsidR="00255305" w:rsidRPr="00041E40">
          <w:rPr>
            <w:rFonts w:ascii="Times New Roman" w:hAnsi="Times New Roman" w:cs="Times New Roman"/>
            <w:bCs/>
            <w:color w:val="000000" w:themeColor="text1"/>
            <w:sz w:val="24"/>
            <w:szCs w:val="24"/>
            <w:rPrChange w:id="252" w:author="Kris.Wild [2]" w:date="2023-12-21T11:55:00Z">
              <w:rPr>
                <w:rFonts w:ascii="Times New Roman" w:hAnsi="Times New Roman" w:cs="Times New Roman"/>
                <w:bCs/>
                <w:sz w:val="24"/>
                <w:szCs w:val="24"/>
              </w:rPr>
            </w:rPrChange>
          </w:rPr>
          <w:t xml:space="preserve"> </w:t>
        </w:r>
      </w:ins>
      <w:sdt>
        <w:sdtPr>
          <w:rPr>
            <w:rFonts w:ascii="Times New Roman" w:hAnsi="Times New Roman" w:cs="Times New Roman"/>
            <w:bCs/>
            <w:color w:val="000000" w:themeColor="text1"/>
            <w:sz w:val="24"/>
            <w:szCs w:val="24"/>
            <w:vertAlign w:val="superscript"/>
            <w:rPrChange w:id="253" w:author="Kris.Wild [2]" w:date="2023-12-21T11:55:00Z">
              <w:rPr>
                <w:rFonts w:ascii="Times New Roman" w:hAnsi="Times New Roman" w:cs="Times New Roman"/>
                <w:bCs/>
                <w:color w:val="000000"/>
                <w:sz w:val="24"/>
                <w:szCs w:val="24"/>
                <w:vertAlign w:val="superscript"/>
              </w:rPr>
            </w:rPrChange>
          </w:rPr>
          <w:tag w:val="MENDELEY_CITATION_v3_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"/>
          <w:id w:val="1365632446"/>
          <w:placeholder>
            <w:docPart w:val="DefaultPlaceholder_-1854013440"/>
          </w:placeholder>
        </w:sdtPr>
        <w:sdtContent>
          <w:ins w:id="254" w:author="Kris.Wild" w:date="2023-12-21T11:29:00Z">
            <w:r w:rsidR="00190E48" w:rsidRPr="00041E40">
              <w:rPr>
                <w:rFonts w:ascii="Times New Roman" w:eastAsia="Times New Roman" w:hAnsi="Times New Roman" w:cs="Times New Roman"/>
                <w:color w:val="000000" w:themeColor="text1"/>
                <w:sz w:val="24"/>
                <w:szCs w:val="24"/>
                <w:rPrChange w:id="255" w:author="Kris.Wild [2]" w:date="2023-12-21T11:55:00Z">
                  <w:rPr>
                    <w:rFonts w:eastAsia="Times New Roman"/>
                  </w:rPr>
                </w:rPrChange>
              </w:rPr>
              <w:t>(Boots &amp; Bowers, 2004)</w:t>
            </w:r>
          </w:ins>
          <w:ins w:id="256" w:author="Kris.Wild [2]" w:date="2023-12-17T11:45:00Z">
            <w:del w:id="257" w:author="Kris.Wild" w:date="2023-12-21T11:04:00Z">
              <w:r w:rsidR="00605ABD" w:rsidRPr="00041E40" w:rsidDel="00C578AE">
                <w:rPr>
                  <w:rFonts w:ascii="Times New Roman" w:eastAsia="Times New Roman" w:hAnsi="Times New Roman" w:cs="Times New Roman"/>
                  <w:color w:val="000000" w:themeColor="text1"/>
                  <w:sz w:val="24"/>
                  <w:szCs w:val="24"/>
                  <w:rPrChange w:id="258" w:author="Kris.Wild [2]" w:date="2023-12-21T11:55:00Z">
                    <w:rPr>
                      <w:rFonts w:eastAsia="Times New Roman"/>
                    </w:rPr>
                  </w:rPrChange>
                </w:rPr>
                <w:delText>(Boots &amp; Bowers, 2004)</w:delText>
              </w:r>
            </w:del>
          </w:ins>
          <w:del w:id="259" w:author="Kris.Wild" w:date="2023-12-21T11:04:00Z">
            <w:r w:rsidR="00817A4C" w:rsidRPr="00041E40" w:rsidDel="00C578AE">
              <w:rPr>
                <w:rFonts w:ascii="Times New Roman" w:eastAsia="Times New Roman" w:hAnsi="Times New Roman" w:cs="Times New Roman"/>
                <w:color w:val="000000" w:themeColor="text1"/>
                <w:sz w:val="24"/>
                <w:szCs w:val="24"/>
                <w:rPrChange w:id="260" w:author="Kris.Wild [2]" w:date="2023-12-21T11:55:00Z">
                  <w:rPr>
                    <w:rFonts w:ascii="Times New Roman" w:eastAsia="Times New Roman" w:hAnsi="Times New Roman" w:cs="Times New Roman"/>
                    <w:sz w:val="24"/>
                    <w:szCs w:val="24"/>
                  </w:rPr>
                </w:rPrChange>
              </w:rPr>
              <w:delText>(Boots &amp; Bowers, 2004)</w:delText>
            </w:r>
          </w:del>
        </w:sdtContent>
      </w:sdt>
      <w:r w:rsidR="00CD357F" w:rsidRPr="00041E40">
        <w:rPr>
          <w:rFonts w:ascii="Times New Roman" w:hAnsi="Times New Roman" w:cs="Times New Roman"/>
          <w:bCs/>
          <w:color w:val="000000" w:themeColor="text1"/>
          <w:sz w:val="24"/>
          <w:szCs w:val="24"/>
          <w:rPrChange w:id="261" w:author="Kris.Wild [2]" w:date="2023-12-21T11:55:00Z">
            <w:rPr>
              <w:rFonts w:ascii="Times New Roman" w:hAnsi="Times New Roman" w:cs="Times New Roman"/>
              <w:bCs/>
              <w:sz w:val="24"/>
              <w:szCs w:val="24"/>
            </w:rPr>
          </w:rPrChange>
        </w:rPr>
        <w:t xml:space="preserve">. </w:t>
      </w:r>
      <w:r w:rsidR="005305B1" w:rsidRPr="00041E40">
        <w:rPr>
          <w:rFonts w:ascii="Times New Roman" w:hAnsi="Times New Roman" w:cs="Times New Roman"/>
          <w:bCs/>
          <w:color w:val="000000" w:themeColor="text1"/>
          <w:sz w:val="24"/>
          <w:szCs w:val="24"/>
          <w:rPrChange w:id="262" w:author="Kris.Wild [2]" w:date="2023-12-21T11:55:00Z">
            <w:rPr>
              <w:rFonts w:ascii="Times New Roman" w:hAnsi="Times New Roman" w:cs="Times New Roman"/>
              <w:bCs/>
              <w:sz w:val="24"/>
              <w:szCs w:val="24"/>
            </w:rPr>
          </w:rPrChange>
        </w:rPr>
        <w:t xml:space="preserve">Body condition, reflecting the </w:t>
      </w:r>
      <w:r w:rsidR="0056050D" w:rsidRPr="00041E40">
        <w:rPr>
          <w:rFonts w:ascii="Times New Roman" w:hAnsi="Times New Roman" w:cs="Times New Roman"/>
          <w:bCs/>
          <w:color w:val="000000" w:themeColor="text1"/>
          <w:sz w:val="24"/>
          <w:szCs w:val="24"/>
          <w:rPrChange w:id="263" w:author="Kris.Wild [2]" w:date="2023-12-21T11:55:00Z">
            <w:rPr>
              <w:rFonts w:ascii="Times New Roman" w:hAnsi="Times New Roman" w:cs="Times New Roman"/>
              <w:bCs/>
              <w:sz w:val="24"/>
              <w:szCs w:val="24"/>
            </w:rPr>
          </w:rPrChange>
        </w:rPr>
        <w:t>host's overall health and nutritional status</w:t>
      </w:r>
      <w:r w:rsidR="005305B1" w:rsidRPr="00041E40">
        <w:rPr>
          <w:rFonts w:ascii="Times New Roman" w:hAnsi="Times New Roman" w:cs="Times New Roman"/>
          <w:bCs/>
          <w:color w:val="000000" w:themeColor="text1"/>
          <w:sz w:val="24"/>
          <w:szCs w:val="24"/>
          <w:rPrChange w:id="264" w:author="Kris.Wild [2]" w:date="2023-12-21T11:55:00Z">
            <w:rPr>
              <w:rFonts w:ascii="Times New Roman" w:hAnsi="Times New Roman" w:cs="Times New Roman"/>
              <w:bCs/>
              <w:sz w:val="24"/>
              <w:szCs w:val="24"/>
            </w:rPr>
          </w:rPrChange>
        </w:rPr>
        <w:t xml:space="preserve">, can also </w:t>
      </w:r>
      <w:r w:rsidR="00D0390F" w:rsidRPr="00041E40">
        <w:rPr>
          <w:rFonts w:ascii="Times New Roman" w:hAnsi="Times New Roman" w:cs="Times New Roman"/>
          <w:bCs/>
          <w:color w:val="000000" w:themeColor="text1"/>
          <w:sz w:val="24"/>
          <w:szCs w:val="24"/>
          <w:rPrChange w:id="265" w:author="Kris.Wild [2]" w:date="2023-12-21T11:55:00Z">
            <w:rPr>
              <w:rFonts w:ascii="Times New Roman" w:hAnsi="Times New Roman" w:cs="Times New Roman"/>
              <w:bCs/>
              <w:sz w:val="24"/>
              <w:szCs w:val="24"/>
            </w:rPr>
          </w:rPrChange>
        </w:rPr>
        <w:t>be negatively impacted by</w:t>
      </w:r>
      <w:r w:rsidR="005305B1" w:rsidRPr="00041E40">
        <w:rPr>
          <w:rFonts w:ascii="Times New Roman" w:hAnsi="Times New Roman" w:cs="Times New Roman"/>
          <w:bCs/>
          <w:color w:val="000000" w:themeColor="text1"/>
          <w:sz w:val="24"/>
          <w:szCs w:val="24"/>
          <w:rPrChange w:id="266" w:author="Kris.Wild [2]" w:date="2023-12-21T11:55:00Z">
            <w:rPr>
              <w:rFonts w:ascii="Times New Roman" w:hAnsi="Times New Roman" w:cs="Times New Roman"/>
              <w:bCs/>
              <w:sz w:val="24"/>
              <w:szCs w:val="24"/>
            </w:rPr>
          </w:rPrChange>
        </w:rPr>
        <w:t xml:space="preserve"> parasitic infections</w:t>
      </w:r>
      <w:r w:rsidR="000A3B7C" w:rsidRPr="00041E40">
        <w:rPr>
          <w:rFonts w:ascii="Times New Roman" w:hAnsi="Times New Roman" w:cs="Times New Roman"/>
          <w:bCs/>
          <w:color w:val="000000" w:themeColor="text1"/>
          <w:sz w:val="24"/>
          <w:szCs w:val="24"/>
          <w:rPrChange w:id="267" w:author="Kris.Wild [2]" w:date="2023-12-21T11:55:00Z">
            <w:rPr>
              <w:rFonts w:ascii="Times New Roman" w:hAnsi="Times New Roman" w:cs="Times New Roman"/>
              <w:bCs/>
              <w:sz w:val="24"/>
              <w:szCs w:val="24"/>
            </w:rPr>
          </w:rPrChange>
        </w:rPr>
        <w:t xml:space="preserve"> as hosts use energy resources to fight infection rather than for other critical functions</w:t>
      </w:r>
      <w:ins w:id="268" w:author="Kris.Wild" w:date="2023-12-16T13:17:00Z">
        <w:r w:rsidR="006307A3" w:rsidRPr="00041E40">
          <w:rPr>
            <w:rFonts w:ascii="Times New Roman" w:hAnsi="Times New Roman" w:cs="Times New Roman"/>
            <w:bCs/>
            <w:color w:val="000000" w:themeColor="text1"/>
            <w:sz w:val="24"/>
            <w:szCs w:val="24"/>
            <w:rPrChange w:id="269" w:author="Kris.Wild [2]" w:date="2023-12-21T11:55:00Z">
              <w:rPr>
                <w:rFonts w:ascii="Times New Roman" w:hAnsi="Times New Roman" w:cs="Times New Roman"/>
                <w:bCs/>
                <w:sz w:val="24"/>
                <w:szCs w:val="24"/>
              </w:rPr>
            </w:rPrChange>
          </w:rPr>
          <w:t xml:space="preserve"> </w:t>
        </w:r>
      </w:ins>
      <w:ins w:id="270" w:author="Kris.Wild [2]" w:date="2023-12-17T11:09:00Z">
        <w:r w:rsidR="006E594B" w:rsidRPr="00041E40">
          <w:rPr>
            <w:rFonts w:ascii="Times New Roman" w:hAnsi="Times New Roman" w:cs="Times New Roman"/>
            <w:bCs/>
            <w:color w:val="000000" w:themeColor="text1"/>
            <w:sz w:val="24"/>
            <w:szCs w:val="24"/>
            <w:rPrChange w:id="271" w:author="Kris.Wild [2]" w:date="2023-12-21T11:55:00Z">
              <w:rPr>
                <w:rFonts w:ascii="Times New Roman" w:hAnsi="Times New Roman" w:cs="Times New Roman"/>
                <w:bCs/>
                <w:sz w:val="24"/>
                <w:szCs w:val="24"/>
              </w:rPr>
            </w:rPrChange>
          </w:rPr>
          <w:t xml:space="preserve">that benefit host </w:t>
        </w:r>
      </w:ins>
      <w:ins w:id="272" w:author="Kris.Wild [2]" w:date="2023-12-17T11:10:00Z">
        <w:r w:rsidR="006E594B" w:rsidRPr="00041E40">
          <w:rPr>
            <w:rFonts w:ascii="Times New Roman" w:hAnsi="Times New Roman" w:cs="Times New Roman"/>
            <w:bCs/>
            <w:color w:val="000000" w:themeColor="text1"/>
            <w:sz w:val="24"/>
            <w:szCs w:val="24"/>
            <w:rPrChange w:id="273" w:author="Kris.Wild [2]" w:date="2023-12-21T11:55:00Z">
              <w:rPr>
                <w:rFonts w:ascii="Times New Roman" w:hAnsi="Times New Roman" w:cs="Times New Roman"/>
                <w:bCs/>
                <w:sz w:val="24"/>
                <w:szCs w:val="24"/>
              </w:rPr>
            </w:rPrChange>
          </w:rPr>
          <w:t xml:space="preserve">fitness </w:t>
        </w:r>
      </w:ins>
      <w:sdt>
        <w:sdtPr>
          <w:rPr>
            <w:rFonts w:ascii="Times New Roman" w:hAnsi="Times New Roman" w:cs="Times New Roman"/>
            <w:bCs/>
            <w:color w:val="000000" w:themeColor="text1"/>
            <w:sz w:val="24"/>
            <w:szCs w:val="24"/>
            <w:vertAlign w:val="superscript"/>
            <w:rPrChange w:id="274" w:author="Kris.Wild [2]" w:date="2023-12-21T11:55:00Z">
              <w:rPr>
                <w:rFonts w:ascii="Times New Roman" w:hAnsi="Times New Roman" w:cs="Times New Roman"/>
                <w:bCs/>
                <w:color w:val="000000"/>
                <w:sz w:val="24"/>
                <w:szCs w:val="24"/>
                <w:vertAlign w:val="superscript"/>
              </w:rPr>
            </w:rPrChange>
          </w:rPr>
          <w:tag w:val="MENDELEY_CITATION_v3_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LCJjb250YWluZXItdGl0bGUtc2hvcnQiOiJDYW4gSiBab29sIn0sImlzVGVtcG9yYXJ5IjpmYWxzZX0s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iwiY29udGFpbmVyLXRpdGxlLXNob3J0IjoiIn0sImlzVGVtcG9yYXJ5IjpmYWxzZX1dfQ=="/>
          <w:id w:val="751013025"/>
          <w:placeholder>
            <w:docPart w:val="DefaultPlaceholder_-1854013440"/>
          </w:placeholder>
        </w:sdtPr>
        <w:sdtContent>
          <w:ins w:id="275" w:author="Kris.Wild" w:date="2023-12-21T11:29:00Z">
            <w:r w:rsidR="00190E48" w:rsidRPr="00041E40">
              <w:rPr>
                <w:rFonts w:ascii="Times New Roman" w:eastAsia="Times New Roman" w:hAnsi="Times New Roman" w:cs="Times New Roman"/>
                <w:color w:val="000000" w:themeColor="text1"/>
                <w:sz w:val="24"/>
                <w:szCs w:val="24"/>
                <w:rPrChange w:id="276" w:author="Kris.Wild [2]" w:date="2023-12-21T11:55:00Z">
                  <w:rPr>
                    <w:rFonts w:eastAsia="Times New Roman"/>
                  </w:rPr>
                </w:rPrChange>
              </w:rPr>
              <w:t xml:space="preserve">(Olsson </w:t>
            </w:r>
            <w:r w:rsidR="00190E48" w:rsidRPr="00041E40">
              <w:rPr>
                <w:rFonts w:ascii="Times New Roman" w:eastAsia="Times New Roman" w:hAnsi="Times New Roman" w:cs="Times New Roman"/>
                <w:i/>
                <w:iCs/>
                <w:color w:val="000000" w:themeColor="text1"/>
                <w:sz w:val="24"/>
                <w:szCs w:val="24"/>
                <w:rPrChange w:id="277" w:author="Kris.Wild [2]" w:date="2023-12-21T11:55:00Z">
                  <w:rPr>
                    <w:rFonts w:eastAsia="Times New Roman"/>
                    <w:i/>
                    <w:iCs/>
                  </w:rPr>
                </w:rPrChange>
              </w:rPr>
              <w:t>et al.</w:t>
            </w:r>
            <w:r w:rsidR="00190E48" w:rsidRPr="00041E40">
              <w:rPr>
                <w:rFonts w:ascii="Times New Roman" w:eastAsia="Times New Roman" w:hAnsi="Times New Roman" w:cs="Times New Roman"/>
                <w:color w:val="000000" w:themeColor="text1"/>
                <w:sz w:val="24"/>
                <w:szCs w:val="24"/>
                <w:rPrChange w:id="278" w:author="Kris.Wild [2]" w:date="2023-12-21T11:55:00Z">
                  <w:rPr>
                    <w:rFonts w:eastAsia="Times New Roman"/>
                  </w:rPr>
                </w:rPrChange>
              </w:rPr>
              <w:t>, 2000; Amo, López, &amp; Martín, 2007)</w:t>
            </w:r>
          </w:ins>
          <w:ins w:id="279" w:author="Kris.Wild [2]" w:date="2023-12-17T11:45:00Z">
            <w:del w:id="280" w:author="Kris.Wild" w:date="2023-12-21T11:04:00Z">
              <w:r w:rsidR="00605ABD" w:rsidRPr="00041E40" w:rsidDel="00C578AE">
                <w:rPr>
                  <w:rFonts w:ascii="Times New Roman" w:eastAsia="Times New Roman" w:hAnsi="Times New Roman" w:cs="Times New Roman"/>
                  <w:color w:val="000000" w:themeColor="text1"/>
                  <w:sz w:val="24"/>
                  <w:szCs w:val="24"/>
                  <w:rPrChange w:id="281" w:author="Kris.Wild [2]" w:date="2023-12-21T11:55:00Z">
                    <w:rPr>
                      <w:rFonts w:eastAsia="Times New Roman"/>
                    </w:rPr>
                  </w:rPrChange>
                </w:rPr>
                <w:delText xml:space="preserve">(Olsson </w:delText>
              </w:r>
              <w:r w:rsidR="00605ABD" w:rsidRPr="00041E40" w:rsidDel="00C578AE">
                <w:rPr>
                  <w:rFonts w:ascii="Times New Roman" w:eastAsia="Times New Roman" w:hAnsi="Times New Roman" w:cs="Times New Roman"/>
                  <w:i/>
                  <w:iCs/>
                  <w:color w:val="000000" w:themeColor="text1"/>
                  <w:sz w:val="24"/>
                  <w:szCs w:val="24"/>
                  <w:rPrChange w:id="282" w:author="Kris.Wild [2]" w:date="2023-12-21T11:55:00Z">
                    <w:rPr>
                      <w:rFonts w:eastAsia="Times New Roman"/>
                      <w:i/>
                      <w:iCs/>
                    </w:rPr>
                  </w:rPrChange>
                </w:rPr>
                <w:delText>et al.</w:delText>
              </w:r>
              <w:r w:rsidR="00605ABD" w:rsidRPr="00041E40" w:rsidDel="00C578AE">
                <w:rPr>
                  <w:rFonts w:ascii="Times New Roman" w:eastAsia="Times New Roman" w:hAnsi="Times New Roman" w:cs="Times New Roman"/>
                  <w:color w:val="000000" w:themeColor="text1"/>
                  <w:sz w:val="24"/>
                  <w:szCs w:val="24"/>
                  <w:rPrChange w:id="283" w:author="Kris.Wild [2]" w:date="2023-12-21T11:55:00Z">
                    <w:rPr>
                      <w:rFonts w:eastAsia="Times New Roman"/>
                    </w:rPr>
                  </w:rPrChange>
                </w:rPr>
                <w:delText>, 2000; Amo, López, &amp; Martín, 2007)</w:delText>
              </w:r>
            </w:del>
          </w:ins>
          <w:del w:id="284" w:author="Kris.Wild" w:date="2023-12-21T11:04:00Z">
            <w:r w:rsidR="00817A4C" w:rsidRPr="00041E40" w:rsidDel="00C578AE">
              <w:rPr>
                <w:rFonts w:ascii="Times New Roman" w:eastAsia="Times New Roman" w:hAnsi="Times New Roman" w:cs="Times New Roman"/>
                <w:color w:val="000000" w:themeColor="text1"/>
                <w:sz w:val="24"/>
                <w:szCs w:val="24"/>
                <w:rPrChange w:id="285" w:author="Kris.Wild [2]" w:date="2023-12-21T11:55:00Z">
                  <w:rPr>
                    <w:rFonts w:ascii="Times New Roman" w:eastAsia="Times New Roman" w:hAnsi="Times New Roman" w:cs="Times New Roman"/>
                    <w:sz w:val="24"/>
                    <w:szCs w:val="24"/>
                  </w:rPr>
                </w:rPrChange>
              </w:rPr>
              <w:delText xml:space="preserve">(Olsson </w:delText>
            </w:r>
            <w:r w:rsidR="00817A4C" w:rsidRPr="00041E40" w:rsidDel="00C578AE">
              <w:rPr>
                <w:rFonts w:ascii="Times New Roman" w:eastAsia="Times New Roman" w:hAnsi="Times New Roman" w:cs="Times New Roman"/>
                <w:i/>
                <w:iCs/>
                <w:color w:val="000000" w:themeColor="text1"/>
                <w:sz w:val="24"/>
                <w:szCs w:val="24"/>
                <w:rPrChange w:id="286" w:author="Kris.Wild [2]" w:date="2023-12-21T11:55:00Z">
                  <w:rPr>
                    <w:rFonts w:ascii="Times New Roman" w:eastAsia="Times New Roman" w:hAnsi="Times New Roman" w:cs="Times New Roman"/>
                    <w:i/>
                    <w:iCs/>
                    <w:sz w:val="24"/>
                    <w:szCs w:val="24"/>
                  </w:rPr>
                </w:rPrChange>
              </w:rPr>
              <w:delText>et al.</w:delText>
            </w:r>
            <w:r w:rsidR="00817A4C" w:rsidRPr="00041E40" w:rsidDel="00C578AE">
              <w:rPr>
                <w:rFonts w:ascii="Times New Roman" w:eastAsia="Times New Roman" w:hAnsi="Times New Roman" w:cs="Times New Roman"/>
                <w:color w:val="000000" w:themeColor="text1"/>
                <w:sz w:val="24"/>
                <w:szCs w:val="24"/>
                <w:rPrChange w:id="287" w:author="Kris.Wild [2]" w:date="2023-12-21T11:55:00Z">
                  <w:rPr>
                    <w:rFonts w:ascii="Times New Roman" w:eastAsia="Times New Roman" w:hAnsi="Times New Roman" w:cs="Times New Roman"/>
                    <w:sz w:val="24"/>
                    <w:szCs w:val="24"/>
                  </w:rPr>
                </w:rPrChange>
              </w:rPr>
              <w:delText>, 2000; Amo, López, &amp; Martín, 2007)</w:delText>
            </w:r>
          </w:del>
        </w:sdtContent>
      </w:sdt>
      <w:ins w:id="288" w:author="Kris.Wild" w:date="2023-12-15T09:48:00Z">
        <w:r w:rsidR="002C3EE6" w:rsidRPr="00041E40">
          <w:rPr>
            <w:rFonts w:ascii="Times New Roman" w:hAnsi="Times New Roman" w:cs="Times New Roman"/>
            <w:bCs/>
            <w:color w:val="000000" w:themeColor="text1"/>
            <w:sz w:val="24"/>
            <w:szCs w:val="24"/>
            <w:rPrChange w:id="289" w:author="Kris.Wild [2]" w:date="2023-12-21T11:55:00Z">
              <w:rPr>
                <w:rFonts w:ascii="Times New Roman" w:hAnsi="Times New Roman" w:cs="Times New Roman"/>
                <w:bCs/>
                <w:color w:val="000000"/>
                <w:sz w:val="24"/>
                <w:szCs w:val="24"/>
              </w:rPr>
            </w:rPrChange>
          </w:rPr>
          <w:t>.</w:t>
        </w:r>
      </w:ins>
      <w:ins w:id="290" w:author="Kris.Wild" w:date="2023-12-16T12:11:00Z">
        <w:r w:rsidR="007949B1" w:rsidRPr="00041E40">
          <w:rPr>
            <w:rFonts w:ascii="Times New Roman" w:hAnsi="Times New Roman" w:cs="Times New Roman"/>
            <w:bCs/>
            <w:color w:val="000000" w:themeColor="text1"/>
            <w:sz w:val="24"/>
            <w:szCs w:val="24"/>
            <w:rPrChange w:id="291" w:author="Kris.Wild [2]" w:date="2023-12-21T11:55:00Z">
              <w:rPr>
                <w:rFonts w:ascii="Times New Roman" w:hAnsi="Times New Roman" w:cs="Times New Roman"/>
                <w:bCs/>
                <w:color w:val="000000"/>
                <w:sz w:val="24"/>
                <w:szCs w:val="24"/>
              </w:rPr>
            </w:rPrChange>
          </w:rPr>
          <w:t xml:space="preserve"> </w:t>
        </w:r>
      </w:ins>
      <w:ins w:id="292" w:author="Kris.Wild" w:date="2023-12-16T12:17:00Z">
        <w:r w:rsidR="007949B1" w:rsidRPr="00041E40">
          <w:rPr>
            <w:rFonts w:ascii="Times New Roman" w:hAnsi="Times New Roman" w:cs="Times New Roman"/>
            <w:bCs/>
            <w:color w:val="000000" w:themeColor="text1"/>
            <w:sz w:val="24"/>
            <w:szCs w:val="24"/>
            <w:rPrChange w:id="293" w:author="Kris.Wild [2]" w:date="2023-12-21T11:55:00Z">
              <w:rPr>
                <w:rFonts w:ascii="Times New Roman" w:hAnsi="Times New Roman" w:cs="Times New Roman"/>
                <w:bCs/>
                <w:color w:val="000000"/>
                <w:sz w:val="24"/>
                <w:szCs w:val="24"/>
              </w:rPr>
            </w:rPrChange>
          </w:rPr>
          <w:t xml:space="preserve"> Other factors such as food </w:t>
        </w:r>
        <w:del w:id="294" w:author="Kris.Wild [2]" w:date="2023-12-17T11:10:00Z">
          <w:r w:rsidR="007949B1" w:rsidRPr="00041E40" w:rsidDel="006E594B">
            <w:rPr>
              <w:rFonts w:ascii="Times New Roman" w:hAnsi="Times New Roman" w:cs="Times New Roman"/>
              <w:bCs/>
              <w:color w:val="000000" w:themeColor="text1"/>
              <w:sz w:val="24"/>
              <w:szCs w:val="24"/>
              <w:rPrChange w:id="295" w:author="Kris.Wild [2]" w:date="2023-12-21T11:55:00Z">
                <w:rPr>
                  <w:rFonts w:ascii="Times New Roman" w:hAnsi="Times New Roman" w:cs="Times New Roman"/>
                  <w:bCs/>
                  <w:color w:val="000000"/>
                  <w:sz w:val="24"/>
                  <w:szCs w:val="24"/>
                </w:rPr>
              </w:rPrChange>
            </w:rPr>
            <w:delText>scarcity</w:delText>
          </w:r>
        </w:del>
      </w:ins>
      <w:ins w:id="296" w:author="Kris.Wild [2]" w:date="2023-12-17T12:20:00Z">
        <w:r w:rsidR="005F624E" w:rsidRPr="00041E40">
          <w:rPr>
            <w:rFonts w:ascii="Times New Roman" w:hAnsi="Times New Roman" w:cs="Times New Roman"/>
            <w:bCs/>
            <w:color w:val="000000" w:themeColor="text1"/>
            <w:sz w:val="24"/>
            <w:szCs w:val="24"/>
            <w:rPrChange w:id="297" w:author="Kris.Wild [2]" w:date="2023-12-21T11:55:00Z">
              <w:rPr>
                <w:rFonts w:ascii="Times New Roman" w:hAnsi="Times New Roman" w:cs="Times New Roman"/>
                <w:bCs/>
                <w:color w:val="000000"/>
                <w:sz w:val="24"/>
                <w:szCs w:val="24"/>
              </w:rPr>
            </w:rPrChange>
          </w:rPr>
          <w:t>availability</w:t>
        </w:r>
      </w:ins>
      <w:ins w:id="298" w:author="Kris.Wild" w:date="2023-12-16T12:17:00Z">
        <w:r w:rsidR="007949B1" w:rsidRPr="00041E40">
          <w:rPr>
            <w:rFonts w:ascii="Times New Roman" w:hAnsi="Times New Roman" w:cs="Times New Roman"/>
            <w:bCs/>
            <w:color w:val="000000" w:themeColor="text1"/>
            <w:sz w:val="24"/>
            <w:szCs w:val="24"/>
            <w:rPrChange w:id="299" w:author="Kris.Wild [2]" w:date="2023-12-21T11:55:00Z">
              <w:rPr>
                <w:rFonts w:ascii="Times New Roman" w:hAnsi="Times New Roman" w:cs="Times New Roman"/>
                <w:bCs/>
                <w:color w:val="000000"/>
                <w:sz w:val="24"/>
                <w:szCs w:val="24"/>
              </w:rPr>
            </w:rPrChange>
          </w:rPr>
          <w:t xml:space="preserve"> or reproductive behaviours, can also modulate an individual's susceptibility to parasites, further complicating the dynamics of parasitism (Moore &amp; Wilson, 2002).</w:t>
        </w:r>
      </w:ins>
      <w:ins w:id="300" w:author="Kris.Wild" w:date="2023-12-15T09:49:00Z">
        <w:r w:rsidR="002C3EE6" w:rsidRPr="00041E40">
          <w:rPr>
            <w:rFonts w:ascii="Times New Roman" w:hAnsi="Times New Roman" w:cs="Times New Roman"/>
            <w:bCs/>
            <w:color w:val="000000" w:themeColor="text1"/>
            <w:sz w:val="24"/>
            <w:szCs w:val="24"/>
            <w:rPrChange w:id="301" w:author="Kris.Wild [2]" w:date="2023-12-21T11:55:00Z">
              <w:rPr>
                <w:rFonts w:ascii="Times New Roman" w:hAnsi="Times New Roman" w:cs="Times New Roman"/>
                <w:bCs/>
                <w:color w:val="000000"/>
                <w:sz w:val="24"/>
                <w:szCs w:val="24"/>
              </w:rPr>
            </w:rPrChange>
          </w:rPr>
          <w:t xml:space="preserve"> Finally extrinsic </w:t>
        </w:r>
      </w:ins>
      <w:ins w:id="302" w:author="Kris.Wild" w:date="2023-12-15T09:51:00Z">
        <w:r w:rsidR="002C3EE6" w:rsidRPr="00041E40">
          <w:rPr>
            <w:rFonts w:ascii="Times New Roman" w:hAnsi="Times New Roman" w:cs="Times New Roman"/>
            <w:bCs/>
            <w:color w:val="000000" w:themeColor="text1"/>
            <w:sz w:val="24"/>
            <w:szCs w:val="24"/>
            <w:rPrChange w:id="303" w:author="Kris.Wild [2]" w:date="2023-12-21T11:55:00Z">
              <w:rPr>
                <w:rFonts w:ascii="Times New Roman" w:hAnsi="Times New Roman" w:cs="Times New Roman"/>
                <w:bCs/>
                <w:color w:val="000000"/>
                <w:sz w:val="24"/>
                <w:szCs w:val="24"/>
              </w:rPr>
            </w:rPrChange>
          </w:rPr>
          <w:t>mechanisms</w:t>
        </w:r>
      </w:ins>
      <w:ins w:id="304" w:author="Kris.Wild" w:date="2023-12-15T09:49:00Z">
        <w:r w:rsidR="002C3EE6" w:rsidRPr="00041E40">
          <w:rPr>
            <w:rFonts w:ascii="Times New Roman" w:hAnsi="Times New Roman" w:cs="Times New Roman"/>
            <w:bCs/>
            <w:color w:val="000000" w:themeColor="text1"/>
            <w:sz w:val="24"/>
            <w:szCs w:val="24"/>
            <w:rPrChange w:id="305" w:author="Kris.Wild [2]" w:date="2023-12-21T11:55:00Z">
              <w:rPr>
                <w:rFonts w:ascii="Times New Roman" w:hAnsi="Times New Roman" w:cs="Times New Roman"/>
                <w:bCs/>
                <w:color w:val="000000"/>
                <w:sz w:val="24"/>
                <w:szCs w:val="24"/>
              </w:rPr>
            </w:rPrChange>
          </w:rPr>
          <w:t xml:space="preserve"> such as</w:t>
        </w:r>
      </w:ins>
      <w:ins w:id="306" w:author="Kris.Wild" w:date="2023-12-15T10:04:00Z">
        <w:r w:rsidR="00660595" w:rsidRPr="00041E40">
          <w:rPr>
            <w:rFonts w:ascii="Times New Roman" w:hAnsi="Times New Roman" w:cs="Times New Roman"/>
            <w:bCs/>
            <w:color w:val="000000" w:themeColor="text1"/>
            <w:sz w:val="24"/>
            <w:szCs w:val="24"/>
            <w:rPrChange w:id="307" w:author="Kris.Wild [2]" w:date="2023-12-21T11:55:00Z">
              <w:rPr>
                <w:rFonts w:ascii="Times New Roman" w:hAnsi="Times New Roman" w:cs="Times New Roman"/>
                <w:bCs/>
                <w:color w:val="000000"/>
                <w:sz w:val="24"/>
                <w:szCs w:val="24"/>
              </w:rPr>
            </w:rPrChange>
          </w:rPr>
          <w:t xml:space="preserve"> </w:t>
        </w:r>
      </w:ins>
      <w:ins w:id="308" w:author="Kris.Wild" w:date="2023-12-15T10:05:00Z">
        <w:r w:rsidR="00660595" w:rsidRPr="00041E40">
          <w:rPr>
            <w:rFonts w:ascii="Times New Roman" w:hAnsi="Times New Roman" w:cs="Times New Roman"/>
            <w:bCs/>
            <w:color w:val="000000" w:themeColor="text1"/>
            <w:sz w:val="24"/>
            <w:szCs w:val="24"/>
            <w:rPrChange w:id="309" w:author="Kris.Wild [2]" w:date="2023-12-21T11:55:00Z">
              <w:rPr>
                <w:rFonts w:ascii="Times New Roman" w:hAnsi="Times New Roman" w:cs="Times New Roman"/>
                <w:bCs/>
                <w:color w:val="000000"/>
                <w:sz w:val="24"/>
                <w:szCs w:val="24"/>
              </w:rPr>
            </w:rPrChange>
          </w:rPr>
          <w:t>habitat modifi</w:t>
        </w:r>
      </w:ins>
      <w:ins w:id="310" w:author="Kris.Wild" w:date="2023-12-15T10:06:00Z">
        <w:r w:rsidR="00660595" w:rsidRPr="00041E40">
          <w:rPr>
            <w:rFonts w:ascii="Times New Roman" w:hAnsi="Times New Roman" w:cs="Times New Roman"/>
            <w:bCs/>
            <w:color w:val="000000" w:themeColor="text1"/>
            <w:sz w:val="24"/>
            <w:szCs w:val="24"/>
            <w:rPrChange w:id="311" w:author="Kris.Wild [2]" w:date="2023-12-21T11:55:00Z">
              <w:rPr>
                <w:rFonts w:ascii="Times New Roman" w:hAnsi="Times New Roman" w:cs="Times New Roman"/>
                <w:bCs/>
                <w:color w:val="000000"/>
                <w:sz w:val="24"/>
                <w:szCs w:val="24"/>
              </w:rPr>
            </w:rPrChange>
          </w:rPr>
          <w:t>cation</w:t>
        </w:r>
      </w:ins>
      <w:ins w:id="312" w:author="Kris.Wild" w:date="2023-12-15T10:04:00Z">
        <w:r w:rsidR="00660595" w:rsidRPr="00041E40">
          <w:rPr>
            <w:rFonts w:ascii="Times New Roman" w:hAnsi="Times New Roman" w:cs="Times New Roman"/>
            <w:bCs/>
            <w:color w:val="000000" w:themeColor="text1"/>
            <w:sz w:val="24"/>
            <w:szCs w:val="24"/>
            <w:rPrChange w:id="313" w:author="Kris.Wild [2]" w:date="2023-12-21T11:55:00Z">
              <w:rPr>
                <w:rFonts w:ascii="Times New Roman" w:hAnsi="Times New Roman" w:cs="Times New Roman"/>
                <w:bCs/>
                <w:color w:val="000000"/>
                <w:sz w:val="24"/>
                <w:szCs w:val="24"/>
              </w:rPr>
            </w:rPrChange>
          </w:rPr>
          <w:t>,</w:t>
        </w:r>
      </w:ins>
      <w:ins w:id="314" w:author="Kris.Wild" w:date="2023-12-15T09:49:00Z">
        <w:r w:rsidR="002C3EE6" w:rsidRPr="00041E40">
          <w:rPr>
            <w:rFonts w:ascii="Times New Roman" w:hAnsi="Times New Roman" w:cs="Times New Roman"/>
            <w:bCs/>
            <w:color w:val="000000" w:themeColor="text1"/>
            <w:sz w:val="24"/>
            <w:szCs w:val="24"/>
            <w:rPrChange w:id="315" w:author="Kris.Wild [2]" w:date="2023-12-21T11:55:00Z">
              <w:rPr>
                <w:rFonts w:ascii="Times New Roman" w:hAnsi="Times New Roman" w:cs="Times New Roman"/>
                <w:bCs/>
                <w:color w:val="000000"/>
                <w:sz w:val="24"/>
                <w:szCs w:val="24"/>
              </w:rPr>
            </w:rPrChange>
          </w:rPr>
          <w:t xml:space="preserve"> fire, </w:t>
        </w:r>
      </w:ins>
      <w:ins w:id="316" w:author="Kris.Wild" w:date="2023-12-15T10:04:00Z">
        <w:r w:rsidR="00660595" w:rsidRPr="00041E40">
          <w:rPr>
            <w:rFonts w:ascii="Times New Roman" w:hAnsi="Times New Roman" w:cs="Times New Roman"/>
            <w:bCs/>
            <w:color w:val="000000" w:themeColor="text1"/>
            <w:sz w:val="24"/>
            <w:szCs w:val="24"/>
            <w:rPrChange w:id="317" w:author="Kris.Wild [2]" w:date="2023-12-21T11:55:00Z">
              <w:rPr>
                <w:rFonts w:ascii="Times New Roman" w:hAnsi="Times New Roman" w:cs="Times New Roman"/>
                <w:bCs/>
                <w:color w:val="000000"/>
                <w:sz w:val="24"/>
                <w:szCs w:val="24"/>
              </w:rPr>
            </w:rPrChange>
          </w:rPr>
          <w:t xml:space="preserve">and </w:t>
        </w:r>
      </w:ins>
      <w:ins w:id="318" w:author="Kris.Wild" w:date="2023-12-15T09:49:00Z">
        <w:r w:rsidR="002C3EE6" w:rsidRPr="00041E40">
          <w:rPr>
            <w:rFonts w:ascii="Times New Roman" w:hAnsi="Times New Roman" w:cs="Times New Roman"/>
            <w:bCs/>
            <w:color w:val="000000" w:themeColor="text1"/>
            <w:sz w:val="24"/>
            <w:szCs w:val="24"/>
            <w:rPrChange w:id="319" w:author="Kris.Wild [2]" w:date="2023-12-21T11:55:00Z">
              <w:rPr>
                <w:rFonts w:ascii="Times New Roman" w:hAnsi="Times New Roman" w:cs="Times New Roman"/>
                <w:bCs/>
                <w:color w:val="000000"/>
                <w:sz w:val="24"/>
                <w:szCs w:val="24"/>
              </w:rPr>
            </w:rPrChange>
          </w:rPr>
          <w:t xml:space="preserve">rainfall can </w:t>
        </w:r>
      </w:ins>
      <w:ins w:id="320" w:author="Kris.Wild" w:date="2023-12-15T09:53:00Z">
        <w:r w:rsidR="002C3EE6" w:rsidRPr="00041E40">
          <w:rPr>
            <w:rFonts w:ascii="Times New Roman" w:hAnsi="Times New Roman" w:cs="Times New Roman"/>
            <w:bCs/>
            <w:color w:val="000000" w:themeColor="text1"/>
            <w:sz w:val="24"/>
            <w:szCs w:val="24"/>
            <w:rPrChange w:id="321" w:author="Kris.Wild [2]" w:date="2023-12-21T11:55:00Z">
              <w:rPr>
                <w:rFonts w:ascii="Times New Roman" w:hAnsi="Times New Roman" w:cs="Times New Roman"/>
                <w:bCs/>
                <w:color w:val="000000"/>
                <w:sz w:val="24"/>
                <w:szCs w:val="24"/>
              </w:rPr>
            </w:rPrChange>
          </w:rPr>
          <w:t>facilitate</w:t>
        </w:r>
      </w:ins>
      <w:ins w:id="322" w:author="Kris.Wild" w:date="2023-12-15T09:49:00Z">
        <w:r w:rsidR="002C3EE6" w:rsidRPr="00041E40">
          <w:rPr>
            <w:rFonts w:ascii="Times New Roman" w:hAnsi="Times New Roman" w:cs="Times New Roman"/>
            <w:bCs/>
            <w:color w:val="000000" w:themeColor="text1"/>
            <w:sz w:val="24"/>
            <w:szCs w:val="24"/>
            <w:rPrChange w:id="323" w:author="Kris.Wild [2]" w:date="2023-12-21T11:55:00Z">
              <w:rPr>
                <w:rFonts w:ascii="Times New Roman" w:hAnsi="Times New Roman" w:cs="Times New Roman"/>
                <w:bCs/>
                <w:color w:val="000000"/>
                <w:sz w:val="24"/>
                <w:szCs w:val="24"/>
              </w:rPr>
            </w:rPrChange>
          </w:rPr>
          <w:t xml:space="preserve"> the </w:t>
        </w:r>
      </w:ins>
      <w:ins w:id="324" w:author="Kris.Wild" w:date="2023-12-15T09:50:00Z">
        <w:r w:rsidR="002C3EE6" w:rsidRPr="00041E40">
          <w:rPr>
            <w:rFonts w:ascii="Times New Roman" w:hAnsi="Times New Roman" w:cs="Times New Roman"/>
            <w:bCs/>
            <w:color w:val="000000" w:themeColor="text1"/>
            <w:sz w:val="24"/>
            <w:szCs w:val="24"/>
            <w:rPrChange w:id="325" w:author="Kris.Wild [2]" w:date="2023-12-21T11:55:00Z">
              <w:rPr>
                <w:rFonts w:ascii="Times New Roman" w:hAnsi="Times New Roman" w:cs="Times New Roman"/>
                <w:bCs/>
                <w:color w:val="000000"/>
                <w:sz w:val="24"/>
                <w:szCs w:val="24"/>
              </w:rPr>
            </w:rPrChange>
          </w:rPr>
          <w:t>abundance</w:t>
        </w:r>
      </w:ins>
      <w:ins w:id="326" w:author="Kris.Wild" w:date="2023-12-15T09:54:00Z">
        <w:r w:rsidR="002C3EE6" w:rsidRPr="00041E40">
          <w:rPr>
            <w:rFonts w:ascii="Times New Roman" w:hAnsi="Times New Roman" w:cs="Times New Roman"/>
            <w:bCs/>
            <w:color w:val="000000" w:themeColor="text1"/>
            <w:sz w:val="24"/>
            <w:szCs w:val="24"/>
            <w:rPrChange w:id="327" w:author="Kris.Wild [2]" w:date="2023-12-21T11:55:00Z">
              <w:rPr>
                <w:rFonts w:ascii="Times New Roman" w:hAnsi="Times New Roman" w:cs="Times New Roman"/>
                <w:bCs/>
                <w:color w:val="000000"/>
                <w:sz w:val="24"/>
                <w:szCs w:val="24"/>
              </w:rPr>
            </w:rPrChange>
          </w:rPr>
          <w:t xml:space="preserve"> of </w:t>
        </w:r>
        <w:del w:id="328" w:author="Kris.Wild [2]" w:date="2023-12-21T12:17:00Z">
          <w:r w:rsidR="002C3EE6" w:rsidRPr="00F879DD" w:rsidDel="00F879DD">
            <w:rPr>
              <w:rFonts w:ascii="Times New Roman" w:hAnsi="Times New Roman" w:cs="Times New Roman"/>
              <w:bCs/>
              <w:color w:val="000000" w:themeColor="text1"/>
              <w:sz w:val="24"/>
              <w:szCs w:val="24"/>
              <w:highlight w:val="yellow"/>
              <w:rPrChange w:id="329" w:author="Kris.Wild [2]" w:date="2023-12-21T12:17:00Z">
                <w:rPr>
                  <w:rFonts w:ascii="Times New Roman" w:hAnsi="Times New Roman" w:cs="Times New Roman"/>
                  <w:bCs/>
                  <w:color w:val="000000"/>
                  <w:sz w:val="24"/>
                  <w:szCs w:val="24"/>
                </w:rPr>
              </w:rPrChange>
            </w:rPr>
            <w:delText>ectoparasites</w:delText>
          </w:r>
        </w:del>
      </w:ins>
      <w:ins w:id="330" w:author="Kris.Wild [2]" w:date="2023-12-21T12:17:00Z">
        <w:r w:rsidR="00F879DD">
          <w:rPr>
            <w:rFonts w:ascii="Times New Roman" w:hAnsi="Times New Roman" w:cs="Times New Roman"/>
            <w:bCs/>
            <w:color w:val="000000" w:themeColor="text1"/>
            <w:sz w:val="24"/>
            <w:szCs w:val="24"/>
          </w:rPr>
          <w:t>parasites</w:t>
        </w:r>
      </w:ins>
      <w:ins w:id="331" w:author="Kris.Wild" w:date="2023-12-15T09:55:00Z">
        <w:r w:rsidR="002C3EE6" w:rsidRPr="00041E40">
          <w:rPr>
            <w:rFonts w:ascii="Times New Roman" w:hAnsi="Times New Roman" w:cs="Times New Roman"/>
            <w:bCs/>
            <w:color w:val="000000" w:themeColor="text1"/>
            <w:sz w:val="24"/>
            <w:szCs w:val="24"/>
            <w:rPrChange w:id="332" w:author="Kris.Wild [2]" w:date="2023-12-21T11:55:00Z">
              <w:rPr>
                <w:rFonts w:ascii="Times New Roman" w:hAnsi="Times New Roman" w:cs="Times New Roman"/>
                <w:bCs/>
                <w:color w:val="000000"/>
                <w:sz w:val="24"/>
                <w:szCs w:val="24"/>
              </w:rPr>
            </w:rPrChange>
          </w:rPr>
          <w:t>,</w:t>
        </w:r>
      </w:ins>
      <w:ins w:id="333" w:author="Kris.Wild" w:date="2023-12-15T09:54:00Z">
        <w:r w:rsidR="002C3EE6" w:rsidRPr="00041E40">
          <w:rPr>
            <w:rFonts w:ascii="Times New Roman" w:hAnsi="Times New Roman" w:cs="Times New Roman"/>
            <w:bCs/>
            <w:color w:val="000000" w:themeColor="text1"/>
            <w:sz w:val="24"/>
            <w:szCs w:val="24"/>
            <w:rPrChange w:id="334" w:author="Kris.Wild [2]" w:date="2023-12-21T11:55:00Z">
              <w:rPr>
                <w:rFonts w:ascii="Times New Roman" w:hAnsi="Times New Roman" w:cs="Times New Roman"/>
                <w:bCs/>
                <w:color w:val="000000"/>
                <w:sz w:val="24"/>
                <w:szCs w:val="24"/>
              </w:rPr>
            </w:rPrChange>
          </w:rPr>
          <w:t xml:space="preserve"> </w:t>
        </w:r>
      </w:ins>
      <w:ins w:id="335" w:author="Kris.Wild" w:date="2023-12-15T09:53:00Z">
        <w:r w:rsidR="002C3EE6" w:rsidRPr="00041E40">
          <w:rPr>
            <w:rFonts w:ascii="Times New Roman" w:hAnsi="Times New Roman" w:cs="Times New Roman"/>
            <w:bCs/>
            <w:color w:val="000000" w:themeColor="text1"/>
            <w:sz w:val="24"/>
            <w:szCs w:val="24"/>
            <w:rPrChange w:id="336" w:author="Kris.Wild [2]" w:date="2023-12-21T11:55:00Z">
              <w:rPr>
                <w:rFonts w:ascii="Times New Roman" w:hAnsi="Times New Roman" w:cs="Times New Roman"/>
                <w:bCs/>
                <w:color w:val="000000"/>
                <w:sz w:val="24"/>
                <w:szCs w:val="24"/>
              </w:rPr>
            </w:rPrChange>
          </w:rPr>
          <w:t xml:space="preserve">and </w:t>
        </w:r>
      </w:ins>
      <w:ins w:id="337" w:author="Kris.Wild" w:date="2023-12-15T09:54:00Z">
        <w:r w:rsidR="002C3EE6" w:rsidRPr="00041E40">
          <w:rPr>
            <w:rFonts w:ascii="Times New Roman" w:hAnsi="Times New Roman" w:cs="Times New Roman"/>
            <w:bCs/>
            <w:color w:val="000000" w:themeColor="text1"/>
            <w:sz w:val="24"/>
            <w:szCs w:val="24"/>
            <w:rPrChange w:id="338" w:author="Kris.Wild [2]" w:date="2023-12-21T11:55:00Z">
              <w:rPr>
                <w:rFonts w:ascii="Times New Roman" w:hAnsi="Times New Roman" w:cs="Times New Roman"/>
                <w:bCs/>
                <w:color w:val="000000"/>
                <w:sz w:val="24"/>
                <w:szCs w:val="24"/>
              </w:rPr>
            </w:rPrChange>
          </w:rPr>
          <w:t xml:space="preserve">in some cases </w:t>
        </w:r>
      </w:ins>
      <w:ins w:id="339" w:author="Kris.Wild" w:date="2023-12-15T09:55:00Z">
        <w:r w:rsidR="002C3EE6" w:rsidRPr="00041E40">
          <w:rPr>
            <w:rFonts w:ascii="Times New Roman" w:hAnsi="Times New Roman" w:cs="Times New Roman"/>
            <w:bCs/>
            <w:color w:val="000000" w:themeColor="text1"/>
            <w:sz w:val="24"/>
            <w:szCs w:val="24"/>
            <w:rPrChange w:id="340" w:author="Kris.Wild [2]" w:date="2023-12-21T11:55:00Z">
              <w:rPr>
                <w:rFonts w:ascii="Times New Roman" w:hAnsi="Times New Roman" w:cs="Times New Roman"/>
                <w:bCs/>
                <w:color w:val="000000"/>
                <w:sz w:val="24"/>
                <w:szCs w:val="24"/>
              </w:rPr>
            </w:rPrChange>
          </w:rPr>
          <w:t>facilitate</w:t>
        </w:r>
      </w:ins>
      <w:ins w:id="341" w:author="Kris.Wild" w:date="2023-12-15T09:54:00Z">
        <w:r w:rsidR="002C3EE6" w:rsidRPr="00041E40">
          <w:rPr>
            <w:rFonts w:ascii="Times New Roman" w:hAnsi="Times New Roman" w:cs="Times New Roman"/>
            <w:bCs/>
            <w:color w:val="000000" w:themeColor="text1"/>
            <w:sz w:val="24"/>
            <w:szCs w:val="24"/>
            <w:rPrChange w:id="342" w:author="Kris.Wild [2]" w:date="2023-12-21T11:55:00Z">
              <w:rPr>
                <w:rFonts w:ascii="Times New Roman" w:hAnsi="Times New Roman" w:cs="Times New Roman"/>
                <w:bCs/>
                <w:color w:val="000000"/>
                <w:sz w:val="24"/>
                <w:szCs w:val="24"/>
              </w:rPr>
            </w:rPrChange>
          </w:rPr>
          <w:t xml:space="preserve"> disease prevalence associated with </w:t>
        </w:r>
      </w:ins>
      <w:ins w:id="343" w:author="Kris.Wild" w:date="2023-12-15T09:55:00Z">
        <w:r w:rsidR="002C3EE6" w:rsidRPr="00041E40">
          <w:rPr>
            <w:rFonts w:ascii="Times New Roman" w:hAnsi="Times New Roman" w:cs="Times New Roman"/>
            <w:bCs/>
            <w:color w:val="000000" w:themeColor="text1"/>
            <w:sz w:val="24"/>
            <w:szCs w:val="24"/>
            <w:rPrChange w:id="344" w:author="Kris.Wild [2]" w:date="2023-12-21T11:55:00Z">
              <w:rPr>
                <w:rFonts w:ascii="Times New Roman" w:hAnsi="Times New Roman" w:cs="Times New Roman"/>
                <w:bCs/>
                <w:color w:val="000000"/>
                <w:sz w:val="24"/>
                <w:szCs w:val="24"/>
              </w:rPr>
            </w:rPrChange>
          </w:rPr>
          <w:t xml:space="preserve">ectoparasites </w:t>
        </w:r>
      </w:ins>
      <w:customXmlInsRangeStart w:id="345" w:author="Kris.Wild" w:date="2023-12-15T10:13:00Z"/>
      <w:sdt>
        <w:sdtPr>
          <w:rPr>
            <w:rFonts w:ascii="Times New Roman" w:hAnsi="Times New Roman" w:cs="Times New Roman"/>
            <w:bCs/>
            <w:color w:val="000000" w:themeColor="text1"/>
            <w:sz w:val="24"/>
            <w:szCs w:val="24"/>
            <w:rPrChange w:id="346" w:author="Kris.Wild [2]" w:date="2023-12-21T11:55:00Z">
              <w:rPr>
                <w:rFonts w:ascii="Times New Roman" w:hAnsi="Times New Roman" w:cs="Times New Roman"/>
                <w:bCs/>
                <w:color w:val="000000"/>
                <w:sz w:val="24"/>
                <w:szCs w:val="24"/>
              </w:rPr>
            </w:rPrChange>
          </w:rPr>
          <w:tag w:val="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"/>
          <w:id w:val="-697465827"/>
          <w:placeholder>
            <w:docPart w:val="DefaultPlaceholder_-1854013440"/>
          </w:placeholder>
        </w:sdtPr>
        <w:sdtContent>
          <w:customXmlInsRangeEnd w:id="345"/>
          <w:ins w:id="347" w:author="Kris.Wild" w:date="2023-12-21T11:29:00Z">
            <w:r w:rsidR="00190E48" w:rsidRPr="00041E40">
              <w:rPr>
                <w:rFonts w:ascii="Times New Roman" w:eastAsia="Times New Roman" w:hAnsi="Times New Roman" w:cs="Times New Roman"/>
                <w:color w:val="000000" w:themeColor="text1"/>
                <w:sz w:val="24"/>
                <w:szCs w:val="24"/>
                <w:rPrChange w:id="348" w:author="Kris.Wild [2]" w:date="2023-12-21T11:55:00Z">
                  <w:rPr>
                    <w:rFonts w:eastAsia="Times New Roman"/>
                  </w:rPr>
                </w:rPrChange>
              </w:rPr>
              <w:t xml:space="preserve">(Berger </w:t>
            </w:r>
            <w:r w:rsidR="00190E48" w:rsidRPr="00041E40">
              <w:rPr>
                <w:rFonts w:ascii="Times New Roman" w:eastAsia="Times New Roman" w:hAnsi="Times New Roman" w:cs="Times New Roman"/>
                <w:i/>
                <w:iCs/>
                <w:color w:val="000000" w:themeColor="text1"/>
                <w:sz w:val="24"/>
                <w:szCs w:val="24"/>
                <w:rPrChange w:id="349" w:author="Kris.Wild [2]" w:date="2023-12-21T11:55:00Z">
                  <w:rPr>
                    <w:rFonts w:eastAsia="Times New Roman"/>
                    <w:i/>
                    <w:iCs/>
                  </w:rPr>
                </w:rPrChange>
              </w:rPr>
              <w:t>et al.</w:t>
            </w:r>
            <w:r w:rsidR="00190E48" w:rsidRPr="00041E40">
              <w:rPr>
                <w:rFonts w:ascii="Times New Roman" w:eastAsia="Times New Roman" w:hAnsi="Times New Roman" w:cs="Times New Roman"/>
                <w:color w:val="000000" w:themeColor="text1"/>
                <w:sz w:val="24"/>
                <w:szCs w:val="24"/>
                <w:rPrChange w:id="350" w:author="Kris.Wild [2]" w:date="2023-12-21T11:55:00Z">
                  <w:rPr>
                    <w:rFonts w:eastAsia="Times New Roman"/>
                  </w:rPr>
                </w:rPrChange>
              </w:rPr>
              <w:t xml:space="preserve">, 2014; </w:t>
            </w:r>
            <w:proofErr w:type="spellStart"/>
            <w:r w:rsidR="00190E48" w:rsidRPr="00041E40">
              <w:rPr>
                <w:rFonts w:ascii="Times New Roman" w:eastAsia="Times New Roman" w:hAnsi="Times New Roman" w:cs="Times New Roman"/>
                <w:color w:val="000000" w:themeColor="text1"/>
                <w:sz w:val="24"/>
                <w:szCs w:val="24"/>
                <w:rPrChange w:id="351" w:author="Kris.Wild [2]" w:date="2023-12-21T11:55:00Z">
                  <w:rPr>
                    <w:rFonts w:eastAsia="Times New Roman"/>
                  </w:rPr>
                </w:rPrChange>
              </w:rPr>
              <w:t>Diuk</w:t>
            </w:r>
            <w:proofErr w:type="spellEnd"/>
            <w:r w:rsidR="00190E48" w:rsidRPr="00041E40">
              <w:rPr>
                <w:rFonts w:ascii="Times New Roman" w:eastAsia="Times New Roman" w:hAnsi="Times New Roman" w:cs="Times New Roman"/>
                <w:color w:val="000000" w:themeColor="text1"/>
                <w:sz w:val="24"/>
                <w:szCs w:val="24"/>
                <w:rPrChange w:id="352" w:author="Kris.Wild [2]" w:date="2023-12-21T11:55:00Z">
                  <w:rPr>
                    <w:rFonts w:eastAsia="Times New Roman"/>
                  </w:rPr>
                </w:rPrChange>
              </w:rPr>
              <w:t xml:space="preserve">-Wasser, </w:t>
            </w:r>
            <w:proofErr w:type="spellStart"/>
            <w:r w:rsidR="00190E48" w:rsidRPr="00041E40">
              <w:rPr>
                <w:rFonts w:ascii="Times New Roman" w:eastAsia="Times New Roman" w:hAnsi="Times New Roman" w:cs="Times New Roman"/>
                <w:color w:val="000000" w:themeColor="text1"/>
                <w:sz w:val="24"/>
                <w:szCs w:val="24"/>
                <w:rPrChange w:id="353" w:author="Kris.Wild [2]" w:date="2023-12-21T11:55:00Z">
                  <w:rPr>
                    <w:rFonts w:eastAsia="Times New Roman"/>
                  </w:rPr>
                </w:rPrChange>
              </w:rPr>
              <w:t>Vanacker</w:t>
            </w:r>
            <w:proofErr w:type="spellEnd"/>
            <w:r w:rsidR="00190E48" w:rsidRPr="00041E40">
              <w:rPr>
                <w:rFonts w:ascii="Times New Roman" w:eastAsia="Times New Roman" w:hAnsi="Times New Roman" w:cs="Times New Roman"/>
                <w:color w:val="000000" w:themeColor="text1"/>
                <w:sz w:val="24"/>
                <w:szCs w:val="24"/>
                <w:rPrChange w:id="354" w:author="Kris.Wild [2]" w:date="2023-12-21T11:55:00Z">
                  <w:rPr>
                    <w:rFonts w:eastAsia="Times New Roman"/>
                  </w:rPr>
                </w:rPrChange>
              </w:rPr>
              <w:t xml:space="preserve">, &amp; Fernandez, 2021; Gallagher </w:t>
            </w:r>
            <w:r w:rsidR="00190E48" w:rsidRPr="00041E40">
              <w:rPr>
                <w:rFonts w:ascii="Times New Roman" w:eastAsia="Times New Roman" w:hAnsi="Times New Roman" w:cs="Times New Roman"/>
                <w:i/>
                <w:iCs/>
                <w:color w:val="000000" w:themeColor="text1"/>
                <w:sz w:val="24"/>
                <w:szCs w:val="24"/>
                <w:rPrChange w:id="355" w:author="Kris.Wild [2]" w:date="2023-12-21T11:55:00Z">
                  <w:rPr>
                    <w:rFonts w:eastAsia="Times New Roman"/>
                    <w:i/>
                    <w:iCs/>
                  </w:rPr>
                </w:rPrChange>
              </w:rPr>
              <w:t>et al.</w:t>
            </w:r>
            <w:r w:rsidR="00190E48" w:rsidRPr="00041E40">
              <w:rPr>
                <w:rFonts w:ascii="Times New Roman" w:eastAsia="Times New Roman" w:hAnsi="Times New Roman" w:cs="Times New Roman"/>
                <w:color w:val="000000" w:themeColor="text1"/>
                <w:sz w:val="24"/>
                <w:szCs w:val="24"/>
                <w:rPrChange w:id="356" w:author="Kris.Wild [2]" w:date="2023-12-21T11:55:00Z">
                  <w:rPr>
                    <w:rFonts w:eastAsia="Times New Roman"/>
                  </w:rPr>
                </w:rPrChange>
              </w:rPr>
              <w:t>, 2022)</w:t>
            </w:r>
          </w:ins>
          <w:ins w:id="357" w:author="Kris.Wild [2]" w:date="2023-12-17T11:45:00Z">
            <w:del w:id="358" w:author="Kris.Wild" w:date="2023-12-21T11:04:00Z">
              <w:r w:rsidR="00605ABD" w:rsidRPr="00041E40" w:rsidDel="00C578AE">
                <w:rPr>
                  <w:rFonts w:ascii="Times New Roman" w:eastAsia="Times New Roman" w:hAnsi="Times New Roman" w:cs="Times New Roman"/>
                  <w:color w:val="000000" w:themeColor="text1"/>
                  <w:sz w:val="24"/>
                  <w:szCs w:val="24"/>
                  <w:rPrChange w:id="359" w:author="Kris.Wild [2]" w:date="2023-12-21T11:55:00Z">
                    <w:rPr>
                      <w:rFonts w:eastAsia="Times New Roman"/>
                    </w:rPr>
                  </w:rPrChange>
                </w:rPr>
                <w:delText xml:space="preserve">(Berger </w:delText>
              </w:r>
              <w:r w:rsidR="00605ABD" w:rsidRPr="00041E40" w:rsidDel="00C578AE">
                <w:rPr>
                  <w:rFonts w:ascii="Times New Roman" w:eastAsia="Times New Roman" w:hAnsi="Times New Roman" w:cs="Times New Roman"/>
                  <w:i/>
                  <w:iCs/>
                  <w:color w:val="000000" w:themeColor="text1"/>
                  <w:sz w:val="24"/>
                  <w:szCs w:val="24"/>
                  <w:rPrChange w:id="360" w:author="Kris.Wild [2]" w:date="2023-12-21T11:55:00Z">
                    <w:rPr>
                      <w:rFonts w:eastAsia="Times New Roman"/>
                      <w:i/>
                      <w:iCs/>
                    </w:rPr>
                  </w:rPrChange>
                </w:rPr>
                <w:delText>et al.</w:delText>
              </w:r>
              <w:r w:rsidR="00605ABD" w:rsidRPr="00041E40" w:rsidDel="00C578AE">
                <w:rPr>
                  <w:rFonts w:ascii="Times New Roman" w:eastAsia="Times New Roman" w:hAnsi="Times New Roman" w:cs="Times New Roman"/>
                  <w:color w:val="000000" w:themeColor="text1"/>
                  <w:sz w:val="24"/>
                  <w:szCs w:val="24"/>
                  <w:rPrChange w:id="361" w:author="Kris.Wild [2]" w:date="2023-12-21T11:55:00Z">
                    <w:rPr>
                      <w:rFonts w:eastAsia="Times New Roman"/>
                    </w:rPr>
                  </w:rPrChange>
                </w:rPr>
                <w:delText xml:space="preserve">, 2014; Diuk-Wasser, Vanacker, &amp; Fernandez, 2021; Gallagher </w:delText>
              </w:r>
              <w:r w:rsidR="00605ABD" w:rsidRPr="00041E40" w:rsidDel="00C578AE">
                <w:rPr>
                  <w:rFonts w:ascii="Times New Roman" w:eastAsia="Times New Roman" w:hAnsi="Times New Roman" w:cs="Times New Roman"/>
                  <w:i/>
                  <w:iCs/>
                  <w:color w:val="000000" w:themeColor="text1"/>
                  <w:sz w:val="24"/>
                  <w:szCs w:val="24"/>
                  <w:rPrChange w:id="362" w:author="Kris.Wild [2]" w:date="2023-12-21T11:55:00Z">
                    <w:rPr>
                      <w:rFonts w:eastAsia="Times New Roman"/>
                      <w:i/>
                      <w:iCs/>
                    </w:rPr>
                  </w:rPrChange>
                </w:rPr>
                <w:delText>et al.</w:delText>
              </w:r>
              <w:r w:rsidR="00605ABD" w:rsidRPr="00041E40" w:rsidDel="00C578AE">
                <w:rPr>
                  <w:rFonts w:ascii="Times New Roman" w:eastAsia="Times New Roman" w:hAnsi="Times New Roman" w:cs="Times New Roman"/>
                  <w:color w:val="000000" w:themeColor="text1"/>
                  <w:sz w:val="24"/>
                  <w:szCs w:val="24"/>
                  <w:rPrChange w:id="363" w:author="Kris.Wild [2]" w:date="2023-12-21T11:55:00Z">
                    <w:rPr>
                      <w:rFonts w:eastAsia="Times New Roman"/>
                    </w:rPr>
                  </w:rPrChange>
                </w:rPr>
                <w:delText>, 2022)</w:delText>
              </w:r>
            </w:del>
          </w:ins>
          <w:customXmlInsRangeStart w:id="364" w:author="Kris.Wild" w:date="2023-12-15T10:13:00Z"/>
        </w:sdtContent>
      </w:sdt>
      <w:customXmlInsRangeEnd w:id="364"/>
      <w:ins w:id="365" w:author="Kris.Wild" w:date="2023-12-15T09:54:00Z">
        <w:r w:rsidR="002C3EE6" w:rsidRPr="00041E40">
          <w:rPr>
            <w:rFonts w:ascii="Times New Roman" w:hAnsi="Times New Roman" w:cs="Times New Roman"/>
            <w:bCs/>
            <w:color w:val="000000" w:themeColor="text1"/>
            <w:sz w:val="24"/>
            <w:szCs w:val="24"/>
            <w:rPrChange w:id="366" w:author="Kris.Wild [2]" w:date="2023-12-21T11:55:00Z">
              <w:rPr>
                <w:rFonts w:ascii="Times New Roman" w:hAnsi="Times New Roman" w:cs="Times New Roman"/>
                <w:bCs/>
                <w:color w:val="000000"/>
                <w:sz w:val="24"/>
                <w:szCs w:val="24"/>
              </w:rPr>
            </w:rPrChange>
          </w:rPr>
          <w:t xml:space="preserve">. </w:t>
        </w:r>
      </w:ins>
      <w:ins w:id="367" w:author="Kris.Wild [2]" w:date="2023-12-17T11:13:00Z">
        <w:r w:rsidR="006E594B" w:rsidRPr="00041E40">
          <w:rPr>
            <w:rFonts w:ascii="Times New Roman" w:hAnsi="Times New Roman" w:cs="Times New Roman"/>
            <w:bCs/>
            <w:color w:val="000000" w:themeColor="text1"/>
            <w:sz w:val="24"/>
            <w:szCs w:val="24"/>
            <w:rPrChange w:id="368" w:author="Kris.Wild [2]" w:date="2023-12-21T11:55:00Z">
              <w:rPr>
                <w:rFonts w:ascii="Times New Roman" w:hAnsi="Times New Roman" w:cs="Times New Roman"/>
                <w:bCs/>
                <w:color w:val="000000"/>
                <w:sz w:val="24"/>
                <w:szCs w:val="24"/>
              </w:rPr>
            </w:rPrChange>
          </w:rPr>
          <w:t>Understanding the intera</w:t>
        </w:r>
      </w:ins>
      <w:ins w:id="369" w:author="Kris.Wild [2]" w:date="2023-12-17T11:14:00Z">
        <w:r w:rsidR="006E594B" w:rsidRPr="00041E40">
          <w:rPr>
            <w:rFonts w:ascii="Times New Roman" w:hAnsi="Times New Roman" w:cs="Times New Roman"/>
            <w:bCs/>
            <w:color w:val="000000" w:themeColor="text1"/>
            <w:sz w:val="24"/>
            <w:szCs w:val="24"/>
            <w:rPrChange w:id="370" w:author="Kris.Wild [2]" w:date="2023-12-21T11:55:00Z">
              <w:rPr>
                <w:rFonts w:ascii="Times New Roman" w:hAnsi="Times New Roman" w:cs="Times New Roman"/>
                <w:bCs/>
                <w:color w:val="000000"/>
                <w:sz w:val="24"/>
                <w:szCs w:val="24"/>
              </w:rPr>
            </w:rPrChange>
          </w:rPr>
          <w:t>ctions between parasites and</w:t>
        </w:r>
      </w:ins>
      <w:ins w:id="371" w:author="Kris.Wild [2]" w:date="2023-12-17T11:16:00Z">
        <w:r w:rsidR="006E594B" w:rsidRPr="00041E40">
          <w:rPr>
            <w:rFonts w:ascii="Times New Roman" w:hAnsi="Times New Roman" w:cs="Times New Roman"/>
            <w:bCs/>
            <w:color w:val="000000" w:themeColor="text1"/>
            <w:sz w:val="24"/>
            <w:szCs w:val="24"/>
            <w:rPrChange w:id="372" w:author="Kris.Wild [2]" w:date="2023-12-21T11:55:00Z">
              <w:rPr>
                <w:rFonts w:ascii="Times New Roman" w:hAnsi="Times New Roman" w:cs="Times New Roman"/>
                <w:bCs/>
                <w:color w:val="000000"/>
                <w:sz w:val="24"/>
                <w:szCs w:val="24"/>
              </w:rPr>
            </w:rPrChange>
          </w:rPr>
          <w:t xml:space="preserve"> their effects on</w:t>
        </w:r>
      </w:ins>
      <w:ins w:id="373" w:author="Kris.Wild [2]" w:date="2023-12-17T11:14:00Z">
        <w:r w:rsidR="006E594B" w:rsidRPr="00041E40">
          <w:rPr>
            <w:rFonts w:ascii="Times New Roman" w:hAnsi="Times New Roman" w:cs="Times New Roman"/>
            <w:bCs/>
            <w:color w:val="000000" w:themeColor="text1"/>
            <w:sz w:val="24"/>
            <w:szCs w:val="24"/>
            <w:rPrChange w:id="374" w:author="Kris.Wild [2]" w:date="2023-12-21T11:55:00Z">
              <w:rPr>
                <w:rFonts w:ascii="Times New Roman" w:hAnsi="Times New Roman" w:cs="Times New Roman"/>
                <w:bCs/>
                <w:color w:val="000000"/>
                <w:sz w:val="24"/>
                <w:szCs w:val="24"/>
              </w:rPr>
            </w:rPrChange>
          </w:rPr>
          <w:t xml:space="preserve"> host</w:t>
        </w:r>
      </w:ins>
      <w:ins w:id="375" w:author="Kris.Wild [2]" w:date="2023-12-17T11:16:00Z">
        <w:r w:rsidR="006E594B" w:rsidRPr="00041E40">
          <w:rPr>
            <w:rFonts w:ascii="Times New Roman" w:hAnsi="Times New Roman" w:cs="Times New Roman"/>
            <w:bCs/>
            <w:color w:val="000000" w:themeColor="text1"/>
            <w:sz w:val="24"/>
            <w:szCs w:val="24"/>
            <w:rPrChange w:id="376" w:author="Kris.Wild [2]" w:date="2023-12-21T11:55:00Z">
              <w:rPr>
                <w:rFonts w:ascii="Times New Roman" w:hAnsi="Times New Roman" w:cs="Times New Roman"/>
                <w:bCs/>
                <w:color w:val="000000"/>
                <w:sz w:val="24"/>
                <w:szCs w:val="24"/>
              </w:rPr>
            </w:rPrChange>
          </w:rPr>
          <w:t>s</w:t>
        </w:r>
      </w:ins>
      <w:ins w:id="377" w:author="Kris.Wild [2]" w:date="2023-12-17T11:14:00Z">
        <w:r w:rsidR="006E594B" w:rsidRPr="00041E40">
          <w:rPr>
            <w:rFonts w:ascii="Times New Roman" w:hAnsi="Times New Roman" w:cs="Times New Roman"/>
            <w:bCs/>
            <w:color w:val="000000" w:themeColor="text1"/>
            <w:sz w:val="24"/>
            <w:szCs w:val="24"/>
            <w:rPrChange w:id="378" w:author="Kris.Wild [2]" w:date="2023-12-21T11:55:00Z">
              <w:rPr>
                <w:rFonts w:ascii="Times New Roman" w:hAnsi="Times New Roman" w:cs="Times New Roman"/>
                <w:bCs/>
                <w:color w:val="000000"/>
                <w:sz w:val="24"/>
                <w:szCs w:val="24"/>
              </w:rPr>
            </w:rPrChange>
          </w:rPr>
          <w:t xml:space="preserve"> within their natural environments can offer insi</w:t>
        </w:r>
      </w:ins>
      <w:ins w:id="379" w:author="Kris.Wild [2]" w:date="2023-12-17T11:15:00Z">
        <w:r w:rsidR="006E594B" w:rsidRPr="00041E40">
          <w:rPr>
            <w:rFonts w:ascii="Times New Roman" w:hAnsi="Times New Roman" w:cs="Times New Roman"/>
            <w:bCs/>
            <w:color w:val="000000" w:themeColor="text1"/>
            <w:sz w:val="24"/>
            <w:szCs w:val="24"/>
            <w:rPrChange w:id="380" w:author="Kris.Wild [2]" w:date="2023-12-21T11:55:00Z">
              <w:rPr>
                <w:rFonts w:ascii="Times New Roman" w:hAnsi="Times New Roman" w:cs="Times New Roman"/>
                <w:bCs/>
                <w:color w:val="000000"/>
                <w:sz w:val="24"/>
                <w:szCs w:val="24"/>
              </w:rPr>
            </w:rPrChange>
          </w:rPr>
          <w:t>ght</w:t>
        </w:r>
      </w:ins>
      <w:ins w:id="381" w:author="Kris.Wild [2]" w:date="2023-12-17T11:14:00Z">
        <w:r w:rsidR="006E594B" w:rsidRPr="00041E40">
          <w:rPr>
            <w:rFonts w:ascii="Times New Roman" w:hAnsi="Times New Roman" w:cs="Times New Roman"/>
            <w:bCs/>
            <w:color w:val="000000" w:themeColor="text1"/>
            <w:sz w:val="24"/>
            <w:szCs w:val="24"/>
            <w:rPrChange w:id="382" w:author="Kris.Wild [2]" w:date="2023-12-21T11:55:00Z">
              <w:rPr>
                <w:rFonts w:ascii="Times New Roman" w:hAnsi="Times New Roman" w:cs="Times New Roman"/>
                <w:bCs/>
                <w:color w:val="000000"/>
                <w:sz w:val="24"/>
                <w:szCs w:val="24"/>
              </w:rPr>
            </w:rPrChange>
          </w:rPr>
          <w:t xml:space="preserve">s into the </w:t>
        </w:r>
      </w:ins>
      <w:ins w:id="383" w:author="Kris.Wild [2]" w:date="2023-12-17T11:15:00Z">
        <w:r w:rsidR="006E594B" w:rsidRPr="00041E40">
          <w:rPr>
            <w:rFonts w:ascii="Times New Roman" w:hAnsi="Times New Roman" w:cs="Times New Roman"/>
            <w:bCs/>
            <w:color w:val="000000" w:themeColor="text1"/>
            <w:sz w:val="24"/>
            <w:szCs w:val="24"/>
            <w:rPrChange w:id="384" w:author="Kris.Wild [2]" w:date="2023-12-21T11:55:00Z">
              <w:rPr>
                <w:rFonts w:ascii="Times New Roman" w:hAnsi="Times New Roman" w:cs="Times New Roman"/>
                <w:bCs/>
                <w:color w:val="000000"/>
                <w:sz w:val="24"/>
                <w:szCs w:val="24"/>
              </w:rPr>
            </w:rPrChange>
          </w:rPr>
          <w:t>tradeoffs</w:t>
        </w:r>
      </w:ins>
      <w:ins w:id="385" w:author="Kris.Wild [2]" w:date="2023-12-17T11:14:00Z">
        <w:r w:rsidR="006E594B" w:rsidRPr="00041E40">
          <w:rPr>
            <w:rFonts w:ascii="Times New Roman" w:hAnsi="Times New Roman" w:cs="Times New Roman"/>
            <w:bCs/>
            <w:color w:val="000000" w:themeColor="text1"/>
            <w:sz w:val="24"/>
            <w:szCs w:val="24"/>
            <w:rPrChange w:id="386" w:author="Kris.Wild [2]" w:date="2023-12-21T11:55:00Z">
              <w:rPr>
                <w:rFonts w:ascii="Times New Roman" w:hAnsi="Times New Roman" w:cs="Times New Roman"/>
                <w:bCs/>
                <w:color w:val="000000"/>
                <w:sz w:val="24"/>
                <w:szCs w:val="24"/>
              </w:rPr>
            </w:rPrChange>
          </w:rPr>
          <w:t xml:space="preserve"> </w:t>
        </w:r>
      </w:ins>
      <w:ins w:id="387" w:author="Kris.Wild [2]" w:date="2023-12-17T11:16:00Z">
        <w:r w:rsidR="006E594B" w:rsidRPr="00041E40">
          <w:rPr>
            <w:rFonts w:ascii="Times New Roman" w:hAnsi="Times New Roman" w:cs="Times New Roman"/>
            <w:bCs/>
            <w:color w:val="000000" w:themeColor="text1"/>
            <w:sz w:val="24"/>
            <w:szCs w:val="24"/>
            <w:rPrChange w:id="388" w:author="Kris.Wild [2]" w:date="2023-12-21T11:55:00Z">
              <w:rPr>
                <w:rFonts w:ascii="Times New Roman" w:hAnsi="Times New Roman" w:cs="Times New Roman"/>
                <w:bCs/>
                <w:color w:val="000000"/>
                <w:sz w:val="24"/>
                <w:szCs w:val="24"/>
              </w:rPr>
            </w:rPrChange>
          </w:rPr>
          <w:t>th</w:t>
        </w:r>
      </w:ins>
      <w:ins w:id="389" w:author="Kris.Wild [2]" w:date="2023-12-17T11:17:00Z">
        <w:r w:rsidR="00FA705F" w:rsidRPr="00041E40">
          <w:rPr>
            <w:rFonts w:ascii="Times New Roman" w:hAnsi="Times New Roman" w:cs="Times New Roman"/>
            <w:bCs/>
            <w:color w:val="000000" w:themeColor="text1"/>
            <w:sz w:val="24"/>
            <w:szCs w:val="24"/>
            <w:rPrChange w:id="390" w:author="Kris.Wild [2]" w:date="2023-12-21T11:55:00Z">
              <w:rPr>
                <w:rFonts w:ascii="Times New Roman" w:hAnsi="Times New Roman" w:cs="Times New Roman"/>
                <w:bCs/>
                <w:color w:val="000000"/>
                <w:sz w:val="24"/>
                <w:szCs w:val="24"/>
              </w:rPr>
            </w:rPrChange>
          </w:rPr>
          <w:t xml:space="preserve">at drive host </w:t>
        </w:r>
      </w:ins>
      <w:ins w:id="391" w:author="Kris.Wild [2]" w:date="2023-12-17T11:18:00Z">
        <w:r w:rsidR="00FA705F" w:rsidRPr="00041E40">
          <w:rPr>
            <w:rFonts w:ascii="Times New Roman" w:hAnsi="Times New Roman" w:cs="Times New Roman"/>
            <w:bCs/>
            <w:color w:val="000000" w:themeColor="text1"/>
            <w:sz w:val="24"/>
            <w:szCs w:val="24"/>
            <w:rPrChange w:id="392" w:author="Kris.Wild [2]" w:date="2023-12-21T11:55:00Z">
              <w:rPr>
                <w:rFonts w:ascii="Times New Roman" w:hAnsi="Times New Roman" w:cs="Times New Roman"/>
                <w:bCs/>
                <w:color w:val="000000"/>
                <w:sz w:val="24"/>
                <w:szCs w:val="24"/>
              </w:rPr>
            </w:rPrChange>
          </w:rPr>
          <w:t>defenses and parasite strategies</w:t>
        </w:r>
      </w:ins>
      <w:ins w:id="393" w:author="Kris.Wild [2]" w:date="2023-12-17T11:17:00Z">
        <w:r w:rsidR="00FA705F" w:rsidRPr="00041E40">
          <w:rPr>
            <w:rFonts w:ascii="Times New Roman" w:hAnsi="Times New Roman" w:cs="Times New Roman"/>
            <w:bCs/>
            <w:color w:val="000000" w:themeColor="text1"/>
            <w:sz w:val="24"/>
            <w:szCs w:val="24"/>
            <w:rPrChange w:id="394" w:author="Kris.Wild [2]" w:date="2023-12-21T11:55:00Z">
              <w:rPr>
                <w:rFonts w:ascii="Times New Roman" w:hAnsi="Times New Roman" w:cs="Times New Roman"/>
                <w:bCs/>
                <w:color w:val="000000"/>
                <w:sz w:val="24"/>
                <w:szCs w:val="24"/>
              </w:rPr>
            </w:rPrChange>
          </w:rPr>
          <w:t xml:space="preserve">. </w:t>
        </w:r>
      </w:ins>
    </w:p>
    <w:p w14:paraId="579B759D" w14:textId="03744413" w:rsidR="003A3A84" w:rsidRPr="00041E40" w:rsidRDefault="000D5EC1" w:rsidP="00925D28">
      <w:pPr>
        <w:spacing w:line="240" w:lineRule="auto"/>
        <w:ind w:firstLine="720"/>
        <w:contextualSpacing/>
        <w:rPr>
          <w:rFonts w:ascii="Times New Roman" w:hAnsi="Times New Roman" w:cs="Times New Roman"/>
          <w:color w:val="000000" w:themeColor="text1"/>
          <w:sz w:val="24"/>
          <w:szCs w:val="24"/>
          <w:rPrChange w:id="395" w:author="Kris.Wild [2]" w:date="2023-12-21T11:55:00Z">
            <w:rPr>
              <w:rFonts w:ascii="Times New Roman" w:hAnsi="Times New Roman" w:cs="Times New Roman"/>
              <w:sz w:val="24"/>
              <w:szCs w:val="24"/>
            </w:rPr>
          </w:rPrChange>
        </w:rPr>
      </w:pPr>
      <w:r w:rsidRPr="00041E40">
        <w:rPr>
          <w:rFonts w:ascii="Times New Roman" w:hAnsi="Times New Roman" w:cs="Times New Roman"/>
          <w:bCs/>
          <w:color w:val="000000" w:themeColor="text1"/>
          <w:sz w:val="24"/>
          <w:szCs w:val="24"/>
          <w:rPrChange w:id="396" w:author="Kris.Wild [2]" w:date="2023-12-21T11:55:00Z">
            <w:rPr>
              <w:rFonts w:ascii="Times New Roman" w:hAnsi="Times New Roman" w:cs="Times New Roman"/>
              <w:bCs/>
              <w:sz w:val="24"/>
              <w:szCs w:val="24"/>
            </w:rPr>
          </w:rPrChange>
        </w:rPr>
        <w:t>T</w:t>
      </w:r>
      <w:r w:rsidR="00C1345A" w:rsidRPr="00041E40">
        <w:rPr>
          <w:rFonts w:ascii="Times New Roman" w:hAnsi="Times New Roman" w:cs="Times New Roman"/>
          <w:bCs/>
          <w:color w:val="000000" w:themeColor="text1"/>
          <w:sz w:val="24"/>
          <w:szCs w:val="24"/>
          <w:rPrChange w:id="397" w:author="Kris.Wild [2]" w:date="2023-12-21T11:55:00Z">
            <w:rPr>
              <w:rFonts w:ascii="Times New Roman" w:hAnsi="Times New Roman" w:cs="Times New Roman"/>
              <w:bCs/>
              <w:sz w:val="24"/>
              <w:szCs w:val="24"/>
            </w:rPr>
          </w:rPrChange>
        </w:rPr>
        <w:t xml:space="preserve">rade-offs </w:t>
      </w:r>
      <w:r w:rsidRPr="00041E40">
        <w:rPr>
          <w:rFonts w:ascii="Times New Roman" w:hAnsi="Times New Roman" w:cs="Times New Roman"/>
          <w:bCs/>
          <w:color w:val="000000" w:themeColor="text1"/>
          <w:sz w:val="24"/>
          <w:szCs w:val="24"/>
          <w:rPrChange w:id="398" w:author="Kris.Wild [2]" w:date="2023-12-21T11:55:00Z">
            <w:rPr>
              <w:rFonts w:ascii="Times New Roman" w:hAnsi="Times New Roman" w:cs="Times New Roman"/>
              <w:bCs/>
              <w:sz w:val="24"/>
              <w:szCs w:val="24"/>
            </w:rPr>
          </w:rPrChange>
        </w:rPr>
        <w:t xml:space="preserve">between immune function and </w:t>
      </w:r>
      <w:r w:rsidR="00DA70C9" w:rsidRPr="00041E40">
        <w:rPr>
          <w:rFonts w:ascii="Times New Roman" w:hAnsi="Times New Roman" w:cs="Times New Roman"/>
          <w:bCs/>
          <w:color w:val="000000" w:themeColor="text1"/>
          <w:sz w:val="24"/>
          <w:szCs w:val="24"/>
          <w:rPrChange w:id="399" w:author="Kris.Wild [2]" w:date="2023-12-21T11:55:00Z">
            <w:rPr>
              <w:rFonts w:ascii="Times New Roman" w:hAnsi="Times New Roman" w:cs="Times New Roman"/>
              <w:bCs/>
              <w:sz w:val="24"/>
              <w:szCs w:val="24"/>
            </w:rPr>
          </w:rPrChange>
        </w:rPr>
        <w:t>growth/reproduction</w:t>
      </w:r>
      <w:r w:rsidRPr="00041E40">
        <w:rPr>
          <w:rFonts w:ascii="Times New Roman" w:hAnsi="Times New Roman" w:cs="Times New Roman"/>
          <w:bCs/>
          <w:color w:val="000000" w:themeColor="text1"/>
          <w:sz w:val="24"/>
          <w:szCs w:val="24"/>
          <w:rPrChange w:id="400" w:author="Kris.Wild [2]" w:date="2023-12-21T11:55:00Z">
            <w:rPr>
              <w:rFonts w:ascii="Times New Roman" w:hAnsi="Times New Roman" w:cs="Times New Roman"/>
              <w:bCs/>
              <w:sz w:val="24"/>
              <w:szCs w:val="24"/>
            </w:rPr>
          </w:rPrChange>
        </w:rPr>
        <w:t xml:space="preserve"> </w:t>
      </w:r>
      <w:r w:rsidR="00C1345A" w:rsidRPr="00041E40">
        <w:rPr>
          <w:rFonts w:ascii="Times New Roman" w:hAnsi="Times New Roman" w:cs="Times New Roman"/>
          <w:bCs/>
          <w:color w:val="000000" w:themeColor="text1"/>
          <w:sz w:val="24"/>
          <w:szCs w:val="24"/>
          <w:rPrChange w:id="401" w:author="Kris.Wild [2]" w:date="2023-12-21T11:55:00Z">
            <w:rPr>
              <w:rFonts w:ascii="Times New Roman" w:hAnsi="Times New Roman" w:cs="Times New Roman"/>
              <w:bCs/>
              <w:sz w:val="24"/>
              <w:szCs w:val="24"/>
            </w:rPr>
          </w:rPrChange>
        </w:rPr>
        <w:t>are central to the Immunocompetence-Handicap Hypothesis (ICHH), which postulates that the expression of sexually selected traits, driven by hormones, can negatively impact</w:t>
      </w:r>
      <w:ins w:id="402" w:author="Kris.Wild [2]" w:date="2023-12-17T11:11:00Z">
        <w:r w:rsidR="006E594B" w:rsidRPr="00041E40">
          <w:rPr>
            <w:rFonts w:ascii="Times New Roman" w:hAnsi="Times New Roman" w:cs="Times New Roman"/>
            <w:bCs/>
            <w:color w:val="000000" w:themeColor="text1"/>
            <w:sz w:val="24"/>
            <w:szCs w:val="24"/>
            <w:rPrChange w:id="403" w:author="Kris.Wild [2]" w:date="2023-12-21T11:55:00Z">
              <w:rPr>
                <w:rFonts w:ascii="Times New Roman" w:hAnsi="Times New Roman" w:cs="Times New Roman"/>
                <w:bCs/>
                <w:sz w:val="24"/>
                <w:szCs w:val="24"/>
              </w:rPr>
            </w:rPrChange>
          </w:rPr>
          <w:t xml:space="preserve"> the host</w:t>
        </w:r>
      </w:ins>
      <w:ins w:id="404" w:author="C.M. Gienger" w:date="2023-12-20T14:41:00Z">
        <w:r w:rsidR="004A287E" w:rsidRPr="00041E40">
          <w:rPr>
            <w:rFonts w:ascii="Times New Roman" w:hAnsi="Times New Roman" w:cs="Times New Roman"/>
            <w:bCs/>
            <w:color w:val="000000" w:themeColor="text1"/>
            <w:sz w:val="24"/>
            <w:szCs w:val="24"/>
            <w:rPrChange w:id="405" w:author="Kris.Wild [2]" w:date="2023-12-21T11:55:00Z">
              <w:rPr>
                <w:rFonts w:ascii="Times New Roman" w:hAnsi="Times New Roman" w:cs="Times New Roman"/>
                <w:bCs/>
                <w:sz w:val="24"/>
                <w:szCs w:val="24"/>
              </w:rPr>
            </w:rPrChange>
          </w:rPr>
          <w:t>’</w:t>
        </w:r>
      </w:ins>
      <w:ins w:id="406" w:author="Kris.Wild [2]" w:date="2023-12-17T11:11:00Z">
        <w:r w:rsidR="006E594B" w:rsidRPr="00041E40">
          <w:rPr>
            <w:rFonts w:ascii="Times New Roman" w:hAnsi="Times New Roman" w:cs="Times New Roman"/>
            <w:bCs/>
            <w:color w:val="000000" w:themeColor="text1"/>
            <w:sz w:val="24"/>
            <w:szCs w:val="24"/>
            <w:rPrChange w:id="407" w:author="Kris.Wild [2]" w:date="2023-12-21T11:55:00Z">
              <w:rPr>
                <w:rFonts w:ascii="Times New Roman" w:hAnsi="Times New Roman" w:cs="Times New Roman"/>
                <w:bCs/>
                <w:sz w:val="24"/>
                <w:szCs w:val="24"/>
              </w:rPr>
            </w:rPrChange>
          </w:rPr>
          <w:t xml:space="preserve">s </w:t>
        </w:r>
      </w:ins>
      <w:del w:id="408" w:author="Kris.Wild [2]" w:date="2023-12-17T11:11:00Z">
        <w:r w:rsidR="00C1345A" w:rsidRPr="00041E40" w:rsidDel="006E594B">
          <w:rPr>
            <w:rFonts w:ascii="Times New Roman" w:hAnsi="Times New Roman" w:cs="Times New Roman"/>
            <w:bCs/>
            <w:color w:val="000000" w:themeColor="text1"/>
            <w:sz w:val="24"/>
            <w:szCs w:val="24"/>
            <w:rPrChange w:id="409" w:author="Kris.Wild [2]" w:date="2023-12-21T11:55:00Z">
              <w:rPr>
                <w:rFonts w:ascii="Times New Roman" w:hAnsi="Times New Roman" w:cs="Times New Roman"/>
                <w:bCs/>
                <w:sz w:val="24"/>
                <w:szCs w:val="24"/>
              </w:rPr>
            </w:rPrChange>
          </w:rPr>
          <w:delText xml:space="preserve"> an organism</w:delText>
        </w:r>
        <w:r w:rsidR="00B11B18" w:rsidRPr="00041E40" w:rsidDel="006E594B">
          <w:rPr>
            <w:rFonts w:ascii="Times New Roman" w:hAnsi="Times New Roman" w:cs="Times New Roman"/>
            <w:bCs/>
            <w:color w:val="000000" w:themeColor="text1"/>
            <w:sz w:val="24"/>
            <w:szCs w:val="24"/>
            <w:rPrChange w:id="410" w:author="Kris.Wild [2]" w:date="2023-12-21T11:55:00Z">
              <w:rPr>
                <w:rFonts w:ascii="Times New Roman" w:hAnsi="Times New Roman" w:cs="Times New Roman"/>
                <w:bCs/>
                <w:sz w:val="24"/>
                <w:szCs w:val="24"/>
              </w:rPr>
            </w:rPrChange>
          </w:rPr>
          <w:delText>’</w:delText>
        </w:r>
        <w:r w:rsidR="00C1345A" w:rsidRPr="00041E40" w:rsidDel="006E594B">
          <w:rPr>
            <w:rFonts w:ascii="Times New Roman" w:hAnsi="Times New Roman" w:cs="Times New Roman"/>
            <w:bCs/>
            <w:color w:val="000000" w:themeColor="text1"/>
            <w:sz w:val="24"/>
            <w:szCs w:val="24"/>
            <w:rPrChange w:id="411" w:author="Kris.Wild [2]" w:date="2023-12-21T11:55:00Z">
              <w:rPr>
                <w:rFonts w:ascii="Times New Roman" w:hAnsi="Times New Roman" w:cs="Times New Roman"/>
                <w:bCs/>
                <w:sz w:val="24"/>
                <w:szCs w:val="24"/>
              </w:rPr>
            </w:rPrChange>
          </w:rPr>
          <w:delText xml:space="preserve">s </w:delText>
        </w:r>
      </w:del>
      <w:r w:rsidR="00C1345A" w:rsidRPr="00041E40">
        <w:rPr>
          <w:rFonts w:ascii="Times New Roman" w:hAnsi="Times New Roman" w:cs="Times New Roman"/>
          <w:bCs/>
          <w:color w:val="000000" w:themeColor="text1"/>
          <w:sz w:val="24"/>
          <w:szCs w:val="24"/>
          <w:rPrChange w:id="412" w:author="Kris.Wild [2]" w:date="2023-12-21T11:55:00Z">
            <w:rPr>
              <w:rFonts w:ascii="Times New Roman" w:hAnsi="Times New Roman" w:cs="Times New Roman"/>
              <w:bCs/>
              <w:sz w:val="24"/>
              <w:szCs w:val="24"/>
            </w:rPr>
          </w:rPrChange>
        </w:rPr>
        <w:t>immune function, thereby increasing vulnerability to parasit</w:t>
      </w:r>
      <w:r w:rsidR="004D2EA5" w:rsidRPr="00041E40">
        <w:rPr>
          <w:rFonts w:ascii="Times New Roman" w:hAnsi="Times New Roman" w:cs="Times New Roman"/>
          <w:bCs/>
          <w:color w:val="000000" w:themeColor="text1"/>
          <w:sz w:val="24"/>
          <w:szCs w:val="24"/>
          <w:rPrChange w:id="413" w:author="Kris.Wild [2]" w:date="2023-12-21T11:55:00Z">
            <w:rPr>
              <w:rFonts w:ascii="Times New Roman" w:hAnsi="Times New Roman" w:cs="Times New Roman"/>
              <w:bCs/>
              <w:sz w:val="24"/>
              <w:szCs w:val="24"/>
            </w:rPr>
          </w:rPrChange>
        </w:rPr>
        <w:t>ism</w:t>
      </w:r>
      <w:ins w:id="414" w:author="Kris.Wild" w:date="2023-12-15T10:18:00Z">
        <w:r w:rsidR="00255305" w:rsidRPr="00041E40">
          <w:rPr>
            <w:rFonts w:ascii="Times New Roman" w:hAnsi="Times New Roman" w:cs="Times New Roman"/>
            <w:bCs/>
            <w:color w:val="000000" w:themeColor="text1"/>
            <w:sz w:val="24"/>
            <w:szCs w:val="24"/>
            <w:rPrChange w:id="415" w:author="Kris.Wild [2]" w:date="2023-12-21T11:55:00Z">
              <w:rPr>
                <w:rFonts w:ascii="Times New Roman" w:hAnsi="Times New Roman" w:cs="Times New Roman"/>
                <w:bCs/>
                <w:sz w:val="24"/>
                <w:szCs w:val="24"/>
              </w:rPr>
            </w:rPrChange>
          </w:rPr>
          <w:t xml:space="preserve"> </w:t>
        </w:r>
      </w:ins>
      <w:sdt>
        <w:sdtPr>
          <w:rPr>
            <w:rFonts w:ascii="Times New Roman" w:hAnsi="Times New Roman" w:cs="Times New Roman"/>
            <w:bCs/>
            <w:color w:val="000000" w:themeColor="text1"/>
            <w:sz w:val="24"/>
            <w:szCs w:val="24"/>
            <w:vertAlign w:val="superscript"/>
            <w:rPrChange w:id="416" w:author="Kris.Wild [2]" w:date="2023-12-21T11:55:00Z">
              <w:rPr>
                <w:rFonts w:ascii="Times New Roman" w:hAnsi="Times New Roman" w:cs="Times New Roman"/>
                <w:bCs/>
                <w:color w:val="000000"/>
                <w:sz w:val="24"/>
                <w:szCs w:val="24"/>
                <w:vertAlign w:val="superscript"/>
              </w:rPr>
            </w:rPrChange>
          </w:rPr>
          <w:tag w:val="MENDELEY_CITATION_v3_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"/>
          <w:id w:val="-916012662"/>
          <w:placeholder>
            <w:docPart w:val="DefaultPlaceholder_-1854013440"/>
          </w:placeholder>
        </w:sdtPr>
        <w:sdtContent>
          <w:ins w:id="417" w:author="Kris.Wild" w:date="2023-12-21T11:29:00Z">
            <w:r w:rsidR="00190E48" w:rsidRPr="00041E40">
              <w:rPr>
                <w:rFonts w:ascii="Times New Roman" w:eastAsia="Times New Roman" w:hAnsi="Times New Roman" w:cs="Times New Roman"/>
                <w:color w:val="000000" w:themeColor="text1"/>
                <w:sz w:val="24"/>
                <w:szCs w:val="24"/>
                <w:rPrChange w:id="418" w:author="Kris.Wild [2]" w:date="2023-12-21T11:55:00Z">
                  <w:rPr>
                    <w:rFonts w:eastAsia="Times New Roman"/>
                  </w:rPr>
                </w:rPrChange>
              </w:rPr>
              <w:t xml:space="preserve">(Hamilton &amp; </w:t>
            </w:r>
            <w:proofErr w:type="spellStart"/>
            <w:r w:rsidR="00190E48" w:rsidRPr="00041E40">
              <w:rPr>
                <w:rFonts w:ascii="Times New Roman" w:eastAsia="Times New Roman" w:hAnsi="Times New Roman" w:cs="Times New Roman"/>
                <w:color w:val="000000" w:themeColor="text1"/>
                <w:sz w:val="24"/>
                <w:szCs w:val="24"/>
                <w:rPrChange w:id="419" w:author="Kris.Wild [2]" w:date="2023-12-21T11:55:00Z">
                  <w:rPr>
                    <w:rFonts w:eastAsia="Times New Roman"/>
                  </w:rPr>
                </w:rPrChange>
              </w:rPr>
              <w:t>Zuk</w:t>
            </w:r>
            <w:proofErr w:type="spellEnd"/>
            <w:del w:id="420" w:author="Kris.Wild [2]" w:date="2023-12-21T12:19:00Z">
              <w:r w:rsidR="00190E48" w:rsidRPr="00041E40" w:rsidDel="00F879DD">
                <w:rPr>
                  <w:rFonts w:ascii="Times New Roman" w:eastAsia="Times New Roman" w:hAnsi="Times New Roman" w:cs="Times New Roman"/>
                  <w:color w:val="000000" w:themeColor="text1"/>
                  <w:sz w:val="24"/>
                  <w:szCs w:val="24"/>
                  <w:rPrChange w:id="421" w:author="Kris.Wild [2]" w:date="2023-12-21T11:55:00Z">
                    <w:rPr>
                      <w:rFonts w:eastAsia="Times New Roman"/>
                    </w:rPr>
                  </w:rPrChange>
                </w:rPr>
                <w:delText xml:space="preserve"> M</w:delText>
              </w:r>
            </w:del>
            <w:r w:rsidR="00190E48" w:rsidRPr="00041E40">
              <w:rPr>
                <w:rFonts w:ascii="Times New Roman" w:eastAsia="Times New Roman" w:hAnsi="Times New Roman" w:cs="Times New Roman"/>
                <w:color w:val="000000" w:themeColor="text1"/>
                <w:sz w:val="24"/>
                <w:szCs w:val="24"/>
                <w:rPrChange w:id="422" w:author="Kris.Wild [2]" w:date="2023-12-21T11:55:00Z">
                  <w:rPr>
                    <w:rFonts w:eastAsia="Times New Roman"/>
                  </w:rPr>
                </w:rPrChange>
              </w:rPr>
              <w:t xml:space="preserve">, 1982; </w:t>
            </w:r>
            <w:proofErr w:type="spellStart"/>
            <w:r w:rsidR="00190E48" w:rsidRPr="00041E40">
              <w:rPr>
                <w:rFonts w:ascii="Times New Roman" w:eastAsia="Times New Roman" w:hAnsi="Times New Roman" w:cs="Times New Roman"/>
                <w:color w:val="000000" w:themeColor="text1"/>
                <w:sz w:val="24"/>
                <w:szCs w:val="24"/>
                <w:rPrChange w:id="423" w:author="Kris.Wild [2]" w:date="2023-12-21T11:55:00Z">
                  <w:rPr>
                    <w:rFonts w:eastAsia="Times New Roman"/>
                  </w:rPr>
                </w:rPrChange>
              </w:rPr>
              <w:t>Folstad</w:t>
            </w:r>
            <w:proofErr w:type="spellEnd"/>
            <w:r w:rsidR="00190E48" w:rsidRPr="00041E40">
              <w:rPr>
                <w:rFonts w:ascii="Times New Roman" w:eastAsia="Times New Roman" w:hAnsi="Times New Roman" w:cs="Times New Roman"/>
                <w:color w:val="000000" w:themeColor="text1"/>
                <w:sz w:val="24"/>
                <w:szCs w:val="24"/>
                <w:rPrChange w:id="424" w:author="Kris.Wild [2]" w:date="2023-12-21T11:55:00Z">
                  <w:rPr>
                    <w:rFonts w:eastAsia="Times New Roman"/>
                  </w:rPr>
                </w:rPrChange>
              </w:rPr>
              <w:t xml:space="preserve"> &amp; Karter, 1992)</w:t>
            </w:r>
          </w:ins>
          <w:ins w:id="425" w:author="Kris.Wild [2]" w:date="2023-12-17T11:45:00Z">
            <w:del w:id="426" w:author="Kris.Wild" w:date="2023-12-21T11:04:00Z">
              <w:r w:rsidR="00605ABD" w:rsidRPr="00041E40" w:rsidDel="00C578AE">
                <w:rPr>
                  <w:rFonts w:ascii="Times New Roman" w:eastAsia="Times New Roman" w:hAnsi="Times New Roman" w:cs="Times New Roman"/>
                  <w:color w:val="000000" w:themeColor="text1"/>
                  <w:sz w:val="24"/>
                  <w:szCs w:val="24"/>
                  <w:rPrChange w:id="427" w:author="Kris.Wild [2]" w:date="2023-12-21T11:55:00Z">
                    <w:rPr>
                      <w:rFonts w:eastAsia="Times New Roman"/>
                    </w:rPr>
                  </w:rPrChange>
                </w:rPr>
                <w:delText>(Hamilton &amp; Zuk M, 1982; Folstad &amp; Karter, 1992)</w:delText>
              </w:r>
            </w:del>
          </w:ins>
          <w:del w:id="428" w:author="Kris.Wild" w:date="2023-12-21T11:04:00Z">
            <w:r w:rsidR="00817A4C" w:rsidRPr="00041E40" w:rsidDel="00C578AE">
              <w:rPr>
                <w:rFonts w:ascii="Times New Roman" w:eastAsia="Times New Roman" w:hAnsi="Times New Roman" w:cs="Times New Roman"/>
                <w:color w:val="000000" w:themeColor="text1"/>
                <w:sz w:val="24"/>
                <w:szCs w:val="24"/>
                <w:rPrChange w:id="429" w:author="Kris.Wild [2]" w:date="2023-12-21T11:55:00Z">
                  <w:rPr>
                    <w:rFonts w:ascii="Times New Roman" w:eastAsia="Times New Roman" w:hAnsi="Times New Roman" w:cs="Times New Roman"/>
                    <w:sz w:val="24"/>
                    <w:szCs w:val="24"/>
                  </w:rPr>
                </w:rPrChange>
              </w:rPr>
              <w:delText>(Hamilton &amp; Zuk M, 1982; Folstad &amp; Karter, 1992)</w:delText>
            </w:r>
          </w:del>
        </w:sdtContent>
      </w:sdt>
      <w:r w:rsidR="00C1345A" w:rsidRPr="00041E40">
        <w:rPr>
          <w:rFonts w:ascii="Times New Roman" w:hAnsi="Times New Roman" w:cs="Times New Roman"/>
          <w:bCs/>
          <w:color w:val="000000" w:themeColor="text1"/>
          <w:sz w:val="24"/>
          <w:szCs w:val="24"/>
          <w:rPrChange w:id="430" w:author="Kris.Wild [2]" w:date="2023-12-21T11:55:00Z">
            <w:rPr>
              <w:rFonts w:ascii="Times New Roman" w:hAnsi="Times New Roman" w:cs="Times New Roman"/>
              <w:bCs/>
              <w:sz w:val="24"/>
              <w:szCs w:val="24"/>
            </w:rPr>
          </w:rPrChange>
        </w:rPr>
        <w:t xml:space="preserve">. </w:t>
      </w:r>
      <w:del w:id="431" w:author="Kris.Wild" w:date="2023-12-21T11:29:00Z">
        <w:r w:rsidR="00203876" w:rsidRPr="00041E40" w:rsidDel="00190E48">
          <w:rPr>
            <w:rFonts w:ascii="Times New Roman" w:hAnsi="Times New Roman" w:cs="Times New Roman"/>
            <w:bCs/>
            <w:color w:val="000000" w:themeColor="text1"/>
            <w:sz w:val="24"/>
            <w:szCs w:val="24"/>
            <w:rPrChange w:id="432" w:author="Kris.Wild [2]" w:date="2023-12-21T11:55:00Z">
              <w:rPr>
                <w:rFonts w:ascii="Times New Roman" w:hAnsi="Times New Roman" w:cs="Times New Roman"/>
                <w:bCs/>
                <w:sz w:val="24"/>
                <w:szCs w:val="24"/>
              </w:rPr>
            </w:rPrChange>
          </w:rPr>
          <w:delText>In</w:delText>
        </w:r>
        <w:r w:rsidR="0061422C" w:rsidRPr="00041E40" w:rsidDel="00190E48">
          <w:rPr>
            <w:rFonts w:ascii="Times New Roman" w:hAnsi="Times New Roman" w:cs="Times New Roman"/>
            <w:bCs/>
            <w:color w:val="000000" w:themeColor="text1"/>
            <w:sz w:val="24"/>
            <w:szCs w:val="24"/>
            <w:rPrChange w:id="433" w:author="Kris.Wild [2]" w:date="2023-12-21T11:55:00Z">
              <w:rPr>
                <w:rFonts w:ascii="Times New Roman" w:hAnsi="Times New Roman" w:cs="Times New Roman"/>
                <w:bCs/>
                <w:sz w:val="24"/>
                <w:szCs w:val="24"/>
              </w:rPr>
            </w:rPrChange>
          </w:rPr>
          <w:delText xml:space="preserve"> reptilian hosts, </w:delText>
        </w:r>
      </w:del>
      <w:del w:id="434" w:author="Kris.Wild" w:date="2023-12-16T13:12:00Z">
        <w:r w:rsidR="0061422C" w:rsidRPr="00041E40" w:rsidDel="00C70544">
          <w:rPr>
            <w:rFonts w:ascii="Times New Roman" w:hAnsi="Times New Roman" w:cs="Times New Roman"/>
            <w:color w:val="000000" w:themeColor="text1"/>
            <w:sz w:val="24"/>
            <w:szCs w:val="24"/>
            <w:rPrChange w:id="435" w:author="Kris.Wild [2]" w:date="2023-12-21T11:55:00Z">
              <w:rPr>
                <w:rFonts w:ascii="Times New Roman" w:hAnsi="Times New Roman" w:cs="Times New Roman"/>
                <w:sz w:val="24"/>
                <w:szCs w:val="24"/>
              </w:rPr>
            </w:rPrChange>
          </w:rPr>
          <w:delText>m</w:delText>
        </w:r>
        <w:r w:rsidR="009F6236" w:rsidRPr="00041E40" w:rsidDel="00C70544">
          <w:rPr>
            <w:rFonts w:ascii="Times New Roman" w:hAnsi="Times New Roman" w:cs="Times New Roman"/>
            <w:color w:val="000000" w:themeColor="text1"/>
            <w:sz w:val="24"/>
            <w:szCs w:val="24"/>
            <w:rPrChange w:id="436" w:author="Kris.Wild [2]" w:date="2023-12-21T11:55:00Z">
              <w:rPr>
                <w:rFonts w:ascii="Times New Roman" w:hAnsi="Times New Roman" w:cs="Times New Roman"/>
                <w:sz w:val="24"/>
                <w:szCs w:val="24"/>
              </w:rPr>
            </w:rPrChange>
          </w:rPr>
          <w:delText xml:space="preserve">eta-analytic </w:delText>
        </w:r>
        <w:r w:rsidR="002472C7" w:rsidRPr="00041E40" w:rsidDel="00C70544">
          <w:rPr>
            <w:rFonts w:ascii="Times New Roman" w:hAnsi="Times New Roman" w:cs="Times New Roman"/>
            <w:color w:val="000000" w:themeColor="text1"/>
            <w:sz w:val="24"/>
            <w:szCs w:val="24"/>
            <w:rPrChange w:id="437" w:author="Kris.Wild [2]" w:date="2023-12-21T11:55:00Z">
              <w:rPr>
                <w:rFonts w:ascii="Times New Roman" w:hAnsi="Times New Roman" w:cs="Times New Roman"/>
                <w:sz w:val="24"/>
                <w:szCs w:val="24"/>
              </w:rPr>
            </w:rPrChange>
          </w:rPr>
          <w:delText xml:space="preserve">studies </w:delText>
        </w:r>
        <w:r w:rsidR="00636AFD" w:rsidRPr="00041E40" w:rsidDel="00C70544">
          <w:rPr>
            <w:rFonts w:ascii="Times New Roman" w:hAnsi="Times New Roman" w:cs="Times New Roman"/>
            <w:color w:val="000000" w:themeColor="text1"/>
            <w:sz w:val="24"/>
            <w:szCs w:val="24"/>
            <w:rPrChange w:id="438" w:author="Kris.Wild [2]" w:date="2023-12-21T11:55:00Z">
              <w:rPr>
                <w:rFonts w:ascii="Times New Roman" w:hAnsi="Times New Roman" w:cs="Times New Roman"/>
                <w:sz w:val="24"/>
                <w:szCs w:val="24"/>
              </w:rPr>
            </w:rPrChange>
          </w:rPr>
          <w:delText xml:space="preserve">and </w:delText>
        </w:r>
      </w:del>
      <w:del w:id="439" w:author="Kris.Wild" w:date="2023-12-21T11:29:00Z">
        <w:r w:rsidR="00636AFD" w:rsidRPr="00041E40" w:rsidDel="00190E48">
          <w:rPr>
            <w:rFonts w:ascii="Times New Roman" w:hAnsi="Times New Roman" w:cs="Times New Roman"/>
            <w:color w:val="000000" w:themeColor="text1"/>
            <w:sz w:val="24"/>
            <w:szCs w:val="24"/>
            <w:rPrChange w:id="440" w:author="Kris.Wild [2]" w:date="2023-12-21T11:55:00Z">
              <w:rPr>
                <w:rFonts w:ascii="Times New Roman" w:hAnsi="Times New Roman" w:cs="Times New Roman"/>
                <w:sz w:val="24"/>
                <w:szCs w:val="24"/>
              </w:rPr>
            </w:rPrChange>
          </w:rPr>
          <w:delText>experimental manipulations have</w:delText>
        </w:r>
        <w:r w:rsidR="009F6236" w:rsidRPr="00041E40" w:rsidDel="00190E48">
          <w:rPr>
            <w:rFonts w:ascii="Times New Roman" w:hAnsi="Times New Roman" w:cs="Times New Roman"/>
            <w:color w:val="000000" w:themeColor="text1"/>
            <w:sz w:val="24"/>
            <w:szCs w:val="24"/>
            <w:rPrChange w:id="441" w:author="Kris.Wild [2]" w:date="2023-12-21T11:55:00Z">
              <w:rPr>
                <w:rFonts w:ascii="Times New Roman" w:hAnsi="Times New Roman" w:cs="Times New Roman"/>
                <w:sz w:val="24"/>
                <w:szCs w:val="24"/>
              </w:rPr>
            </w:rPrChange>
          </w:rPr>
          <w:delText xml:space="preserve"> </w:delText>
        </w:r>
        <w:r w:rsidR="00904674" w:rsidRPr="00041E40" w:rsidDel="00190E48">
          <w:rPr>
            <w:rFonts w:ascii="Times New Roman" w:hAnsi="Times New Roman" w:cs="Times New Roman"/>
            <w:color w:val="000000" w:themeColor="text1"/>
            <w:sz w:val="24"/>
            <w:szCs w:val="24"/>
            <w:rPrChange w:id="442" w:author="Kris.Wild [2]" w:date="2023-12-21T11:55:00Z">
              <w:rPr>
                <w:rFonts w:ascii="Times New Roman" w:hAnsi="Times New Roman" w:cs="Times New Roman"/>
                <w:sz w:val="24"/>
                <w:szCs w:val="24"/>
              </w:rPr>
            </w:rPrChange>
          </w:rPr>
          <w:delText>supported</w:delText>
        </w:r>
        <w:r w:rsidR="008104A9" w:rsidRPr="00041E40" w:rsidDel="00190E48">
          <w:rPr>
            <w:rFonts w:ascii="Times New Roman" w:hAnsi="Times New Roman" w:cs="Times New Roman"/>
            <w:color w:val="000000" w:themeColor="text1"/>
            <w:sz w:val="24"/>
            <w:szCs w:val="24"/>
            <w:rPrChange w:id="443" w:author="Kris.Wild [2]" w:date="2023-12-21T11:55:00Z">
              <w:rPr>
                <w:rFonts w:ascii="Times New Roman" w:hAnsi="Times New Roman" w:cs="Times New Roman"/>
                <w:sz w:val="24"/>
                <w:szCs w:val="24"/>
              </w:rPr>
            </w:rPrChange>
          </w:rPr>
          <w:delText xml:space="preserve"> </w:delText>
        </w:r>
      </w:del>
      <w:ins w:id="444" w:author="Kris.Wild [2]" w:date="2023-12-17T11:18:00Z">
        <w:del w:id="445" w:author="Kris.Wild" w:date="2023-12-21T11:29:00Z">
          <w:r w:rsidR="00FA705F" w:rsidRPr="00041E40" w:rsidDel="00190E48">
            <w:rPr>
              <w:rFonts w:ascii="Times New Roman" w:hAnsi="Times New Roman" w:cs="Times New Roman"/>
              <w:color w:val="000000" w:themeColor="text1"/>
              <w:sz w:val="24"/>
              <w:szCs w:val="24"/>
              <w:rPrChange w:id="446" w:author="Kris.Wild [2]" w:date="2023-12-21T11:55:00Z">
                <w:rPr>
                  <w:rFonts w:ascii="Times New Roman" w:hAnsi="Times New Roman" w:cs="Times New Roman"/>
                  <w:sz w:val="24"/>
                  <w:szCs w:val="24"/>
                </w:rPr>
              </w:rPrChange>
            </w:rPr>
            <w:delText>s</w:delText>
          </w:r>
        </w:del>
      </w:ins>
      <w:ins w:id="447" w:author="Kris.Wild [2]" w:date="2023-12-17T11:19:00Z">
        <w:del w:id="448" w:author="Kris.Wild" w:date="2023-12-21T11:29:00Z">
          <w:r w:rsidR="00FA705F" w:rsidRPr="00041E40" w:rsidDel="00190E48">
            <w:rPr>
              <w:rFonts w:ascii="Times New Roman" w:hAnsi="Times New Roman" w:cs="Times New Roman"/>
              <w:color w:val="000000" w:themeColor="text1"/>
              <w:sz w:val="24"/>
              <w:szCs w:val="24"/>
              <w:rPrChange w:id="449" w:author="Kris.Wild [2]" w:date="2023-12-21T11:55:00Z">
                <w:rPr>
                  <w:rFonts w:ascii="Times New Roman" w:hAnsi="Times New Roman" w:cs="Times New Roman"/>
                  <w:sz w:val="24"/>
                  <w:szCs w:val="24"/>
                </w:rPr>
              </w:rPrChange>
            </w:rPr>
            <w:delText>hown support for</w:delText>
          </w:r>
        </w:del>
      </w:ins>
      <w:ins w:id="450" w:author="Kris.Wild [2]" w:date="2023-12-17T11:18:00Z">
        <w:del w:id="451" w:author="Kris.Wild" w:date="2023-12-21T11:29:00Z">
          <w:r w:rsidR="00FA705F" w:rsidRPr="00041E40" w:rsidDel="00190E48">
            <w:rPr>
              <w:rFonts w:ascii="Times New Roman" w:hAnsi="Times New Roman" w:cs="Times New Roman"/>
              <w:color w:val="000000" w:themeColor="text1"/>
              <w:sz w:val="24"/>
              <w:szCs w:val="24"/>
              <w:rPrChange w:id="452" w:author="Kris.Wild [2]" w:date="2023-12-21T11:55:00Z">
                <w:rPr>
                  <w:rFonts w:ascii="Times New Roman" w:hAnsi="Times New Roman" w:cs="Times New Roman"/>
                  <w:sz w:val="24"/>
                  <w:szCs w:val="24"/>
                </w:rPr>
              </w:rPrChange>
            </w:rPr>
            <w:delText xml:space="preserve"> </w:delText>
          </w:r>
        </w:del>
      </w:ins>
      <w:del w:id="453" w:author="Kris.Wild" w:date="2023-12-21T11:29:00Z">
        <w:r w:rsidR="008104A9" w:rsidRPr="00041E40" w:rsidDel="00190E48">
          <w:rPr>
            <w:rFonts w:ascii="Times New Roman" w:hAnsi="Times New Roman" w:cs="Times New Roman"/>
            <w:color w:val="000000" w:themeColor="text1"/>
            <w:sz w:val="24"/>
            <w:szCs w:val="24"/>
            <w:rPrChange w:id="454" w:author="Kris.Wild [2]" w:date="2023-12-21T11:55:00Z">
              <w:rPr>
                <w:rFonts w:ascii="Times New Roman" w:hAnsi="Times New Roman" w:cs="Times New Roman"/>
                <w:sz w:val="24"/>
                <w:szCs w:val="24"/>
              </w:rPr>
            </w:rPrChange>
          </w:rPr>
          <w:delText>the</w:delText>
        </w:r>
        <w:r w:rsidR="00636AFD" w:rsidRPr="00041E40" w:rsidDel="00190E48">
          <w:rPr>
            <w:rFonts w:ascii="Times New Roman" w:hAnsi="Times New Roman" w:cs="Times New Roman"/>
            <w:color w:val="000000" w:themeColor="text1"/>
            <w:sz w:val="24"/>
            <w:szCs w:val="24"/>
            <w:rPrChange w:id="455" w:author="Kris.Wild [2]" w:date="2023-12-21T11:55:00Z">
              <w:rPr>
                <w:rFonts w:ascii="Times New Roman" w:hAnsi="Times New Roman" w:cs="Times New Roman"/>
                <w:sz w:val="24"/>
                <w:szCs w:val="24"/>
              </w:rPr>
            </w:rPrChange>
          </w:rPr>
          <w:delText xml:space="preserve"> ICHH, </w:delText>
        </w:r>
        <w:r w:rsidR="00636AFD" w:rsidRPr="00041E40" w:rsidDel="00190E48">
          <w:rPr>
            <w:rFonts w:ascii="Times New Roman" w:hAnsi="Times New Roman" w:cs="Times New Roman"/>
            <w:color w:val="000000" w:themeColor="text1"/>
            <w:sz w:val="24"/>
            <w:szCs w:val="24"/>
            <w:lang w:val="en-AU"/>
            <w:rPrChange w:id="456" w:author="Kris.Wild [2]" w:date="2023-12-21T11:55:00Z">
              <w:rPr>
                <w:rFonts w:ascii="Times New Roman" w:hAnsi="Times New Roman" w:cs="Times New Roman"/>
                <w:sz w:val="24"/>
                <w:szCs w:val="24"/>
                <w:lang w:val="en-AU"/>
              </w:rPr>
            </w:rPrChange>
          </w:rPr>
          <w:delText>where</w:delText>
        </w:r>
        <w:r w:rsidR="009F6236" w:rsidRPr="00041E40" w:rsidDel="00190E48">
          <w:rPr>
            <w:rFonts w:ascii="Times New Roman" w:hAnsi="Times New Roman" w:cs="Times New Roman"/>
            <w:color w:val="000000" w:themeColor="text1"/>
            <w:sz w:val="24"/>
            <w:szCs w:val="24"/>
            <w:lang w:val="en-AU"/>
            <w:rPrChange w:id="457" w:author="Kris.Wild [2]" w:date="2023-12-21T11:55:00Z">
              <w:rPr>
                <w:rFonts w:ascii="Times New Roman" w:hAnsi="Times New Roman" w:cs="Times New Roman"/>
                <w:sz w:val="24"/>
                <w:szCs w:val="24"/>
                <w:lang w:val="en-AU"/>
              </w:rPr>
            </w:rPrChange>
          </w:rPr>
          <w:delText xml:space="preserve"> testosterone reduces immunocompetence and increases </w:delText>
        </w:r>
        <w:r w:rsidR="003D04E2" w:rsidRPr="00041E40" w:rsidDel="00190E48">
          <w:rPr>
            <w:rFonts w:ascii="Times New Roman" w:hAnsi="Times New Roman" w:cs="Times New Roman"/>
            <w:color w:val="000000" w:themeColor="text1"/>
            <w:sz w:val="24"/>
            <w:szCs w:val="24"/>
            <w:lang w:val="en-AU"/>
            <w:rPrChange w:id="458" w:author="Kris.Wild [2]" w:date="2023-12-21T11:55:00Z">
              <w:rPr>
                <w:rFonts w:ascii="Times New Roman" w:hAnsi="Times New Roman" w:cs="Times New Roman"/>
                <w:sz w:val="24"/>
                <w:szCs w:val="24"/>
                <w:lang w:val="en-AU"/>
              </w:rPr>
            </w:rPrChange>
          </w:rPr>
          <w:delText xml:space="preserve">the </w:delText>
        </w:r>
        <w:r w:rsidR="0071467F" w:rsidRPr="00041E40" w:rsidDel="00190E48">
          <w:rPr>
            <w:rFonts w:ascii="Times New Roman" w:hAnsi="Times New Roman" w:cs="Times New Roman"/>
            <w:color w:val="000000" w:themeColor="text1"/>
            <w:sz w:val="24"/>
            <w:szCs w:val="24"/>
            <w:lang w:val="en-AU"/>
            <w:rPrChange w:id="459" w:author="Kris.Wild [2]" w:date="2023-12-21T11:55:00Z">
              <w:rPr>
                <w:rFonts w:ascii="Times New Roman" w:hAnsi="Times New Roman" w:cs="Times New Roman"/>
                <w:sz w:val="24"/>
                <w:szCs w:val="24"/>
                <w:lang w:val="en-AU"/>
              </w:rPr>
            </w:rPrChange>
          </w:rPr>
          <w:delText xml:space="preserve">incidence </w:delText>
        </w:r>
        <w:r w:rsidR="00EA71FF" w:rsidRPr="00041E40" w:rsidDel="00190E48">
          <w:rPr>
            <w:rFonts w:ascii="Times New Roman" w:hAnsi="Times New Roman" w:cs="Times New Roman"/>
            <w:color w:val="000000" w:themeColor="text1"/>
            <w:sz w:val="24"/>
            <w:szCs w:val="24"/>
            <w:lang w:val="en-AU"/>
            <w:rPrChange w:id="460" w:author="Kris.Wild [2]" w:date="2023-12-21T11:55:00Z">
              <w:rPr>
                <w:rFonts w:ascii="Times New Roman" w:hAnsi="Times New Roman" w:cs="Times New Roman"/>
                <w:sz w:val="24"/>
                <w:szCs w:val="24"/>
                <w:lang w:val="en-AU"/>
              </w:rPr>
            </w:rPrChange>
          </w:rPr>
          <w:delText xml:space="preserve">or severity </w:delText>
        </w:r>
        <w:r w:rsidR="0071467F" w:rsidRPr="00041E40" w:rsidDel="00190E48">
          <w:rPr>
            <w:rFonts w:ascii="Times New Roman" w:hAnsi="Times New Roman" w:cs="Times New Roman"/>
            <w:color w:val="000000" w:themeColor="text1"/>
            <w:sz w:val="24"/>
            <w:szCs w:val="24"/>
            <w:lang w:val="en-AU"/>
            <w:rPrChange w:id="461" w:author="Kris.Wild [2]" w:date="2023-12-21T11:55:00Z">
              <w:rPr>
                <w:rFonts w:ascii="Times New Roman" w:hAnsi="Times New Roman" w:cs="Times New Roman"/>
                <w:sz w:val="24"/>
                <w:szCs w:val="24"/>
                <w:lang w:val="en-AU"/>
              </w:rPr>
            </w:rPrChange>
          </w:rPr>
          <w:delText xml:space="preserve">of </w:delText>
        </w:r>
        <w:r w:rsidR="009F6236" w:rsidRPr="00041E40" w:rsidDel="00190E48">
          <w:rPr>
            <w:rFonts w:ascii="Times New Roman" w:hAnsi="Times New Roman" w:cs="Times New Roman"/>
            <w:color w:val="000000" w:themeColor="text1"/>
            <w:sz w:val="24"/>
            <w:szCs w:val="24"/>
            <w:lang w:val="en-AU"/>
            <w:rPrChange w:id="462" w:author="Kris.Wild [2]" w:date="2023-12-21T11:55:00Z">
              <w:rPr>
                <w:rFonts w:ascii="Times New Roman" w:hAnsi="Times New Roman" w:cs="Times New Roman"/>
                <w:sz w:val="24"/>
                <w:szCs w:val="24"/>
                <w:lang w:val="en-AU"/>
              </w:rPr>
            </w:rPrChange>
          </w:rPr>
          <w:delText>parasitism</w:delText>
        </w:r>
      </w:del>
      <w:customXmlDelRangeStart w:id="463" w:author="Kris.Wild" w:date="2023-12-21T11:29:00Z"/>
      <w:sdt>
        <w:sdtPr>
          <w:rPr>
            <w:rFonts w:ascii="Times New Roman" w:hAnsi="Times New Roman" w:cs="Times New Roman"/>
            <w:color w:val="000000" w:themeColor="text1"/>
            <w:sz w:val="24"/>
            <w:szCs w:val="24"/>
            <w:lang w:val="en-AU"/>
            <w:rPrChange w:id="464" w:author="Kris.Wild [2]" w:date="2023-12-21T11:55:00Z">
              <w:rPr>
                <w:rFonts w:ascii="Times New Roman" w:hAnsi="Times New Roman" w:cs="Times New Roman"/>
                <w:color w:val="000000"/>
                <w:sz w:val="24"/>
                <w:szCs w:val="24"/>
                <w:vertAlign w:val="superscript"/>
                <w:lang w:val="en-AU"/>
              </w:rPr>
            </w:rPrChange>
          </w:rPr>
          <w:tag w:val="MENDELEY_CITATION_v3_eyJjaXRhdGlvbklEIjoiTUVOREVMRVlfQ0lUQVRJT05fNjc3ZjIzMDItMWM4Mi00MWZmLWI4YjctY2EzNzFiMmNlODdiIiwicHJvcGVydGllcyI6eyJub3RlSW5kZXgiOjB9LCJpc0VkaXRlZCI6ZmFsc2UsIm1hbnVhbE92ZXJyaWRlIjp7ImlzTWFudWFsbHlPdmVycmlkZGVuIjp0cnVlLCJjaXRlcHJvY1RleHQiOiIoT2xzc29uIDxpPmV0IGFsLjwvaT4sIDIwMDA7IE1lZ8OtYS1QYWxtYSA8aT5ldCBhbC48L2k+LCAyMDIxKSIsIm1hbnVhbE92ZXJyaWRlVGV4dCI6IiJ9LCJjaXRhdGlvbkl0ZW1zIjpb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"/>
          <w:id w:val="1904714221"/>
          <w:placeholder>
            <w:docPart w:val="DefaultPlaceholder_-1854013440"/>
          </w:placeholder>
        </w:sdtPr>
        <w:sdtContent>
          <w:customXmlDelRangeEnd w:id="463"/>
          <w:ins w:id="465" w:author="Kris.Wild [2]" w:date="2023-12-17T11:45:00Z">
            <w:del w:id="466" w:author="Kris.Wild" w:date="2023-12-21T11:04:00Z">
              <w:r w:rsidR="00605ABD" w:rsidRPr="00041E40" w:rsidDel="00C578AE">
                <w:rPr>
                  <w:rFonts w:ascii="Times New Roman" w:eastAsia="Times New Roman" w:hAnsi="Times New Roman" w:cs="Times New Roman"/>
                  <w:color w:val="000000" w:themeColor="text1"/>
                  <w:sz w:val="24"/>
                  <w:szCs w:val="24"/>
                  <w:rPrChange w:id="467" w:author="Kris.Wild [2]" w:date="2023-12-21T11:55:00Z">
                    <w:rPr>
                      <w:rFonts w:eastAsia="Times New Roman"/>
                    </w:rPr>
                  </w:rPrChange>
                </w:rPr>
                <w:delText xml:space="preserve">(Olsson </w:delText>
              </w:r>
              <w:r w:rsidR="00605ABD" w:rsidRPr="00041E40" w:rsidDel="00C578AE">
                <w:rPr>
                  <w:rFonts w:ascii="Times New Roman" w:eastAsia="Times New Roman" w:hAnsi="Times New Roman" w:cs="Times New Roman"/>
                  <w:iCs/>
                  <w:color w:val="000000" w:themeColor="text1"/>
                  <w:sz w:val="24"/>
                  <w:szCs w:val="24"/>
                  <w:rPrChange w:id="468" w:author="Kris.Wild [2]" w:date="2023-12-21T11:55:00Z">
                    <w:rPr>
                      <w:rFonts w:eastAsia="Times New Roman"/>
                      <w:i/>
                      <w:iCs/>
                    </w:rPr>
                  </w:rPrChange>
                </w:rPr>
                <w:delText>et al.</w:delText>
              </w:r>
              <w:r w:rsidR="00605ABD" w:rsidRPr="00041E40" w:rsidDel="00C578AE">
                <w:rPr>
                  <w:rFonts w:ascii="Times New Roman" w:eastAsia="Times New Roman" w:hAnsi="Times New Roman" w:cs="Times New Roman"/>
                  <w:color w:val="000000" w:themeColor="text1"/>
                  <w:sz w:val="24"/>
                  <w:szCs w:val="24"/>
                  <w:rPrChange w:id="469" w:author="Kris.Wild [2]" w:date="2023-12-21T11:55:00Z">
                    <w:rPr>
                      <w:rFonts w:eastAsia="Times New Roman"/>
                    </w:rPr>
                  </w:rPrChange>
                </w:rPr>
                <w:delText xml:space="preserve">, 2000; Megía-Palma </w:delText>
              </w:r>
              <w:r w:rsidR="00605ABD" w:rsidRPr="00041E40" w:rsidDel="00C578AE">
                <w:rPr>
                  <w:rFonts w:ascii="Times New Roman" w:eastAsia="Times New Roman" w:hAnsi="Times New Roman" w:cs="Times New Roman"/>
                  <w:iCs/>
                  <w:color w:val="000000" w:themeColor="text1"/>
                  <w:sz w:val="24"/>
                  <w:szCs w:val="24"/>
                  <w:rPrChange w:id="470" w:author="Kris.Wild [2]" w:date="2023-12-21T11:55:00Z">
                    <w:rPr>
                      <w:rFonts w:eastAsia="Times New Roman"/>
                      <w:i/>
                      <w:iCs/>
                    </w:rPr>
                  </w:rPrChange>
                </w:rPr>
                <w:delText>et al.</w:delText>
              </w:r>
              <w:r w:rsidR="00605ABD" w:rsidRPr="00041E40" w:rsidDel="00C578AE">
                <w:rPr>
                  <w:rFonts w:ascii="Times New Roman" w:eastAsia="Times New Roman" w:hAnsi="Times New Roman" w:cs="Times New Roman"/>
                  <w:color w:val="000000" w:themeColor="text1"/>
                  <w:sz w:val="24"/>
                  <w:szCs w:val="24"/>
                  <w:rPrChange w:id="471" w:author="Kris.Wild [2]" w:date="2023-12-21T11:55:00Z">
                    <w:rPr>
                      <w:rFonts w:eastAsia="Times New Roman"/>
                    </w:rPr>
                  </w:rPrChange>
                </w:rPr>
                <w:delText>, 2021)</w:delText>
              </w:r>
            </w:del>
          </w:ins>
          <w:del w:id="472" w:author="Kris.Wild" w:date="2023-12-21T11:04:00Z">
            <w:r w:rsidR="00817A4C" w:rsidRPr="00041E40" w:rsidDel="00C578AE">
              <w:rPr>
                <w:rFonts w:ascii="Times New Roman" w:eastAsia="Times New Roman" w:hAnsi="Times New Roman" w:cs="Times New Roman"/>
                <w:color w:val="000000" w:themeColor="text1"/>
                <w:sz w:val="24"/>
                <w:szCs w:val="24"/>
                <w:rPrChange w:id="473" w:author="Kris.Wild [2]" w:date="2023-12-21T11:55:00Z">
                  <w:rPr>
                    <w:rFonts w:ascii="Times New Roman" w:eastAsia="Times New Roman" w:hAnsi="Times New Roman" w:cs="Times New Roman"/>
                    <w:sz w:val="24"/>
                    <w:szCs w:val="24"/>
                  </w:rPr>
                </w:rPrChange>
              </w:rPr>
              <w:delText xml:space="preserve">(Olsson </w:delText>
            </w:r>
            <w:r w:rsidR="00817A4C" w:rsidRPr="00041E40" w:rsidDel="00C578AE">
              <w:rPr>
                <w:rFonts w:ascii="Times New Roman" w:eastAsia="Times New Roman" w:hAnsi="Times New Roman" w:cs="Times New Roman"/>
                <w:iCs/>
                <w:color w:val="000000" w:themeColor="text1"/>
                <w:sz w:val="24"/>
                <w:szCs w:val="24"/>
                <w:rPrChange w:id="474" w:author="Kris.Wild [2]" w:date="2023-12-21T11:55:00Z">
                  <w:rPr>
                    <w:rFonts w:ascii="Times New Roman" w:eastAsia="Times New Roman" w:hAnsi="Times New Roman" w:cs="Times New Roman"/>
                    <w:i/>
                    <w:iCs/>
                    <w:sz w:val="24"/>
                    <w:szCs w:val="24"/>
                  </w:rPr>
                </w:rPrChange>
              </w:rPr>
              <w:delText>et al.</w:delText>
            </w:r>
            <w:r w:rsidR="00817A4C" w:rsidRPr="00041E40" w:rsidDel="00C578AE">
              <w:rPr>
                <w:rFonts w:ascii="Times New Roman" w:eastAsia="Times New Roman" w:hAnsi="Times New Roman" w:cs="Times New Roman"/>
                <w:color w:val="000000" w:themeColor="text1"/>
                <w:sz w:val="24"/>
                <w:szCs w:val="24"/>
                <w:rPrChange w:id="475" w:author="Kris.Wild [2]" w:date="2023-12-21T11:55:00Z">
                  <w:rPr>
                    <w:rFonts w:ascii="Times New Roman" w:eastAsia="Times New Roman" w:hAnsi="Times New Roman" w:cs="Times New Roman"/>
                    <w:sz w:val="24"/>
                    <w:szCs w:val="24"/>
                  </w:rPr>
                </w:rPrChange>
              </w:rPr>
              <w:delText>, 2000; Roberts, Buchanan, &amp; Evans, 2004)</w:delText>
            </w:r>
          </w:del>
          <w:customXmlDelRangeStart w:id="476" w:author="Kris.Wild" w:date="2023-12-21T11:29:00Z"/>
        </w:sdtContent>
      </w:sdt>
      <w:customXmlDelRangeEnd w:id="476"/>
      <w:del w:id="477" w:author="Kris.Wild" w:date="2023-12-16T13:12:00Z">
        <w:r w:rsidR="0061422C" w:rsidRPr="00041E40" w:rsidDel="00C70544">
          <w:rPr>
            <w:rFonts w:ascii="Times New Roman" w:hAnsi="Times New Roman" w:cs="Times New Roman"/>
            <w:color w:val="000000" w:themeColor="text1"/>
            <w:sz w:val="24"/>
            <w:szCs w:val="24"/>
            <w:lang w:val="en-AU"/>
            <w:rPrChange w:id="478" w:author="Kris.Wild [2]" w:date="2023-12-21T11:55:00Z">
              <w:rPr>
                <w:rFonts w:ascii="Times New Roman" w:hAnsi="Times New Roman" w:cs="Times New Roman"/>
                <w:sz w:val="24"/>
                <w:szCs w:val="24"/>
                <w:lang w:val="en-AU"/>
              </w:rPr>
            </w:rPrChange>
          </w:rPr>
          <w:delText xml:space="preserve">. </w:delText>
        </w:r>
      </w:del>
      <w:ins w:id="479" w:author="Kris.Wild [2]" w:date="2023-12-17T11:19:00Z">
        <w:del w:id="480" w:author="Kris.Wild" w:date="2023-12-21T11:29:00Z">
          <w:r w:rsidR="00FA705F" w:rsidRPr="00041E40" w:rsidDel="00190E48">
            <w:rPr>
              <w:rFonts w:ascii="Times New Roman" w:hAnsi="Times New Roman" w:cs="Times New Roman"/>
              <w:color w:val="000000" w:themeColor="text1"/>
              <w:sz w:val="24"/>
              <w:szCs w:val="24"/>
              <w:lang w:val="en-AU"/>
              <w:rPrChange w:id="481" w:author="Kris.Wild [2]" w:date="2023-12-21T11:55:00Z">
                <w:rPr>
                  <w:rFonts w:ascii="Times New Roman" w:hAnsi="Times New Roman" w:cs="Times New Roman"/>
                  <w:sz w:val="24"/>
                  <w:szCs w:val="24"/>
                  <w:lang w:val="en-AU"/>
                </w:rPr>
              </w:rPrChange>
            </w:rPr>
            <w:delText xml:space="preserve">. </w:delText>
          </w:r>
        </w:del>
      </w:ins>
      <w:ins w:id="482" w:author="Kris.Wild" w:date="2023-12-21T11:26:00Z">
        <w:r w:rsidR="00190E48" w:rsidRPr="00041E40">
          <w:rPr>
            <w:rFonts w:ascii="Times New Roman" w:hAnsi="Times New Roman" w:cs="Times New Roman"/>
            <w:color w:val="000000" w:themeColor="text1"/>
            <w:sz w:val="24"/>
            <w:szCs w:val="24"/>
            <w:lang w:val="en-AU"/>
            <w:rPrChange w:id="483" w:author="Kris.Wild [2]" w:date="2023-12-21T11:55:00Z">
              <w:rPr>
                <w:rFonts w:ascii="Times New Roman" w:hAnsi="Times New Roman" w:cs="Times New Roman"/>
                <w:sz w:val="24"/>
                <w:szCs w:val="24"/>
                <w:lang w:val="en-AU"/>
              </w:rPr>
            </w:rPrChange>
          </w:rPr>
          <w:t>C</w:t>
        </w:r>
        <w:proofErr w:type="spellStart"/>
        <w:r w:rsidR="00190E48" w:rsidRPr="00041E40">
          <w:rPr>
            <w:rFonts w:ascii="Times New Roman" w:hAnsi="Times New Roman" w:cs="Times New Roman"/>
            <w:color w:val="000000" w:themeColor="text1"/>
            <w:sz w:val="24"/>
            <w:szCs w:val="24"/>
            <w:rPrChange w:id="484" w:author="Kris.Wild [2]" w:date="2023-12-21T11:55:00Z">
              <w:rPr>
                <w:rFonts w:ascii="Times New Roman" w:hAnsi="Times New Roman" w:cs="Times New Roman"/>
                <w:sz w:val="24"/>
                <w:szCs w:val="24"/>
              </w:rPr>
            </w:rPrChange>
          </w:rPr>
          <w:t>urrent</w:t>
        </w:r>
        <w:proofErr w:type="spellEnd"/>
        <w:r w:rsidR="00190E48" w:rsidRPr="00041E40">
          <w:rPr>
            <w:rFonts w:ascii="Times New Roman" w:hAnsi="Times New Roman" w:cs="Times New Roman"/>
            <w:color w:val="000000" w:themeColor="text1"/>
            <w:sz w:val="24"/>
            <w:szCs w:val="24"/>
            <w:rPrChange w:id="485" w:author="Kris.Wild [2]" w:date="2023-12-21T11:55:00Z">
              <w:rPr>
                <w:rFonts w:ascii="Times New Roman" w:hAnsi="Times New Roman" w:cs="Times New Roman"/>
                <w:sz w:val="24"/>
                <w:szCs w:val="24"/>
              </w:rPr>
            </w:rPrChange>
          </w:rPr>
          <w:t xml:space="preserve"> literature indeed presents </w:t>
        </w:r>
        <w:r w:rsidR="00190E48" w:rsidRPr="00041E40">
          <w:rPr>
            <w:rFonts w:ascii="Times New Roman" w:hAnsi="Times New Roman" w:cs="Times New Roman"/>
            <w:color w:val="000000" w:themeColor="text1"/>
            <w:sz w:val="24"/>
            <w:szCs w:val="24"/>
            <w:rPrChange w:id="486" w:author="Kris.Wild [2]" w:date="2023-12-21T11:55:00Z">
              <w:rPr>
                <w:rFonts w:ascii="Times New Roman" w:hAnsi="Times New Roman" w:cs="Times New Roman"/>
                <w:sz w:val="24"/>
                <w:szCs w:val="24"/>
              </w:rPr>
            </w:rPrChange>
          </w:rPr>
          <w:t>mixed support for ICHH</w:t>
        </w:r>
      </w:ins>
      <w:ins w:id="487" w:author="Kris.Wild" w:date="2023-12-21T11:27:00Z">
        <w:r w:rsidR="00190E48" w:rsidRPr="00041E40">
          <w:rPr>
            <w:rFonts w:ascii="Times New Roman" w:hAnsi="Times New Roman" w:cs="Times New Roman"/>
            <w:color w:val="000000" w:themeColor="text1"/>
            <w:sz w:val="24"/>
            <w:szCs w:val="24"/>
            <w:rPrChange w:id="488" w:author="Kris.Wild [2]" w:date="2023-12-21T11:55:00Z">
              <w:rPr>
                <w:rFonts w:ascii="Times New Roman" w:hAnsi="Times New Roman" w:cs="Times New Roman"/>
                <w:sz w:val="24"/>
                <w:szCs w:val="24"/>
              </w:rPr>
            </w:rPrChange>
          </w:rPr>
          <w:t>,</w:t>
        </w:r>
      </w:ins>
      <w:ins w:id="489" w:author="Kris.Wild" w:date="2023-12-21T11:26:00Z">
        <w:r w:rsidR="00190E48" w:rsidRPr="00041E40">
          <w:rPr>
            <w:rFonts w:ascii="Times New Roman" w:hAnsi="Times New Roman" w:cs="Times New Roman"/>
            <w:color w:val="000000" w:themeColor="text1"/>
            <w:sz w:val="24"/>
            <w:szCs w:val="24"/>
            <w:rPrChange w:id="490" w:author="Kris.Wild [2]" w:date="2023-12-21T11:55:00Z">
              <w:rPr>
                <w:rFonts w:ascii="Times New Roman" w:hAnsi="Times New Roman" w:cs="Times New Roman"/>
                <w:sz w:val="24"/>
                <w:szCs w:val="24"/>
              </w:rPr>
            </w:rPrChange>
          </w:rPr>
          <w:t xml:space="preserve"> </w:t>
        </w:r>
      </w:ins>
      <w:ins w:id="491" w:author="Kris.Wild" w:date="2023-12-21T11:27:00Z">
        <w:r w:rsidR="00190E48" w:rsidRPr="00041E40">
          <w:rPr>
            <w:rFonts w:ascii="Times New Roman" w:hAnsi="Times New Roman" w:cs="Times New Roman"/>
            <w:color w:val="000000" w:themeColor="text1"/>
            <w:sz w:val="24"/>
            <w:szCs w:val="24"/>
            <w:rPrChange w:id="492" w:author="Kris.Wild [2]" w:date="2023-12-21T11:55:00Z">
              <w:rPr>
                <w:rFonts w:ascii="Times New Roman" w:hAnsi="Times New Roman" w:cs="Times New Roman"/>
                <w:sz w:val="24"/>
                <w:szCs w:val="24"/>
              </w:rPr>
            </w:rPrChange>
          </w:rPr>
          <w:t>where</w:t>
        </w:r>
      </w:ins>
      <w:ins w:id="493" w:author="Kris.Wild" w:date="2023-12-21T11:26:00Z">
        <w:r w:rsidR="00190E48" w:rsidRPr="00041E40">
          <w:rPr>
            <w:rFonts w:ascii="Times New Roman" w:hAnsi="Times New Roman" w:cs="Times New Roman"/>
            <w:color w:val="000000" w:themeColor="text1"/>
            <w:sz w:val="24"/>
            <w:szCs w:val="24"/>
            <w:rPrChange w:id="494" w:author="Kris.Wild [2]" w:date="2023-12-21T11:55:00Z">
              <w:rPr>
                <w:rFonts w:ascii="Times New Roman" w:hAnsi="Times New Roman" w:cs="Times New Roman"/>
                <w:sz w:val="24"/>
                <w:szCs w:val="24"/>
              </w:rPr>
            </w:rPrChange>
          </w:rPr>
          <w:t xml:space="preserve"> meta-analyses suggest that administration of exogenous testosterone correlates with an increase in parasitism (Roberts et al., 2004; Foo et al., 2017), </w:t>
        </w:r>
      </w:ins>
      <w:ins w:id="495" w:author="Kris.Wild [2]" w:date="2023-12-21T12:19:00Z">
        <w:r w:rsidR="00F879DD">
          <w:rPr>
            <w:rFonts w:ascii="Times New Roman" w:hAnsi="Times New Roman" w:cs="Times New Roman"/>
            <w:color w:val="000000" w:themeColor="text1"/>
            <w:sz w:val="24"/>
            <w:szCs w:val="24"/>
          </w:rPr>
          <w:t xml:space="preserve">but </w:t>
        </w:r>
      </w:ins>
      <w:ins w:id="496" w:author="Kris.Wild" w:date="2023-12-21T11:26:00Z">
        <w:r w:rsidR="00190E48" w:rsidRPr="00041E40">
          <w:rPr>
            <w:rFonts w:ascii="Times New Roman" w:hAnsi="Times New Roman" w:cs="Times New Roman"/>
            <w:color w:val="000000" w:themeColor="text1"/>
            <w:sz w:val="24"/>
            <w:szCs w:val="24"/>
            <w:rPrChange w:id="497" w:author="Kris.Wild [2]" w:date="2023-12-21T11:55:00Z">
              <w:rPr>
                <w:rFonts w:ascii="Times New Roman" w:hAnsi="Times New Roman" w:cs="Times New Roman"/>
                <w:sz w:val="24"/>
                <w:szCs w:val="24"/>
              </w:rPr>
            </w:rPrChange>
          </w:rPr>
          <w:t xml:space="preserve">this relationship does not consistently emerge in studies with unmanipulated animals (Foo et al., 2017). </w:t>
        </w:r>
      </w:ins>
      <w:ins w:id="498" w:author="Kris.Wild [2]" w:date="2023-12-17T11:19:00Z">
        <w:del w:id="499" w:author="Kris.Wild" w:date="2023-12-21T11:27:00Z">
          <w:r w:rsidR="00FA705F" w:rsidRPr="00041E40" w:rsidDel="00190E48">
            <w:rPr>
              <w:rFonts w:ascii="Times New Roman" w:hAnsi="Times New Roman" w:cs="Times New Roman"/>
              <w:color w:val="000000" w:themeColor="text1"/>
              <w:sz w:val="24"/>
              <w:szCs w:val="24"/>
              <w:lang w:val="en-AU"/>
              <w:rPrChange w:id="500" w:author="Kris.Wild [2]" w:date="2023-12-21T11:55:00Z">
                <w:rPr>
                  <w:rFonts w:ascii="Times New Roman" w:hAnsi="Times New Roman" w:cs="Times New Roman"/>
                  <w:sz w:val="24"/>
                  <w:szCs w:val="24"/>
                  <w:lang w:val="en-AU"/>
                </w:rPr>
              </w:rPrChange>
            </w:rPr>
            <w:delText>However</w:delText>
          </w:r>
        </w:del>
      </w:ins>
      <w:ins w:id="501" w:author="Kris.Wild" w:date="2023-12-21T11:27:00Z">
        <w:r w:rsidR="00190E48" w:rsidRPr="00041E40">
          <w:rPr>
            <w:rFonts w:ascii="Times New Roman" w:hAnsi="Times New Roman" w:cs="Times New Roman"/>
            <w:color w:val="000000" w:themeColor="text1"/>
            <w:sz w:val="24"/>
            <w:szCs w:val="24"/>
            <w:lang w:val="en-AU"/>
            <w:rPrChange w:id="502" w:author="Kris.Wild [2]" w:date="2023-12-21T11:55:00Z">
              <w:rPr>
                <w:rFonts w:ascii="Times New Roman" w:hAnsi="Times New Roman" w:cs="Times New Roman"/>
                <w:sz w:val="24"/>
                <w:szCs w:val="24"/>
                <w:lang w:val="en-AU"/>
              </w:rPr>
            </w:rPrChange>
          </w:rPr>
          <w:t>However,</w:t>
        </w:r>
      </w:ins>
      <w:ins w:id="503" w:author="Kris.Wild [2]" w:date="2023-12-17T11:19:00Z">
        <w:r w:rsidR="00FA705F" w:rsidRPr="00041E40">
          <w:rPr>
            <w:rFonts w:ascii="Times New Roman" w:hAnsi="Times New Roman" w:cs="Times New Roman"/>
            <w:color w:val="000000" w:themeColor="text1"/>
            <w:sz w:val="24"/>
            <w:szCs w:val="24"/>
            <w:lang w:val="en-AU"/>
            <w:rPrChange w:id="504" w:author="Kris.Wild [2]" w:date="2023-12-21T11:55:00Z">
              <w:rPr>
                <w:rFonts w:ascii="Times New Roman" w:hAnsi="Times New Roman" w:cs="Times New Roman"/>
                <w:sz w:val="24"/>
                <w:szCs w:val="24"/>
                <w:lang w:val="en-AU"/>
              </w:rPr>
            </w:rPrChange>
          </w:rPr>
          <w:t xml:space="preserve"> </w:t>
        </w:r>
      </w:ins>
      <w:ins w:id="505" w:author="Kris.Wild" w:date="2023-12-16T13:12:00Z">
        <w:del w:id="506" w:author="Kris.Wild [2]" w:date="2023-12-17T11:19:00Z">
          <w:r w:rsidR="00C70544" w:rsidRPr="00041E40" w:rsidDel="00FA705F">
            <w:rPr>
              <w:rFonts w:ascii="Times New Roman" w:hAnsi="Times New Roman" w:cs="Times New Roman"/>
              <w:color w:val="000000" w:themeColor="text1"/>
              <w:sz w:val="24"/>
              <w:szCs w:val="24"/>
              <w:lang w:val="en-AU"/>
              <w:rPrChange w:id="507" w:author="Kris.Wild [2]" w:date="2023-12-21T11:55:00Z">
                <w:rPr>
                  <w:rFonts w:ascii="Times New Roman" w:hAnsi="Times New Roman" w:cs="Times New Roman"/>
                  <w:sz w:val="24"/>
                  <w:szCs w:val="24"/>
                  <w:lang w:val="en-AU"/>
                </w:rPr>
              </w:rPrChange>
            </w:rPr>
            <w:delText xml:space="preserve">, but </w:delText>
          </w:r>
        </w:del>
        <w:r w:rsidR="00C70544" w:rsidRPr="00041E40">
          <w:rPr>
            <w:rFonts w:ascii="Times New Roman" w:hAnsi="Times New Roman" w:cs="Times New Roman"/>
            <w:color w:val="000000" w:themeColor="text1"/>
            <w:sz w:val="24"/>
            <w:szCs w:val="24"/>
            <w:lang w:val="en-AU"/>
            <w:rPrChange w:id="508" w:author="Kris.Wild [2]" w:date="2023-12-21T11:55:00Z">
              <w:rPr>
                <w:rFonts w:ascii="Times New Roman" w:hAnsi="Times New Roman" w:cs="Times New Roman"/>
                <w:sz w:val="24"/>
                <w:szCs w:val="24"/>
                <w:lang w:val="en-AU"/>
              </w:rPr>
            </w:rPrChange>
          </w:rPr>
          <w:t xml:space="preserve">meta-analytic </w:t>
        </w:r>
      </w:ins>
      <w:ins w:id="509" w:author="Kris.Wild" w:date="2023-12-16T13:14:00Z">
        <w:r w:rsidR="006307A3" w:rsidRPr="00041E40">
          <w:rPr>
            <w:rFonts w:ascii="Times New Roman" w:hAnsi="Times New Roman" w:cs="Times New Roman"/>
            <w:color w:val="000000" w:themeColor="text1"/>
            <w:sz w:val="24"/>
            <w:szCs w:val="24"/>
            <w:lang w:val="en-AU"/>
            <w:rPrChange w:id="510" w:author="Kris.Wild [2]" w:date="2023-12-21T11:55:00Z">
              <w:rPr>
                <w:rFonts w:ascii="Times New Roman" w:hAnsi="Times New Roman" w:cs="Times New Roman"/>
                <w:sz w:val="24"/>
                <w:szCs w:val="24"/>
                <w:lang w:val="en-AU"/>
              </w:rPr>
            </w:rPrChange>
          </w:rPr>
          <w:t>work</w:t>
        </w:r>
      </w:ins>
      <w:ins w:id="511" w:author="Kris.Wild" w:date="2023-12-16T13:12:00Z">
        <w:r w:rsidR="00C70544" w:rsidRPr="00041E40">
          <w:rPr>
            <w:rFonts w:ascii="Times New Roman" w:hAnsi="Times New Roman" w:cs="Times New Roman"/>
            <w:color w:val="000000" w:themeColor="text1"/>
            <w:sz w:val="24"/>
            <w:szCs w:val="24"/>
            <w:lang w:val="en-AU"/>
            <w:rPrChange w:id="512" w:author="Kris.Wild [2]" w:date="2023-12-21T11:55:00Z">
              <w:rPr>
                <w:rFonts w:ascii="Times New Roman" w:hAnsi="Times New Roman" w:cs="Times New Roman"/>
                <w:sz w:val="24"/>
                <w:szCs w:val="24"/>
                <w:lang w:val="en-AU"/>
              </w:rPr>
            </w:rPrChange>
          </w:rPr>
          <w:t xml:space="preserve"> </w:t>
        </w:r>
      </w:ins>
      <w:ins w:id="513" w:author="Kris.Wild" w:date="2023-12-16T13:14:00Z">
        <w:r w:rsidR="006307A3" w:rsidRPr="00041E40">
          <w:rPr>
            <w:rFonts w:ascii="Times New Roman" w:hAnsi="Times New Roman" w:cs="Times New Roman"/>
            <w:color w:val="000000" w:themeColor="text1"/>
            <w:sz w:val="24"/>
            <w:szCs w:val="24"/>
            <w:lang w:val="en-AU"/>
            <w:rPrChange w:id="514" w:author="Kris.Wild [2]" w:date="2023-12-21T11:55:00Z">
              <w:rPr>
                <w:rFonts w:ascii="Times New Roman" w:hAnsi="Times New Roman" w:cs="Times New Roman"/>
                <w:sz w:val="24"/>
                <w:szCs w:val="24"/>
                <w:lang w:val="en-AU"/>
              </w:rPr>
            </w:rPrChange>
          </w:rPr>
          <w:t>has</w:t>
        </w:r>
      </w:ins>
      <w:ins w:id="515" w:author="Kris.Wild" w:date="2023-12-16T13:13:00Z">
        <w:r w:rsidR="00C70544" w:rsidRPr="00041E40">
          <w:rPr>
            <w:rFonts w:ascii="Times New Roman" w:hAnsi="Times New Roman" w:cs="Times New Roman"/>
            <w:color w:val="000000" w:themeColor="text1"/>
            <w:sz w:val="24"/>
            <w:szCs w:val="24"/>
            <w:lang w:val="en-AU"/>
            <w:rPrChange w:id="516" w:author="Kris.Wild [2]" w:date="2023-12-21T11:55:00Z">
              <w:rPr>
                <w:rFonts w:ascii="Times New Roman" w:hAnsi="Times New Roman" w:cs="Times New Roman"/>
                <w:sz w:val="24"/>
                <w:szCs w:val="24"/>
                <w:lang w:val="en-AU"/>
              </w:rPr>
            </w:rPrChange>
          </w:rPr>
          <w:t xml:space="preserve"> </w:t>
        </w:r>
      </w:ins>
      <w:ins w:id="517" w:author="Kris.Wild" w:date="2023-12-16T13:14:00Z">
        <w:r w:rsidR="006307A3" w:rsidRPr="00041E40">
          <w:rPr>
            <w:rFonts w:ascii="Times New Roman" w:hAnsi="Times New Roman" w:cs="Times New Roman"/>
            <w:color w:val="000000" w:themeColor="text1"/>
            <w:sz w:val="24"/>
            <w:szCs w:val="24"/>
            <w:lang w:val="en-AU"/>
            <w:rPrChange w:id="518" w:author="Kris.Wild [2]" w:date="2023-12-21T11:55:00Z">
              <w:rPr>
                <w:rFonts w:ascii="Times New Roman" w:hAnsi="Times New Roman" w:cs="Times New Roman"/>
                <w:sz w:val="24"/>
                <w:szCs w:val="24"/>
                <w:lang w:val="en-AU"/>
              </w:rPr>
            </w:rPrChange>
          </w:rPr>
          <w:t>shown</w:t>
        </w:r>
      </w:ins>
      <w:ins w:id="519" w:author="Kris.Wild" w:date="2023-12-16T13:13:00Z">
        <w:r w:rsidR="00C70544" w:rsidRPr="00041E40">
          <w:rPr>
            <w:rFonts w:ascii="Times New Roman" w:hAnsi="Times New Roman" w:cs="Times New Roman"/>
            <w:color w:val="000000" w:themeColor="text1"/>
            <w:sz w:val="24"/>
            <w:szCs w:val="24"/>
            <w:lang w:val="en-AU"/>
            <w:rPrChange w:id="520" w:author="Kris.Wild [2]" w:date="2023-12-21T11:55:00Z">
              <w:rPr>
                <w:rFonts w:ascii="Times New Roman" w:hAnsi="Times New Roman" w:cs="Times New Roman"/>
                <w:sz w:val="24"/>
                <w:szCs w:val="24"/>
                <w:lang w:val="en-AU"/>
              </w:rPr>
            </w:rPrChange>
          </w:rPr>
          <w:t xml:space="preserve"> </w:t>
        </w:r>
      </w:ins>
      <w:ins w:id="521" w:author="C.M. Gienger" w:date="2023-12-20T14:41:00Z">
        <w:r w:rsidR="004A287E" w:rsidRPr="00041E40">
          <w:rPr>
            <w:rFonts w:ascii="Times New Roman" w:hAnsi="Times New Roman" w:cs="Times New Roman"/>
            <w:color w:val="000000" w:themeColor="text1"/>
            <w:sz w:val="24"/>
            <w:szCs w:val="24"/>
            <w:lang w:val="en-AU"/>
            <w:rPrChange w:id="522" w:author="Kris.Wild [2]" w:date="2023-12-21T11:55:00Z">
              <w:rPr>
                <w:rFonts w:ascii="Times New Roman" w:hAnsi="Times New Roman" w:cs="Times New Roman"/>
                <w:sz w:val="24"/>
                <w:szCs w:val="24"/>
                <w:lang w:val="en-AU"/>
              </w:rPr>
            </w:rPrChange>
          </w:rPr>
          <w:t>that</w:t>
        </w:r>
      </w:ins>
      <w:ins w:id="523" w:author="C.M. Gienger" w:date="2023-12-20T14:42:00Z">
        <w:r w:rsidR="004A287E" w:rsidRPr="00041E40">
          <w:rPr>
            <w:rFonts w:ascii="Times New Roman" w:hAnsi="Times New Roman" w:cs="Times New Roman"/>
            <w:color w:val="000000" w:themeColor="text1"/>
            <w:sz w:val="24"/>
            <w:szCs w:val="24"/>
            <w:lang w:val="en-AU"/>
            <w:rPrChange w:id="524" w:author="Kris.Wild [2]" w:date="2023-12-21T11:55:00Z">
              <w:rPr>
                <w:rFonts w:ascii="Times New Roman" w:hAnsi="Times New Roman" w:cs="Times New Roman"/>
                <w:sz w:val="24"/>
                <w:szCs w:val="24"/>
                <w:lang w:val="en-AU"/>
              </w:rPr>
            </w:rPrChange>
          </w:rPr>
          <w:t xml:space="preserve"> </w:t>
        </w:r>
      </w:ins>
      <w:ins w:id="525" w:author="Kris.Wild" w:date="2023-12-16T13:14:00Z">
        <w:r w:rsidR="006307A3" w:rsidRPr="00041E40">
          <w:rPr>
            <w:rFonts w:ascii="Times New Roman" w:hAnsi="Times New Roman" w:cs="Times New Roman"/>
            <w:color w:val="000000" w:themeColor="text1"/>
            <w:sz w:val="24"/>
            <w:szCs w:val="24"/>
            <w:lang w:val="en-AU"/>
            <w:rPrChange w:id="526" w:author="Kris.Wild [2]" w:date="2023-12-21T11:55:00Z">
              <w:rPr>
                <w:rFonts w:ascii="Times New Roman" w:hAnsi="Times New Roman" w:cs="Times New Roman"/>
                <w:sz w:val="24"/>
                <w:szCs w:val="24"/>
                <w:lang w:val="en-AU"/>
              </w:rPr>
            </w:rPrChange>
          </w:rPr>
          <w:t xml:space="preserve">support for </w:t>
        </w:r>
      </w:ins>
      <w:ins w:id="527" w:author="Kris.Wild" w:date="2023-12-21T11:27:00Z">
        <w:r w:rsidR="00190E48" w:rsidRPr="00041E40">
          <w:rPr>
            <w:rFonts w:ascii="Times New Roman" w:hAnsi="Times New Roman" w:cs="Times New Roman"/>
            <w:color w:val="000000" w:themeColor="text1"/>
            <w:sz w:val="24"/>
            <w:szCs w:val="24"/>
            <w:lang w:val="en-AU"/>
            <w:rPrChange w:id="528" w:author="Kris.Wild [2]" w:date="2023-12-21T11:55:00Z">
              <w:rPr>
                <w:rFonts w:ascii="Times New Roman" w:hAnsi="Times New Roman" w:cs="Times New Roman"/>
                <w:sz w:val="24"/>
                <w:szCs w:val="24"/>
                <w:lang w:val="en-AU"/>
              </w:rPr>
            </w:rPrChange>
          </w:rPr>
          <w:t>ICHHH</w:t>
        </w:r>
      </w:ins>
      <w:ins w:id="529" w:author="Kris.Wild" w:date="2023-12-16T13:14:00Z">
        <w:r w:rsidR="006307A3" w:rsidRPr="00041E40">
          <w:rPr>
            <w:rFonts w:ascii="Times New Roman" w:hAnsi="Times New Roman" w:cs="Times New Roman"/>
            <w:color w:val="000000" w:themeColor="text1"/>
            <w:sz w:val="24"/>
            <w:szCs w:val="24"/>
            <w:lang w:val="en-AU"/>
            <w:rPrChange w:id="530" w:author="Kris.Wild [2]" w:date="2023-12-21T11:55:00Z">
              <w:rPr>
                <w:rFonts w:ascii="Times New Roman" w:hAnsi="Times New Roman" w:cs="Times New Roman"/>
                <w:sz w:val="24"/>
                <w:szCs w:val="24"/>
                <w:lang w:val="en-AU"/>
              </w:rPr>
            </w:rPrChange>
          </w:rPr>
          <w:t xml:space="preserve"> in reptiles is </w:t>
        </w:r>
      </w:ins>
      <w:ins w:id="531" w:author="Kris.Wild" w:date="2023-12-16T13:13:00Z">
        <w:r w:rsidR="00C70544" w:rsidRPr="00041E40">
          <w:rPr>
            <w:rFonts w:ascii="Times New Roman" w:hAnsi="Times New Roman" w:cs="Times New Roman"/>
            <w:color w:val="000000" w:themeColor="text1"/>
            <w:sz w:val="24"/>
            <w:szCs w:val="24"/>
            <w:lang w:val="en-AU"/>
            <w:rPrChange w:id="532" w:author="Kris.Wild [2]" w:date="2023-12-21T11:55:00Z">
              <w:rPr>
                <w:rFonts w:ascii="Times New Roman" w:hAnsi="Times New Roman" w:cs="Times New Roman"/>
                <w:sz w:val="24"/>
                <w:szCs w:val="24"/>
                <w:lang w:val="en-AU"/>
              </w:rPr>
            </w:rPrChange>
          </w:rPr>
          <w:t>species</w:t>
        </w:r>
      </w:ins>
      <w:ins w:id="533" w:author="Kris.Wild" w:date="2023-12-21T11:31:00Z">
        <w:r w:rsidR="00120131" w:rsidRPr="00041E40">
          <w:rPr>
            <w:rFonts w:ascii="Times New Roman" w:hAnsi="Times New Roman" w:cs="Times New Roman"/>
            <w:color w:val="000000" w:themeColor="text1"/>
            <w:sz w:val="24"/>
            <w:szCs w:val="24"/>
            <w:lang w:val="en-AU"/>
            <w:rPrChange w:id="534" w:author="Kris.Wild [2]" w:date="2023-12-21T11:55:00Z">
              <w:rPr>
                <w:rFonts w:ascii="Times New Roman" w:hAnsi="Times New Roman" w:cs="Times New Roman"/>
                <w:sz w:val="24"/>
                <w:szCs w:val="24"/>
                <w:lang w:val="en-AU"/>
              </w:rPr>
            </w:rPrChange>
          </w:rPr>
          <w:t>-</w:t>
        </w:r>
      </w:ins>
      <w:ins w:id="535" w:author="Kris.Wild" w:date="2023-12-16T13:13:00Z">
        <w:r w:rsidR="00C70544" w:rsidRPr="00041E40">
          <w:rPr>
            <w:rFonts w:ascii="Times New Roman" w:hAnsi="Times New Roman" w:cs="Times New Roman"/>
            <w:color w:val="000000" w:themeColor="text1"/>
            <w:sz w:val="24"/>
            <w:szCs w:val="24"/>
            <w:lang w:val="en-AU"/>
            <w:rPrChange w:id="536" w:author="Kris.Wild [2]" w:date="2023-12-21T11:55:00Z">
              <w:rPr>
                <w:rFonts w:ascii="Times New Roman" w:hAnsi="Times New Roman" w:cs="Times New Roman"/>
                <w:sz w:val="24"/>
                <w:szCs w:val="24"/>
                <w:lang w:val="en-AU"/>
              </w:rPr>
            </w:rPrChange>
          </w:rPr>
          <w:t xml:space="preserve">specific </w:t>
        </w:r>
      </w:ins>
      <w:customXmlInsRangeStart w:id="537" w:author="Kris.Wild [2]" w:date="2023-12-17T11:21:00Z"/>
      <w:sdt>
        <w:sdtPr>
          <w:rPr>
            <w:rFonts w:ascii="Times New Roman" w:hAnsi="Times New Roman" w:cs="Times New Roman"/>
            <w:color w:val="000000" w:themeColor="text1"/>
            <w:sz w:val="24"/>
            <w:szCs w:val="24"/>
            <w:lang w:val="en-AU"/>
            <w:rPrChange w:id="538" w:author="Kris.Wild [2]" w:date="2023-12-21T11:55:00Z">
              <w:rPr>
                <w:rFonts w:ascii="Times New Roman" w:hAnsi="Times New Roman" w:cs="Times New Roman"/>
                <w:sz w:val="24"/>
                <w:szCs w:val="24"/>
                <w:lang w:val="en-AU"/>
              </w:rPr>
            </w:rPrChange>
          </w:rPr>
          <w:tag w:val="MENDELEY_CITATION_v3_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"/>
          <w:id w:val="980043859"/>
          <w:placeholder>
            <w:docPart w:val="DefaultPlaceholder_-1854013440"/>
          </w:placeholder>
        </w:sdtPr>
        <w:sdtContent>
          <w:customXmlInsRangeEnd w:id="537"/>
          <w:ins w:id="539" w:author="Kris.Wild" w:date="2023-12-21T11:29:00Z">
            <w:r w:rsidR="00190E48" w:rsidRPr="00041E40">
              <w:rPr>
                <w:rFonts w:ascii="Times New Roman" w:eastAsia="Times New Roman" w:hAnsi="Times New Roman" w:cs="Times New Roman"/>
                <w:color w:val="000000" w:themeColor="text1"/>
                <w:sz w:val="24"/>
                <w:szCs w:val="24"/>
                <w:rPrChange w:id="540" w:author="Kris.Wild [2]" w:date="2023-12-21T11:55:00Z">
                  <w:rPr>
                    <w:rFonts w:eastAsia="Times New Roman"/>
                  </w:rPr>
                </w:rPrChange>
              </w:rPr>
              <w:t>(Roberts, Buchanan, &amp; Evans, 2004)</w:t>
            </w:r>
          </w:ins>
          <w:ins w:id="541" w:author="Kris.Wild [2]" w:date="2023-12-17T11:45:00Z">
            <w:del w:id="542" w:author="Kris.Wild" w:date="2023-12-21T11:04:00Z">
              <w:r w:rsidR="00605ABD" w:rsidRPr="00041E40" w:rsidDel="00C578AE">
                <w:rPr>
                  <w:rFonts w:ascii="Times New Roman" w:eastAsia="Times New Roman" w:hAnsi="Times New Roman" w:cs="Times New Roman"/>
                  <w:color w:val="000000" w:themeColor="text1"/>
                  <w:sz w:val="24"/>
                  <w:szCs w:val="24"/>
                  <w:rPrChange w:id="543" w:author="Kris.Wild [2]" w:date="2023-12-21T11:55:00Z">
                    <w:rPr>
                      <w:rFonts w:eastAsia="Times New Roman"/>
                    </w:rPr>
                  </w:rPrChange>
                </w:rPr>
                <w:delText>(Roberts, Buchanan, &amp; Evans, 2004)</w:delText>
              </w:r>
            </w:del>
          </w:ins>
          <w:customXmlInsRangeStart w:id="544" w:author="Kris.Wild [2]" w:date="2023-12-17T11:21:00Z"/>
        </w:sdtContent>
      </w:sdt>
      <w:customXmlInsRangeEnd w:id="544"/>
      <w:ins w:id="545" w:author="Kris.Wild [2]" w:date="2023-12-16T13:52:00Z">
        <w:r w:rsidR="00974EFC" w:rsidRPr="00041E40">
          <w:rPr>
            <w:rFonts w:ascii="Times New Roman" w:hAnsi="Times New Roman" w:cs="Times New Roman"/>
            <w:color w:val="000000" w:themeColor="text1"/>
            <w:sz w:val="24"/>
            <w:szCs w:val="24"/>
            <w:lang w:val="en-AU"/>
            <w:rPrChange w:id="546" w:author="Kris.Wild [2]" w:date="2023-12-21T11:55:00Z">
              <w:rPr>
                <w:rFonts w:ascii="Times New Roman" w:hAnsi="Times New Roman" w:cs="Times New Roman"/>
                <w:sz w:val="24"/>
                <w:szCs w:val="24"/>
                <w:lang w:val="en-AU"/>
              </w:rPr>
            </w:rPrChange>
          </w:rPr>
          <w:t>.</w:t>
        </w:r>
      </w:ins>
      <w:ins w:id="547" w:author="Kris.Wild" w:date="2023-12-21T11:29:00Z">
        <w:r w:rsidR="00190E48" w:rsidRPr="00041E40">
          <w:rPr>
            <w:rFonts w:ascii="Times New Roman" w:hAnsi="Times New Roman" w:cs="Times New Roman"/>
            <w:color w:val="000000" w:themeColor="text1"/>
            <w:sz w:val="24"/>
            <w:szCs w:val="24"/>
            <w:lang w:val="en-AU"/>
            <w:rPrChange w:id="548" w:author="Kris.Wild [2]" w:date="2023-12-21T11:55:00Z">
              <w:rPr>
                <w:rFonts w:ascii="Times New Roman" w:hAnsi="Times New Roman" w:cs="Times New Roman"/>
                <w:sz w:val="24"/>
                <w:szCs w:val="24"/>
                <w:lang w:val="en-AU"/>
              </w:rPr>
            </w:rPrChange>
          </w:rPr>
          <w:t xml:space="preserve"> </w:t>
        </w:r>
        <w:r w:rsidR="00190E48" w:rsidRPr="00041E40">
          <w:rPr>
            <w:rFonts w:ascii="Times New Roman" w:hAnsi="Times New Roman" w:cs="Times New Roman"/>
            <w:bCs/>
            <w:color w:val="000000" w:themeColor="text1"/>
            <w:sz w:val="24"/>
            <w:szCs w:val="24"/>
            <w:rPrChange w:id="549" w:author="Kris.Wild [2]" w:date="2023-12-21T11:55:00Z">
              <w:rPr>
                <w:rFonts w:ascii="Times New Roman" w:hAnsi="Times New Roman" w:cs="Times New Roman"/>
                <w:bCs/>
                <w:sz w:val="24"/>
                <w:szCs w:val="24"/>
              </w:rPr>
            </w:rPrChange>
          </w:rPr>
          <w:t xml:space="preserve">In reptilian hosts, </w:t>
        </w:r>
        <w:r w:rsidR="00190E48" w:rsidRPr="00041E40">
          <w:rPr>
            <w:rFonts w:ascii="Times New Roman" w:hAnsi="Times New Roman" w:cs="Times New Roman"/>
            <w:color w:val="000000" w:themeColor="text1"/>
            <w:sz w:val="24"/>
            <w:szCs w:val="24"/>
            <w:rPrChange w:id="550" w:author="Kris.Wild [2]" w:date="2023-12-21T11:55:00Z">
              <w:rPr>
                <w:rFonts w:ascii="Times New Roman" w:hAnsi="Times New Roman" w:cs="Times New Roman"/>
                <w:sz w:val="24"/>
                <w:szCs w:val="24"/>
              </w:rPr>
            </w:rPrChange>
          </w:rPr>
          <w:t xml:space="preserve">experimental manipulations have shown support for the ICHH, </w:t>
        </w:r>
        <w:r w:rsidR="00190E48" w:rsidRPr="00041E40">
          <w:rPr>
            <w:rFonts w:ascii="Times New Roman" w:hAnsi="Times New Roman" w:cs="Times New Roman"/>
            <w:color w:val="000000" w:themeColor="text1"/>
            <w:sz w:val="24"/>
            <w:szCs w:val="24"/>
            <w:lang w:val="en-AU"/>
            <w:rPrChange w:id="551" w:author="Kris.Wild [2]" w:date="2023-12-21T11:55:00Z">
              <w:rPr>
                <w:rFonts w:ascii="Times New Roman" w:hAnsi="Times New Roman" w:cs="Times New Roman"/>
                <w:sz w:val="24"/>
                <w:szCs w:val="24"/>
                <w:lang w:val="en-AU"/>
              </w:rPr>
            </w:rPrChange>
          </w:rPr>
          <w:t xml:space="preserve">where testosterone reduces immunocompetence and increases the incidence or severity of parasitism </w:t>
        </w:r>
      </w:ins>
      <w:customXmlInsRangeStart w:id="552" w:author="Kris.Wild" w:date="2023-12-21T11:29:00Z"/>
      <w:sdt>
        <w:sdtPr>
          <w:rPr>
            <w:rFonts w:ascii="Times New Roman" w:hAnsi="Times New Roman" w:cs="Times New Roman"/>
            <w:color w:val="000000" w:themeColor="text1"/>
            <w:sz w:val="24"/>
            <w:szCs w:val="24"/>
            <w:vertAlign w:val="superscript"/>
            <w:lang w:val="en-AU"/>
            <w:rPrChange w:id="553" w:author="Kris.Wild [2]" w:date="2023-12-21T11:55:00Z">
              <w:rPr>
                <w:rFonts w:ascii="Times New Roman" w:hAnsi="Times New Roman" w:cs="Times New Roman"/>
                <w:color w:val="000000"/>
                <w:sz w:val="24"/>
                <w:szCs w:val="24"/>
                <w:vertAlign w:val="superscript"/>
                <w:lang w:val="en-AU"/>
              </w:rPr>
            </w:rPrChange>
          </w:rPr>
          <w:tag w:val="MENDELEY_CITATION_v3_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"/>
          <w:id w:val="-823594315"/>
          <w:placeholder>
            <w:docPart w:val="753D8B18BE9B0A46955D49FED296D471"/>
          </w:placeholder>
        </w:sdtPr>
        <w:sdtContent>
          <w:customXmlInsRangeEnd w:id="552"/>
          <w:ins w:id="554" w:author="Kris.Wild" w:date="2023-12-21T11:29:00Z">
            <w:r w:rsidR="00190E48" w:rsidRPr="00041E40">
              <w:rPr>
                <w:rFonts w:ascii="Times New Roman" w:eastAsia="Times New Roman" w:hAnsi="Times New Roman" w:cs="Times New Roman"/>
                <w:color w:val="000000" w:themeColor="text1"/>
                <w:sz w:val="24"/>
                <w:szCs w:val="24"/>
                <w:rPrChange w:id="555" w:author="Kris.Wild [2]" w:date="2023-12-21T11:55:00Z">
                  <w:rPr>
                    <w:rFonts w:eastAsia="Times New Roman"/>
                  </w:rPr>
                </w:rPrChange>
              </w:rPr>
              <w:t xml:space="preserve">(Olsson </w:t>
            </w:r>
            <w:r w:rsidR="00190E48" w:rsidRPr="00041E40">
              <w:rPr>
                <w:rFonts w:ascii="Times New Roman" w:eastAsia="Times New Roman" w:hAnsi="Times New Roman" w:cs="Times New Roman"/>
                <w:i/>
                <w:iCs/>
                <w:color w:val="000000" w:themeColor="text1"/>
                <w:sz w:val="24"/>
                <w:szCs w:val="24"/>
                <w:rPrChange w:id="556" w:author="Kris.Wild [2]" w:date="2023-12-21T11:55:00Z">
                  <w:rPr>
                    <w:rFonts w:eastAsia="Times New Roman"/>
                    <w:i/>
                    <w:iCs/>
                  </w:rPr>
                </w:rPrChange>
              </w:rPr>
              <w:t>et al.</w:t>
            </w:r>
            <w:r w:rsidR="00190E48" w:rsidRPr="00041E40">
              <w:rPr>
                <w:rFonts w:ascii="Times New Roman" w:eastAsia="Times New Roman" w:hAnsi="Times New Roman" w:cs="Times New Roman"/>
                <w:color w:val="000000" w:themeColor="text1"/>
                <w:sz w:val="24"/>
                <w:szCs w:val="24"/>
                <w:rPrChange w:id="557" w:author="Kris.Wild [2]" w:date="2023-12-21T11:55:00Z">
                  <w:rPr>
                    <w:rFonts w:eastAsia="Times New Roman"/>
                  </w:rPr>
                </w:rPrChange>
              </w:rPr>
              <w:t xml:space="preserve">, 2000; </w:t>
            </w:r>
            <w:proofErr w:type="spellStart"/>
            <w:r w:rsidR="00190E48" w:rsidRPr="00041E40">
              <w:rPr>
                <w:rFonts w:ascii="Times New Roman" w:eastAsia="Times New Roman" w:hAnsi="Times New Roman" w:cs="Times New Roman"/>
                <w:color w:val="000000" w:themeColor="text1"/>
                <w:sz w:val="24"/>
                <w:szCs w:val="24"/>
                <w:rPrChange w:id="558" w:author="Kris.Wild [2]" w:date="2023-12-21T11:55:00Z">
                  <w:rPr>
                    <w:rFonts w:eastAsia="Times New Roman"/>
                  </w:rPr>
                </w:rPrChange>
              </w:rPr>
              <w:t>Megía</w:t>
            </w:r>
            <w:proofErr w:type="spellEnd"/>
            <w:r w:rsidR="00190E48" w:rsidRPr="00041E40">
              <w:rPr>
                <w:rFonts w:ascii="Times New Roman" w:eastAsia="Times New Roman" w:hAnsi="Times New Roman" w:cs="Times New Roman"/>
                <w:color w:val="000000" w:themeColor="text1"/>
                <w:sz w:val="24"/>
                <w:szCs w:val="24"/>
                <w:rPrChange w:id="559" w:author="Kris.Wild [2]" w:date="2023-12-21T11:55:00Z">
                  <w:rPr>
                    <w:rFonts w:eastAsia="Times New Roman"/>
                  </w:rPr>
                </w:rPrChange>
              </w:rPr>
              <w:t xml:space="preserve">-Palma </w:t>
            </w:r>
            <w:r w:rsidR="00190E48" w:rsidRPr="00041E40">
              <w:rPr>
                <w:rFonts w:ascii="Times New Roman" w:eastAsia="Times New Roman" w:hAnsi="Times New Roman" w:cs="Times New Roman"/>
                <w:i/>
                <w:iCs/>
                <w:color w:val="000000" w:themeColor="text1"/>
                <w:sz w:val="24"/>
                <w:szCs w:val="24"/>
                <w:rPrChange w:id="560" w:author="Kris.Wild [2]" w:date="2023-12-21T11:55:00Z">
                  <w:rPr>
                    <w:rFonts w:eastAsia="Times New Roman"/>
                    <w:i/>
                    <w:iCs/>
                  </w:rPr>
                </w:rPrChange>
              </w:rPr>
              <w:t>et al.</w:t>
            </w:r>
            <w:r w:rsidR="00190E48" w:rsidRPr="00041E40">
              <w:rPr>
                <w:rFonts w:ascii="Times New Roman" w:eastAsia="Times New Roman" w:hAnsi="Times New Roman" w:cs="Times New Roman"/>
                <w:color w:val="000000" w:themeColor="text1"/>
                <w:sz w:val="24"/>
                <w:szCs w:val="24"/>
                <w:rPrChange w:id="561" w:author="Kris.Wild [2]" w:date="2023-12-21T11:55:00Z">
                  <w:rPr>
                    <w:rFonts w:eastAsia="Times New Roman"/>
                  </w:rPr>
                </w:rPrChange>
              </w:rPr>
              <w:t>, 2021)</w:t>
            </w:r>
          </w:ins>
          <w:customXmlInsRangeStart w:id="562" w:author="Kris.Wild" w:date="2023-12-21T11:29:00Z"/>
        </w:sdtContent>
      </w:sdt>
      <w:customXmlInsRangeEnd w:id="562"/>
      <w:ins w:id="563" w:author="Kris.Wild" w:date="2023-12-21T11:29:00Z">
        <w:r w:rsidR="00190E48" w:rsidRPr="00041E40">
          <w:rPr>
            <w:rFonts w:ascii="Times New Roman" w:hAnsi="Times New Roman" w:cs="Times New Roman"/>
            <w:color w:val="000000" w:themeColor="text1"/>
            <w:sz w:val="24"/>
            <w:szCs w:val="24"/>
            <w:lang w:val="en-AU"/>
            <w:rPrChange w:id="564" w:author="Kris.Wild [2]" w:date="2023-12-21T11:55:00Z">
              <w:rPr>
                <w:rFonts w:ascii="Times New Roman" w:hAnsi="Times New Roman" w:cs="Times New Roman"/>
                <w:sz w:val="24"/>
                <w:szCs w:val="24"/>
                <w:lang w:val="en-AU"/>
              </w:rPr>
            </w:rPrChange>
          </w:rPr>
          <w:t>.</w:t>
        </w:r>
      </w:ins>
      <w:ins w:id="565" w:author="Kris.Wild [2]" w:date="2023-12-16T13:52:00Z">
        <w:r w:rsidR="00974EFC" w:rsidRPr="00041E40">
          <w:rPr>
            <w:rFonts w:ascii="Times New Roman" w:hAnsi="Times New Roman" w:cs="Times New Roman"/>
            <w:color w:val="000000" w:themeColor="text1"/>
            <w:sz w:val="24"/>
            <w:szCs w:val="24"/>
            <w:lang w:val="en-AU"/>
            <w:rPrChange w:id="566" w:author="Kris.Wild [2]" w:date="2023-12-21T11:55:00Z">
              <w:rPr>
                <w:rFonts w:ascii="Times New Roman" w:hAnsi="Times New Roman" w:cs="Times New Roman"/>
                <w:sz w:val="24"/>
                <w:szCs w:val="24"/>
                <w:lang w:val="en-AU"/>
              </w:rPr>
            </w:rPrChange>
          </w:rPr>
          <w:t xml:space="preserve"> </w:t>
        </w:r>
      </w:ins>
      <w:ins w:id="567" w:author="Kris.Wild" w:date="2023-12-16T13:13:00Z">
        <w:del w:id="568" w:author="Kris.Wild [2]" w:date="2023-12-16T13:52:00Z">
          <w:r w:rsidR="00C70544" w:rsidRPr="00041E40" w:rsidDel="00974EFC">
            <w:rPr>
              <w:rFonts w:ascii="Times New Roman" w:hAnsi="Times New Roman" w:cs="Times New Roman"/>
              <w:color w:val="000000" w:themeColor="text1"/>
              <w:sz w:val="24"/>
              <w:szCs w:val="24"/>
              <w:lang w:val="en-AU"/>
              <w:rPrChange w:id="569" w:author="Kris.Wild [2]" w:date="2023-12-21T11:55:00Z">
                <w:rPr>
                  <w:rFonts w:ascii="Times New Roman" w:hAnsi="Times New Roman" w:cs="Times New Roman"/>
                  <w:sz w:val="24"/>
                  <w:szCs w:val="24"/>
                  <w:lang w:val="en-AU"/>
                </w:rPr>
              </w:rPrChange>
            </w:rPr>
            <w:delText>(</w:delText>
          </w:r>
        </w:del>
      </w:ins>
      <w:ins w:id="570" w:author="Kris.Wild" w:date="2023-12-16T13:14:00Z">
        <w:del w:id="571" w:author="Kris.Wild [2]" w:date="2023-12-16T13:52:00Z">
          <w:r w:rsidR="006307A3" w:rsidRPr="00041E40" w:rsidDel="00974EFC">
            <w:rPr>
              <w:rFonts w:ascii="Times New Roman" w:hAnsi="Times New Roman" w:cs="Times New Roman"/>
              <w:color w:val="000000" w:themeColor="text1"/>
              <w:sz w:val="24"/>
              <w:szCs w:val="24"/>
              <w:highlight w:val="yellow"/>
              <w:lang w:val="en-AU"/>
              <w:rPrChange w:id="572" w:author="Kris.Wild [2]" w:date="2023-12-21T11:55:00Z">
                <w:rPr>
                  <w:rFonts w:ascii="Times New Roman" w:hAnsi="Times New Roman" w:cs="Times New Roman"/>
                  <w:sz w:val="24"/>
                  <w:szCs w:val="24"/>
                  <w:lang w:val="en-AU"/>
                </w:rPr>
              </w:rPrChange>
            </w:rPr>
            <w:delText>Roberts et al., 2004</w:delText>
          </w:r>
        </w:del>
      </w:ins>
      <w:ins w:id="573" w:author="Kris.Wild" w:date="2023-12-16T13:13:00Z">
        <w:del w:id="574" w:author="Kris.Wild [2]" w:date="2023-12-16T13:52:00Z">
          <w:r w:rsidR="00C70544" w:rsidRPr="00041E40" w:rsidDel="00974EFC">
            <w:rPr>
              <w:rFonts w:ascii="Times New Roman" w:hAnsi="Times New Roman" w:cs="Times New Roman"/>
              <w:color w:val="000000" w:themeColor="text1"/>
              <w:sz w:val="24"/>
              <w:szCs w:val="24"/>
              <w:lang w:val="en-AU"/>
              <w:rPrChange w:id="575" w:author="Kris.Wild [2]" w:date="2023-12-21T11:55:00Z">
                <w:rPr>
                  <w:rFonts w:ascii="Times New Roman" w:hAnsi="Times New Roman" w:cs="Times New Roman"/>
                  <w:sz w:val="24"/>
                  <w:szCs w:val="24"/>
                  <w:lang w:val="en-AU"/>
                </w:rPr>
              </w:rPrChange>
            </w:rPr>
            <w:delText>)</w:delText>
          </w:r>
        </w:del>
      </w:ins>
      <w:ins w:id="576" w:author="Kris.Wild" w:date="2023-12-16T13:19:00Z">
        <w:del w:id="577" w:author="Kris.Wild [2]" w:date="2023-12-16T13:52:00Z">
          <w:r w:rsidR="006307A3" w:rsidRPr="00041E40" w:rsidDel="00974EFC">
            <w:rPr>
              <w:rFonts w:ascii="Times New Roman" w:hAnsi="Times New Roman" w:cs="Times New Roman"/>
              <w:color w:val="000000" w:themeColor="text1"/>
              <w:sz w:val="24"/>
              <w:szCs w:val="24"/>
              <w:lang w:val="en-AU"/>
              <w:rPrChange w:id="578" w:author="Kris.Wild [2]" w:date="2023-12-21T11:55:00Z">
                <w:rPr>
                  <w:rFonts w:ascii="Times New Roman" w:hAnsi="Times New Roman" w:cs="Times New Roman"/>
                  <w:sz w:val="24"/>
                  <w:szCs w:val="24"/>
                  <w:lang w:val="en-AU"/>
                </w:rPr>
              </w:rPrChange>
            </w:rPr>
            <w:delText xml:space="preserve">. </w:delText>
          </w:r>
        </w:del>
      </w:ins>
      <w:ins w:id="579" w:author="Kris.Wild" w:date="2023-12-16T13:12:00Z">
        <w:del w:id="580" w:author="Kris.Wild [2]" w:date="2023-12-16T13:52:00Z">
          <w:r w:rsidR="00C70544" w:rsidRPr="00041E40" w:rsidDel="00974EFC">
            <w:rPr>
              <w:rFonts w:ascii="Times New Roman" w:hAnsi="Times New Roman" w:cs="Times New Roman"/>
              <w:color w:val="000000" w:themeColor="text1"/>
              <w:sz w:val="24"/>
              <w:szCs w:val="24"/>
              <w:lang w:val="en-AU"/>
              <w:rPrChange w:id="581" w:author="Kris.Wild [2]" w:date="2023-12-21T11:55:00Z">
                <w:rPr>
                  <w:rFonts w:ascii="Times New Roman" w:hAnsi="Times New Roman" w:cs="Times New Roman"/>
                  <w:sz w:val="24"/>
                  <w:szCs w:val="24"/>
                  <w:lang w:val="en-AU"/>
                </w:rPr>
              </w:rPrChange>
            </w:rPr>
            <w:delText xml:space="preserve"> </w:delText>
          </w:r>
        </w:del>
      </w:ins>
      <w:r w:rsidR="002472C7" w:rsidRPr="00041E40">
        <w:rPr>
          <w:rFonts w:ascii="Times New Roman" w:hAnsi="Times New Roman" w:cs="Times New Roman"/>
          <w:color w:val="000000" w:themeColor="text1"/>
          <w:sz w:val="24"/>
          <w:szCs w:val="24"/>
          <w:lang w:val="en-AU"/>
          <w:rPrChange w:id="582" w:author="Kris.Wild [2]" w:date="2023-12-21T11:55:00Z">
            <w:rPr>
              <w:rFonts w:ascii="Times New Roman" w:hAnsi="Times New Roman" w:cs="Times New Roman"/>
              <w:sz w:val="24"/>
              <w:szCs w:val="24"/>
              <w:lang w:val="en-AU"/>
            </w:rPr>
          </w:rPrChange>
        </w:rPr>
        <w:t>I</w:t>
      </w:r>
      <w:r w:rsidR="008008FD" w:rsidRPr="00041E40">
        <w:rPr>
          <w:rFonts w:ascii="Times New Roman" w:hAnsi="Times New Roman" w:cs="Times New Roman"/>
          <w:color w:val="000000" w:themeColor="text1"/>
          <w:sz w:val="24"/>
          <w:szCs w:val="24"/>
          <w:lang w:val="en-AU"/>
          <w:rPrChange w:id="583" w:author="Kris.Wild [2]" w:date="2023-12-21T11:55:00Z">
            <w:rPr>
              <w:rFonts w:ascii="Times New Roman" w:hAnsi="Times New Roman" w:cs="Times New Roman"/>
              <w:sz w:val="24"/>
              <w:szCs w:val="24"/>
              <w:lang w:val="en-AU"/>
            </w:rPr>
          </w:rPrChange>
        </w:rPr>
        <w:t>n lizards</w:t>
      </w:r>
      <w:r w:rsidR="00CD357F" w:rsidRPr="00041E40">
        <w:rPr>
          <w:rFonts w:ascii="Times New Roman" w:hAnsi="Times New Roman" w:cs="Times New Roman"/>
          <w:color w:val="000000" w:themeColor="text1"/>
          <w:sz w:val="24"/>
          <w:szCs w:val="24"/>
          <w:lang w:val="en-AU"/>
          <w:rPrChange w:id="584" w:author="Kris.Wild [2]" w:date="2023-12-21T11:55:00Z">
            <w:rPr>
              <w:rFonts w:ascii="Times New Roman" w:hAnsi="Times New Roman" w:cs="Times New Roman"/>
              <w:sz w:val="24"/>
              <w:szCs w:val="24"/>
              <w:lang w:val="en-AU"/>
            </w:rPr>
          </w:rPrChange>
        </w:rPr>
        <w:t>,</w:t>
      </w:r>
      <w:r w:rsidR="008008FD" w:rsidRPr="00041E40">
        <w:rPr>
          <w:rFonts w:ascii="Times New Roman" w:hAnsi="Times New Roman" w:cs="Times New Roman"/>
          <w:color w:val="000000" w:themeColor="text1"/>
          <w:sz w:val="24"/>
          <w:szCs w:val="24"/>
          <w:lang w:val="en-AU"/>
          <w:rPrChange w:id="585" w:author="Kris.Wild [2]" w:date="2023-12-21T11:55:00Z">
            <w:rPr>
              <w:rFonts w:ascii="Times New Roman" w:hAnsi="Times New Roman" w:cs="Times New Roman"/>
              <w:sz w:val="24"/>
              <w:szCs w:val="24"/>
              <w:lang w:val="en-AU"/>
            </w:rPr>
          </w:rPrChange>
        </w:rPr>
        <w:t xml:space="preserve"> locomotor performance is a sexually selected trait</w:t>
      </w:r>
      <w:ins w:id="586" w:author="Kris.Wild" w:date="2023-12-15T10:18:00Z">
        <w:r w:rsidR="00255305" w:rsidRPr="00041E40">
          <w:rPr>
            <w:rFonts w:ascii="Times New Roman" w:hAnsi="Times New Roman" w:cs="Times New Roman"/>
            <w:color w:val="000000" w:themeColor="text1"/>
            <w:sz w:val="24"/>
            <w:szCs w:val="24"/>
            <w:lang w:val="en-AU"/>
            <w:rPrChange w:id="587" w:author="Kris.Wild [2]" w:date="2023-12-21T11:55:00Z">
              <w:rPr>
                <w:rFonts w:ascii="Times New Roman" w:hAnsi="Times New Roman" w:cs="Times New Roman"/>
                <w:sz w:val="24"/>
                <w:szCs w:val="24"/>
                <w:lang w:val="en-AU"/>
              </w:rPr>
            </w:rPrChange>
          </w:rPr>
          <w:t xml:space="preserve"> </w:t>
        </w:r>
      </w:ins>
      <w:sdt>
        <w:sdtPr>
          <w:rPr>
            <w:rFonts w:ascii="Times New Roman" w:hAnsi="Times New Roman" w:cs="Times New Roman"/>
            <w:color w:val="000000" w:themeColor="text1"/>
            <w:sz w:val="24"/>
            <w:szCs w:val="24"/>
            <w:vertAlign w:val="superscript"/>
            <w:lang w:val="en-AU"/>
            <w:rPrChange w:id="588" w:author="Kris.Wild [2]" w:date="2023-12-21T11:55:00Z">
              <w:rPr>
                <w:rFonts w:ascii="Times New Roman" w:hAnsi="Times New Roman" w:cs="Times New Roman"/>
                <w:color w:val="000000"/>
                <w:sz w:val="24"/>
                <w:szCs w:val="24"/>
                <w:vertAlign w:val="superscript"/>
                <w:lang w:val="en-AU"/>
              </w:rPr>
            </w:rPrChange>
          </w:rPr>
          <w:tag w:val="MENDELEY_CITATION_v3_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"/>
          <w:id w:val="2077166422"/>
          <w:placeholder>
            <w:docPart w:val="DefaultPlaceholder_-1854013440"/>
          </w:placeholder>
        </w:sdtPr>
        <w:sdtContent>
          <w:ins w:id="589" w:author="Kris.Wild" w:date="2023-12-21T11:29:00Z">
            <w:r w:rsidR="00190E48" w:rsidRPr="00041E40">
              <w:rPr>
                <w:rFonts w:ascii="Times New Roman" w:eastAsia="Times New Roman" w:hAnsi="Times New Roman" w:cs="Times New Roman"/>
                <w:color w:val="000000" w:themeColor="text1"/>
                <w:sz w:val="24"/>
                <w:szCs w:val="24"/>
                <w:rPrChange w:id="590" w:author="Kris.Wild [2]" w:date="2023-12-21T11:55:00Z">
                  <w:rPr>
                    <w:rFonts w:eastAsia="Times New Roman"/>
                  </w:rPr>
                </w:rPrChange>
              </w:rPr>
              <w:t>(</w:t>
            </w:r>
            <w:proofErr w:type="spellStart"/>
            <w:r w:rsidR="00190E48" w:rsidRPr="00041E40">
              <w:rPr>
                <w:rFonts w:ascii="Times New Roman" w:eastAsia="Times New Roman" w:hAnsi="Times New Roman" w:cs="Times New Roman"/>
                <w:color w:val="000000" w:themeColor="text1"/>
                <w:sz w:val="24"/>
                <w:szCs w:val="24"/>
                <w:rPrChange w:id="591" w:author="Kris.Wild [2]" w:date="2023-12-21T11:55:00Z">
                  <w:rPr>
                    <w:rFonts w:eastAsia="Times New Roman"/>
                  </w:rPr>
                </w:rPrChange>
              </w:rPr>
              <w:t>Husak</w:t>
            </w:r>
            <w:proofErr w:type="spellEnd"/>
            <w:r w:rsidR="00190E48" w:rsidRPr="00041E40">
              <w:rPr>
                <w:rFonts w:ascii="Times New Roman" w:eastAsia="Times New Roman" w:hAnsi="Times New Roman" w:cs="Times New Roman"/>
                <w:color w:val="000000" w:themeColor="text1"/>
                <w:sz w:val="24"/>
                <w:szCs w:val="24"/>
                <w:rPrChange w:id="592" w:author="Kris.Wild [2]" w:date="2023-12-21T11:55:00Z">
                  <w:rPr>
                    <w:rFonts w:eastAsia="Times New Roman"/>
                  </w:rPr>
                </w:rPrChange>
              </w:rPr>
              <w:t xml:space="preserve"> &amp; Fox, 2008)</w:t>
            </w:r>
          </w:ins>
          <w:ins w:id="593" w:author="Kris.Wild [2]" w:date="2023-12-17T11:45:00Z">
            <w:del w:id="594" w:author="Kris.Wild" w:date="2023-12-21T11:04:00Z">
              <w:r w:rsidR="00605ABD" w:rsidRPr="00041E40" w:rsidDel="00C578AE">
                <w:rPr>
                  <w:rFonts w:ascii="Times New Roman" w:eastAsia="Times New Roman" w:hAnsi="Times New Roman" w:cs="Times New Roman"/>
                  <w:color w:val="000000" w:themeColor="text1"/>
                  <w:sz w:val="24"/>
                  <w:szCs w:val="24"/>
                  <w:rPrChange w:id="595" w:author="Kris.Wild [2]" w:date="2023-12-21T11:55:00Z">
                    <w:rPr>
                      <w:rFonts w:eastAsia="Times New Roman"/>
                    </w:rPr>
                  </w:rPrChange>
                </w:rPr>
                <w:delText>(Husak &amp; Fox, 2008)</w:delText>
              </w:r>
            </w:del>
          </w:ins>
          <w:del w:id="596" w:author="Kris.Wild" w:date="2023-12-21T11:04:00Z">
            <w:r w:rsidR="00817A4C" w:rsidRPr="00041E40" w:rsidDel="00C578AE">
              <w:rPr>
                <w:rFonts w:ascii="Times New Roman" w:eastAsia="Times New Roman" w:hAnsi="Times New Roman" w:cs="Times New Roman"/>
                <w:color w:val="000000" w:themeColor="text1"/>
                <w:sz w:val="24"/>
                <w:szCs w:val="24"/>
                <w:rPrChange w:id="597" w:author="Kris.Wild [2]" w:date="2023-12-21T11:55:00Z">
                  <w:rPr>
                    <w:rFonts w:ascii="Times New Roman" w:eastAsia="Times New Roman" w:hAnsi="Times New Roman" w:cs="Times New Roman"/>
                    <w:sz w:val="24"/>
                    <w:szCs w:val="24"/>
                  </w:rPr>
                </w:rPrChange>
              </w:rPr>
              <w:delText>(Husak &amp; Fox, 2008)</w:delText>
            </w:r>
          </w:del>
        </w:sdtContent>
      </w:sdt>
      <w:r w:rsidR="004C3244" w:rsidRPr="00041E40">
        <w:rPr>
          <w:rFonts w:ascii="Times New Roman" w:hAnsi="Times New Roman" w:cs="Times New Roman"/>
          <w:color w:val="000000" w:themeColor="text1"/>
          <w:sz w:val="24"/>
          <w:szCs w:val="24"/>
          <w:lang w:val="en-AU"/>
          <w:rPrChange w:id="598" w:author="Kris.Wild [2]" w:date="2023-12-21T11:55:00Z">
            <w:rPr>
              <w:rFonts w:ascii="Times New Roman" w:hAnsi="Times New Roman" w:cs="Times New Roman"/>
              <w:sz w:val="24"/>
              <w:szCs w:val="24"/>
              <w:lang w:val="en-AU"/>
            </w:rPr>
          </w:rPrChange>
        </w:rPr>
        <w:t xml:space="preserve"> </w:t>
      </w:r>
      <w:r w:rsidR="0051588E" w:rsidRPr="00041E40">
        <w:rPr>
          <w:rFonts w:ascii="Times New Roman" w:hAnsi="Times New Roman" w:cs="Times New Roman"/>
          <w:color w:val="000000" w:themeColor="text1"/>
          <w:sz w:val="24"/>
          <w:szCs w:val="24"/>
          <w:lang w:val="en-AU"/>
          <w:rPrChange w:id="599" w:author="Kris.Wild [2]" w:date="2023-12-21T11:55:00Z">
            <w:rPr>
              <w:rFonts w:ascii="Times New Roman" w:hAnsi="Times New Roman" w:cs="Times New Roman"/>
              <w:sz w:val="24"/>
              <w:szCs w:val="24"/>
              <w:lang w:val="en-AU"/>
            </w:rPr>
          </w:rPrChange>
        </w:rPr>
        <w:t xml:space="preserve">that </w:t>
      </w:r>
      <w:r w:rsidR="004C3244" w:rsidRPr="00041E40">
        <w:rPr>
          <w:rFonts w:ascii="Times New Roman" w:hAnsi="Times New Roman" w:cs="Times New Roman"/>
          <w:color w:val="000000" w:themeColor="text1"/>
          <w:sz w:val="24"/>
          <w:szCs w:val="24"/>
          <w:lang w:val="en-AU"/>
          <w:rPrChange w:id="600" w:author="Kris.Wild [2]" w:date="2023-12-21T11:55:00Z">
            <w:rPr>
              <w:rFonts w:ascii="Times New Roman" w:hAnsi="Times New Roman" w:cs="Times New Roman"/>
              <w:sz w:val="24"/>
              <w:szCs w:val="24"/>
              <w:lang w:val="en-AU"/>
            </w:rPr>
          </w:rPrChange>
        </w:rPr>
        <w:t xml:space="preserve">is </w:t>
      </w:r>
      <w:r w:rsidR="0051588E" w:rsidRPr="00041E40">
        <w:rPr>
          <w:rFonts w:ascii="Times New Roman" w:hAnsi="Times New Roman" w:cs="Times New Roman"/>
          <w:color w:val="000000" w:themeColor="text1"/>
          <w:sz w:val="24"/>
          <w:szCs w:val="24"/>
          <w:lang w:val="en-AU"/>
          <w:rPrChange w:id="601" w:author="Kris.Wild [2]" w:date="2023-12-21T11:55:00Z">
            <w:rPr>
              <w:rFonts w:ascii="Times New Roman" w:hAnsi="Times New Roman" w:cs="Times New Roman"/>
              <w:sz w:val="24"/>
              <w:szCs w:val="24"/>
              <w:lang w:val="en-AU"/>
            </w:rPr>
          </w:rPrChange>
        </w:rPr>
        <w:t xml:space="preserve">strongly </w:t>
      </w:r>
      <w:r w:rsidR="00AE457F" w:rsidRPr="00041E40">
        <w:rPr>
          <w:rFonts w:ascii="Times New Roman" w:hAnsi="Times New Roman" w:cs="Times New Roman"/>
          <w:color w:val="000000" w:themeColor="text1"/>
          <w:sz w:val="24"/>
          <w:szCs w:val="24"/>
          <w:lang w:val="en-AU"/>
          <w:rPrChange w:id="602" w:author="Kris.Wild [2]" w:date="2023-12-21T11:55:00Z">
            <w:rPr>
              <w:rFonts w:ascii="Times New Roman" w:hAnsi="Times New Roman" w:cs="Times New Roman"/>
              <w:sz w:val="24"/>
              <w:szCs w:val="24"/>
              <w:lang w:val="en-AU"/>
            </w:rPr>
          </w:rPrChange>
        </w:rPr>
        <w:t xml:space="preserve">influenced </w:t>
      </w:r>
      <w:r w:rsidR="008008FD" w:rsidRPr="00041E40">
        <w:rPr>
          <w:rFonts w:ascii="Times New Roman" w:hAnsi="Times New Roman" w:cs="Times New Roman"/>
          <w:color w:val="000000" w:themeColor="text1"/>
          <w:sz w:val="24"/>
          <w:szCs w:val="24"/>
          <w:lang w:val="en-AU"/>
          <w:rPrChange w:id="603" w:author="Kris.Wild [2]" w:date="2023-12-21T11:55:00Z">
            <w:rPr>
              <w:rFonts w:ascii="Times New Roman" w:hAnsi="Times New Roman" w:cs="Times New Roman"/>
              <w:sz w:val="24"/>
              <w:szCs w:val="24"/>
              <w:lang w:val="en-AU"/>
            </w:rPr>
          </w:rPrChange>
        </w:rPr>
        <w:t>by testosterone levels</w:t>
      </w:r>
      <w:ins w:id="604" w:author="Kris.Wild" w:date="2023-12-15T10:18:00Z">
        <w:r w:rsidR="00255305" w:rsidRPr="00041E40">
          <w:rPr>
            <w:rFonts w:ascii="Times New Roman" w:hAnsi="Times New Roman" w:cs="Times New Roman"/>
            <w:color w:val="000000" w:themeColor="text1"/>
            <w:sz w:val="24"/>
            <w:szCs w:val="24"/>
            <w:lang w:val="en-AU"/>
            <w:rPrChange w:id="605" w:author="Kris.Wild [2]" w:date="2023-12-21T11:55:00Z">
              <w:rPr>
                <w:rFonts w:ascii="Times New Roman" w:hAnsi="Times New Roman" w:cs="Times New Roman"/>
                <w:sz w:val="24"/>
                <w:szCs w:val="24"/>
                <w:lang w:val="en-AU"/>
              </w:rPr>
            </w:rPrChange>
          </w:rPr>
          <w:t xml:space="preserve"> </w:t>
        </w:r>
      </w:ins>
      <w:sdt>
        <w:sdtPr>
          <w:rPr>
            <w:rFonts w:ascii="Times New Roman" w:hAnsi="Times New Roman" w:cs="Times New Roman"/>
            <w:color w:val="000000" w:themeColor="text1"/>
            <w:sz w:val="24"/>
            <w:szCs w:val="24"/>
            <w:vertAlign w:val="superscript"/>
            <w:lang w:val="en-AU"/>
            <w:rPrChange w:id="606" w:author="Kris.Wild [2]" w:date="2023-12-21T11:55:00Z">
              <w:rPr>
                <w:rFonts w:ascii="Times New Roman" w:hAnsi="Times New Roman" w:cs="Times New Roman"/>
                <w:color w:val="000000"/>
                <w:sz w:val="24"/>
                <w:szCs w:val="24"/>
                <w:vertAlign w:val="superscript"/>
                <w:lang w:val="en-AU"/>
              </w:rPr>
            </w:rPrChange>
          </w:rPr>
          <w:tag w:val="MENDELEY_CITATION_v3_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"/>
          <w:id w:val="-1386014266"/>
          <w:placeholder>
            <w:docPart w:val="DefaultPlaceholder_-1854013440"/>
          </w:placeholder>
        </w:sdtPr>
        <w:sdtContent>
          <w:ins w:id="607" w:author="Kris.Wild" w:date="2023-12-21T11:29:00Z">
            <w:r w:rsidR="00190E48" w:rsidRPr="00041E40">
              <w:rPr>
                <w:rFonts w:ascii="Times New Roman" w:eastAsia="Times New Roman" w:hAnsi="Times New Roman" w:cs="Times New Roman"/>
                <w:color w:val="000000" w:themeColor="text1"/>
                <w:sz w:val="24"/>
                <w:szCs w:val="24"/>
                <w:rPrChange w:id="608" w:author="Kris.Wild [2]" w:date="2023-12-21T11:55:00Z">
                  <w:rPr>
                    <w:rFonts w:eastAsia="Times New Roman"/>
                  </w:rPr>
                </w:rPrChange>
              </w:rPr>
              <w:t>(</w:t>
            </w:r>
            <w:proofErr w:type="spellStart"/>
            <w:r w:rsidR="00190E48" w:rsidRPr="00041E40">
              <w:rPr>
                <w:rFonts w:ascii="Times New Roman" w:eastAsia="Times New Roman" w:hAnsi="Times New Roman" w:cs="Times New Roman"/>
                <w:color w:val="000000" w:themeColor="text1"/>
                <w:sz w:val="24"/>
                <w:szCs w:val="24"/>
                <w:rPrChange w:id="609" w:author="Kris.Wild [2]" w:date="2023-12-21T11:55:00Z">
                  <w:rPr>
                    <w:rFonts w:eastAsia="Times New Roman"/>
                  </w:rPr>
                </w:rPrChange>
              </w:rPr>
              <w:t>Klukowski</w:t>
            </w:r>
            <w:proofErr w:type="spellEnd"/>
            <w:r w:rsidR="00190E48" w:rsidRPr="00041E40">
              <w:rPr>
                <w:rFonts w:ascii="Times New Roman" w:eastAsia="Times New Roman" w:hAnsi="Times New Roman" w:cs="Times New Roman"/>
                <w:color w:val="000000" w:themeColor="text1"/>
                <w:sz w:val="24"/>
                <w:szCs w:val="24"/>
                <w:rPrChange w:id="610" w:author="Kris.Wild [2]" w:date="2023-12-21T11:55:00Z">
                  <w:rPr>
                    <w:rFonts w:eastAsia="Times New Roman"/>
                  </w:rPr>
                </w:rPrChange>
              </w:rPr>
              <w:t xml:space="preserve">, Jenkinson, &amp; Nelson, 1998; Mills </w:t>
            </w:r>
            <w:r w:rsidR="00190E48" w:rsidRPr="00041E40">
              <w:rPr>
                <w:rFonts w:ascii="Times New Roman" w:eastAsia="Times New Roman" w:hAnsi="Times New Roman" w:cs="Times New Roman"/>
                <w:i/>
                <w:iCs/>
                <w:color w:val="000000" w:themeColor="text1"/>
                <w:sz w:val="24"/>
                <w:szCs w:val="24"/>
                <w:rPrChange w:id="611" w:author="Kris.Wild [2]" w:date="2023-12-21T11:55:00Z">
                  <w:rPr>
                    <w:rFonts w:eastAsia="Times New Roman"/>
                    <w:i/>
                    <w:iCs/>
                  </w:rPr>
                </w:rPrChange>
              </w:rPr>
              <w:t>et al.</w:t>
            </w:r>
            <w:r w:rsidR="00190E48" w:rsidRPr="00041E40">
              <w:rPr>
                <w:rFonts w:ascii="Times New Roman" w:eastAsia="Times New Roman" w:hAnsi="Times New Roman" w:cs="Times New Roman"/>
                <w:color w:val="000000" w:themeColor="text1"/>
                <w:sz w:val="24"/>
                <w:szCs w:val="24"/>
                <w:rPrChange w:id="612" w:author="Kris.Wild [2]" w:date="2023-12-21T11:55:00Z">
                  <w:rPr>
                    <w:rFonts w:eastAsia="Times New Roman"/>
                  </w:rPr>
                </w:rPrChange>
              </w:rPr>
              <w:t>, 2008)</w:t>
            </w:r>
          </w:ins>
          <w:ins w:id="613" w:author="Kris.Wild [2]" w:date="2023-12-17T11:45:00Z">
            <w:del w:id="614" w:author="Kris.Wild" w:date="2023-12-21T11:04:00Z">
              <w:r w:rsidR="00605ABD" w:rsidRPr="00041E40" w:rsidDel="00C578AE">
                <w:rPr>
                  <w:rFonts w:ascii="Times New Roman" w:eastAsia="Times New Roman" w:hAnsi="Times New Roman" w:cs="Times New Roman"/>
                  <w:color w:val="000000" w:themeColor="text1"/>
                  <w:sz w:val="24"/>
                  <w:szCs w:val="24"/>
                  <w:rPrChange w:id="615" w:author="Kris.Wild [2]" w:date="2023-12-21T11:55:00Z">
                    <w:rPr>
                      <w:rFonts w:eastAsia="Times New Roman"/>
                    </w:rPr>
                  </w:rPrChange>
                </w:rPr>
                <w:delText xml:space="preserve">(Klukowski, Jenkinson, &amp; Nelson, 1998; Mills </w:delText>
              </w:r>
              <w:r w:rsidR="00605ABD" w:rsidRPr="00041E40" w:rsidDel="00C578AE">
                <w:rPr>
                  <w:rFonts w:ascii="Times New Roman" w:eastAsia="Times New Roman" w:hAnsi="Times New Roman" w:cs="Times New Roman"/>
                  <w:i/>
                  <w:iCs/>
                  <w:color w:val="000000" w:themeColor="text1"/>
                  <w:sz w:val="24"/>
                  <w:szCs w:val="24"/>
                  <w:rPrChange w:id="616" w:author="Kris.Wild [2]" w:date="2023-12-21T11:55:00Z">
                    <w:rPr>
                      <w:rFonts w:eastAsia="Times New Roman"/>
                      <w:i/>
                      <w:iCs/>
                    </w:rPr>
                  </w:rPrChange>
                </w:rPr>
                <w:delText>et al.</w:delText>
              </w:r>
              <w:r w:rsidR="00605ABD" w:rsidRPr="00041E40" w:rsidDel="00C578AE">
                <w:rPr>
                  <w:rFonts w:ascii="Times New Roman" w:eastAsia="Times New Roman" w:hAnsi="Times New Roman" w:cs="Times New Roman"/>
                  <w:color w:val="000000" w:themeColor="text1"/>
                  <w:sz w:val="24"/>
                  <w:szCs w:val="24"/>
                  <w:rPrChange w:id="617" w:author="Kris.Wild [2]" w:date="2023-12-21T11:55:00Z">
                    <w:rPr>
                      <w:rFonts w:eastAsia="Times New Roman"/>
                    </w:rPr>
                  </w:rPrChange>
                </w:rPr>
                <w:delText>, 2008)</w:delText>
              </w:r>
            </w:del>
          </w:ins>
          <w:del w:id="618" w:author="Kris.Wild" w:date="2023-12-21T11:04:00Z">
            <w:r w:rsidR="00817A4C" w:rsidRPr="00041E40" w:rsidDel="00C578AE">
              <w:rPr>
                <w:rFonts w:ascii="Times New Roman" w:eastAsia="Times New Roman" w:hAnsi="Times New Roman" w:cs="Times New Roman"/>
                <w:color w:val="000000" w:themeColor="text1"/>
                <w:sz w:val="24"/>
                <w:szCs w:val="24"/>
                <w:rPrChange w:id="619" w:author="Kris.Wild [2]" w:date="2023-12-21T11:55:00Z">
                  <w:rPr>
                    <w:rFonts w:ascii="Times New Roman" w:eastAsia="Times New Roman" w:hAnsi="Times New Roman" w:cs="Times New Roman"/>
                    <w:sz w:val="24"/>
                    <w:szCs w:val="24"/>
                  </w:rPr>
                </w:rPrChange>
              </w:rPr>
              <w:delText xml:space="preserve">(Klukowski, Jenkinson, &amp; Nelson, 1998; Mills </w:delText>
            </w:r>
            <w:r w:rsidR="00817A4C" w:rsidRPr="00041E40" w:rsidDel="00C578AE">
              <w:rPr>
                <w:rFonts w:ascii="Times New Roman" w:eastAsia="Times New Roman" w:hAnsi="Times New Roman" w:cs="Times New Roman"/>
                <w:i/>
                <w:iCs/>
                <w:color w:val="000000" w:themeColor="text1"/>
                <w:sz w:val="24"/>
                <w:szCs w:val="24"/>
                <w:rPrChange w:id="620" w:author="Kris.Wild [2]" w:date="2023-12-21T11:55:00Z">
                  <w:rPr>
                    <w:rFonts w:ascii="Times New Roman" w:eastAsia="Times New Roman" w:hAnsi="Times New Roman" w:cs="Times New Roman"/>
                    <w:i/>
                    <w:iCs/>
                    <w:sz w:val="24"/>
                    <w:szCs w:val="24"/>
                  </w:rPr>
                </w:rPrChange>
              </w:rPr>
              <w:delText>et al.</w:delText>
            </w:r>
            <w:r w:rsidR="00817A4C" w:rsidRPr="00041E40" w:rsidDel="00C578AE">
              <w:rPr>
                <w:rFonts w:ascii="Times New Roman" w:eastAsia="Times New Roman" w:hAnsi="Times New Roman" w:cs="Times New Roman"/>
                <w:color w:val="000000" w:themeColor="text1"/>
                <w:sz w:val="24"/>
                <w:szCs w:val="24"/>
                <w:rPrChange w:id="621" w:author="Kris.Wild [2]" w:date="2023-12-21T11:55:00Z">
                  <w:rPr>
                    <w:rFonts w:ascii="Times New Roman" w:eastAsia="Times New Roman" w:hAnsi="Times New Roman" w:cs="Times New Roman"/>
                    <w:sz w:val="24"/>
                    <w:szCs w:val="24"/>
                  </w:rPr>
                </w:rPrChange>
              </w:rPr>
              <w:delText>, 2008)</w:delText>
            </w:r>
          </w:del>
        </w:sdtContent>
      </w:sdt>
      <w:r w:rsidR="00B35CE4" w:rsidRPr="00041E40">
        <w:rPr>
          <w:rFonts w:ascii="Times New Roman" w:hAnsi="Times New Roman" w:cs="Times New Roman"/>
          <w:color w:val="000000" w:themeColor="text1"/>
          <w:sz w:val="24"/>
          <w:szCs w:val="24"/>
          <w:lang w:val="en-AU"/>
          <w:rPrChange w:id="622" w:author="Kris.Wild [2]" w:date="2023-12-21T11:55:00Z">
            <w:rPr>
              <w:rFonts w:ascii="Times New Roman" w:hAnsi="Times New Roman" w:cs="Times New Roman"/>
              <w:color w:val="000000"/>
              <w:sz w:val="24"/>
              <w:szCs w:val="24"/>
              <w:lang w:val="en-AU"/>
            </w:rPr>
          </w:rPrChange>
        </w:rPr>
        <w:t>.</w:t>
      </w:r>
      <w:r w:rsidR="00CD357F" w:rsidRPr="00041E40">
        <w:rPr>
          <w:rFonts w:ascii="Times New Roman" w:hAnsi="Times New Roman" w:cs="Times New Roman"/>
          <w:color w:val="000000" w:themeColor="text1"/>
          <w:sz w:val="24"/>
          <w:szCs w:val="24"/>
          <w:lang w:val="en-AU"/>
          <w:rPrChange w:id="623" w:author="Kris.Wild [2]" w:date="2023-12-21T11:55:00Z">
            <w:rPr>
              <w:rFonts w:ascii="Times New Roman" w:hAnsi="Times New Roman" w:cs="Times New Roman"/>
              <w:sz w:val="24"/>
              <w:szCs w:val="24"/>
              <w:lang w:val="en-AU"/>
            </w:rPr>
          </w:rPrChange>
        </w:rPr>
        <w:t xml:space="preserve"> Therefore, enhanced locomotor performance, driven </w:t>
      </w:r>
      <w:r w:rsidR="00040ABF" w:rsidRPr="00041E40">
        <w:rPr>
          <w:rFonts w:ascii="Times New Roman" w:hAnsi="Times New Roman" w:cs="Times New Roman"/>
          <w:color w:val="000000" w:themeColor="text1"/>
          <w:sz w:val="24"/>
          <w:szCs w:val="24"/>
          <w:lang w:val="en-AU"/>
          <w:rPrChange w:id="624" w:author="Kris.Wild [2]" w:date="2023-12-21T11:55:00Z">
            <w:rPr>
              <w:rFonts w:ascii="Times New Roman" w:hAnsi="Times New Roman" w:cs="Times New Roman"/>
              <w:sz w:val="24"/>
              <w:szCs w:val="24"/>
              <w:lang w:val="en-AU"/>
            </w:rPr>
          </w:rPrChange>
        </w:rPr>
        <w:t xml:space="preserve">in part </w:t>
      </w:r>
      <w:r w:rsidR="00CD357F" w:rsidRPr="00041E40">
        <w:rPr>
          <w:rFonts w:ascii="Times New Roman" w:hAnsi="Times New Roman" w:cs="Times New Roman"/>
          <w:color w:val="000000" w:themeColor="text1"/>
          <w:sz w:val="24"/>
          <w:szCs w:val="24"/>
          <w:lang w:val="en-AU"/>
          <w:rPrChange w:id="625" w:author="Kris.Wild [2]" w:date="2023-12-21T11:55:00Z">
            <w:rPr>
              <w:rFonts w:ascii="Times New Roman" w:hAnsi="Times New Roman" w:cs="Times New Roman"/>
              <w:sz w:val="24"/>
              <w:szCs w:val="24"/>
              <w:lang w:val="en-AU"/>
            </w:rPr>
          </w:rPrChange>
        </w:rPr>
        <w:t xml:space="preserve">by </w:t>
      </w:r>
      <w:r w:rsidR="00CD357F" w:rsidRPr="00041E40">
        <w:rPr>
          <w:rFonts w:ascii="Times New Roman" w:hAnsi="Times New Roman" w:cs="Times New Roman"/>
          <w:color w:val="000000" w:themeColor="text1"/>
          <w:sz w:val="24"/>
          <w:szCs w:val="24"/>
          <w:lang w:val="en-AU"/>
          <w:rPrChange w:id="626" w:author="Kris.Wild [2]" w:date="2023-12-21T11:55:00Z">
            <w:rPr>
              <w:rFonts w:ascii="Times New Roman" w:hAnsi="Times New Roman" w:cs="Times New Roman"/>
              <w:sz w:val="24"/>
              <w:szCs w:val="24"/>
              <w:lang w:val="en-AU"/>
            </w:rPr>
          </w:rPrChange>
        </w:rPr>
        <w:lastRenderedPageBreak/>
        <w:t xml:space="preserve">testosterone, may be </w:t>
      </w:r>
      <w:r w:rsidR="00C81175" w:rsidRPr="00041E40">
        <w:rPr>
          <w:rFonts w:ascii="Times New Roman" w:hAnsi="Times New Roman" w:cs="Times New Roman"/>
          <w:color w:val="000000" w:themeColor="text1"/>
          <w:sz w:val="24"/>
          <w:szCs w:val="24"/>
          <w:lang w:val="en-AU"/>
          <w:rPrChange w:id="627" w:author="Kris.Wild [2]" w:date="2023-12-21T11:55:00Z">
            <w:rPr>
              <w:rFonts w:ascii="Times New Roman" w:hAnsi="Times New Roman" w:cs="Times New Roman"/>
              <w:sz w:val="24"/>
              <w:szCs w:val="24"/>
              <w:lang w:val="en-AU"/>
            </w:rPr>
          </w:rPrChange>
        </w:rPr>
        <w:t xml:space="preserve">accompanied </w:t>
      </w:r>
      <w:r w:rsidR="00CD357F" w:rsidRPr="00041E40">
        <w:rPr>
          <w:rFonts w:ascii="Times New Roman" w:hAnsi="Times New Roman" w:cs="Times New Roman"/>
          <w:color w:val="000000" w:themeColor="text1"/>
          <w:sz w:val="24"/>
          <w:szCs w:val="24"/>
          <w:lang w:val="en-AU"/>
          <w:rPrChange w:id="628" w:author="Kris.Wild [2]" w:date="2023-12-21T11:55:00Z">
            <w:rPr>
              <w:rFonts w:ascii="Times New Roman" w:hAnsi="Times New Roman" w:cs="Times New Roman"/>
              <w:sz w:val="24"/>
              <w:szCs w:val="24"/>
              <w:lang w:val="en-AU"/>
            </w:rPr>
          </w:rPrChange>
        </w:rPr>
        <w:t xml:space="preserve">by increased susceptibility to parasites such as ticks, </w:t>
      </w:r>
      <w:r w:rsidR="0051588E" w:rsidRPr="00041E40">
        <w:rPr>
          <w:rFonts w:ascii="Times New Roman" w:hAnsi="Times New Roman" w:cs="Times New Roman"/>
          <w:color w:val="000000" w:themeColor="text1"/>
          <w:sz w:val="24"/>
          <w:szCs w:val="24"/>
          <w:lang w:val="en-AU"/>
          <w:rPrChange w:id="629" w:author="Kris.Wild [2]" w:date="2023-12-21T11:55:00Z">
            <w:rPr>
              <w:rFonts w:ascii="Times New Roman" w:hAnsi="Times New Roman" w:cs="Times New Roman"/>
              <w:sz w:val="24"/>
              <w:szCs w:val="24"/>
              <w:lang w:val="en-AU"/>
            </w:rPr>
          </w:rPrChange>
        </w:rPr>
        <w:t>resulting in a</w:t>
      </w:r>
      <w:r w:rsidR="00C81175" w:rsidRPr="00041E40">
        <w:rPr>
          <w:rFonts w:ascii="Times New Roman" w:hAnsi="Times New Roman" w:cs="Times New Roman"/>
          <w:color w:val="000000" w:themeColor="text1"/>
          <w:sz w:val="24"/>
          <w:szCs w:val="24"/>
          <w:lang w:val="en-AU"/>
          <w:rPrChange w:id="630" w:author="Kris.Wild [2]" w:date="2023-12-21T11:55:00Z">
            <w:rPr>
              <w:rFonts w:ascii="Times New Roman" w:hAnsi="Times New Roman" w:cs="Times New Roman"/>
              <w:sz w:val="24"/>
              <w:szCs w:val="24"/>
              <w:lang w:val="en-AU"/>
            </w:rPr>
          </w:rPrChange>
        </w:rPr>
        <w:t xml:space="preserve"> dynamic</w:t>
      </w:r>
      <w:r w:rsidR="00CD357F" w:rsidRPr="00041E40">
        <w:rPr>
          <w:rFonts w:ascii="Times New Roman" w:hAnsi="Times New Roman" w:cs="Times New Roman"/>
          <w:color w:val="000000" w:themeColor="text1"/>
          <w:sz w:val="24"/>
          <w:szCs w:val="24"/>
          <w:lang w:val="en-AU"/>
          <w:rPrChange w:id="631" w:author="Kris.Wild [2]" w:date="2023-12-21T11:55:00Z">
            <w:rPr>
              <w:rFonts w:ascii="Times New Roman" w:hAnsi="Times New Roman" w:cs="Times New Roman"/>
              <w:sz w:val="24"/>
              <w:szCs w:val="24"/>
              <w:lang w:val="en-AU"/>
            </w:rPr>
          </w:rPrChange>
        </w:rPr>
        <w:t xml:space="preserve"> balance between sexual selection, performance, and survi</w:t>
      </w:r>
      <w:r w:rsidR="003A3A84" w:rsidRPr="00041E40">
        <w:rPr>
          <w:rFonts w:ascii="Times New Roman" w:hAnsi="Times New Roman" w:cs="Times New Roman"/>
          <w:color w:val="000000" w:themeColor="text1"/>
          <w:sz w:val="24"/>
          <w:szCs w:val="24"/>
          <w:lang w:val="en-AU"/>
          <w:rPrChange w:id="632" w:author="Kris.Wild [2]" w:date="2023-12-21T11:55:00Z">
            <w:rPr>
              <w:rFonts w:ascii="Times New Roman" w:hAnsi="Times New Roman" w:cs="Times New Roman"/>
              <w:sz w:val="24"/>
              <w:szCs w:val="24"/>
              <w:lang w:val="en-AU"/>
            </w:rPr>
          </w:rPrChange>
        </w:rPr>
        <w:t>val.</w:t>
      </w:r>
      <w:ins w:id="633" w:author="Kris.Wild" w:date="2023-12-15T10:31:00Z">
        <w:r w:rsidR="00EB73AD" w:rsidRPr="00041E40">
          <w:rPr>
            <w:rFonts w:ascii="Times New Roman" w:hAnsi="Times New Roman" w:cs="Times New Roman"/>
            <w:color w:val="000000" w:themeColor="text1"/>
            <w:sz w:val="24"/>
            <w:szCs w:val="24"/>
            <w:lang w:val="en-AU"/>
            <w:rPrChange w:id="634" w:author="Kris.Wild [2]" w:date="2023-12-21T11:55:00Z">
              <w:rPr>
                <w:rFonts w:ascii="Times New Roman" w:hAnsi="Times New Roman" w:cs="Times New Roman"/>
                <w:sz w:val="24"/>
                <w:szCs w:val="24"/>
                <w:lang w:val="en-AU"/>
              </w:rPr>
            </w:rPrChange>
          </w:rPr>
          <w:t xml:space="preserve"> </w:t>
        </w:r>
      </w:ins>
      <w:del w:id="635" w:author="Kris.Wild" w:date="2023-12-15T10:31:00Z">
        <w:r w:rsidR="003A3A84" w:rsidRPr="00041E40" w:rsidDel="00EB73AD">
          <w:rPr>
            <w:rFonts w:ascii="Times New Roman" w:hAnsi="Times New Roman" w:cs="Times New Roman"/>
            <w:color w:val="000000" w:themeColor="text1"/>
            <w:sz w:val="24"/>
            <w:szCs w:val="24"/>
            <w:lang w:val="en-AU"/>
            <w:rPrChange w:id="636" w:author="Kris.Wild [2]" w:date="2023-12-21T11:55:00Z">
              <w:rPr>
                <w:rFonts w:ascii="Times New Roman" w:hAnsi="Times New Roman" w:cs="Times New Roman"/>
                <w:sz w:val="24"/>
                <w:szCs w:val="24"/>
                <w:lang w:val="en-AU"/>
              </w:rPr>
            </w:rPrChange>
          </w:rPr>
          <w:delText xml:space="preserve"> </w:delText>
        </w:r>
      </w:del>
      <w:ins w:id="637" w:author="Kris.Wild" w:date="2023-12-15T10:31:00Z">
        <w:del w:id="638" w:author="Kris.Wild [2]" w:date="2023-12-21T12:21:00Z">
          <w:r w:rsidR="00EB73AD" w:rsidRPr="00041E40" w:rsidDel="00F879DD">
            <w:rPr>
              <w:rFonts w:ascii="Times New Roman" w:hAnsi="Times New Roman" w:cs="Times New Roman"/>
              <w:color w:val="000000" w:themeColor="text1"/>
              <w:sz w:val="24"/>
              <w:szCs w:val="24"/>
              <w:lang w:val="en-AU"/>
              <w:rPrChange w:id="639" w:author="Kris.Wild [2]" w:date="2023-12-21T11:55:00Z">
                <w:rPr>
                  <w:rFonts w:ascii="Times New Roman" w:hAnsi="Times New Roman" w:cs="Times New Roman"/>
                  <w:sz w:val="24"/>
                  <w:szCs w:val="24"/>
                  <w:lang w:val="en-AU"/>
                </w:rPr>
              </w:rPrChange>
            </w:rPr>
            <w:delText>T</w:delText>
          </w:r>
        </w:del>
      </w:ins>
      <w:ins w:id="640" w:author="Kris.Wild" w:date="2023-12-15T10:30:00Z">
        <w:del w:id="641" w:author="Kris.Wild [2]" w:date="2023-12-21T12:21:00Z">
          <w:r w:rsidR="00EB73AD" w:rsidRPr="00041E40" w:rsidDel="00F879DD">
            <w:rPr>
              <w:rFonts w:ascii="Times New Roman" w:hAnsi="Times New Roman" w:cs="Times New Roman"/>
              <w:color w:val="000000" w:themeColor="text1"/>
              <w:sz w:val="24"/>
              <w:szCs w:val="24"/>
              <w:rPrChange w:id="642" w:author="Kris.Wild [2]" w:date="2023-12-21T11:55:00Z">
                <w:rPr>
                  <w:rFonts w:ascii="Times New Roman" w:hAnsi="Times New Roman" w:cs="Times New Roman"/>
                  <w:sz w:val="24"/>
                  <w:szCs w:val="24"/>
                </w:rPr>
              </w:rPrChange>
            </w:rPr>
            <w:delText>his</w:delText>
          </w:r>
        </w:del>
      </w:ins>
      <w:ins w:id="643" w:author="Kris.Wild [2]" w:date="2023-12-21T12:21:00Z">
        <w:r w:rsidR="00F879DD">
          <w:rPr>
            <w:rFonts w:ascii="Times New Roman" w:hAnsi="Times New Roman" w:cs="Times New Roman"/>
            <w:color w:val="000000" w:themeColor="text1"/>
            <w:sz w:val="24"/>
            <w:szCs w:val="24"/>
            <w:lang w:val="en-AU"/>
          </w:rPr>
          <w:t>However trade-offs could occur with</w:t>
        </w:r>
      </w:ins>
      <w:ins w:id="644" w:author="Kris.Wild" w:date="2023-12-15T10:30:00Z">
        <w:r w:rsidR="00EB73AD" w:rsidRPr="00041E40">
          <w:rPr>
            <w:rFonts w:ascii="Times New Roman" w:hAnsi="Times New Roman" w:cs="Times New Roman"/>
            <w:color w:val="000000" w:themeColor="text1"/>
            <w:sz w:val="24"/>
            <w:szCs w:val="24"/>
            <w:rPrChange w:id="645" w:author="Kris.Wild [2]" w:date="2023-12-21T11:55:00Z">
              <w:rPr>
                <w:rFonts w:ascii="Times New Roman" w:hAnsi="Times New Roman" w:cs="Times New Roman"/>
                <w:sz w:val="24"/>
                <w:szCs w:val="24"/>
              </w:rPr>
            </w:rPrChange>
          </w:rPr>
          <w:t xml:space="preserve"> enhancement</w:t>
        </w:r>
      </w:ins>
      <w:ins w:id="646" w:author="Kris.Wild" w:date="2023-12-15T10:31:00Z">
        <w:r w:rsidR="00EB73AD" w:rsidRPr="00041E40">
          <w:rPr>
            <w:rFonts w:ascii="Times New Roman" w:hAnsi="Times New Roman" w:cs="Times New Roman"/>
            <w:color w:val="000000" w:themeColor="text1"/>
            <w:sz w:val="24"/>
            <w:szCs w:val="24"/>
            <w:rPrChange w:id="647" w:author="Kris.Wild [2]" w:date="2023-12-21T11:55:00Z">
              <w:rPr>
                <w:rFonts w:ascii="Times New Roman" w:hAnsi="Times New Roman" w:cs="Times New Roman"/>
                <w:sz w:val="24"/>
                <w:szCs w:val="24"/>
              </w:rPr>
            </w:rPrChange>
          </w:rPr>
          <w:t xml:space="preserve"> in locomotion</w:t>
        </w:r>
      </w:ins>
      <w:ins w:id="648" w:author="Kris.Wild" w:date="2023-12-15T10:30:00Z">
        <w:r w:rsidR="00EB73AD" w:rsidRPr="00041E40">
          <w:rPr>
            <w:rFonts w:ascii="Times New Roman" w:hAnsi="Times New Roman" w:cs="Times New Roman"/>
            <w:color w:val="000000" w:themeColor="text1"/>
            <w:sz w:val="24"/>
            <w:szCs w:val="24"/>
            <w:rPrChange w:id="649" w:author="Kris.Wild [2]" w:date="2023-12-21T11:55:00Z">
              <w:rPr>
                <w:rFonts w:ascii="Times New Roman" w:hAnsi="Times New Roman" w:cs="Times New Roman"/>
                <w:sz w:val="24"/>
                <w:szCs w:val="24"/>
              </w:rPr>
            </w:rPrChange>
          </w:rPr>
          <w:t xml:space="preserve">, </w:t>
        </w:r>
      </w:ins>
      <w:ins w:id="650" w:author="Kris.Wild [2]" w:date="2023-12-21T12:22:00Z">
        <w:r w:rsidR="00F879DD">
          <w:rPr>
            <w:rFonts w:ascii="Times New Roman" w:hAnsi="Times New Roman" w:cs="Times New Roman"/>
            <w:color w:val="000000" w:themeColor="text1"/>
            <w:sz w:val="24"/>
            <w:szCs w:val="24"/>
          </w:rPr>
          <w:t xml:space="preserve">where increased mobility could </w:t>
        </w:r>
      </w:ins>
      <w:ins w:id="651" w:author="Kris.Wild" w:date="2023-12-15T10:30:00Z">
        <w:del w:id="652" w:author="Kris.Wild [2]" w:date="2023-12-21T12:22:00Z">
          <w:r w:rsidR="00EB73AD" w:rsidRPr="00041E40" w:rsidDel="00F879DD">
            <w:rPr>
              <w:rFonts w:ascii="Times New Roman" w:hAnsi="Times New Roman" w:cs="Times New Roman"/>
              <w:color w:val="000000" w:themeColor="text1"/>
              <w:sz w:val="24"/>
              <w:szCs w:val="24"/>
              <w:rPrChange w:id="653" w:author="Kris.Wild [2]" w:date="2023-12-21T11:55:00Z">
                <w:rPr>
                  <w:rFonts w:ascii="Times New Roman" w:hAnsi="Times New Roman" w:cs="Times New Roman"/>
                  <w:sz w:val="24"/>
                  <w:szCs w:val="24"/>
                </w:rPr>
              </w:rPrChange>
            </w:rPr>
            <w:delText xml:space="preserve">however, may also </w:delText>
          </w:r>
        </w:del>
        <w:r w:rsidR="00EB73AD" w:rsidRPr="00041E40">
          <w:rPr>
            <w:rFonts w:ascii="Times New Roman" w:hAnsi="Times New Roman" w:cs="Times New Roman"/>
            <w:color w:val="000000" w:themeColor="text1"/>
            <w:sz w:val="24"/>
            <w:szCs w:val="24"/>
            <w:rPrChange w:id="654" w:author="Kris.Wild [2]" w:date="2023-12-21T11:55:00Z">
              <w:rPr>
                <w:rFonts w:ascii="Times New Roman" w:hAnsi="Times New Roman" w:cs="Times New Roman"/>
                <w:sz w:val="24"/>
                <w:szCs w:val="24"/>
              </w:rPr>
            </w:rPrChange>
          </w:rPr>
          <w:t>increase the risk of parasite infestation</w:t>
        </w:r>
      </w:ins>
      <w:ins w:id="655" w:author="Kris.Wild [2]" w:date="2023-12-17T11:23:00Z">
        <w:r w:rsidR="00FA705F" w:rsidRPr="00041E40">
          <w:rPr>
            <w:rFonts w:ascii="Times New Roman" w:hAnsi="Times New Roman" w:cs="Times New Roman"/>
            <w:color w:val="000000" w:themeColor="text1"/>
            <w:sz w:val="24"/>
            <w:szCs w:val="24"/>
            <w:rPrChange w:id="656" w:author="Kris.Wild [2]" w:date="2023-12-21T11:55:00Z">
              <w:rPr>
                <w:rFonts w:ascii="Times New Roman" w:hAnsi="Times New Roman" w:cs="Times New Roman"/>
                <w:sz w:val="24"/>
                <w:szCs w:val="24"/>
              </w:rPr>
            </w:rPrChange>
          </w:rPr>
          <w:t xml:space="preserve"> </w:t>
        </w:r>
      </w:ins>
      <w:ins w:id="657" w:author="Kris.Wild" w:date="2023-12-15T10:30:00Z">
        <w:del w:id="658" w:author="Kris.Wild [2]" w:date="2023-12-17T11:23:00Z">
          <w:r w:rsidR="00EB73AD" w:rsidRPr="00041E40" w:rsidDel="00FA705F">
            <w:rPr>
              <w:rFonts w:ascii="Times New Roman" w:hAnsi="Times New Roman" w:cs="Times New Roman"/>
              <w:color w:val="000000" w:themeColor="text1"/>
              <w:sz w:val="24"/>
              <w:szCs w:val="24"/>
              <w:rPrChange w:id="659" w:author="Kris.Wild [2]" w:date="2023-12-21T11:55:00Z">
                <w:rPr>
                  <w:rFonts w:ascii="Times New Roman" w:hAnsi="Times New Roman" w:cs="Times New Roman"/>
                  <w:sz w:val="24"/>
                  <w:szCs w:val="24"/>
                </w:rPr>
              </w:rPrChange>
            </w:rPr>
            <w:delText xml:space="preserve">, </w:delText>
          </w:r>
        </w:del>
        <w:r w:rsidR="00EB73AD" w:rsidRPr="00041E40">
          <w:rPr>
            <w:rFonts w:ascii="Times New Roman" w:hAnsi="Times New Roman" w:cs="Times New Roman"/>
            <w:color w:val="000000" w:themeColor="text1"/>
            <w:sz w:val="24"/>
            <w:szCs w:val="24"/>
            <w:rPrChange w:id="660" w:author="Kris.Wild [2]" w:date="2023-12-21T11:55:00Z">
              <w:rPr>
                <w:rFonts w:ascii="Times New Roman" w:hAnsi="Times New Roman" w:cs="Times New Roman"/>
                <w:sz w:val="24"/>
                <w:szCs w:val="24"/>
              </w:rPr>
            </w:rPrChange>
          </w:rPr>
          <w:t xml:space="preserve">with host </w:t>
        </w:r>
        <w:del w:id="661" w:author="Kris.Wild [2]" w:date="2023-12-21T12:25:00Z">
          <w:r w:rsidR="00EB73AD" w:rsidRPr="00041E40" w:rsidDel="005C7049">
            <w:rPr>
              <w:rFonts w:ascii="Times New Roman" w:hAnsi="Times New Roman" w:cs="Times New Roman"/>
              <w:color w:val="000000" w:themeColor="text1"/>
              <w:sz w:val="24"/>
              <w:szCs w:val="24"/>
              <w:rPrChange w:id="662" w:author="Kris.Wild [2]" w:date="2023-12-21T11:55:00Z">
                <w:rPr>
                  <w:rFonts w:ascii="Times New Roman" w:hAnsi="Times New Roman" w:cs="Times New Roman"/>
                  <w:sz w:val="24"/>
                  <w:szCs w:val="24"/>
                </w:rPr>
              </w:rPrChange>
            </w:rPr>
            <w:delText xml:space="preserve">health and </w:delText>
          </w:r>
        </w:del>
        <w:r w:rsidR="00EB73AD" w:rsidRPr="00041E40">
          <w:rPr>
            <w:rFonts w:ascii="Times New Roman" w:hAnsi="Times New Roman" w:cs="Times New Roman"/>
            <w:color w:val="000000" w:themeColor="text1"/>
            <w:sz w:val="24"/>
            <w:szCs w:val="24"/>
            <w:rPrChange w:id="663" w:author="Kris.Wild [2]" w:date="2023-12-21T11:55:00Z">
              <w:rPr>
                <w:rFonts w:ascii="Times New Roman" w:hAnsi="Times New Roman" w:cs="Times New Roman"/>
                <w:sz w:val="24"/>
                <w:szCs w:val="24"/>
              </w:rPr>
            </w:rPrChange>
          </w:rPr>
          <w:t>mobility</w:t>
        </w:r>
        <w:del w:id="664" w:author="Kris.Wild [2]" w:date="2023-12-17T11:23:00Z">
          <w:r w:rsidR="00EB73AD" w:rsidRPr="00041E40" w:rsidDel="00FA705F">
            <w:rPr>
              <w:rFonts w:ascii="Times New Roman" w:hAnsi="Times New Roman" w:cs="Times New Roman"/>
              <w:color w:val="000000" w:themeColor="text1"/>
              <w:sz w:val="24"/>
              <w:szCs w:val="24"/>
              <w:rPrChange w:id="665" w:author="Kris.Wild [2]" w:date="2023-12-21T11:55:00Z">
                <w:rPr>
                  <w:rFonts w:ascii="Times New Roman" w:hAnsi="Times New Roman" w:cs="Times New Roman"/>
                  <w:sz w:val="24"/>
                  <w:szCs w:val="24"/>
                </w:rPr>
              </w:rPrChange>
            </w:rPr>
            <w:delText xml:space="preserve"> adding further complexity to the vulnerability</w:delText>
          </w:r>
        </w:del>
      </w:ins>
      <w:ins w:id="666" w:author="Kris.Wild" w:date="2023-12-15T10:32:00Z">
        <w:r w:rsidR="00EB73AD" w:rsidRPr="00041E40">
          <w:rPr>
            <w:rFonts w:ascii="Times New Roman" w:hAnsi="Times New Roman" w:cs="Times New Roman"/>
            <w:color w:val="000000" w:themeColor="text1"/>
            <w:sz w:val="24"/>
            <w:szCs w:val="24"/>
            <w:rPrChange w:id="667" w:author="Kris.Wild [2]" w:date="2023-12-21T11:55:00Z">
              <w:rPr>
                <w:rFonts w:ascii="Times New Roman" w:hAnsi="Times New Roman" w:cs="Times New Roman"/>
                <w:sz w:val="24"/>
                <w:szCs w:val="24"/>
              </w:rPr>
            </w:rPrChange>
          </w:rPr>
          <w:t xml:space="preserve"> </w:t>
        </w:r>
      </w:ins>
      <w:customXmlInsRangeStart w:id="668" w:author="Kris.Wild" w:date="2023-12-15T10:36:00Z"/>
      <w:sdt>
        <w:sdtPr>
          <w:rPr>
            <w:rFonts w:ascii="Times New Roman" w:hAnsi="Times New Roman" w:cs="Times New Roman"/>
            <w:color w:val="000000" w:themeColor="text1"/>
            <w:sz w:val="24"/>
            <w:szCs w:val="24"/>
            <w:rPrChange w:id="669" w:author="Kris.Wild [2]" w:date="2023-12-21T11:55:00Z">
              <w:rPr>
                <w:rFonts w:ascii="Times New Roman" w:hAnsi="Times New Roman" w:cs="Times New Roman"/>
                <w:sz w:val="24"/>
                <w:szCs w:val="24"/>
              </w:rPr>
            </w:rPrChange>
          </w:rPr>
          <w:tag w:val="MENDELEY_CITATION_v3_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"/>
          <w:id w:val="1637296521"/>
          <w:placeholder>
            <w:docPart w:val="DefaultPlaceholder_-1854013440"/>
          </w:placeholder>
        </w:sdtPr>
        <w:sdtContent>
          <w:customXmlInsRangeEnd w:id="668"/>
          <w:ins w:id="670" w:author="Kris.Wild" w:date="2023-12-21T11:29:00Z">
            <w:r w:rsidR="00190E48" w:rsidRPr="00041E40">
              <w:rPr>
                <w:rFonts w:ascii="Times New Roman" w:eastAsia="Times New Roman" w:hAnsi="Times New Roman" w:cs="Times New Roman"/>
                <w:color w:val="000000" w:themeColor="text1"/>
                <w:sz w:val="24"/>
                <w:szCs w:val="24"/>
                <w:rPrChange w:id="671" w:author="Kris.Wild [2]" w:date="2023-12-21T11:55:00Z">
                  <w:rPr>
                    <w:rFonts w:eastAsia="Times New Roman"/>
                  </w:rPr>
                </w:rPrChange>
              </w:rPr>
              <w:t>(</w:t>
            </w:r>
            <w:proofErr w:type="spellStart"/>
            <w:r w:rsidR="00190E48" w:rsidRPr="00041E40">
              <w:rPr>
                <w:rFonts w:ascii="Times New Roman" w:eastAsia="Times New Roman" w:hAnsi="Times New Roman" w:cs="Times New Roman"/>
                <w:color w:val="000000" w:themeColor="text1"/>
                <w:sz w:val="24"/>
                <w:szCs w:val="24"/>
                <w:rPrChange w:id="672" w:author="Kris.Wild [2]" w:date="2023-12-21T11:55:00Z">
                  <w:rPr>
                    <w:rFonts w:eastAsia="Times New Roman"/>
                  </w:rPr>
                </w:rPrChange>
              </w:rPr>
              <w:t>Wieczorek</w:t>
            </w:r>
            <w:proofErr w:type="spellEnd"/>
            <w:r w:rsidR="00190E48" w:rsidRPr="00041E40">
              <w:rPr>
                <w:rFonts w:ascii="Times New Roman" w:eastAsia="Times New Roman" w:hAnsi="Times New Roman" w:cs="Times New Roman"/>
                <w:color w:val="000000" w:themeColor="text1"/>
                <w:sz w:val="24"/>
                <w:szCs w:val="24"/>
                <w:rPrChange w:id="673" w:author="Kris.Wild [2]" w:date="2023-12-21T11:55:00Z">
                  <w:rPr>
                    <w:rFonts w:eastAsia="Times New Roman"/>
                  </w:rPr>
                </w:rPrChange>
              </w:rPr>
              <w:t xml:space="preserve"> </w:t>
            </w:r>
            <w:r w:rsidR="00190E48" w:rsidRPr="00041E40">
              <w:rPr>
                <w:rFonts w:ascii="Times New Roman" w:eastAsia="Times New Roman" w:hAnsi="Times New Roman" w:cs="Times New Roman"/>
                <w:i/>
                <w:iCs/>
                <w:color w:val="000000" w:themeColor="text1"/>
                <w:sz w:val="24"/>
                <w:szCs w:val="24"/>
                <w:rPrChange w:id="674" w:author="Kris.Wild [2]" w:date="2023-12-21T11:55:00Z">
                  <w:rPr>
                    <w:rFonts w:eastAsia="Times New Roman"/>
                    <w:i/>
                    <w:iCs/>
                  </w:rPr>
                </w:rPrChange>
              </w:rPr>
              <w:t>et al.</w:t>
            </w:r>
            <w:r w:rsidR="00190E48" w:rsidRPr="00041E40">
              <w:rPr>
                <w:rFonts w:ascii="Times New Roman" w:eastAsia="Times New Roman" w:hAnsi="Times New Roman" w:cs="Times New Roman"/>
                <w:color w:val="000000" w:themeColor="text1"/>
                <w:sz w:val="24"/>
                <w:szCs w:val="24"/>
                <w:rPrChange w:id="675" w:author="Kris.Wild [2]" w:date="2023-12-21T11:55:00Z">
                  <w:rPr>
                    <w:rFonts w:eastAsia="Times New Roman"/>
                  </w:rPr>
                </w:rPrChange>
              </w:rPr>
              <w:t xml:space="preserve">, 2020; Barrientos &amp; </w:t>
            </w:r>
            <w:proofErr w:type="spellStart"/>
            <w:r w:rsidR="00190E48" w:rsidRPr="00041E40">
              <w:rPr>
                <w:rFonts w:ascii="Times New Roman" w:eastAsia="Times New Roman" w:hAnsi="Times New Roman" w:cs="Times New Roman"/>
                <w:color w:val="000000" w:themeColor="text1"/>
                <w:sz w:val="24"/>
                <w:szCs w:val="24"/>
                <w:rPrChange w:id="676" w:author="Kris.Wild [2]" w:date="2023-12-21T11:55:00Z">
                  <w:rPr>
                    <w:rFonts w:eastAsia="Times New Roman"/>
                  </w:rPr>
                </w:rPrChange>
              </w:rPr>
              <w:t>Megía</w:t>
            </w:r>
            <w:proofErr w:type="spellEnd"/>
            <w:r w:rsidR="00190E48" w:rsidRPr="00041E40">
              <w:rPr>
                <w:rFonts w:ascii="Times New Roman" w:eastAsia="Times New Roman" w:hAnsi="Times New Roman" w:cs="Times New Roman"/>
                <w:color w:val="000000" w:themeColor="text1"/>
                <w:sz w:val="24"/>
                <w:szCs w:val="24"/>
                <w:rPrChange w:id="677" w:author="Kris.Wild [2]" w:date="2023-12-21T11:55:00Z">
                  <w:rPr>
                    <w:rFonts w:eastAsia="Times New Roman"/>
                  </w:rPr>
                </w:rPrChange>
              </w:rPr>
              <w:t>-Palma, 2021)</w:t>
            </w:r>
          </w:ins>
          <w:ins w:id="678" w:author="Kris.Wild [2]" w:date="2023-12-17T11:45:00Z">
            <w:del w:id="679" w:author="Kris.Wild" w:date="2023-12-21T11:04:00Z">
              <w:r w:rsidR="00605ABD" w:rsidRPr="00041E40" w:rsidDel="00C578AE">
                <w:rPr>
                  <w:rFonts w:ascii="Times New Roman" w:eastAsia="Times New Roman" w:hAnsi="Times New Roman" w:cs="Times New Roman"/>
                  <w:color w:val="000000" w:themeColor="text1"/>
                  <w:sz w:val="24"/>
                  <w:szCs w:val="24"/>
                  <w:rPrChange w:id="680" w:author="Kris.Wild [2]" w:date="2023-12-21T11:55:00Z">
                    <w:rPr>
                      <w:rFonts w:eastAsia="Times New Roman"/>
                    </w:rPr>
                  </w:rPrChange>
                </w:rPr>
                <w:delText xml:space="preserve">(Wieczorek </w:delText>
              </w:r>
              <w:r w:rsidR="00605ABD" w:rsidRPr="00041E40" w:rsidDel="00C578AE">
                <w:rPr>
                  <w:rFonts w:ascii="Times New Roman" w:eastAsia="Times New Roman" w:hAnsi="Times New Roman" w:cs="Times New Roman"/>
                  <w:i/>
                  <w:iCs/>
                  <w:color w:val="000000" w:themeColor="text1"/>
                  <w:sz w:val="24"/>
                  <w:szCs w:val="24"/>
                  <w:rPrChange w:id="681" w:author="Kris.Wild [2]" w:date="2023-12-21T11:55:00Z">
                    <w:rPr>
                      <w:rFonts w:eastAsia="Times New Roman"/>
                      <w:i/>
                      <w:iCs/>
                    </w:rPr>
                  </w:rPrChange>
                </w:rPr>
                <w:delText>et al.</w:delText>
              </w:r>
              <w:r w:rsidR="00605ABD" w:rsidRPr="00041E40" w:rsidDel="00C578AE">
                <w:rPr>
                  <w:rFonts w:ascii="Times New Roman" w:eastAsia="Times New Roman" w:hAnsi="Times New Roman" w:cs="Times New Roman"/>
                  <w:color w:val="000000" w:themeColor="text1"/>
                  <w:sz w:val="24"/>
                  <w:szCs w:val="24"/>
                  <w:rPrChange w:id="682" w:author="Kris.Wild [2]" w:date="2023-12-21T11:55:00Z">
                    <w:rPr>
                      <w:rFonts w:eastAsia="Times New Roman"/>
                    </w:rPr>
                  </w:rPrChange>
                </w:rPr>
                <w:delText>, 2020; Barrientos &amp; Megía-Palma, 2021)</w:delText>
              </w:r>
            </w:del>
          </w:ins>
          <w:customXmlInsRangeStart w:id="683" w:author="Kris.Wild" w:date="2023-12-15T10:36:00Z"/>
        </w:sdtContent>
      </w:sdt>
      <w:customXmlInsRangeEnd w:id="683"/>
      <w:ins w:id="684" w:author="Kris.Wild" w:date="2023-12-15T10:31:00Z">
        <w:r w:rsidR="00EB73AD" w:rsidRPr="00041E40">
          <w:rPr>
            <w:rFonts w:ascii="Times New Roman" w:hAnsi="Times New Roman" w:cs="Times New Roman"/>
            <w:color w:val="000000" w:themeColor="text1"/>
            <w:sz w:val="24"/>
            <w:szCs w:val="24"/>
            <w:rPrChange w:id="685" w:author="Kris.Wild [2]" w:date="2023-12-21T11:55:00Z">
              <w:rPr>
                <w:rFonts w:ascii="Times New Roman" w:hAnsi="Times New Roman" w:cs="Times New Roman"/>
                <w:sz w:val="24"/>
                <w:szCs w:val="24"/>
              </w:rPr>
            </w:rPrChange>
          </w:rPr>
          <w:t xml:space="preserve">. </w:t>
        </w:r>
      </w:ins>
    </w:p>
    <w:p w14:paraId="4603EF4A" w14:textId="412C7EAB" w:rsidR="006A17EC" w:rsidRPr="00041E40" w:rsidRDefault="00BC6F93" w:rsidP="003A3A84">
      <w:pPr>
        <w:spacing w:line="240" w:lineRule="auto"/>
        <w:ind w:firstLine="720"/>
        <w:contextualSpacing/>
        <w:rPr>
          <w:rFonts w:ascii="Times New Roman" w:eastAsia="Times New Roman" w:hAnsi="Times New Roman" w:cs="Times New Roman"/>
          <w:color w:val="000000" w:themeColor="text1"/>
          <w:sz w:val="24"/>
          <w:szCs w:val="24"/>
          <w:rPrChange w:id="686" w:author="Kris.Wild [2]" w:date="2023-12-21T11:55:00Z">
            <w:rPr>
              <w:rFonts w:ascii="Times New Roman" w:eastAsia="Times New Roman" w:hAnsi="Times New Roman" w:cs="Times New Roman"/>
              <w:color w:val="000000"/>
              <w:sz w:val="24"/>
              <w:szCs w:val="24"/>
            </w:rPr>
          </w:rPrChange>
        </w:rPr>
      </w:pPr>
      <w:r w:rsidRPr="00041E40">
        <w:rPr>
          <w:rFonts w:ascii="Times New Roman" w:eastAsia="Times New Roman" w:hAnsi="Times New Roman" w:cs="Times New Roman"/>
          <w:iCs/>
          <w:color w:val="000000" w:themeColor="text1"/>
          <w:sz w:val="24"/>
          <w:szCs w:val="24"/>
          <w:rPrChange w:id="687" w:author="Kris.Wild [2]" w:date="2023-12-21T11:55:00Z">
            <w:rPr>
              <w:rFonts w:ascii="Times New Roman" w:eastAsia="Times New Roman" w:hAnsi="Times New Roman" w:cs="Times New Roman"/>
              <w:iCs/>
              <w:sz w:val="24"/>
              <w:szCs w:val="24"/>
            </w:rPr>
          </w:rPrChange>
        </w:rPr>
        <w:t>Most studies investigating the influence of tick</w:t>
      </w:r>
      <w:r w:rsidR="0071467F" w:rsidRPr="00041E40">
        <w:rPr>
          <w:rFonts w:ascii="Times New Roman" w:eastAsia="Times New Roman" w:hAnsi="Times New Roman" w:cs="Times New Roman"/>
          <w:iCs/>
          <w:color w:val="000000" w:themeColor="text1"/>
          <w:sz w:val="24"/>
          <w:szCs w:val="24"/>
          <w:rPrChange w:id="688" w:author="Kris.Wild [2]" w:date="2023-12-21T11:55:00Z">
            <w:rPr>
              <w:rFonts w:ascii="Times New Roman" w:eastAsia="Times New Roman" w:hAnsi="Times New Roman" w:cs="Times New Roman"/>
              <w:iCs/>
              <w:sz w:val="24"/>
              <w:szCs w:val="24"/>
            </w:rPr>
          </w:rPrChange>
        </w:rPr>
        <w:t xml:space="preserve"> parasitism </w:t>
      </w:r>
      <w:r w:rsidRPr="00041E40">
        <w:rPr>
          <w:rFonts w:ascii="Times New Roman" w:eastAsia="Times New Roman" w:hAnsi="Times New Roman" w:cs="Times New Roman"/>
          <w:iCs/>
          <w:color w:val="000000" w:themeColor="text1"/>
          <w:sz w:val="24"/>
          <w:szCs w:val="24"/>
          <w:rPrChange w:id="689" w:author="Kris.Wild [2]" w:date="2023-12-21T11:55:00Z">
            <w:rPr>
              <w:rFonts w:ascii="Times New Roman" w:eastAsia="Times New Roman" w:hAnsi="Times New Roman" w:cs="Times New Roman"/>
              <w:iCs/>
              <w:sz w:val="24"/>
              <w:szCs w:val="24"/>
            </w:rPr>
          </w:rPrChange>
        </w:rPr>
        <w:t xml:space="preserve">on health and performance </w:t>
      </w:r>
      <w:r w:rsidR="00CA3698" w:rsidRPr="00041E40">
        <w:rPr>
          <w:rFonts w:ascii="Times New Roman" w:eastAsia="Times New Roman" w:hAnsi="Times New Roman" w:cs="Times New Roman"/>
          <w:iCs/>
          <w:color w:val="000000" w:themeColor="text1"/>
          <w:sz w:val="24"/>
          <w:szCs w:val="24"/>
          <w:rPrChange w:id="690" w:author="Kris.Wild [2]" w:date="2023-12-21T11:55:00Z">
            <w:rPr>
              <w:rFonts w:ascii="Times New Roman" w:eastAsia="Times New Roman" w:hAnsi="Times New Roman" w:cs="Times New Roman"/>
              <w:iCs/>
              <w:sz w:val="24"/>
              <w:szCs w:val="24"/>
            </w:rPr>
          </w:rPrChange>
        </w:rPr>
        <w:t xml:space="preserve">have been </w:t>
      </w:r>
      <w:r w:rsidRPr="00041E40">
        <w:rPr>
          <w:rFonts w:ascii="Times New Roman" w:eastAsia="Times New Roman" w:hAnsi="Times New Roman" w:cs="Times New Roman"/>
          <w:iCs/>
          <w:color w:val="000000" w:themeColor="text1"/>
          <w:sz w:val="24"/>
          <w:szCs w:val="24"/>
          <w:rPrChange w:id="691" w:author="Kris.Wild [2]" w:date="2023-12-21T11:55:00Z">
            <w:rPr>
              <w:rFonts w:ascii="Times New Roman" w:eastAsia="Times New Roman" w:hAnsi="Times New Roman" w:cs="Times New Roman"/>
              <w:iCs/>
              <w:sz w:val="24"/>
              <w:szCs w:val="24"/>
            </w:rPr>
          </w:rPrChange>
        </w:rPr>
        <w:t>from experimental manipulation of tick</w:t>
      </w:r>
      <w:r w:rsidR="00040ABF" w:rsidRPr="00041E40">
        <w:rPr>
          <w:rFonts w:ascii="Times New Roman" w:eastAsia="Times New Roman" w:hAnsi="Times New Roman" w:cs="Times New Roman"/>
          <w:iCs/>
          <w:color w:val="000000" w:themeColor="text1"/>
          <w:sz w:val="24"/>
          <w:szCs w:val="24"/>
          <w:rPrChange w:id="692" w:author="Kris.Wild [2]" w:date="2023-12-21T11:55:00Z">
            <w:rPr>
              <w:rFonts w:ascii="Times New Roman" w:eastAsia="Times New Roman" w:hAnsi="Times New Roman" w:cs="Times New Roman"/>
              <w:iCs/>
              <w:sz w:val="24"/>
              <w:szCs w:val="24"/>
            </w:rPr>
          </w:rPrChange>
        </w:rPr>
        <w:t xml:space="preserve"> </w:t>
      </w:r>
      <w:del w:id="693" w:author="Kris.Wild" w:date="2023-12-16T12:03:00Z">
        <w:r w:rsidR="003D04E2" w:rsidRPr="00041E40" w:rsidDel="00F25A23">
          <w:rPr>
            <w:rFonts w:ascii="Times New Roman" w:eastAsia="Times New Roman" w:hAnsi="Times New Roman" w:cs="Times New Roman"/>
            <w:iCs/>
            <w:color w:val="000000" w:themeColor="text1"/>
            <w:sz w:val="24"/>
            <w:szCs w:val="24"/>
            <w:rPrChange w:id="694" w:author="Kris.Wild [2]" w:date="2023-12-21T11:55:00Z">
              <w:rPr>
                <w:rFonts w:ascii="Times New Roman" w:eastAsia="Times New Roman" w:hAnsi="Times New Roman" w:cs="Times New Roman"/>
                <w:iCs/>
                <w:sz w:val="24"/>
                <w:szCs w:val="24"/>
              </w:rPr>
            </w:rPrChange>
          </w:rPr>
          <w:delText>prevalence</w:delText>
        </w:r>
        <w:r w:rsidRPr="00041E40" w:rsidDel="00F25A23">
          <w:rPr>
            <w:rFonts w:ascii="Times New Roman" w:eastAsia="Times New Roman" w:hAnsi="Times New Roman" w:cs="Times New Roman"/>
            <w:iCs/>
            <w:color w:val="000000" w:themeColor="text1"/>
            <w:sz w:val="24"/>
            <w:szCs w:val="24"/>
            <w:rPrChange w:id="695" w:author="Kris.Wild [2]" w:date="2023-12-21T11:55:00Z">
              <w:rPr>
                <w:rFonts w:ascii="Times New Roman" w:eastAsia="Times New Roman" w:hAnsi="Times New Roman" w:cs="Times New Roman"/>
                <w:iCs/>
                <w:sz w:val="24"/>
                <w:szCs w:val="24"/>
              </w:rPr>
            </w:rPrChange>
          </w:rPr>
          <w:delText xml:space="preserve"> </w:delText>
        </w:r>
      </w:del>
      <w:ins w:id="696" w:author="Kris.Wild" w:date="2023-12-16T12:03:00Z">
        <w:r w:rsidR="00F25A23" w:rsidRPr="00041E40">
          <w:rPr>
            <w:rFonts w:ascii="Times New Roman" w:eastAsia="Times New Roman" w:hAnsi="Times New Roman" w:cs="Times New Roman"/>
            <w:iCs/>
            <w:color w:val="000000" w:themeColor="text1"/>
            <w:sz w:val="24"/>
            <w:szCs w:val="24"/>
            <w:rPrChange w:id="697" w:author="Kris.Wild [2]" w:date="2023-12-21T11:55:00Z">
              <w:rPr>
                <w:rFonts w:ascii="Times New Roman" w:eastAsia="Times New Roman" w:hAnsi="Times New Roman" w:cs="Times New Roman"/>
                <w:iCs/>
                <w:sz w:val="24"/>
                <w:szCs w:val="24"/>
              </w:rPr>
            </w:rPrChange>
          </w:rPr>
          <w:t xml:space="preserve">load </w:t>
        </w:r>
      </w:ins>
      <w:r w:rsidRPr="00041E40">
        <w:rPr>
          <w:rFonts w:ascii="Times New Roman" w:eastAsia="Times New Roman" w:hAnsi="Times New Roman" w:cs="Times New Roman"/>
          <w:iCs/>
          <w:color w:val="000000" w:themeColor="text1"/>
          <w:sz w:val="24"/>
          <w:szCs w:val="24"/>
          <w:rPrChange w:id="698" w:author="Kris.Wild [2]" w:date="2023-12-21T11:55:00Z">
            <w:rPr>
              <w:rFonts w:ascii="Times New Roman" w:eastAsia="Times New Roman" w:hAnsi="Times New Roman" w:cs="Times New Roman"/>
              <w:iCs/>
              <w:sz w:val="24"/>
              <w:szCs w:val="24"/>
            </w:rPr>
          </w:rPrChange>
        </w:rPr>
        <w:t>on hosts</w:t>
      </w:r>
      <w:ins w:id="699" w:author="Kris.Wild" w:date="2023-12-15T11:01:00Z">
        <w:r w:rsidR="00E27CEF" w:rsidRPr="00041E40">
          <w:rPr>
            <w:rFonts w:ascii="Times New Roman" w:eastAsia="Times New Roman" w:hAnsi="Times New Roman" w:cs="Times New Roman"/>
            <w:iCs/>
            <w:color w:val="000000" w:themeColor="text1"/>
            <w:sz w:val="24"/>
            <w:szCs w:val="24"/>
            <w:rPrChange w:id="700" w:author="Kris.Wild [2]" w:date="2023-12-21T11:55:00Z">
              <w:rPr>
                <w:rFonts w:ascii="Times New Roman" w:eastAsia="Times New Roman" w:hAnsi="Times New Roman" w:cs="Times New Roman"/>
                <w:iCs/>
                <w:sz w:val="24"/>
                <w:szCs w:val="24"/>
              </w:rPr>
            </w:rPrChange>
          </w:rPr>
          <w:t xml:space="preserve"> </w:t>
        </w:r>
      </w:ins>
      <w:sdt>
        <w:sdtPr>
          <w:rPr>
            <w:rFonts w:ascii="Times New Roman" w:eastAsia="Times New Roman" w:hAnsi="Times New Roman" w:cs="Times New Roman"/>
            <w:iCs/>
            <w:color w:val="000000" w:themeColor="text1"/>
            <w:sz w:val="24"/>
            <w:szCs w:val="24"/>
            <w:vertAlign w:val="superscript"/>
            <w:rPrChange w:id="701" w:author="Kris.Wild [2]" w:date="2023-12-21T11:55:00Z">
              <w:rPr>
                <w:rFonts w:ascii="Times New Roman" w:eastAsia="Times New Roman" w:hAnsi="Times New Roman" w:cs="Times New Roman"/>
                <w:iCs/>
                <w:color w:val="000000"/>
                <w:sz w:val="24"/>
                <w:szCs w:val="24"/>
                <w:vertAlign w:val="superscript"/>
              </w:rPr>
            </w:rPrChange>
          </w:rPr>
          <w:tag w:val="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"/>
          <w:id w:val="988834872"/>
          <w:placeholder>
            <w:docPart w:val="DefaultPlaceholder_-1854013440"/>
          </w:placeholder>
        </w:sdtPr>
        <w:sdtContent>
          <w:ins w:id="702" w:author="Kris.Wild" w:date="2023-12-21T11:29:00Z">
            <w:r w:rsidR="00190E48" w:rsidRPr="00041E40">
              <w:rPr>
                <w:rFonts w:ascii="Times New Roman" w:eastAsia="Times New Roman" w:hAnsi="Times New Roman" w:cs="Times New Roman"/>
                <w:color w:val="000000" w:themeColor="text1"/>
                <w:sz w:val="24"/>
                <w:szCs w:val="24"/>
                <w:rPrChange w:id="703" w:author="Kris.Wild [2]" w:date="2023-12-21T11:55:00Z">
                  <w:rPr>
                    <w:rFonts w:eastAsia="Times New Roman"/>
                  </w:rPr>
                </w:rPrChange>
              </w:rPr>
              <w:t xml:space="preserve">(Pittman, Pollock, &amp; Taylor, 2013; </w:t>
            </w:r>
            <w:proofErr w:type="spellStart"/>
            <w:r w:rsidR="00190E48" w:rsidRPr="00041E40">
              <w:rPr>
                <w:rFonts w:ascii="Times New Roman" w:eastAsia="Times New Roman" w:hAnsi="Times New Roman" w:cs="Times New Roman"/>
                <w:color w:val="000000" w:themeColor="text1"/>
                <w:sz w:val="24"/>
                <w:szCs w:val="24"/>
                <w:rPrChange w:id="704" w:author="Kris.Wild [2]" w:date="2023-12-21T11:55:00Z">
                  <w:rPr>
                    <w:rFonts w:eastAsia="Times New Roman"/>
                  </w:rPr>
                </w:rPrChange>
              </w:rPr>
              <w:t>Megía</w:t>
            </w:r>
            <w:proofErr w:type="spellEnd"/>
            <w:r w:rsidR="00190E48" w:rsidRPr="00041E40">
              <w:rPr>
                <w:rFonts w:ascii="Times New Roman" w:eastAsia="Times New Roman" w:hAnsi="Times New Roman" w:cs="Times New Roman"/>
                <w:color w:val="000000" w:themeColor="text1"/>
                <w:sz w:val="24"/>
                <w:szCs w:val="24"/>
                <w:rPrChange w:id="705" w:author="Kris.Wild [2]" w:date="2023-12-21T11:55:00Z">
                  <w:rPr>
                    <w:rFonts w:eastAsia="Times New Roman"/>
                  </w:rPr>
                </w:rPrChange>
              </w:rPr>
              <w:t xml:space="preserve">-Palma, Martínez, &amp; Merino, 2018; </w:t>
            </w:r>
            <w:proofErr w:type="spellStart"/>
            <w:r w:rsidR="00190E48" w:rsidRPr="00041E40">
              <w:rPr>
                <w:rFonts w:ascii="Times New Roman" w:eastAsia="Times New Roman" w:hAnsi="Times New Roman" w:cs="Times New Roman"/>
                <w:color w:val="000000" w:themeColor="text1"/>
                <w:sz w:val="24"/>
                <w:szCs w:val="24"/>
                <w:rPrChange w:id="706" w:author="Kris.Wild [2]" w:date="2023-12-21T11:55:00Z">
                  <w:rPr>
                    <w:rFonts w:eastAsia="Times New Roman"/>
                  </w:rPr>
                </w:rPrChange>
              </w:rPr>
              <w:t>Lanser</w:t>
            </w:r>
            <w:proofErr w:type="spellEnd"/>
            <w:r w:rsidR="00190E48" w:rsidRPr="00041E40">
              <w:rPr>
                <w:rFonts w:ascii="Times New Roman" w:eastAsia="Times New Roman" w:hAnsi="Times New Roman" w:cs="Times New Roman"/>
                <w:color w:val="000000" w:themeColor="text1"/>
                <w:sz w:val="24"/>
                <w:szCs w:val="24"/>
                <w:rPrChange w:id="707" w:author="Kris.Wild [2]" w:date="2023-12-21T11:55:00Z">
                  <w:rPr>
                    <w:rFonts w:eastAsia="Times New Roman"/>
                  </w:rPr>
                </w:rPrChange>
              </w:rPr>
              <w:t xml:space="preserve">, </w:t>
            </w:r>
            <w:proofErr w:type="spellStart"/>
            <w:r w:rsidR="00190E48" w:rsidRPr="00041E40">
              <w:rPr>
                <w:rFonts w:ascii="Times New Roman" w:eastAsia="Times New Roman" w:hAnsi="Times New Roman" w:cs="Times New Roman"/>
                <w:color w:val="000000" w:themeColor="text1"/>
                <w:sz w:val="24"/>
                <w:szCs w:val="24"/>
                <w:rPrChange w:id="708" w:author="Kris.Wild [2]" w:date="2023-12-21T11:55:00Z">
                  <w:rPr>
                    <w:rFonts w:eastAsia="Times New Roman"/>
                  </w:rPr>
                </w:rPrChange>
              </w:rPr>
              <w:t>Vredevoe</w:t>
            </w:r>
            <w:proofErr w:type="spellEnd"/>
            <w:r w:rsidR="00190E48" w:rsidRPr="00041E40">
              <w:rPr>
                <w:rFonts w:ascii="Times New Roman" w:eastAsia="Times New Roman" w:hAnsi="Times New Roman" w:cs="Times New Roman"/>
                <w:color w:val="000000" w:themeColor="text1"/>
                <w:sz w:val="24"/>
                <w:szCs w:val="24"/>
                <w:rPrChange w:id="709" w:author="Kris.Wild [2]" w:date="2023-12-21T11:55:00Z">
                  <w:rPr>
                    <w:rFonts w:eastAsia="Times New Roman"/>
                  </w:rPr>
                </w:rPrChange>
              </w:rPr>
              <w:t xml:space="preserve">, &amp; </w:t>
            </w:r>
            <w:proofErr w:type="spellStart"/>
            <w:r w:rsidR="00190E48" w:rsidRPr="00041E40">
              <w:rPr>
                <w:rFonts w:ascii="Times New Roman" w:eastAsia="Times New Roman" w:hAnsi="Times New Roman" w:cs="Times New Roman"/>
                <w:color w:val="000000" w:themeColor="text1"/>
                <w:sz w:val="24"/>
                <w:szCs w:val="24"/>
                <w:rPrChange w:id="710" w:author="Kris.Wild [2]" w:date="2023-12-21T11:55:00Z">
                  <w:rPr>
                    <w:rFonts w:eastAsia="Times New Roman"/>
                  </w:rPr>
                </w:rPrChange>
              </w:rPr>
              <w:t>Kolluru</w:t>
            </w:r>
            <w:proofErr w:type="spellEnd"/>
            <w:r w:rsidR="00190E48" w:rsidRPr="00041E40">
              <w:rPr>
                <w:rFonts w:ascii="Times New Roman" w:eastAsia="Times New Roman" w:hAnsi="Times New Roman" w:cs="Times New Roman"/>
                <w:color w:val="000000" w:themeColor="text1"/>
                <w:sz w:val="24"/>
                <w:szCs w:val="24"/>
                <w:rPrChange w:id="711" w:author="Kris.Wild [2]" w:date="2023-12-21T11:55:00Z">
                  <w:rPr>
                    <w:rFonts w:eastAsia="Times New Roman"/>
                  </w:rPr>
                </w:rPrChange>
              </w:rPr>
              <w:t>, 2021)</w:t>
            </w:r>
          </w:ins>
          <w:ins w:id="712" w:author="Kris.Wild [2]" w:date="2023-12-17T11:45:00Z">
            <w:del w:id="713" w:author="Kris.Wild" w:date="2023-12-21T11:04:00Z">
              <w:r w:rsidR="00605ABD" w:rsidRPr="00041E40" w:rsidDel="00C578AE">
                <w:rPr>
                  <w:rFonts w:ascii="Times New Roman" w:eastAsia="Times New Roman" w:hAnsi="Times New Roman" w:cs="Times New Roman"/>
                  <w:color w:val="000000" w:themeColor="text1"/>
                  <w:sz w:val="24"/>
                  <w:szCs w:val="24"/>
                  <w:rPrChange w:id="714" w:author="Kris.Wild [2]" w:date="2023-12-21T11:55:00Z">
                    <w:rPr>
                      <w:rFonts w:eastAsia="Times New Roman"/>
                    </w:rPr>
                  </w:rPrChange>
                </w:rPr>
                <w:delText>(Pittman, Pollock, &amp; Taylor, 2013; Megía-Palma, Martínez, &amp; Merino, 2018; Lanser, Vredevoe, &amp; Kolluru, 2021)</w:delText>
              </w:r>
            </w:del>
          </w:ins>
          <w:del w:id="715" w:author="Kris.Wild" w:date="2023-12-21T11:04:00Z">
            <w:r w:rsidR="00817A4C" w:rsidRPr="00041E40" w:rsidDel="00C578AE">
              <w:rPr>
                <w:rFonts w:ascii="Times New Roman" w:eastAsia="Times New Roman" w:hAnsi="Times New Roman" w:cs="Times New Roman"/>
                <w:color w:val="000000" w:themeColor="text1"/>
                <w:sz w:val="24"/>
                <w:szCs w:val="24"/>
                <w:rPrChange w:id="716" w:author="Kris.Wild [2]" w:date="2023-12-21T11:55:00Z">
                  <w:rPr>
                    <w:rFonts w:ascii="Times New Roman" w:eastAsia="Times New Roman" w:hAnsi="Times New Roman" w:cs="Times New Roman"/>
                    <w:sz w:val="24"/>
                    <w:szCs w:val="24"/>
                  </w:rPr>
                </w:rPrChange>
              </w:rPr>
              <w:delText>(Main &amp; Bull, 2000; Pittman, Pollock, &amp; Taylor, 2013)</w:delText>
            </w:r>
          </w:del>
        </w:sdtContent>
      </w:sdt>
      <w:r w:rsidR="00007089" w:rsidRPr="00041E40">
        <w:rPr>
          <w:rFonts w:ascii="Times New Roman" w:eastAsia="Times New Roman" w:hAnsi="Times New Roman" w:cs="Times New Roman"/>
          <w:iCs/>
          <w:color w:val="000000" w:themeColor="text1"/>
          <w:sz w:val="24"/>
          <w:szCs w:val="24"/>
          <w:rPrChange w:id="717" w:author="Kris.Wild [2]" w:date="2023-12-21T11:55:00Z">
            <w:rPr>
              <w:rFonts w:ascii="Times New Roman" w:eastAsia="Times New Roman" w:hAnsi="Times New Roman" w:cs="Times New Roman"/>
              <w:iCs/>
              <w:sz w:val="24"/>
              <w:szCs w:val="24"/>
            </w:rPr>
          </w:rPrChange>
        </w:rPr>
        <w:t xml:space="preserve"> or through hormonal manipulations</w:t>
      </w:r>
      <w:ins w:id="718" w:author="Kris.Wild" w:date="2023-12-15T11:01:00Z">
        <w:r w:rsidR="00E27CEF" w:rsidRPr="00041E40">
          <w:rPr>
            <w:rFonts w:ascii="Times New Roman" w:eastAsia="Times New Roman" w:hAnsi="Times New Roman" w:cs="Times New Roman"/>
            <w:iCs/>
            <w:color w:val="000000" w:themeColor="text1"/>
            <w:sz w:val="24"/>
            <w:szCs w:val="24"/>
            <w:rPrChange w:id="719" w:author="Kris.Wild [2]" w:date="2023-12-21T11:55:00Z">
              <w:rPr>
                <w:rFonts w:ascii="Times New Roman" w:eastAsia="Times New Roman" w:hAnsi="Times New Roman" w:cs="Times New Roman"/>
                <w:iCs/>
                <w:sz w:val="24"/>
                <w:szCs w:val="24"/>
              </w:rPr>
            </w:rPrChange>
          </w:rPr>
          <w:t xml:space="preserve"> </w:t>
        </w:r>
      </w:ins>
      <w:sdt>
        <w:sdtPr>
          <w:rPr>
            <w:rFonts w:ascii="Times New Roman" w:eastAsia="Times New Roman" w:hAnsi="Times New Roman" w:cs="Times New Roman"/>
            <w:iCs/>
            <w:color w:val="000000" w:themeColor="text1"/>
            <w:sz w:val="24"/>
            <w:szCs w:val="24"/>
            <w:vertAlign w:val="superscript"/>
            <w:rPrChange w:id="720" w:author="Kris.Wild [2]" w:date="2023-12-21T11:55:00Z">
              <w:rPr>
                <w:rFonts w:ascii="Times New Roman" w:eastAsia="Times New Roman" w:hAnsi="Times New Roman" w:cs="Times New Roman"/>
                <w:iCs/>
                <w:color w:val="000000"/>
                <w:sz w:val="24"/>
                <w:szCs w:val="24"/>
                <w:vertAlign w:val="superscript"/>
              </w:rPr>
            </w:rPrChange>
          </w:rPr>
          <w:tag w:val="MENDELEY_CITATION_v3_eyJjaXRhdGlvbklEIjoiTUVOREVMRVlfQ0lUQVRJT05fZmYzMDI4YzctM2NlZi00MjhhLThlYTAtNDBmNmM4NWExMTNhIiwicHJvcGVydGllcyI6eyJub3RlSW5kZXgiOjB9LCJpc0VkaXRlZCI6ZmFsc2UsIm1hbnVhbE92ZXJyaWRlIjp7ImlzTWFudWFsbHlPdmVycmlkZGVuIjpmYWxzZSwiY2l0ZXByb2NUZXh0IjoiKE9sc3NvbiA8aT5ldCBhbC48L2k+LCAyMDAwOyBDb3gsIFNrZWxseSwgJiMzODsgSm9obi1BbGRlciwgMjAwNWI7IEpvaG4tQWxkZXIgPGk+ZXQgYWwuPC9pPiwgMjAwOSkiLCJtYW51YWxPdmVycmlkZVRleHQiOiIifSwiY2l0YXRpb25JdGVtcyI6W3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iwiY29udGFpbmVyLXRpdGxlLXNob3J0IjoiIn0sImlzVGVtcG9yYXJ5IjpmYWxzZX1dfQ=="/>
          <w:id w:val="-1487771299"/>
          <w:placeholder>
            <w:docPart w:val="DefaultPlaceholder_-1854013440"/>
          </w:placeholder>
        </w:sdtPr>
        <w:sdtContent>
          <w:ins w:id="721" w:author="Kris.Wild" w:date="2023-12-21T11:29:00Z">
            <w:r w:rsidR="00190E48" w:rsidRPr="00041E40">
              <w:rPr>
                <w:rFonts w:ascii="Times New Roman" w:eastAsia="Times New Roman" w:hAnsi="Times New Roman" w:cs="Times New Roman"/>
                <w:color w:val="000000" w:themeColor="text1"/>
                <w:sz w:val="24"/>
                <w:szCs w:val="24"/>
                <w:rPrChange w:id="722" w:author="Kris.Wild [2]" w:date="2023-12-21T11:55:00Z">
                  <w:rPr>
                    <w:rFonts w:eastAsia="Times New Roman"/>
                  </w:rPr>
                </w:rPrChange>
              </w:rPr>
              <w:t xml:space="preserve">(Olsson </w:t>
            </w:r>
            <w:r w:rsidR="00190E48" w:rsidRPr="00041E40">
              <w:rPr>
                <w:rFonts w:ascii="Times New Roman" w:eastAsia="Times New Roman" w:hAnsi="Times New Roman" w:cs="Times New Roman"/>
                <w:i/>
                <w:iCs/>
                <w:color w:val="000000" w:themeColor="text1"/>
                <w:sz w:val="24"/>
                <w:szCs w:val="24"/>
                <w:rPrChange w:id="723" w:author="Kris.Wild [2]" w:date="2023-12-21T11:55:00Z">
                  <w:rPr>
                    <w:rFonts w:eastAsia="Times New Roman"/>
                    <w:i/>
                    <w:iCs/>
                  </w:rPr>
                </w:rPrChange>
              </w:rPr>
              <w:t>et al.</w:t>
            </w:r>
            <w:r w:rsidR="00190E48" w:rsidRPr="00041E40">
              <w:rPr>
                <w:rFonts w:ascii="Times New Roman" w:eastAsia="Times New Roman" w:hAnsi="Times New Roman" w:cs="Times New Roman"/>
                <w:color w:val="000000" w:themeColor="text1"/>
                <w:sz w:val="24"/>
                <w:szCs w:val="24"/>
                <w:rPrChange w:id="724" w:author="Kris.Wild [2]" w:date="2023-12-21T11:55:00Z">
                  <w:rPr>
                    <w:rFonts w:eastAsia="Times New Roman"/>
                  </w:rPr>
                </w:rPrChange>
              </w:rPr>
              <w:t xml:space="preserve">, 2000; Cox, Skelly, &amp; John-Alder, 2005b; John-Alder </w:t>
            </w:r>
            <w:r w:rsidR="00190E48" w:rsidRPr="00041E40">
              <w:rPr>
                <w:rFonts w:ascii="Times New Roman" w:eastAsia="Times New Roman" w:hAnsi="Times New Roman" w:cs="Times New Roman"/>
                <w:i/>
                <w:iCs/>
                <w:color w:val="000000" w:themeColor="text1"/>
                <w:sz w:val="24"/>
                <w:szCs w:val="24"/>
                <w:rPrChange w:id="725" w:author="Kris.Wild [2]" w:date="2023-12-21T11:55:00Z">
                  <w:rPr>
                    <w:rFonts w:eastAsia="Times New Roman"/>
                    <w:i/>
                    <w:iCs/>
                  </w:rPr>
                </w:rPrChange>
              </w:rPr>
              <w:t>et al.</w:t>
            </w:r>
            <w:r w:rsidR="00190E48" w:rsidRPr="00041E40">
              <w:rPr>
                <w:rFonts w:ascii="Times New Roman" w:eastAsia="Times New Roman" w:hAnsi="Times New Roman" w:cs="Times New Roman"/>
                <w:color w:val="000000" w:themeColor="text1"/>
                <w:sz w:val="24"/>
                <w:szCs w:val="24"/>
                <w:rPrChange w:id="726" w:author="Kris.Wild [2]" w:date="2023-12-21T11:55:00Z">
                  <w:rPr>
                    <w:rFonts w:eastAsia="Times New Roman"/>
                  </w:rPr>
                </w:rPrChange>
              </w:rPr>
              <w:t>, 2009)</w:t>
            </w:r>
          </w:ins>
          <w:ins w:id="727" w:author="Kris.Wild [2]" w:date="2023-12-17T11:45:00Z">
            <w:del w:id="728" w:author="Kris.Wild" w:date="2023-12-21T11:04:00Z">
              <w:r w:rsidR="00605ABD" w:rsidRPr="00041E40" w:rsidDel="00C578AE">
                <w:rPr>
                  <w:rFonts w:ascii="Times New Roman" w:eastAsia="Times New Roman" w:hAnsi="Times New Roman" w:cs="Times New Roman"/>
                  <w:color w:val="000000" w:themeColor="text1"/>
                  <w:sz w:val="24"/>
                  <w:szCs w:val="24"/>
                  <w:rPrChange w:id="729" w:author="Kris.Wild [2]" w:date="2023-12-21T11:55:00Z">
                    <w:rPr>
                      <w:rFonts w:eastAsia="Times New Roman"/>
                    </w:rPr>
                  </w:rPrChange>
                </w:rPr>
                <w:delText xml:space="preserve">(Olsson </w:delText>
              </w:r>
              <w:r w:rsidR="00605ABD" w:rsidRPr="00041E40" w:rsidDel="00C578AE">
                <w:rPr>
                  <w:rFonts w:ascii="Times New Roman" w:eastAsia="Times New Roman" w:hAnsi="Times New Roman" w:cs="Times New Roman"/>
                  <w:i/>
                  <w:iCs/>
                  <w:color w:val="000000" w:themeColor="text1"/>
                  <w:sz w:val="24"/>
                  <w:szCs w:val="24"/>
                  <w:rPrChange w:id="730" w:author="Kris.Wild [2]" w:date="2023-12-21T11:55:00Z">
                    <w:rPr>
                      <w:rFonts w:eastAsia="Times New Roman"/>
                      <w:i/>
                      <w:iCs/>
                    </w:rPr>
                  </w:rPrChange>
                </w:rPr>
                <w:delText>et al.</w:delText>
              </w:r>
              <w:r w:rsidR="00605ABD" w:rsidRPr="00041E40" w:rsidDel="00C578AE">
                <w:rPr>
                  <w:rFonts w:ascii="Times New Roman" w:eastAsia="Times New Roman" w:hAnsi="Times New Roman" w:cs="Times New Roman"/>
                  <w:color w:val="000000" w:themeColor="text1"/>
                  <w:sz w:val="24"/>
                  <w:szCs w:val="24"/>
                  <w:rPrChange w:id="731" w:author="Kris.Wild [2]" w:date="2023-12-21T11:55:00Z">
                    <w:rPr>
                      <w:rFonts w:eastAsia="Times New Roman"/>
                    </w:rPr>
                  </w:rPrChange>
                </w:rPr>
                <w:delText xml:space="preserve">, 2000; Cox, Skelly, &amp; John-Alder, 2005b; John-Alder </w:delText>
              </w:r>
              <w:r w:rsidR="00605ABD" w:rsidRPr="00041E40" w:rsidDel="00C578AE">
                <w:rPr>
                  <w:rFonts w:ascii="Times New Roman" w:eastAsia="Times New Roman" w:hAnsi="Times New Roman" w:cs="Times New Roman"/>
                  <w:i/>
                  <w:iCs/>
                  <w:color w:val="000000" w:themeColor="text1"/>
                  <w:sz w:val="24"/>
                  <w:szCs w:val="24"/>
                  <w:rPrChange w:id="732" w:author="Kris.Wild [2]" w:date="2023-12-21T11:55:00Z">
                    <w:rPr>
                      <w:rFonts w:eastAsia="Times New Roman"/>
                      <w:i/>
                      <w:iCs/>
                    </w:rPr>
                  </w:rPrChange>
                </w:rPr>
                <w:delText>et al.</w:delText>
              </w:r>
              <w:r w:rsidR="00605ABD" w:rsidRPr="00041E40" w:rsidDel="00C578AE">
                <w:rPr>
                  <w:rFonts w:ascii="Times New Roman" w:eastAsia="Times New Roman" w:hAnsi="Times New Roman" w:cs="Times New Roman"/>
                  <w:color w:val="000000" w:themeColor="text1"/>
                  <w:sz w:val="24"/>
                  <w:szCs w:val="24"/>
                  <w:rPrChange w:id="733" w:author="Kris.Wild [2]" w:date="2023-12-21T11:55:00Z">
                    <w:rPr>
                      <w:rFonts w:eastAsia="Times New Roman"/>
                    </w:rPr>
                  </w:rPrChange>
                </w:rPr>
                <w:delText>, 2009)</w:delText>
              </w:r>
            </w:del>
          </w:ins>
          <w:del w:id="734" w:author="Kris.Wild" w:date="2023-12-21T11:04:00Z">
            <w:r w:rsidR="00817A4C" w:rsidRPr="00041E40" w:rsidDel="00C578AE">
              <w:rPr>
                <w:rFonts w:ascii="Times New Roman" w:eastAsia="Times New Roman" w:hAnsi="Times New Roman" w:cs="Times New Roman"/>
                <w:color w:val="000000" w:themeColor="text1"/>
                <w:sz w:val="24"/>
                <w:szCs w:val="24"/>
                <w:rPrChange w:id="735" w:author="Kris.Wild [2]" w:date="2023-12-21T11:55:00Z">
                  <w:rPr>
                    <w:rFonts w:ascii="Times New Roman" w:eastAsia="Times New Roman" w:hAnsi="Times New Roman" w:cs="Times New Roman"/>
                    <w:sz w:val="24"/>
                    <w:szCs w:val="24"/>
                  </w:rPr>
                </w:rPrChange>
              </w:rPr>
              <w:delText xml:space="preserve">(Olsson </w:delText>
            </w:r>
            <w:r w:rsidR="00817A4C" w:rsidRPr="00041E40" w:rsidDel="00C578AE">
              <w:rPr>
                <w:rFonts w:ascii="Times New Roman" w:eastAsia="Times New Roman" w:hAnsi="Times New Roman" w:cs="Times New Roman"/>
                <w:i/>
                <w:iCs/>
                <w:color w:val="000000" w:themeColor="text1"/>
                <w:sz w:val="24"/>
                <w:szCs w:val="24"/>
                <w:rPrChange w:id="736" w:author="Kris.Wild [2]" w:date="2023-12-21T11:55:00Z">
                  <w:rPr>
                    <w:rFonts w:ascii="Times New Roman" w:eastAsia="Times New Roman" w:hAnsi="Times New Roman" w:cs="Times New Roman"/>
                    <w:i/>
                    <w:iCs/>
                    <w:sz w:val="24"/>
                    <w:szCs w:val="24"/>
                  </w:rPr>
                </w:rPrChange>
              </w:rPr>
              <w:delText>et al.</w:delText>
            </w:r>
            <w:r w:rsidR="00817A4C" w:rsidRPr="00041E40" w:rsidDel="00C578AE">
              <w:rPr>
                <w:rFonts w:ascii="Times New Roman" w:eastAsia="Times New Roman" w:hAnsi="Times New Roman" w:cs="Times New Roman"/>
                <w:color w:val="000000" w:themeColor="text1"/>
                <w:sz w:val="24"/>
                <w:szCs w:val="24"/>
                <w:rPrChange w:id="737" w:author="Kris.Wild [2]" w:date="2023-12-21T11:55:00Z">
                  <w:rPr>
                    <w:rFonts w:ascii="Times New Roman" w:eastAsia="Times New Roman" w:hAnsi="Times New Roman" w:cs="Times New Roman"/>
                    <w:sz w:val="24"/>
                    <w:szCs w:val="24"/>
                  </w:rPr>
                </w:rPrChange>
              </w:rPr>
              <w:delText xml:space="preserve">, 2000; Cox, Skelly, &amp; John-Alder, 2005b; John-Alder </w:delText>
            </w:r>
            <w:r w:rsidR="00817A4C" w:rsidRPr="00041E40" w:rsidDel="00C578AE">
              <w:rPr>
                <w:rFonts w:ascii="Times New Roman" w:eastAsia="Times New Roman" w:hAnsi="Times New Roman" w:cs="Times New Roman"/>
                <w:i/>
                <w:iCs/>
                <w:color w:val="000000" w:themeColor="text1"/>
                <w:sz w:val="24"/>
                <w:szCs w:val="24"/>
                <w:rPrChange w:id="738" w:author="Kris.Wild [2]" w:date="2023-12-21T11:55:00Z">
                  <w:rPr>
                    <w:rFonts w:ascii="Times New Roman" w:eastAsia="Times New Roman" w:hAnsi="Times New Roman" w:cs="Times New Roman"/>
                    <w:i/>
                    <w:iCs/>
                    <w:sz w:val="24"/>
                    <w:szCs w:val="24"/>
                  </w:rPr>
                </w:rPrChange>
              </w:rPr>
              <w:delText>et al.</w:delText>
            </w:r>
            <w:r w:rsidR="00817A4C" w:rsidRPr="00041E40" w:rsidDel="00C578AE">
              <w:rPr>
                <w:rFonts w:ascii="Times New Roman" w:eastAsia="Times New Roman" w:hAnsi="Times New Roman" w:cs="Times New Roman"/>
                <w:color w:val="000000" w:themeColor="text1"/>
                <w:sz w:val="24"/>
                <w:szCs w:val="24"/>
                <w:rPrChange w:id="739" w:author="Kris.Wild [2]" w:date="2023-12-21T11:55:00Z">
                  <w:rPr>
                    <w:rFonts w:ascii="Times New Roman" w:eastAsia="Times New Roman" w:hAnsi="Times New Roman" w:cs="Times New Roman"/>
                    <w:sz w:val="24"/>
                    <w:szCs w:val="24"/>
                  </w:rPr>
                </w:rPrChange>
              </w:rPr>
              <w:delText>, 2009)</w:delText>
            </w:r>
          </w:del>
        </w:sdtContent>
      </w:sdt>
      <w:r w:rsidR="00636AFD" w:rsidRPr="00041E40">
        <w:rPr>
          <w:rFonts w:ascii="Times New Roman" w:eastAsia="Times New Roman" w:hAnsi="Times New Roman" w:cs="Times New Roman"/>
          <w:iCs/>
          <w:color w:val="000000" w:themeColor="text1"/>
          <w:sz w:val="24"/>
          <w:szCs w:val="24"/>
          <w:rPrChange w:id="740" w:author="Kris.Wild [2]" w:date="2023-12-21T11:55:00Z">
            <w:rPr>
              <w:rFonts w:ascii="Times New Roman" w:eastAsia="Times New Roman" w:hAnsi="Times New Roman" w:cs="Times New Roman"/>
              <w:iCs/>
              <w:sz w:val="24"/>
              <w:szCs w:val="24"/>
            </w:rPr>
          </w:rPrChange>
        </w:rPr>
        <w:t xml:space="preserve">. </w:t>
      </w:r>
      <w:r w:rsidR="00007089" w:rsidRPr="00041E40">
        <w:rPr>
          <w:rFonts w:ascii="Times New Roman" w:hAnsi="Times New Roman" w:cs="Times New Roman"/>
          <w:color w:val="000000" w:themeColor="text1"/>
          <w:sz w:val="24"/>
          <w:szCs w:val="24"/>
          <w:rPrChange w:id="741" w:author="Kris.Wild [2]" w:date="2023-12-21T11:55:00Z">
            <w:rPr>
              <w:rFonts w:ascii="Times New Roman" w:hAnsi="Times New Roman" w:cs="Times New Roman"/>
              <w:sz w:val="24"/>
              <w:szCs w:val="24"/>
            </w:rPr>
          </w:rPrChange>
        </w:rPr>
        <w:t xml:space="preserve">Under natural </w:t>
      </w:r>
      <w:del w:id="742" w:author="Kris.Wild" w:date="2023-12-15T10:54:00Z">
        <w:r w:rsidR="00007089" w:rsidRPr="00041E40" w:rsidDel="00E138E4">
          <w:rPr>
            <w:rFonts w:ascii="Times New Roman" w:hAnsi="Times New Roman" w:cs="Times New Roman"/>
            <w:color w:val="000000" w:themeColor="text1"/>
            <w:sz w:val="24"/>
            <w:szCs w:val="24"/>
            <w:rPrChange w:id="743" w:author="Kris.Wild [2]" w:date="2023-12-21T11:55:00Z">
              <w:rPr>
                <w:rFonts w:ascii="Times New Roman" w:hAnsi="Times New Roman" w:cs="Times New Roman"/>
                <w:sz w:val="24"/>
                <w:szCs w:val="24"/>
              </w:rPr>
            </w:rPrChange>
          </w:rPr>
          <w:delText>conditions</w:delText>
        </w:r>
      </w:del>
      <w:ins w:id="744" w:author="Kris.Wild" w:date="2023-12-15T10:54:00Z">
        <w:r w:rsidR="00E138E4" w:rsidRPr="00041E40">
          <w:rPr>
            <w:rFonts w:ascii="Times New Roman" w:hAnsi="Times New Roman" w:cs="Times New Roman"/>
            <w:color w:val="000000" w:themeColor="text1"/>
            <w:sz w:val="24"/>
            <w:szCs w:val="24"/>
            <w:rPrChange w:id="745" w:author="Kris.Wild [2]" w:date="2023-12-21T11:55:00Z">
              <w:rPr>
                <w:rFonts w:ascii="Times New Roman" w:hAnsi="Times New Roman" w:cs="Times New Roman"/>
                <w:sz w:val="24"/>
                <w:szCs w:val="24"/>
              </w:rPr>
            </w:rPrChange>
          </w:rPr>
          <w:t>settings</w:t>
        </w:r>
      </w:ins>
      <w:r w:rsidR="00904674" w:rsidRPr="00041E40">
        <w:rPr>
          <w:rFonts w:ascii="Times New Roman" w:hAnsi="Times New Roman" w:cs="Times New Roman"/>
          <w:color w:val="000000" w:themeColor="text1"/>
          <w:sz w:val="24"/>
          <w:szCs w:val="24"/>
          <w:rPrChange w:id="746" w:author="Kris.Wild [2]" w:date="2023-12-21T11:55:00Z">
            <w:rPr>
              <w:rFonts w:ascii="Times New Roman" w:hAnsi="Times New Roman" w:cs="Times New Roman"/>
              <w:sz w:val="24"/>
              <w:szCs w:val="24"/>
            </w:rPr>
          </w:rPrChange>
        </w:rPr>
        <w:t>,</w:t>
      </w:r>
      <w:r w:rsidR="00007089" w:rsidRPr="00041E40">
        <w:rPr>
          <w:rFonts w:ascii="Times New Roman" w:hAnsi="Times New Roman" w:cs="Times New Roman"/>
          <w:color w:val="000000" w:themeColor="text1"/>
          <w:sz w:val="24"/>
          <w:szCs w:val="24"/>
          <w:rPrChange w:id="747" w:author="Kris.Wild [2]" w:date="2023-12-21T11:55:00Z">
            <w:rPr>
              <w:rFonts w:ascii="Times New Roman" w:hAnsi="Times New Roman" w:cs="Times New Roman"/>
              <w:sz w:val="24"/>
              <w:szCs w:val="24"/>
            </w:rPr>
          </w:rPrChange>
        </w:rPr>
        <w:t xml:space="preserve"> </w:t>
      </w:r>
      <w:ins w:id="748" w:author="Kris.Wild [2]" w:date="2023-12-17T12:05:00Z">
        <w:r w:rsidR="003604C7" w:rsidRPr="00041E40">
          <w:rPr>
            <w:rFonts w:ascii="Times New Roman" w:hAnsi="Times New Roman" w:cs="Times New Roman"/>
            <w:color w:val="000000" w:themeColor="text1"/>
            <w:sz w:val="24"/>
            <w:szCs w:val="24"/>
            <w:rPrChange w:id="749" w:author="Kris.Wild [2]" w:date="2023-12-21T11:55:00Z">
              <w:rPr>
                <w:rFonts w:ascii="Times New Roman" w:hAnsi="Times New Roman" w:cs="Times New Roman"/>
                <w:sz w:val="24"/>
                <w:szCs w:val="24"/>
              </w:rPr>
            </w:rPrChange>
          </w:rPr>
          <w:t xml:space="preserve">how </w:t>
        </w:r>
      </w:ins>
      <w:ins w:id="750" w:author="Kris.Wild" w:date="2023-12-15T10:47:00Z">
        <w:del w:id="751" w:author="Kris.Wild [2]" w:date="2023-12-17T12:04:00Z">
          <w:r w:rsidR="00E138E4" w:rsidRPr="00041E40" w:rsidDel="003604C7">
            <w:rPr>
              <w:rFonts w:ascii="Times New Roman" w:hAnsi="Times New Roman" w:cs="Times New Roman"/>
              <w:color w:val="000000" w:themeColor="text1"/>
              <w:sz w:val="24"/>
              <w:szCs w:val="24"/>
              <w:rPrChange w:id="752" w:author="Kris.Wild [2]" w:date="2023-12-21T11:55:00Z">
                <w:rPr>
                  <w:rFonts w:ascii="Times New Roman" w:hAnsi="Times New Roman" w:cs="Times New Roman"/>
                  <w:sz w:val="24"/>
                  <w:szCs w:val="24"/>
                </w:rPr>
              </w:rPrChange>
            </w:rPr>
            <w:delText xml:space="preserve">there is </w:delText>
          </w:r>
        </w:del>
      </w:ins>
      <w:del w:id="753" w:author="Kris.Wild [2]" w:date="2023-12-17T12:04:00Z">
        <w:r w:rsidR="00007089" w:rsidRPr="00041E40" w:rsidDel="003604C7">
          <w:rPr>
            <w:rFonts w:ascii="Times New Roman" w:hAnsi="Times New Roman" w:cs="Times New Roman"/>
            <w:color w:val="000000" w:themeColor="text1"/>
            <w:sz w:val="24"/>
            <w:szCs w:val="24"/>
            <w:rPrChange w:id="754" w:author="Kris.Wild [2]" w:date="2023-12-21T11:55:00Z">
              <w:rPr>
                <w:rFonts w:ascii="Times New Roman" w:hAnsi="Times New Roman" w:cs="Times New Roman"/>
                <w:sz w:val="24"/>
                <w:szCs w:val="24"/>
              </w:rPr>
            </w:rPrChange>
          </w:rPr>
          <w:delText>t</w:delText>
        </w:r>
        <w:r w:rsidRPr="00041E40" w:rsidDel="003604C7">
          <w:rPr>
            <w:rFonts w:ascii="Times New Roman" w:hAnsi="Times New Roman" w:cs="Times New Roman"/>
            <w:color w:val="000000" w:themeColor="text1"/>
            <w:sz w:val="24"/>
            <w:szCs w:val="24"/>
            <w:rPrChange w:id="755" w:author="Kris.Wild [2]" w:date="2023-12-21T11:55:00Z">
              <w:rPr>
                <w:rFonts w:ascii="Times New Roman" w:hAnsi="Times New Roman" w:cs="Times New Roman"/>
                <w:sz w:val="24"/>
                <w:szCs w:val="24"/>
              </w:rPr>
            </w:rPrChange>
          </w:rPr>
          <w:delText xml:space="preserve">here is </w:delText>
        </w:r>
        <w:r w:rsidR="00636AFD" w:rsidRPr="00041E40" w:rsidDel="003604C7">
          <w:rPr>
            <w:rFonts w:ascii="Times New Roman" w:hAnsi="Times New Roman" w:cs="Times New Roman"/>
            <w:color w:val="000000" w:themeColor="text1"/>
            <w:sz w:val="24"/>
            <w:szCs w:val="24"/>
            <w:rPrChange w:id="756" w:author="Kris.Wild [2]" w:date="2023-12-21T11:55:00Z">
              <w:rPr>
                <w:rFonts w:ascii="Times New Roman" w:hAnsi="Times New Roman" w:cs="Times New Roman"/>
                <w:sz w:val="24"/>
                <w:szCs w:val="24"/>
              </w:rPr>
            </w:rPrChange>
          </w:rPr>
          <w:delText>limited information</w:delText>
        </w:r>
        <w:r w:rsidRPr="00041E40" w:rsidDel="003604C7">
          <w:rPr>
            <w:rFonts w:ascii="Times New Roman" w:hAnsi="Times New Roman" w:cs="Times New Roman"/>
            <w:color w:val="000000" w:themeColor="text1"/>
            <w:sz w:val="24"/>
            <w:szCs w:val="24"/>
            <w:rPrChange w:id="757" w:author="Kris.Wild [2]" w:date="2023-12-21T11:55:00Z">
              <w:rPr>
                <w:rFonts w:ascii="Times New Roman" w:hAnsi="Times New Roman" w:cs="Times New Roman"/>
                <w:sz w:val="24"/>
                <w:szCs w:val="24"/>
              </w:rPr>
            </w:rPrChange>
          </w:rPr>
          <w:delText xml:space="preserve"> </w:delText>
        </w:r>
        <w:r w:rsidR="00636AFD" w:rsidRPr="00041E40" w:rsidDel="003604C7">
          <w:rPr>
            <w:rFonts w:ascii="Times New Roman" w:hAnsi="Times New Roman" w:cs="Times New Roman"/>
            <w:color w:val="000000" w:themeColor="text1"/>
            <w:sz w:val="24"/>
            <w:szCs w:val="24"/>
            <w:rPrChange w:id="758" w:author="Kris.Wild [2]" w:date="2023-12-21T11:55:00Z">
              <w:rPr>
                <w:rFonts w:ascii="Times New Roman" w:hAnsi="Times New Roman" w:cs="Times New Roman"/>
                <w:sz w:val="24"/>
                <w:szCs w:val="24"/>
              </w:rPr>
            </w:rPrChange>
          </w:rPr>
          <w:delText>o</w:delText>
        </w:r>
      </w:del>
      <w:del w:id="759" w:author="Kris.Wild [2]" w:date="2023-12-17T12:05:00Z">
        <w:r w:rsidR="00636AFD" w:rsidRPr="00041E40" w:rsidDel="003604C7">
          <w:rPr>
            <w:rFonts w:ascii="Times New Roman" w:hAnsi="Times New Roman" w:cs="Times New Roman"/>
            <w:color w:val="000000" w:themeColor="text1"/>
            <w:sz w:val="24"/>
            <w:szCs w:val="24"/>
            <w:rPrChange w:id="760" w:author="Kris.Wild [2]" w:date="2023-12-21T11:55:00Z">
              <w:rPr>
                <w:rFonts w:ascii="Times New Roman" w:hAnsi="Times New Roman" w:cs="Times New Roman"/>
                <w:sz w:val="24"/>
                <w:szCs w:val="24"/>
              </w:rPr>
            </w:rPrChange>
          </w:rPr>
          <w:delText>n</w:delText>
        </w:r>
        <w:r w:rsidRPr="00041E40" w:rsidDel="003604C7">
          <w:rPr>
            <w:rFonts w:ascii="Times New Roman" w:hAnsi="Times New Roman" w:cs="Times New Roman"/>
            <w:color w:val="000000" w:themeColor="text1"/>
            <w:sz w:val="24"/>
            <w:szCs w:val="24"/>
            <w:rPrChange w:id="761" w:author="Kris.Wild [2]" w:date="2023-12-21T11:55:00Z">
              <w:rPr>
                <w:rFonts w:ascii="Times New Roman" w:hAnsi="Times New Roman" w:cs="Times New Roman"/>
                <w:sz w:val="24"/>
                <w:szCs w:val="24"/>
              </w:rPr>
            </w:rPrChange>
          </w:rPr>
          <w:delText xml:space="preserve"> </w:delText>
        </w:r>
      </w:del>
      <w:del w:id="762" w:author="Kris.Wild [2]" w:date="2023-12-17T12:04:00Z">
        <w:r w:rsidR="00007089" w:rsidRPr="00041E40" w:rsidDel="003604C7">
          <w:rPr>
            <w:rFonts w:ascii="Times New Roman" w:hAnsi="Times New Roman" w:cs="Times New Roman"/>
            <w:color w:val="000000" w:themeColor="text1"/>
            <w:sz w:val="24"/>
            <w:szCs w:val="24"/>
            <w:rPrChange w:id="763" w:author="Kris.Wild [2]" w:date="2023-12-21T11:55:00Z">
              <w:rPr>
                <w:rFonts w:ascii="Times New Roman" w:hAnsi="Times New Roman" w:cs="Times New Roman"/>
                <w:sz w:val="24"/>
                <w:szCs w:val="24"/>
              </w:rPr>
            </w:rPrChange>
          </w:rPr>
          <w:delText xml:space="preserve">how </w:delText>
        </w:r>
      </w:del>
      <w:del w:id="764" w:author="Kris.Wild [2]" w:date="2023-12-17T12:05:00Z">
        <w:r w:rsidR="0071467F" w:rsidRPr="00041E40" w:rsidDel="003604C7">
          <w:rPr>
            <w:rFonts w:ascii="Times New Roman" w:hAnsi="Times New Roman" w:cs="Times New Roman"/>
            <w:color w:val="000000" w:themeColor="text1"/>
            <w:sz w:val="24"/>
            <w:szCs w:val="24"/>
            <w:rPrChange w:id="765" w:author="Kris.Wild [2]" w:date="2023-12-21T11:55:00Z">
              <w:rPr>
                <w:rFonts w:ascii="Times New Roman" w:hAnsi="Times New Roman" w:cs="Times New Roman"/>
                <w:sz w:val="24"/>
                <w:szCs w:val="24"/>
              </w:rPr>
            </w:rPrChange>
          </w:rPr>
          <w:delText xml:space="preserve">the </w:delText>
        </w:r>
      </w:del>
      <w:r w:rsidRPr="00041E40">
        <w:rPr>
          <w:rFonts w:ascii="Times New Roman" w:hAnsi="Times New Roman" w:cs="Times New Roman"/>
          <w:color w:val="000000" w:themeColor="text1"/>
          <w:sz w:val="24"/>
          <w:szCs w:val="24"/>
          <w:rPrChange w:id="766" w:author="Kris.Wild [2]" w:date="2023-12-21T11:55:00Z">
            <w:rPr>
              <w:rFonts w:ascii="Times New Roman" w:hAnsi="Times New Roman" w:cs="Times New Roman"/>
              <w:sz w:val="24"/>
              <w:szCs w:val="24"/>
            </w:rPr>
          </w:rPrChange>
        </w:rPr>
        <w:t xml:space="preserve">host-parasite relationship </w:t>
      </w:r>
      <w:r w:rsidR="00636AFD" w:rsidRPr="00041E40">
        <w:rPr>
          <w:rFonts w:ascii="Times New Roman" w:hAnsi="Times New Roman" w:cs="Times New Roman"/>
          <w:color w:val="000000" w:themeColor="text1"/>
          <w:sz w:val="24"/>
          <w:szCs w:val="24"/>
          <w:rPrChange w:id="767" w:author="Kris.Wild [2]" w:date="2023-12-21T11:55:00Z">
            <w:rPr>
              <w:rFonts w:ascii="Times New Roman" w:hAnsi="Times New Roman" w:cs="Times New Roman"/>
              <w:sz w:val="24"/>
              <w:szCs w:val="24"/>
            </w:rPr>
          </w:rPrChange>
        </w:rPr>
        <w:t>varies</w:t>
      </w:r>
      <w:r w:rsidRPr="00041E40">
        <w:rPr>
          <w:rFonts w:ascii="Times New Roman" w:hAnsi="Times New Roman" w:cs="Times New Roman"/>
          <w:color w:val="000000" w:themeColor="text1"/>
          <w:sz w:val="24"/>
          <w:szCs w:val="24"/>
          <w:rPrChange w:id="768" w:author="Kris.Wild [2]" w:date="2023-12-21T11:55:00Z">
            <w:rPr>
              <w:rFonts w:ascii="Times New Roman" w:hAnsi="Times New Roman" w:cs="Times New Roman"/>
              <w:sz w:val="24"/>
              <w:szCs w:val="24"/>
            </w:rPr>
          </w:rPrChange>
        </w:rPr>
        <w:t xml:space="preserve"> </w:t>
      </w:r>
      <w:r w:rsidR="0071467F" w:rsidRPr="00041E40">
        <w:rPr>
          <w:rFonts w:ascii="Times New Roman" w:hAnsi="Times New Roman" w:cs="Times New Roman"/>
          <w:color w:val="000000" w:themeColor="text1"/>
          <w:sz w:val="24"/>
          <w:szCs w:val="24"/>
          <w:rPrChange w:id="769" w:author="Kris.Wild [2]" w:date="2023-12-21T11:55:00Z">
            <w:rPr>
              <w:rFonts w:ascii="Times New Roman" w:hAnsi="Times New Roman" w:cs="Times New Roman"/>
              <w:sz w:val="24"/>
              <w:szCs w:val="24"/>
            </w:rPr>
          </w:rPrChange>
        </w:rPr>
        <w:t>with</w:t>
      </w:r>
      <w:r w:rsidRPr="00041E40">
        <w:rPr>
          <w:rFonts w:ascii="Times New Roman" w:hAnsi="Times New Roman" w:cs="Times New Roman"/>
          <w:color w:val="000000" w:themeColor="text1"/>
          <w:sz w:val="24"/>
          <w:szCs w:val="24"/>
          <w:rPrChange w:id="770" w:author="Kris.Wild [2]" w:date="2023-12-21T11:55:00Z">
            <w:rPr>
              <w:rFonts w:ascii="Times New Roman" w:hAnsi="Times New Roman" w:cs="Times New Roman"/>
              <w:sz w:val="24"/>
              <w:szCs w:val="24"/>
            </w:rPr>
          </w:rPrChange>
        </w:rPr>
        <w:t xml:space="preserve"> facto</w:t>
      </w:r>
      <w:r w:rsidR="00636AFD" w:rsidRPr="00041E40">
        <w:rPr>
          <w:rFonts w:ascii="Times New Roman" w:hAnsi="Times New Roman" w:cs="Times New Roman"/>
          <w:color w:val="000000" w:themeColor="text1"/>
          <w:sz w:val="24"/>
          <w:szCs w:val="24"/>
          <w:rPrChange w:id="771" w:author="Kris.Wild [2]" w:date="2023-12-21T11:55:00Z">
            <w:rPr>
              <w:rFonts w:ascii="Times New Roman" w:hAnsi="Times New Roman" w:cs="Times New Roman"/>
              <w:sz w:val="24"/>
              <w:szCs w:val="24"/>
            </w:rPr>
          </w:rPrChange>
        </w:rPr>
        <w:t>rs</w:t>
      </w:r>
      <w:r w:rsidRPr="00041E40">
        <w:rPr>
          <w:rFonts w:ascii="Times New Roman" w:hAnsi="Times New Roman" w:cs="Times New Roman"/>
          <w:color w:val="000000" w:themeColor="text1"/>
          <w:sz w:val="24"/>
          <w:szCs w:val="24"/>
          <w:rPrChange w:id="772" w:author="Kris.Wild [2]" w:date="2023-12-21T11:55:00Z">
            <w:rPr>
              <w:rFonts w:ascii="Times New Roman" w:hAnsi="Times New Roman" w:cs="Times New Roman"/>
              <w:sz w:val="24"/>
              <w:szCs w:val="24"/>
            </w:rPr>
          </w:rPrChange>
        </w:rPr>
        <w:t xml:space="preserve"> such as sex</w:t>
      </w:r>
      <w:r w:rsidR="0071467F" w:rsidRPr="00041E40">
        <w:rPr>
          <w:rFonts w:ascii="Times New Roman" w:hAnsi="Times New Roman" w:cs="Times New Roman"/>
          <w:color w:val="000000" w:themeColor="text1"/>
          <w:sz w:val="24"/>
          <w:szCs w:val="24"/>
          <w:rPrChange w:id="773" w:author="Kris.Wild [2]" w:date="2023-12-21T11:55:00Z">
            <w:rPr>
              <w:rFonts w:ascii="Times New Roman" w:hAnsi="Times New Roman" w:cs="Times New Roman"/>
              <w:sz w:val="24"/>
              <w:szCs w:val="24"/>
            </w:rPr>
          </w:rPrChange>
        </w:rPr>
        <w:t xml:space="preserve"> and </w:t>
      </w:r>
      <w:r w:rsidRPr="00041E40">
        <w:rPr>
          <w:rFonts w:ascii="Times New Roman" w:hAnsi="Times New Roman" w:cs="Times New Roman"/>
          <w:color w:val="000000" w:themeColor="text1"/>
          <w:sz w:val="24"/>
          <w:szCs w:val="24"/>
          <w:rPrChange w:id="774" w:author="Kris.Wild [2]" w:date="2023-12-21T11:55:00Z">
            <w:rPr>
              <w:rFonts w:ascii="Times New Roman" w:hAnsi="Times New Roman" w:cs="Times New Roman"/>
              <w:sz w:val="24"/>
              <w:szCs w:val="24"/>
            </w:rPr>
          </w:rPrChange>
        </w:rPr>
        <w:t>age</w:t>
      </w:r>
      <w:ins w:id="775" w:author="Kris.Wild [2]" w:date="2023-12-17T12:05:00Z">
        <w:r w:rsidR="003604C7" w:rsidRPr="00041E40">
          <w:rPr>
            <w:rFonts w:ascii="Times New Roman" w:hAnsi="Times New Roman" w:cs="Times New Roman"/>
            <w:color w:val="000000" w:themeColor="text1"/>
            <w:sz w:val="24"/>
            <w:szCs w:val="24"/>
            <w:rPrChange w:id="776" w:author="Kris.Wild [2]" w:date="2023-12-21T11:55:00Z">
              <w:rPr>
                <w:rFonts w:ascii="Times New Roman" w:hAnsi="Times New Roman" w:cs="Times New Roman"/>
                <w:sz w:val="24"/>
                <w:szCs w:val="24"/>
              </w:rPr>
            </w:rPrChange>
          </w:rPr>
          <w:t xml:space="preserve"> is understood</w:t>
        </w:r>
      </w:ins>
      <w:ins w:id="777" w:author="Kris.Wild" w:date="2023-12-15T10:48:00Z">
        <w:r w:rsidR="00E138E4" w:rsidRPr="00041E40">
          <w:rPr>
            <w:rFonts w:ascii="Times New Roman" w:hAnsi="Times New Roman" w:cs="Times New Roman"/>
            <w:color w:val="000000" w:themeColor="text1"/>
            <w:sz w:val="24"/>
            <w:szCs w:val="24"/>
            <w:rPrChange w:id="778" w:author="Kris.Wild [2]" w:date="2023-12-21T11:55:00Z">
              <w:rPr>
                <w:rFonts w:ascii="Times New Roman" w:hAnsi="Times New Roman" w:cs="Times New Roman"/>
                <w:sz w:val="24"/>
                <w:szCs w:val="24"/>
              </w:rPr>
            </w:rPrChange>
          </w:rPr>
          <w:t xml:space="preserve"> </w:t>
        </w:r>
        <w:del w:id="779" w:author="Kris.Wild [2]" w:date="2023-12-15T11:14:00Z">
          <w:r w:rsidR="00E138E4" w:rsidRPr="00041E40" w:rsidDel="00847A74">
            <w:rPr>
              <w:rFonts w:ascii="Times New Roman" w:hAnsi="Times New Roman" w:cs="Times New Roman"/>
              <w:color w:val="000000" w:themeColor="text1"/>
              <w:sz w:val="24"/>
              <w:szCs w:val="24"/>
              <w:rPrChange w:id="780" w:author="Kris.Wild [2]" w:date="2023-12-21T11:55:00Z">
                <w:rPr>
                  <w:rFonts w:ascii="Times New Roman" w:hAnsi="Times New Roman" w:cs="Times New Roman"/>
                  <w:sz w:val="24"/>
                  <w:szCs w:val="24"/>
                </w:rPr>
              </w:rPrChange>
            </w:rPr>
            <w:delText>(</w:delText>
          </w:r>
        </w:del>
      </w:ins>
      <w:customXmlInsRangeStart w:id="781" w:author="Kris.Wild [2]" w:date="2023-12-15T11:10:00Z"/>
      <w:sdt>
        <w:sdtPr>
          <w:rPr>
            <w:rFonts w:ascii="Times New Roman" w:hAnsi="Times New Roman" w:cs="Times New Roman"/>
            <w:color w:val="000000" w:themeColor="text1"/>
            <w:sz w:val="24"/>
            <w:szCs w:val="24"/>
            <w:rPrChange w:id="782" w:author="Kris.Wild [2]" w:date="2023-12-21T11:55:00Z">
              <w:rPr>
                <w:rFonts w:ascii="Times New Roman" w:hAnsi="Times New Roman" w:cs="Times New Roman"/>
                <w:sz w:val="24"/>
                <w:szCs w:val="24"/>
              </w:rPr>
            </w:rPrChange>
          </w:rPr>
          <w:tag w:val="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"/>
          <w:id w:val="733735947"/>
          <w:placeholder>
            <w:docPart w:val="DefaultPlaceholder_-1854013440"/>
          </w:placeholder>
        </w:sdtPr>
        <w:sdtContent>
          <w:customXmlInsRangeEnd w:id="781"/>
          <w:ins w:id="783" w:author="Kris.Wild" w:date="2023-12-21T11:29:00Z">
            <w:r w:rsidR="00190E48" w:rsidRPr="00041E40">
              <w:rPr>
                <w:rFonts w:ascii="Times New Roman" w:eastAsia="Times New Roman" w:hAnsi="Times New Roman" w:cs="Times New Roman"/>
                <w:color w:val="000000" w:themeColor="text1"/>
                <w:sz w:val="24"/>
                <w:szCs w:val="24"/>
                <w:rPrChange w:id="784" w:author="Kris.Wild [2]" w:date="2023-12-21T11:55:00Z">
                  <w:rPr>
                    <w:rFonts w:eastAsia="Times New Roman"/>
                  </w:rPr>
                </w:rPrChange>
              </w:rPr>
              <w:t xml:space="preserve">(Amo </w:t>
            </w:r>
            <w:r w:rsidR="00190E48" w:rsidRPr="00041E40">
              <w:rPr>
                <w:rFonts w:ascii="Times New Roman" w:eastAsia="Times New Roman" w:hAnsi="Times New Roman" w:cs="Times New Roman"/>
                <w:i/>
                <w:iCs/>
                <w:color w:val="000000" w:themeColor="text1"/>
                <w:sz w:val="24"/>
                <w:szCs w:val="24"/>
                <w:rPrChange w:id="785" w:author="Kris.Wild [2]" w:date="2023-12-21T11:55:00Z">
                  <w:rPr>
                    <w:rFonts w:eastAsia="Times New Roman"/>
                    <w:i/>
                    <w:iCs/>
                  </w:rPr>
                </w:rPrChange>
              </w:rPr>
              <w:t>et al.</w:t>
            </w:r>
            <w:r w:rsidR="00190E48" w:rsidRPr="00041E40">
              <w:rPr>
                <w:rFonts w:ascii="Times New Roman" w:eastAsia="Times New Roman" w:hAnsi="Times New Roman" w:cs="Times New Roman"/>
                <w:color w:val="000000" w:themeColor="text1"/>
                <w:sz w:val="24"/>
                <w:szCs w:val="24"/>
                <w:rPrChange w:id="786" w:author="Kris.Wild [2]" w:date="2023-12-21T11:55:00Z">
                  <w:rPr>
                    <w:rFonts w:eastAsia="Times New Roman"/>
                  </w:rPr>
                </w:rPrChange>
              </w:rPr>
              <w:t xml:space="preserve">, 2007; Dudek </w:t>
            </w:r>
            <w:r w:rsidR="00190E48" w:rsidRPr="00041E40">
              <w:rPr>
                <w:rFonts w:ascii="Times New Roman" w:eastAsia="Times New Roman" w:hAnsi="Times New Roman" w:cs="Times New Roman"/>
                <w:i/>
                <w:iCs/>
                <w:color w:val="000000" w:themeColor="text1"/>
                <w:sz w:val="24"/>
                <w:szCs w:val="24"/>
                <w:rPrChange w:id="787" w:author="Kris.Wild [2]" w:date="2023-12-21T11:55:00Z">
                  <w:rPr>
                    <w:rFonts w:eastAsia="Times New Roman"/>
                    <w:i/>
                    <w:iCs/>
                  </w:rPr>
                </w:rPrChange>
              </w:rPr>
              <w:t>et al.</w:t>
            </w:r>
            <w:r w:rsidR="00190E48" w:rsidRPr="00041E40">
              <w:rPr>
                <w:rFonts w:ascii="Times New Roman" w:eastAsia="Times New Roman" w:hAnsi="Times New Roman" w:cs="Times New Roman"/>
                <w:color w:val="000000" w:themeColor="text1"/>
                <w:sz w:val="24"/>
                <w:szCs w:val="24"/>
                <w:rPrChange w:id="788" w:author="Kris.Wild [2]" w:date="2023-12-21T11:55:00Z">
                  <w:rPr>
                    <w:rFonts w:eastAsia="Times New Roman"/>
                  </w:rPr>
                </w:rPrChange>
              </w:rPr>
              <w:t>, 2016; Pollock &amp; John-Alder, 2020)</w:t>
            </w:r>
          </w:ins>
          <w:ins w:id="789" w:author="Kris.Wild [2]" w:date="2023-12-17T11:45:00Z">
            <w:del w:id="790" w:author="Kris.Wild" w:date="2023-12-21T11:04:00Z">
              <w:r w:rsidR="00605ABD" w:rsidRPr="00041E40" w:rsidDel="00C578AE">
                <w:rPr>
                  <w:rFonts w:ascii="Times New Roman" w:eastAsia="Times New Roman" w:hAnsi="Times New Roman" w:cs="Times New Roman"/>
                  <w:color w:val="000000" w:themeColor="text1"/>
                  <w:sz w:val="24"/>
                  <w:szCs w:val="24"/>
                  <w:rPrChange w:id="791" w:author="Kris.Wild [2]" w:date="2023-12-21T11:55:00Z">
                    <w:rPr>
                      <w:rFonts w:eastAsia="Times New Roman"/>
                    </w:rPr>
                  </w:rPrChange>
                </w:rPr>
                <w:delText xml:space="preserve">(Amo </w:delText>
              </w:r>
              <w:r w:rsidR="00605ABD" w:rsidRPr="00041E40" w:rsidDel="00C578AE">
                <w:rPr>
                  <w:rFonts w:ascii="Times New Roman" w:eastAsia="Times New Roman" w:hAnsi="Times New Roman" w:cs="Times New Roman"/>
                  <w:i/>
                  <w:iCs/>
                  <w:color w:val="000000" w:themeColor="text1"/>
                  <w:sz w:val="24"/>
                  <w:szCs w:val="24"/>
                  <w:rPrChange w:id="792" w:author="Kris.Wild [2]" w:date="2023-12-21T11:55:00Z">
                    <w:rPr>
                      <w:rFonts w:eastAsia="Times New Roman"/>
                      <w:i/>
                      <w:iCs/>
                    </w:rPr>
                  </w:rPrChange>
                </w:rPr>
                <w:delText>et al.</w:delText>
              </w:r>
              <w:r w:rsidR="00605ABD" w:rsidRPr="00041E40" w:rsidDel="00C578AE">
                <w:rPr>
                  <w:rFonts w:ascii="Times New Roman" w:eastAsia="Times New Roman" w:hAnsi="Times New Roman" w:cs="Times New Roman"/>
                  <w:color w:val="000000" w:themeColor="text1"/>
                  <w:sz w:val="24"/>
                  <w:szCs w:val="24"/>
                  <w:rPrChange w:id="793" w:author="Kris.Wild [2]" w:date="2023-12-21T11:55:00Z">
                    <w:rPr>
                      <w:rFonts w:eastAsia="Times New Roman"/>
                    </w:rPr>
                  </w:rPrChange>
                </w:rPr>
                <w:delText xml:space="preserve">, 2007; Dudek </w:delText>
              </w:r>
              <w:r w:rsidR="00605ABD" w:rsidRPr="00041E40" w:rsidDel="00C578AE">
                <w:rPr>
                  <w:rFonts w:ascii="Times New Roman" w:eastAsia="Times New Roman" w:hAnsi="Times New Roman" w:cs="Times New Roman"/>
                  <w:i/>
                  <w:iCs/>
                  <w:color w:val="000000" w:themeColor="text1"/>
                  <w:sz w:val="24"/>
                  <w:szCs w:val="24"/>
                  <w:rPrChange w:id="794" w:author="Kris.Wild [2]" w:date="2023-12-21T11:55:00Z">
                    <w:rPr>
                      <w:rFonts w:eastAsia="Times New Roman"/>
                      <w:i/>
                      <w:iCs/>
                    </w:rPr>
                  </w:rPrChange>
                </w:rPr>
                <w:delText>et al.</w:delText>
              </w:r>
              <w:r w:rsidR="00605ABD" w:rsidRPr="00041E40" w:rsidDel="00C578AE">
                <w:rPr>
                  <w:rFonts w:ascii="Times New Roman" w:eastAsia="Times New Roman" w:hAnsi="Times New Roman" w:cs="Times New Roman"/>
                  <w:color w:val="000000" w:themeColor="text1"/>
                  <w:sz w:val="24"/>
                  <w:szCs w:val="24"/>
                  <w:rPrChange w:id="795" w:author="Kris.Wild [2]" w:date="2023-12-21T11:55:00Z">
                    <w:rPr>
                      <w:rFonts w:eastAsia="Times New Roman"/>
                    </w:rPr>
                  </w:rPrChange>
                </w:rPr>
                <w:delText>, 2016; Pollock &amp; John-Alder, 2020)</w:delText>
              </w:r>
            </w:del>
          </w:ins>
          <w:customXmlInsRangeStart w:id="796" w:author="Kris.Wild [2]" w:date="2023-12-15T11:10:00Z"/>
        </w:sdtContent>
      </w:sdt>
      <w:customXmlInsRangeEnd w:id="796"/>
      <w:ins w:id="797" w:author="Kris.Wild" w:date="2023-12-15T10:48:00Z">
        <w:del w:id="798" w:author="Kris.Wild [2]" w:date="2023-12-15T11:14:00Z">
          <w:r w:rsidR="00E138E4" w:rsidRPr="00041E40" w:rsidDel="00847A74">
            <w:rPr>
              <w:rFonts w:ascii="Times New Roman" w:hAnsi="Times New Roman" w:cs="Times New Roman"/>
              <w:color w:val="000000" w:themeColor="text1"/>
              <w:sz w:val="24"/>
              <w:szCs w:val="24"/>
              <w:rPrChange w:id="799" w:author="Kris.Wild [2]" w:date="2023-12-21T11:55:00Z">
                <w:rPr>
                  <w:rFonts w:ascii="Times New Roman" w:hAnsi="Times New Roman" w:cs="Times New Roman"/>
                  <w:sz w:val="24"/>
                  <w:szCs w:val="24"/>
                </w:rPr>
              </w:rPrChange>
            </w:rPr>
            <w:delText>)</w:delText>
          </w:r>
        </w:del>
      </w:ins>
      <w:r w:rsidR="00B914EB" w:rsidRPr="00041E40">
        <w:rPr>
          <w:rFonts w:ascii="Times New Roman" w:hAnsi="Times New Roman" w:cs="Times New Roman"/>
          <w:color w:val="000000" w:themeColor="text1"/>
          <w:sz w:val="24"/>
          <w:szCs w:val="24"/>
          <w:rPrChange w:id="800" w:author="Kris.Wild [2]" w:date="2023-12-21T11:55:00Z">
            <w:rPr>
              <w:rFonts w:ascii="Times New Roman" w:hAnsi="Times New Roman" w:cs="Times New Roman"/>
              <w:sz w:val="24"/>
              <w:szCs w:val="24"/>
            </w:rPr>
          </w:rPrChange>
        </w:rPr>
        <w:t>,</w:t>
      </w:r>
      <w:r w:rsidRPr="00041E40">
        <w:rPr>
          <w:rFonts w:ascii="Times New Roman" w:hAnsi="Times New Roman" w:cs="Times New Roman"/>
          <w:color w:val="000000" w:themeColor="text1"/>
          <w:sz w:val="24"/>
          <w:szCs w:val="24"/>
          <w:rPrChange w:id="801" w:author="Kris.Wild [2]" w:date="2023-12-21T11:55:00Z">
            <w:rPr>
              <w:rFonts w:ascii="Times New Roman" w:hAnsi="Times New Roman" w:cs="Times New Roman"/>
              <w:sz w:val="24"/>
              <w:szCs w:val="24"/>
            </w:rPr>
          </w:rPrChange>
        </w:rPr>
        <w:t xml:space="preserve"> </w:t>
      </w:r>
      <w:del w:id="802" w:author="Kris.Wild" w:date="2023-12-15T10:48:00Z">
        <w:r w:rsidRPr="00041E40" w:rsidDel="00E138E4">
          <w:rPr>
            <w:rFonts w:ascii="Times New Roman" w:hAnsi="Times New Roman" w:cs="Times New Roman"/>
            <w:color w:val="000000" w:themeColor="text1"/>
            <w:sz w:val="24"/>
            <w:szCs w:val="24"/>
            <w:rPrChange w:id="803" w:author="Kris.Wild [2]" w:date="2023-12-21T11:55:00Z">
              <w:rPr>
                <w:rFonts w:ascii="Times New Roman" w:hAnsi="Times New Roman" w:cs="Times New Roman"/>
                <w:sz w:val="24"/>
                <w:szCs w:val="24"/>
              </w:rPr>
            </w:rPrChange>
          </w:rPr>
          <w:delText xml:space="preserve">and </w:delText>
        </w:r>
        <w:r w:rsidR="007628FF" w:rsidRPr="00041E40" w:rsidDel="00E138E4">
          <w:rPr>
            <w:rFonts w:ascii="Times New Roman" w:hAnsi="Times New Roman" w:cs="Times New Roman"/>
            <w:color w:val="000000" w:themeColor="text1"/>
            <w:sz w:val="24"/>
            <w:szCs w:val="24"/>
            <w:rPrChange w:id="804" w:author="Kris.Wild [2]" w:date="2023-12-21T11:55:00Z">
              <w:rPr>
                <w:rFonts w:ascii="Times New Roman" w:hAnsi="Times New Roman" w:cs="Times New Roman"/>
                <w:sz w:val="24"/>
                <w:szCs w:val="24"/>
              </w:rPr>
            </w:rPrChange>
          </w:rPr>
          <w:delText>whether</w:delText>
        </w:r>
        <w:r w:rsidR="00D0390F" w:rsidRPr="00041E40" w:rsidDel="00E138E4">
          <w:rPr>
            <w:rFonts w:ascii="Times New Roman" w:hAnsi="Times New Roman" w:cs="Times New Roman"/>
            <w:color w:val="000000" w:themeColor="text1"/>
            <w:sz w:val="24"/>
            <w:szCs w:val="24"/>
            <w:rPrChange w:id="805" w:author="Kris.Wild [2]" w:date="2023-12-21T11:55:00Z">
              <w:rPr>
                <w:rFonts w:ascii="Times New Roman" w:hAnsi="Times New Roman" w:cs="Times New Roman"/>
                <w:sz w:val="24"/>
                <w:szCs w:val="24"/>
              </w:rPr>
            </w:rPrChange>
          </w:rPr>
          <w:delText xml:space="preserve"> infection</w:delText>
        </w:r>
      </w:del>
      <w:ins w:id="806" w:author="Kris.Wild" w:date="2023-12-15T10:48:00Z">
        <w:r w:rsidR="00E138E4" w:rsidRPr="00041E40">
          <w:rPr>
            <w:rFonts w:ascii="Times New Roman" w:hAnsi="Times New Roman" w:cs="Times New Roman"/>
            <w:color w:val="000000" w:themeColor="text1"/>
            <w:sz w:val="24"/>
            <w:szCs w:val="24"/>
            <w:rPrChange w:id="807" w:author="Kris.Wild [2]" w:date="2023-12-21T11:55:00Z">
              <w:rPr>
                <w:rFonts w:ascii="Times New Roman" w:hAnsi="Times New Roman" w:cs="Times New Roman"/>
                <w:sz w:val="24"/>
                <w:szCs w:val="24"/>
              </w:rPr>
            </w:rPrChange>
          </w:rPr>
          <w:t>but</w:t>
        </w:r>
      </w:ins>
      <w:ins w:id="808" w:author="Kris.Wild" w:date="2023-12-21T11:21:00Z">
        <w:r w:rsidR="00190E48" w:rsidRPr="00041E40">
          <w:rPr>
            <w:rFonts w:ascii="Times New Roman" w:hAnsi="Times New Roman" w:cs="Times New Roman"/>
            <w:color w:val="000000" w:themeColor="text1"/>
            <w:sz w:val="24"/>
            <w:szCs w:val="24"/>
            <w:rPrChange w:id="809" w:author="Kris.Wild [2]" w:date="2023-12-21T11:55:00Z">
              <w:rPr>
                <w:rFonts w:ascii="Times New Roman" w:hAnsi="Times New Roman" w:cs="Times New Roman"/>
                <w:sz w:val="24"/>
                <w:szCs w:val="24"/>
              </w:rPr>
            </w:rPrChange>
          </w:rPr>
          <w:t xml:space="preserve"> there is</w:t>
        </w:r>
      </w:ins>
      <w:ins w:id="810" w:author="Kris.Wild" w:date="2023-12-15T10:48:00Z">
        <w:r w:rsidR="00E138E4" w:rsidRPr="00041E40">
          <w:rPr>
            <w:rFonts w:ascii="Times New Roman" w:hAnsi="Times New Roman" w:cs="Times New Roman"/>
            <w:color w:val="000000" w:themeColor="text1"/>
            <w:sz w:val="24"/>
            <w:szCs w:val="24"/>
            <w:rPrChange w:id="811" w:author="Kris.Wild [2]" w:date="2023-12-21T11:55:00Z">
              <w:rPr>
                <w:rFonts w:ascii="Times New Roman" w:hAnsi="Times New Roman" w:cs="Times New Roman"/>
                <w:sz w:val="24"/>
                <w:szCs w:val="24"/>
              </w:rPr>
            </w:rPrChange>
          </w:rPr>
          <w:t xml:space="preserve"> </w:t>
        </w:r>
        <w:del w:id="812" w:author="Kris.Wild [2]" w:date="2023-12-15T11:14:00Z">
          <w:r w:rsidR="00E138E4" w:rsidRPr="00041E40" w:rsidDel="00847A74">
            <w:rPr>
              <w:rFonts w:ascii="Times New Roman" w:hAnsi="Times New Roman" w:cs="Times New Roman"/>
              <w:color w:val="000000" w:themeColor="text1"/>
              <w:sz w:val="24"/>
              <w:szCs w:val="24"/>
              <w:rPrChange w:id="813" w:author="Kris.Wild [2]" w:date="2023-12-21T11:55:00Z">
                <w:rPr>
                  <w:rFonts w:ascii="Times New Roman" w:hAnsi="Times New Roman" w:cs="Times New Roman"/>
                  <w:sz w:val="24"/>
                  <w:szCs w:val="24"/>
                </w:rPr>
              </w:rPrChange>
            </w:rPr>
            <w:delText>limited</w:delText>
          </w:r>
        </w:del>
      </w:ins>
      <w:ins w:id="814" w:author="Kris.Wild [2]" w:date="2023-12-15T11:15:00Z">
        <w:r w:rsidR="00847A74" w:rsidRPr="00041E40">
          <w:rPr>
            <w:rFonts w:ascii="Times New Roman" w:hAnsi="Times New Roman" w:cs="Times New Roman"/>
            <w:color w:val="000000" w:themeColor="text1"/>
            <w:sz w:val="24"/>
            <w:szCs w:val="24"/>
            <w:rPrChange w:id="815" w:author="Kris.Wild [2]" w:date="2023-12-21T11:55:00Z">
              <w:rPr>
                <w:rFonts w:ascii="Times New Roman" w:hAnsi="Times New Roman" w:cs="Times New Roman"/>
                <w:sz w:val="24"/>
                <w:szCs w:val="24"/>
              </w:rPr>
            </w:rPrChange>
          </w:rPr>
          <w:t>limited information</w:t>
        </w:r>
      </w:ins>
      <w:ins w:id="816" w:author="Kris.Wild" w:date="2023-12-15T10:48:00Z">
        <w:del w:id="817" w:author="Kris.Wild [2]" w:date="2023-12-15T11:15:00Z">
          <w:r w:rsidR="00E138E4" w:rsidRPr="00041E40" w:rsidDel="00847A74">
            <w:rPr>
              <w:rFonts w:ascii="Times New Roman" w:hAnsi="Times New Roman" w:cs="Times New Roman"/>
              <w:color w:val="000000" w:themeColor="text1"/>
              <w:sz w:val="24"/>
              <w:szCs w:val="24"/>
              <w:rPrChange w:id="818" w:author="Kris.Wild [2]" w:date="2023-12-21T11:55:00Z">
                <w:rPr>
                  <w:rFonts w:ascii="Times New Roman" w:hAnsi="Times New Roman" w:cs="Times New Roman"/>
                  <w:sz w:val="24"/>
                  <w:szCs w:val="24"/>
                </w:rPr>
              </w:rPrChange>
            </w:rPr>
            <w:delText xml:space="preserve"> examples</w:delText>
          </w:r>
        </w:del>
        <w:r w:rsidR="00E138E4" w:rsidRPr="00041E40">
          <w:rPr>
            <w:rFonts w:ascii="Times New Roman" w:hAnsi="Times New Roman" w:cs="Times New Roman"/>
            <w:color w:val="000000" w:themeColor="text1"/>
            <w:sz w:val="24"/>
            <w:szCs w:val="24"/>
            <w:rPrChange w:id="819" w:author="Kris.Wild [2]" w:date="2023-12-21T11:55:00Z">
              <w:rPr>
                <w:rFonts w:ascii="Times New Roman" w:hAnsi="Times New Roman" w:cs="Times New Roman"/>
                <w:sz w:val="24"/>
                <w:szCs w:val="24"/>
              </w:rPr>
            </w:rPrChange>
          </w:rPr>
          <w:t xml:space="preserve"> on how </w:t>
        </w:r>
        <w:del w:id="820" w:author="Kris.Wild [2]" w:date="2023-12-15T11:14:00Z">
          <w:r w:rsidR="00E138E4" w:rsidRPr="00041E40" w:rsidDel="00847A74">
            <w:rPr>
              <w:rFonts w:ascii="Times New Roman" w:hAnsi="Times New Roman" w:cs="Times New Roman"/>
              <w:color w:val="000000" w:themeColor="text1"/>
              <w:sz w:val="24"/>
              <w:szCs w:val="24"/>
              <w:rPrChange w:id="821" w:author="Kris.Wild [2]" w:date="2023-12-21T11:55:00Z">
                <w:rPr>
                  <w:rFonts w:ascii="Times New Roman" w:hAnsi="Times New Roman" w:cs="Times New Roman"/>
                  <w:sz w:val="24"/>
                  <w:szCs w:val="24"/>
                </w:rPr>
              </w:rPrChange>
            </w:rPr>
            <w:delText>they</w:delText>
          </w:r>
        </w:del>
      </w:ins>
      <w:ins w:id="822" w:author="Kris.Wild [2]" w:date="2023-12-21T12:26:00Z">
        <w:r w:rsidR="00B23E30">
          <w:rPr>
            <w:rFonts w:ascii="Times New Roman" w:hAnsi="Times New Roman" w:cs="Times New Roman"/>
            <w:color w:val="000000" w:themeColor="text1"/>
            <w:sz w:val="24"/>
            <w:szCs w:val="24"/>
          </w:rPr>
          <w:t>ectoparasites such as ticks</w:t>
        </w:r>
      </w:ins>
      <w:ins w:id="823" w:author="Kris.Wild" w:date="2023-12-15T10:48:00Z">
        <w:r w:rsidR="00E138E4" w:rsidRPr="00041E40">
          <w:rPr>
            <w:rFonts w:ascii="Times New Roman" w:hAnsi="Times New Roman" w:cs="Times New Roman"/>
            <w:color w:val="000000" w:themeColor="text1"/>
            <w:sz w:val="24"/>
            <w:szCs w:val="24"/>
            <w:rPrChange w:id="824" w:author="Kris.Wild [2]" w:date="2023-12-21T11:55:00Z">
              <w:rPr>
                <w:rFonts w:ascii="Times New Roman" w:hAnsi="Times New Roman" w:cs="Times New Roman"/>
                <w:sz w:val="24"/>
                <w:szCs w:val="24"/>
              </w:rPr>
            </w:rPrChange>
          </w:rPr>
          <w:t xml:space="preserve"> can directly influence</w:t>
        </w:r>
      </w:ins>
      <w:del w:id="825" w:author="Kris.Wild" w:date="2023-12-15T10:48:00Z">
        <w:r w:rsidR="00D0390F" w:rsidRPr="00041E40" w:rsidDel="00E138E4">
          <w:rPr>
            <w:rFonts w:ascii="Times New Roman" w:hAnsi="Times New Roman" w:cs="Times New Roman"/>
            <w:color w:val="000000" w:themeColor="text1"/>
            <w:sz w:val="24"/>
            <w:szCs w:val="24"/>
            <w:rPrChange w:id="826" w:author="Kris.Wild [2]" w:date="2023-12-21T11:55:00Z">
              <w:rPr>
                <w:rFonts w:ascii="Times New Roman" w:hAnsi="Times New Roman" w:cs="Times New Roman"/>
                <w:sz w:val="24"/>
                <w:szCs w:val="24"/>
              </w:rPr>
            </w:rPrChange>
          </w:rPr>
          <w:delText xml:space="preserve"> influences</w:delText>
        </w:r>
      </w:del>
      <w:r w:rsidR="00D0390F" w:rsidRPr="00041E40">
        <w:rPr>
          <w:rFonts w:ascii="Times New Roman" w:hAnsi="Times New Roman" w:cs="Times New Roman"/>
          <w:color w:val="000000" w:themeColor="text1"/>
          <w:sz w:val="24"/>
          <w:szCs w:val="24"/>
          <w:rPrChange w:id="827" w:author="Kris.Wild [2]" w:date="2023-12-21T11:55:00Z">
            <w:rPr>
              <w:rFonts w:ascii="Times New Roman" w:hAnsi="Times New Roman" w:cs="Times New Roman"/>
              <w:sz w:val="24"/>
              <w:szCs w:val="24"/>
            </w:rPr>
          </w:rPrChange>
        </w:rPr>
        <w:t xml:space="preserve"> </w:t>
      </w:r>
      <w:del w:id="828" w:author="Kris.Wild [2]" w:date="2023-12-21T12:26:00Z">
        <w:r w:rsidR="00D0390F" w:rsidRPr="00041E40" w:rsidDel="00B23E30">
          <w:rPr>
            <w:rFonts w:ascii="Times New Roman" w:hAnsi="Times New Roman" w:cs="Times New Roman"/>
            <w:color w:val="000000" w:themeColor="text1"/>
            <w:sz w:val="24"/>
            <w:szCs w:val="24"/>
            <w:rPrChange w:id="829" w:author="Kris.Wild [2]" w:date="2023-12-21T11:55:00Z">
              <w:rPr>
                <w:rFonts w:ascii="Times New Roman" w:hAnsi="Times New Roman" w:cs="Times New Roman"/>
                <w:sz w:val="24"/>
                <w:szCs w:val="24"/>
              </w:rPr>
            </w:rPrChange>
          </w:rPr>
          <w:delText xml:space="preserve">host </w:delText>
        </w:r>
      </w:del>
      <w:r w:rsidRPr="00041E40">
        <w:rPr>
          <w:rFonts w:ascii="Times New Roman" w:hAnsi="Times New Roman" w:cs="Times New Roman"/>
          <w:color w:val="000000" w:themeColor="text1"/>
          <w:sz w:val="24"/>
          <w:szCs w:val="24"/>
          <w:rPrChange w:id="830" w:author="Kris.Wild [2]" w:date="2023-12-21T11:55:00Z">
            <w:rPr>
              <w:rFonts w:ascii="Times New Roman" w:hAnsi="Times New Roman" w:cs="Times New Roman"/>
              <w:sz w:val="24"/>
              <w:szCs w:val="24"/>
            </w:rPr>
          </w:rPrChange>
        </w:rPr>
        <w:t>physiological traits</w:t>
      </w:r>
      <w:ins w:id="831" w:author="Kris.Wild" w:date="2023-12-15T10:54:00Z">
        <w:r w:rsidR="00E138E4" w:rsidRPr="00041E40">
          <w:rPr>
            <w:rFonts w:ascii="Times New Roman" w:hAnsi="Times New Roman" w:cs="Times New Roman"/>
            <w:color w:val="000000" w:themeColor="text1"/>
            <w:sz w:val="24"/>
            <w:szCs w:val="24"/>
            <w:rPrChange w:id="832" w:author="Kris.Wild [2]" w:date="2023-12-21T11:55:00Z">
              <w:rPr>
                <w:rFonts w:ascii="Times New Roman" w:hAnsi="Times New Roman" w:cs="Times New Roman"/>
                <w:sz w:val="24"/>
                <w:szCs w:val="24"/>
              </w:rPr>
            </w:rPrChange>
          </w:rPr>
          <w:t xml:space="preserve"> for hosts </w:t>
        </w:r>
      </w:ins>
      <w:ins w:id="833" w:author="Kris.Wild" w:date="2023-12-15T10:55:00Z">
        <w:r w:rsidR="00E138E4" w:rsidRPr="00041E40">
          <w:rPr>
            <w:rFonts w:ascii="Times New Roman" w:hAnsi="Times New Roman" w:cs="Times New Roman"/>
            <w:i/>
            <w:iCs/>
            <w:color w:val="000000" w:themeColor="text1"/>
            <w:sz w:val="24"/>
            <w:szCs w:val="24"/>
            <w:rPrChange w:id="834" w:author="Kris.Wild [2]" w:date="2023-12-21T11:55:00Z">
              <w:rPr>
                <w:rFonts w:ascii="Times New Roman" w:hAnsi="Times New Roman" w:cs="Times New Roman"/>
                <w:sz w:val="24"/>
                <w:szCs w:val="24"/>
              </w:rPr>
            </w:rPrChange>
          </w:rPr>
          <w:t>in situ</w:t>
        </w:r>
        <w:r w:rsidR="00E138E4" w:rsidRPr="00041E40">
          <w:rPr>
            <w:rFonts w:ascii="Times New Roman" w:hAnsi="Times New Roman" w:cs="Times New Roman"/>
            <w:color w:val="000000" w:themeColor="text1"/>
            <w:sz w:val="24"/>
            <w:szCs w:val="24"/>
            <w:rPrChange w:id="835" w:author="Kris.Wild [2]" w:date="2023-12-21T11:55:00Z">
              <w:rPr>
                <w:rFonts w:ascii="Times New Roman" w:hAnsi="Times New Roman" w:cs="Times New Roman"/>
                <w:sz w:val="24"/>
                <w:szCs w:val="24"/>
              </w:rPr>
            </w:rPrChange>
          </w:rPr>
          <w:t xml:space="preserve"> (but see</w:t>
        </w:r>
      </w:ins>
      <w:ins w:id="836" w:author="Kris.Wild" w:date="2023-12-15T11:01:00Z">
        <w:r w:rsidR="00E27CEF" w:rsidRPr="00041E40">
          <w:rPr>
            <w:rFonts w:ascii="Times New Roman" w:hAnsi="Times New Roman" w:cs="Times New Roman"/>
            <w:i/>
            <w:iCs/>
            <w:color w:val="000000" w:themeColor="text1"/>
            <w:sz w:val="24"/>
            <w:szCs w:val="24"/>
            <w:rPrChange w:id="837" w:author="Kris.Wild [2]" w:date="2023-12-21T11:55:00Z">
              <w:rPr>
                <w:rFonts w:ascii="Times New Roman" w:hAnsi="Times New Roman" w:cs="Times New Roman"/>
                <w:i/>
                <w:iCs/>
                <w:sz w:val="24"/>
                <w:szCs w:val="24"/>
              </w:rPr>
            </w:rPrChange>
          </w:rPr>
          <w:t xml:space="preserve"> </w:t>
        </w:r>
      </w:ins>
      <w:customXmlInsRangeStart w:id="838" w:author="Kris.Wild" w:date="2023-12-15T11:01:00Z"/>
      <w:sdt>
        <w:sdtPr>
          <w:rPr>
            <w:rFonts w:ascii="Times New Roman" w:hAnsi="Times New Roman" w:cs="Times New Roman"/>
            <w:iCs/>
            <w:color w:val="000000" w:themeColor="text1"/>
            <w:sz w:val="24"/>
            <w:szCs w:val="24"/>
            <w:rPrChange w:id="839" w:author="Kris.Wild [2]" w:date="2023-12-21T11:55:00Z">
              <w:rPr>
                <w:rFonts w:ascii="Times New Roman" w:hAnsi="Times New Roman" w:cs="Times New Roman"/>
                <w:iCs/>
                <w:color w:val="000000"/>
                <w:sz w:val="24"/>
                <w:szCs w:val="24"/>
              </w:rPr>
            </w:rPrChange>
          </w:rPr>
          <w:tag w:val="MENDELEY_CITATION_v3_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"/>
          <w:id w:val="-1328348076"/>
          <w:placeholder>
            <w:docPart w:val="DefaultPlaceholder_-1854013440"/>
          </w:placeholder>
        </w:sdtPr>
        <w:sdtContent>
          <w:customXmlInsRangeEnd w:id="838"/>
          <w:proofErr w:type="spellStart"/>
          <w:ins w:id="840" w:author="Kris.Wild" w:date="2023-12-21T11:29:00Z">
            <w:r w:rsidR="00190E48" w:rsidRPr="00041E40">
              <w:rPr>
                <w:rFonts w:ascii="Times New Roman" w:eastAsia="Times New Roman" w:hAnsi="Times New Roman" w:cs="Times New Roman"/>
                <w:color w:val="000000" w:themeColor="text1"/>
                <w:sz w:val="24"/>
                <w:szCs w:val="24"/>
                <w:rPrChange w:id="841" w:author="Kris.Wild [2]" w:date="2023-12-21T11:55:00Z">
                  <w:rPr>
                    <w:rFonts w:ascii="Times New Roman" w:eastAsia="Times New Roman" w:hAnsi="Times New Roman" w:cs="Times New Roman"/>
                    <w:color w:val="000000"/>
                    <w:sz w:val="24"/>
                    <w:szCs w:val="24"/>
                  </w:rPr>
                </w:rPrChange>
              </w:rPr>
              <w:t>Megía</w:t>
            </w:r>
            <w:proofErr w:type="spellEnd"/>
            <w:r w:rsidR="00190E48" w:rsidRPr="00041E40">
              <w:rPr>
                <w:rFonts w:ascii="Times New Roman" w:eastAsia="Times New Roman" w:hAnsi="Times New Roman" w:cs="Times New Roman"/>
                <w:color w:val="000000" w:themeColor="text1"/>
                <w:sz w:val="24"/>
                <w:szCs w:val="24"/>
                <w:rPrChange w:id="842" w:author="Kris.Wild [2]" w:date="2023-12-21T11:55:00Z">
                  <w:rPr>
                    <w:rFonts w:ascii="Times New Roman" w:eastAsia="Times New Roman" w:hAnsi="Times New Roman" w:cs="Times New Roman"/>
                    <w:color w:val="000000"/>
                    <w:sz w:val="24"/>
                    <w:szCs w:val="24"/>
                  </w:rPr>
                </w:rPrChange>
              </w:rPr>
              <w:t>-Palma et al., 2020)</w:t>
            </w:r>
          </w:ins>
          <w:ins w:id="843" w:author="Kris.Wild [2]" w:date="2023-12-17T11:45:00Z">
            <w:del w:id="844" w:author="Kris.Wild" w:date="2023-12-21T11:04:00Z">
              <w:r w:rsidR="00605ABD" w:rsidRPr="00041E40" w:rsidDel="00C578AE">
                <w:rPr>
                  <w:rFonts w:ascii="Times New Roman" w:eastAsia="Times New Roman" w:hAnsi="Times New Roman" w:cs="Times New Roman"/>
                  <w:color w:val="000000" w:themeColor="text1"/>
                  <w:sz w:val="24"/>
                  <w:szCs w:val="24"/>
                  <w:rPrChange w:id="845" w:author="Kris.Wild [2]" w:date="2023-12-21T11:55:00Z">
                    <w:rPr>
                      <w:rFonts w:ascii="Times New Roman" w:eastAsia="Times New Roman" w:hAnsi="Times New Roman" w:cs="Times New Roman"/>
                      <w:color w:val="000000"/>
                      <w:sz w:val="24"/>
                      <w:szCs w:val="24"/>
                    </w:rPr>
                  </w:rPrChange>
                </w:rPr>
                <w:delText>Megía-Palma et al., 2020)</w:delText>
              </w:r>
            </w:del>
          </w:ins>
          <w:customXmlInsRangeStart w:id="846" w:author="Kris.Wild" w:date="2023-12-15T11:01:00Z"/>
        </w:sdtContent>
      </w:sdt>
      <w:customXmlInsRangeEnd w:id="846"/>
      <w:r w:rsidRPr="00041E40">
        <w:rPr>
          <w:rFonts w:ascii="Times New Roman" w:hAnsi="Times New Roman" w:cs="Times New Roman"/>
          <w:color w:val="000000" w:themeColor="text1"/>
          <w:sz w:val="24"/>
          <w:szCs w:val="24"/>
          <w:lang w:val="en-AU"/>
          <w:rPrChange w:id="847" w:author="Kris.Wild [2]" w:date="2023-12-21T11:55:00Z">
            <w:rPr>
              <w:rFonts w:ascii="Times New Roman" w:hAnsi="Times New Roman" w:cs="Times New Roman"/>
              <w:sz w:val="24"/>
              <w:szCs w:val="24"/>
              <w:lang w:val="en-AU"/>
            </w:rPr>
          </w:rPrChange>
        </w:rPr>
        <w:t>.</w:t>
      </w:r>
      <w:r w:rsidRPr="00041E40">
        <w:rPr>
          <w:rFonts w:ascii="Times New Roman" w:eastAsia="Times New Roman" w:hAnsi="Times New Roman" w:cs="Times New Roman"/>
          <w:iCs/>
          <w:color w:val="000000" w:themeColor="text1"/>
          <w:sz w:val="24"/>
          <w:szCs w:val="24"/>
          <w:rPrChange w:id="848" w:author="Kris.Wild [2]" w:date="2023-12-21T11:55:00Z">
            <w:rPr>
              <w:rFonts w:ascii="Times New Roman" w:eastAsia="Times New Roman" w:hAnsi="Times New Roman" w:cs="Times New Roman"/>
              <w:iCs/>
              <w:sz w:val="24"/>
              <w:szCs w:val="24"/>
            </w:rPr>
          </w:rPrChange>
        </w:rPr>
        <w:t xml:space="preserve"> </w:t>
      </w:r>
      <w:r w:rsidRPr="00041E40">
        <w:rPr>
          <w:rFonts w:ascii="Times New Roman" w:eastAsia="Times New Roman" w:hAnsi="Times New Roman" w:cs="Times New Roman"/>
          <w:color w:val="000000" w:themeColor="text1"/>
          <w:sz w:val="24"/>
          <w:szCs w:val="24"/>
          <w:rPrChange w:id="849" w:author="Kris.Wild [2]" w:date="2023-12-21T11:55:00Z">
            <w:rPr>
              <w:rFonts w:ascii="Times New Roman" w:eastAsia="Times New Roman" w:hAnsi="Times New Roman" w:cs="Times New Roman"/>
              <w:sz w:val="24"/>
              <w:szCs w:val="24"/>
            </w:rPr>
          </w:rPrChange>
        </w:rPr>
        <w:t xml:space="preserve">Here, we investigate </w:t>
      </w:r>
      <w:r w:rsidR="00007089" w:rsidRPr="00041E40">
        <w:rPr>
          <w:rFonts w:ascii="Times New Roman" w:eastAsia="Times New Roman" w:hAnsi="Times New Roman" w:cs="Times New Roman"/>
          <w:color w:val="000000" w:themeColor="text1"/>
          <w:sz w:val="24"/>
          <w:szCs w:val="24"/>
          <w:rPrChange w:id="850" w:author="Kris.Wild [2]" w:date="2023-12-21T11:55:00Z">
            <w:rPr>
              <w:rFonts w:ascii="Times New Roman" w:eastAsia="Times New Roman" w:hAnsi="Times New Roman" w:cs="Times New Roman"/>
              <w:sz w:val="24"/>
              <w:szCs w:val="24"/>
            </w:rPr>
          </w:rPrChange>
        </w:rPr>
        <w:t>how tick infection varies across sex</w:t>
      </w:r>
      <w:r w:rsidR="0071467F" w:rsidRPr="00041E40">
        <w:rPr>
          <w:rFonts w:ascii="Times New Roman" w:eastAsia="Times New Roman" w:hAnsi="Times New Roman" w:cs="Times New Roman"/>
          <w:color w:val="000000" w:themeColor="text1"/>
          <w:sz w:val="24"/>
          <w:szCs w:val="24"/>
          <w:rPrChange w:id="851" w:author="Kris.Wild [2]" w:date="2023-12-21T11:55:00Z">
            <w:rPr>
              <w:rFonts w:ascii="Times New Roman" w:eastAsia="Times New Roman" w:hAnsi="Times New Roman" w:cs="Times New Roman"/>
              <w:sz w:val="24"/>
              <w:szCs w:val="24"/>
            </w:rPr>
          </w:rPrChange>
        </w:rPr>
        <w:t xml:space="preserve"> and </w:t>
      </w:r>
      <w:r w:rsidR="00007089" w:rsidRPr="00041E40">
        <w:rPr>
          <w:rFonts w:ascii="Times New Roman" w:eastAsia="Times New Roman" w:hAnsi="Times New Roman" w:cs="Times New Roman"/>
          <w:color w:val="000000" w:themeColor="text1"/>
          <w:sz w:val="24"/>
          <w:szCs w:val="24"/>
          <w:rPrChange w:id="852" w:author="Kris.Wild [2]" w:date="2023-12-21T11:55:00Z">
            <w:rPr>
              <w:rFonts w:ascii="Times New Roman" w:eastAsia="Times New Roman" w:hAnsi="Times New Roman" w:cs="Times New Roman"/>
              <w:sz w:val="24"/>
              <w:szCs w:val="24"/>
            </w:rPr>
          </w:rPrChange>
        </w:rPr>
        <w:t xml:space="preserve">body size, and test </w:t>
      </w:r>
      <w:r w:rsidR="00CA3698" w:rsidRPr="00041E40">
        <w:rPr>
          <w:rFonts w:ascii="Times New Roman" w:eastAsia="Times New Roman" w:hAnsi="Times New Roman" w:cs="Times New Roman"/>
          <w:color w:val="000000" w:themeColor="text1"/>
          <w:sz w:val="24"/>
          <w:szCs w:val="24"/>
          <w:rPrChange w:id="853" w:author="Kris.Wild [2]" w:date="2023-12-21T11:55:00Z">
            <w:rPr>
              <w:rFonts w:ascii="Times New Roman" w:eastAsia="Times New Roman" w:hAnsi="Times New Roman" w:cs="Times New Roman"/>
              <w:sz w:val="24"/>
              <w:szCs w:val="24"/>
            </w:rPr>
          </w:rPrChange>
        </w:rPr>
        <w:t>whether</w:t>
      </w:r>
      <w:r w:rsidR="00007089" w:rsidRPr="00041E40">
        <w:rPr>
          <w:rFonts w:ascii="Times New Roman" w:eastAsia="Times New Roman" w:hAnsi="Times New Roman" w:cs="Times New Roman"/>
          <w:color w:val="000000" w:themeColor="text1"/>
          <w:sz w:val="24"/>
          <w:szCs w:val="24"/>
          <w:rPrChange w:id="854" w:author="Kris.Wild [2]" w:date="2023-12-21T11:55:00Z">
            <w:rPr>
              <w:rFonts w:ascii="Times New Roman" w:eastAsia="Times New Roman" w:hAnsi="Times New Roman" w:cs="Times New Roman"/>
              <w:sz w:val="24"/>
              <w:szCs w:val="24"/>
            </w:rPr>
          </w:rPrChange>
        </w:rPr>
        <w:t xml:space="preserve"> locomotor performance</w:t>
      </w:r>
      <w:r w:rsidR="00203876" w:rsidRPr="00041E40">
        <w:rPr>
          <w:rFonts w:ascii="Times New Roman" w:eastAsia="Times New Roman" w:hAnsi="Times New Roman" w:cs="Times New Roman"/>
          <w:color w:val="000000" w:themeColor="text1"/>
          <w:sz w:val="24"/>
          <w:szCs w:val="24"/>
          <w:rPrChange w:id="855" w:author="Kris.Wild [2]" w:date="2023-12-21T11:55:00Z">
            <w:rPr>
              <w:rFonts w:ascii="Times New Roman" w:eastAsia="Times New Roman" w:hAnsi="Times New Roman" w:cs="Times New Roman"/>
              <w:sz w:val="24"/>
              <w:szCs w:val="24"/>
            </w:rPr>
          </w:rPrChange>
        </w:rPr>
        <w:t xml:space="preserve"> or body condition</w:t>
      </w:r>
      <w:r w:rsidR="00007089" w:rsidRPr="00041E40">
        <w:rPr>
          <w:rFonts w:ascii="Times New Roman" w:eastAsia="Times New Roman" w:hAnsi="Times New Roman" w:cs="Times New Roman"/>
          <w:color w:val="000000" w:themeColor="text1"/>
          <w:sz w:val="24"/>
          <w:szCs w:val="24"/>
          <w:rPrChange w:id="856" w:author="Kris.Wild [2]" w:date="2023-12-21T11:55:00Z">
            <w:rPr>
              <w:rFonts w:ascii="Times New Roman" w:eastAsia="Times New Roman" w:hAnsi="Times New Roman" w:cs="Times New Roman"/>
              <w:sz w:val="24"/>
              <w:szCs w:val="24"/>
            </w:rPr>
          </w:rPrChange>
        </w:rPr>
        <w:t xml:space="preserve"> is </w:t>
      </w:r>
      <w:r w:rsidR="009E1046" w:rsidRPr="00041E40">
        <w:rPr>
          <w:rFonts w:ascii="Times New Roman" w:eastAsia="Times New Roman" w:hAnsi="Times New Roman" w:cs="Times New Roman"/>
          <w:color w:val="000000" w:themeColor="text1"/>
          <w:sz w:val="24"/>
          <w:szCs w:val="24"/>
          <w:rPrChange w:id="857" w:author="Kris.Wild [2]" w:date="2023-12-21T11:55:00Z">
            <w:rPr>
              <w:rFonts w:ascii="Times New Roman" w:eastAsia="Times New Roman" w:hAnsi="Times New Roman" w:cs="Times New Roman"/>
              <w:sz w:val="24"/>
              <w:szCs w:val="24"/>
            </w:rPr>
          </w:rPrChange>
        </w:rPr>
        <w:t>affected</w:t>
      </w:r>
      <w:r w:rsidR="00007089" w:rsidRPr="00041E40">
        <w:rPr>
          <w:rFonts w:ascii="Times New Roman" w:eastAsia="Times New Roman" w:hAnsi="Times New Roman" w:cs="Times New Roman"/>
          <w:color w:val="000000" w:themeColor="text1"/>
          <w:sz w:val="24"/>
          <w:szCs w:val="24"/>
          <w:rPrChange w:id="858" w:author="Kris.Wild [2]" w:date="2023-12-21T11:55:00Z">
            <w:rPr>
              <w:rFonts w:ascii="Times New Roman" w:eastAsia="Times New Roman" w:hAnsi="Times New Roman" w:cs="Times New Roman"/>
              <w:sz w:val="24"/>
              <w:szCs w:val="24"/>
            </w:rPr>
          </w:rPrChange>
        </w:rPr>
        <w:t xml:space="preserve"> </w:t>
      </w:r>
      <w:r w:rsidR="002A776C" w:rsidRPr="00041E40">
        <w:rPr>
          <w:rFonts w:ascii="Times New Roman" w:eastAsia="Times New Roman" w:hAnsi="Times New Roman" w:cs="Times New Roman"/>
          <w:color w:val="000000" w:themeColor="text1"/>
          <w:sz w:val="24"/>
          <w:szCs w:val="24"/>
          <w:rPrChange w:id="859" w:author="Kris.Wild [2]" w:date="2023-12-21T11:55:00Z">
            <w:rPr>
              <w:rFonts w:ascii="Times New Roman" w:eastAsia="Times New Roman" w:hAnsi="Times New Roman" w:cs="Times New Roman"/>
              <w:sz w:val="24"/>
              <w:szCs w:val="24"/>
            </w:rPr>
          </w:rPrChange>
        </w:rPr>
        <w:t xml:space="preserve">by parasitism </w:t>
      </w:r>
      <w:r w:rsidR="00007089" w:rsidRPr="00041E40">
        <w:rPr>
          <w:rFonts w:ascii="Times New Roman" w:eastAsia="Times New Roman" w:hAnsi="Times New Roman" w:cs="Times New Roman"/>
          <w:color w:val="000000" w:themeColor="text1"/>
          <w:sz w:val="24"/>
          <w:szCs w:val="24"/>
          <w:rPrChange w:id="860" w:author="Kris.Wild [2]" w:date="2023-12-21T11:55:00Z">
            <w:rPr>
              <w:rFonts w:ascii="Times New Roman" w:eastAsia="Times New Roman" w:hAnsi="Times New Roman" w:cs="Times New Roman"/>
              <w:sz w:val="24"/>
              <w:szCs w:val="24"/>
            </w:rPr>
          </w:rPrChange>
        </w:rPr>
        <w:t xml:space="preserve">in </w:t>
      </w:r>
      <w:r w:rsidR="0071467F" w:rsidRPr="00041E40">
        <w:rPr>
          <w:rFonts w:ascii="Times New Roman" w:eastAsia="Times New Roman" w:hAnsi="Times New Roman" w:cs="Times New Roman"/>
          <w:color w:val="000000" w:themeColor="text1"/>
          <w:sz w:val="24"/>
          <w:szCs w:val="24"/>
          <w:rPrChange w:id="861" w:author="Kris.Wild [2]" w:date="2023-12-21T11:55:00Z">
            <w:rPr>
              <w:rFonts w:ascii="Times New Roman" w:eastAsia="Times New Roman" w:hAnsi="Times New Roman" w:cs="Times New Roman"/>
              <w:sz w:val="24"/>
              <w:szCs w:val="24"/>
            </w:rPr>
          </w:rPrChange>
        </w:rPr>
        <w:t>E</w:t>
      </w:r>
      <w:r w:rsidR="009E1046" w:rsidRPr="00041E40">
        <w:rPr>
          <w:rFonts w:ascii="Times New Roman" w:eastAsia="Times New Roman" w:hAnsi="Times New Roman" w:cs="Times New Roman"/>
          <w:color w:val="000000" w:themeColor="text1"/>
          <w:sz w:val="24"/>
          <w:szCs w:val="24"/>
          <w:rPrChange w:id="862" w:author="Kris.Wild [2]" w:date="2023-12-21T11:55:00Z">
            <w:rPr>
              <w:rFonts w:ascii="Times New Roman" w:eastAsia="Times New Roman" w:hAnsi="Times New Roman" w:cs="Times New Roman"/>
              <w:sz w:val="24"/>
              <w:szCs w:val="24"/>
            </w:rPr>
          </w:rPrChange>
        </w:rPr>
        <w:t xml:space="preserve">astern </w:t>
      </w:r>
      <w:r w:rsidR="0071467F" w:rsidRPr="00041E40">
        <w:rPr>
          <w:rFonts w:ascii="Times New Roman" w:eastAsia="Times New Roman" w:hAnsi="Times New Roman" w:cs="Times New Roman"/>
          <w:color w:val="000000" w:themeColor="text1"/>
          <w:sz w:val="24"/>
          <w:szCs w:val="24"/>
          <w:rPrChange w:id="863" w:author="Kris.Wild [2]" w:date="2023-12-21T11:55:00Z">
            <w:rPr>
              <w:rFonts w:ascii="Times New Roman" w:eastAsia="Times New Roman" w:hAnsi="Times New Roman" w:cs="Times New Roman"/>
              <w:sz w:val="24"/>
              <w:szCs w:val="24"/>
            </w:rPr>
          </w:rPrChange>
        </w:rPr>
        <w:t>F</w:t>
      </w:r>
      <w:r w:rsidR="009E1046" w:rsidRPr="00041E40">
        <w:rPr>
          <w:rFonts w:ascii="Times New Roman" w:eastAsia="Times New Roman" w:hAnsi="Times New Roman" w:cs="Times New Roman"/>
          <w:color w:val="000000" w:themeColor="text1"/>
          <w:sz w:val="24"/>
          <w:szCs w:val="24"/>
          <w:rPrChange w:id="864" w:author="Kris.Wild [2]" w:date="2023-12-21T11:55:00Z">
            <w:rPr>
              <w:rFonts w:ascii="Times New Roman" w:eastAsia="Times New Roman" w:hAnsi="Times New Roman" w:cs="Times New Roman"/>
              <w:sz w:val="24"/>
              <w:szCs w:val="24"/>
            </w:rPr>
          </w:rPrChange>
        </w:rPr>
        <w:t xml:space="preserve">ence </w:t>
      </w:r>
      <w:r w:rsidR="0071467F" w:rsidRPr="00041E40">
        <w:rPr>
          <w:rFonts w:ascii="Times New Roman" w:eastAsia="Times New Roman" w:hAnsi="Times New Roman" w:cs="Times New Roman"/>
          <w:color w:val="000000" w:themeColor="text1"/>
          <w:sz w:val="24"/>
          <w:szCs w:val="24"/>
          <w:rPrChange w:id="865" w:author="Kris.Wild [2]" w:date="2023-12-21T11:55:00Z">
            <w:rPr>
              <w:rFonts w:ascii="Times New Roman" w:eastAsia="Times New Roman" w:hAnsi="Times New Roman" w:cs="Times New Roman"/>
              <w:sz w:val="24"/>
              <w:szCs w:val="24"/>
            </w:rPr>
          </w:rPrChange>
        </w:rPr>
        <w:t>L</w:t>
      </w:r>
      <w:r w:rsidR="009E1046" w:rsidRPr="00041E40">
        <w:rPr>
          <w:rFonts w:ascii="Times New Roman" w:eastAsia="Times New Roman" w:hAnsi="Times New Roman" w:cs="Times New Roman"/>
          <w:color w:val="000000" w:themeColor="text1"/>
          <w:sz w:val="24"/>
          <w:szCs w:val="24"/>
          <w:rPrChange w:id="866" w:author="Kris.Wild [2]" w:date="2023-12-21T11:55:00Z">
            <w:rPr>
              <w:rFonts w:ascii="Times New Roman" w:eastAsia="Times New Roman" w:hAnsi="Times New Roman" w:cs="Times New Roman"/>
              <w:sz w:val="24"/>
              <w:szCs w:val="24"/>
            </w:rPr>
          </w:rPrChange>
        </w:rPr>
        <w:t>izard</w:t>
      </w:r>
      <w:r w:rsidR="0071467F" w:rsidRPr="00041E40">
        <w:rPr>
          <w:rFonts w:ascii="Times New Roman" w:eastAsia="Times New Roman" w:hAnsi="Times New Roman" w:cs="Times New Roman"/>
          <w:color w:val="000000" w:themeColor="text1"/>
          <w:sz w:val="24"/>
          <w:szCs w:val="24"/>
          <w:rPrChange w:id="867" w:author="Kris.Wild [2]" w:date="2023-12-21T11:55:00Z">
            <w:rPr>
              <w:rFonts w:ascii="Times New Roman" w:eastAsia="Times New Roman" w:hAnsi="Times New Roman" w:cs="Times New Roman"/>
              <w:sz w:val="24"/>
              <w:szCs w:val="24"/>
            </w:rPr>
          </w:rPrChange>
        </w:rPr>
        <w:t>s</w:t>
      </w:r>
      <w:r w:rsidR="009E1046" w:rsidRPr="00041E40">
        <w:rPr>
          <w:rFonts w:ascii="Times New Roman" w:eastAsia="Times New Roman" w:hAnsi="Times New Roman" w:cs="Times New Roman"/>
          <w:color w:val="000000" w:themeColor="text1"/>
          <w:sz w:val="24"/>
          <w:szCs w:val="24"/>
          <w:rPrChange w:id="868" w:author="Kris.Wild [2]" w:date="2023-12-21T11:55:00Z">
            <w:rPr>
              <w:rFonts w:ascii="Times New Roman" w:eastAsia="Times New Roman" w:hAnsi="Times New Roman" w:cs="Times New Roman"/>
              <w:sz w:val="24"/>
              <w:szCs w:val="24"/>
            </w:rPr>
          </w:rPrChange>
        </w:rPr>
        <w:t xml:space="preserve"> (</w:t>
      </w:r>
      <w:r w:rsidR="009E1046" w:rsidRPr="00041E40">
        <w:rPr>
          <w:rFonts w:ascii="Times New Roman" w:eastAsia="Times New Roman" w:hAnsi="Times New Roman" w:cs="Times New Roman"/>
          <w:i/>
          <w:iCs/>
          <w:color w:val="000000" w:themeColor="text1"/>
          <w:sz w:val="24"/>
          <w:szCs w:val="24"/>
          <w:rPrChange w:id="869" w:author="Kris.Wild [2]" w:date="2023-12-21T11:55:00Z">
            <w:rPr>
              <w:rFonts w:ascii="Times New Roman" w:eastAsia="Times New Roman" w:hAnsi="Times New Roman" w:cs="Times New Roman"/>
              <w:i/>
              <w:iCs/>
              <w:sz w:val="24"/>
              <w:szCs w:val="24"/>
            </w:rPr>
          </w:rPrChange>
        </w:rPr>
        <w:t>Sceloporus undulatus</w:t>
      </w:r>
      <w:r w:rsidR="009E1046" w:rsidRPr="00041E40">
        <w:rPr>
          <w:rFonts w:ascii="Times New Roman" w:eastAsia="Times New Roman" w:hAnsi="Times New Roman" w:cs="Times New Roman"/>
          <w:color w:val="000000" w:themeColor="text1"/>
          <w:sz w:val="24"/>
          <w:szCs w:val="24"/>
          <w:rPrChange w:id="870" w:author="Kris.Wild [2]" w:date="2023-12-21T11:55:00Z">
            <w:rPr>
              <w:rFonts w:ascii="Times New Roman" w:eastAsia="Times New Roman" w:hAnsi="Times New Roman" w:cs="Times New Roman"/>
              <w:sz w:val="24"/>
              <w:szCs w:val="24"/>
            </w:rPr>
          </w:rPrChange>
        </w:rPr>
        <w:t xml:space="preserve">). </w:t>
      </w:r>
      <w:r w:rsidR="00020F7B" w:rsidRPr="00041E40">
        <w:rPr>
          <w:rFonts w:ascii="Times New Roman" w:eastAsia="Times New Roman" w:hAnsi="Times New Roman" w:cs="Times New Roman"/>
          <w:color w:val="000000" w:themeColor="text1"/>
          <w:sz w:val="24"/>
          <w:szCs w:val="24"/>
          <w:rPrChange w:id="871" w:author="Kris.Wild [2]" w:date="2023-12-21T11:55:00Z">
            <w:rPr>
              <w:rFonts w:ascii="Times New Roman" w:eastAsia="Times New Roman" w:hAnsi="Times New Roman" w:cs="Times New Roman"/>
              <w:sz w:val="24"/>
              <w:szCs w:val="24"/>
            </w:rPr>
          </w:rPrChange>
        </w:rPr>
        <w:t>This species has pronounced sex and ontogenetic differences in hormonal profiles</w:t>
      </w:r>
      <w:r w:rsidR="009E1046" w:rsidRPr="00041E40">
        <w:rPr>
          <w:rFonts w:ascii="Times New Roman" w:eastAsia="Times New Roman" w:hAnsi="Times New Roman" w:cs="Times New Roman"/>
          <w:color w:val="000000" w:themeColor="text1"/>
          <w:sz w:val="24"/>
          <w:szCs w:val="24"/>
          <w:rPrChange w:id="872" w:author="Kris.Wild [2]" w:date="2023-12-21T11:55:00Z">
            <w:rPr>
              <w:rFonts w:ascii="Times New Roman" w:eastAsia="Times New Roman" w:hAnsi="Times New Roman" w:cs="Times New Roman"/>
              <w:sz w:val="24"/>
              <w:szCs w:val="24"/>
            </w:rPr>
          </w:rPrChange>
        </w:rPr>
        <w:t xml:space="preserve">, </w:t>
      </w:r>
      <w:r w:rsidR="007628FF" w:rsidRPr="00041E40">
        <w:rPr>
          <w:rFonts w:ascii="Times New Roman" w:eastAsia="Times New Roman" w:hAnsi="Times New Roman" w:cs="Times New Roman"/>
          <w:color w:val="000000" w:themeColor="text1"/>
          <w:sz w:val="24"/>
          <w:szCs w:val="24"/>
          <w:rPrChange w:id="873" w:author="Kris.Wild [2]" w:date="2023-12-21T11:55:00Z">
            <w:rPr>
              <w:rFonts w:ascii="Times New Roman" w:eastAsia="Times New Roman" w:hAnsi="Times New Roman" w:cs="Times New Roman"/>
              <w:sz w:val="24"/>
              <w:szCs w:val="24"/>
            </w:rPr>
          </w:rPrChange>
        </w:rPr>
        <w:t xml:space="preserve">including </w:t>
      </w:r>
      <w:r w:rsidR="009E1046" w:rsidRPr="00041E40">
        <w:rPr>
          <w:rFonts w:ascii="Times New Roman" w:eastAsia="Times New Roman" w:hAnsi="Times New Roman" w:cs="Times New Roman"/>
          <w:color w:val="000000" w:themeColor="text1"/>
          <w:sz w:val="24"/>
          <w:szCs w:val="24"/>
          <w:rPrChange w:id="874" w:author="Kris.Wild [2]" w:date="2023-12-21T11:55:00Z">
            <w:rPr>
              <w:rFonts w:ascii="Times New Roman" w:eastAsia="Times New Roman" w:hAnsi="Times New Roman" w:cs="Times New Roman"/>
              <w:sz w:val="24"/>
              <w:szCs w:val="24"/>
            </w:rPr>
          </w:rPrChange>
        </w:rPr>
        <w:t>corticosterone and testosterone</w:t>
      </w:r>
      <w:ins w:id="875" w:author="Kris.Wild [2]" w:date="2023-12-15T11:07:00Z">
        <w:r w:rsidR="00847A74" w:rsidRPr="00041E40">
          <w:rPr>
            <w:rFonts w:ascii="Times New Roman" w:eastAsia="Times New Roman" w:hAnsi="Times New Roman" w:cs="Times New Roman"/>
            <w:color w:val="000000" w:themeColor="text1"/>
            <w:sz w:val="24"/>
            <w:szCs w:val="24"/>
            <w:rPrChange w:id="876" w:author="Kris.Wild [2]" w:date="2023-12-21T11:55:00Z">
              <w:rPr>
                <w:rFonts w:ascii="Times New Roman" w:eastAsia="Times New Roman" w:hAnsi="Times New Roman" w:cs="Times New Roman"/>
                <w:sz w:val="24"/>
                <w:szCs w:val="24"/>
              </w:rPr>
            </w:rPrChange>
          </w:rPr>
          <w:t xml:space="preserve"> </w:t>
        </w:r>
      </w:ins>
      <w:sdt>
        <w:sdtPr>
          <w:rPr>
            <w:rFonts w:ascii="Times New Roman" w:eastAsia="Times New Roman" w:hAnsi="Times New Roman" w:cs="Times New Roman"/>
            <w:color w:val="000000" w:themeColor="text1"/>
            <w:sz w:val="24"/>
            <w:szCs w:val="24"/>
            <w:vertAlign w:val="superscript"/>
            <w:rPrChange w:id="877" w:author="Kris.Wild [2]" w:date="2023-12-21T11:55:00Z">
              <w:rPr>
                <w:rFonts w:ascii="Times New Roman" w:eastAsia="Times New Roman" w:hAnsi="Times New Roman" w:cs="Times New Roman"/>
                <w:color w:val="000000"/>
                <w:sz w:val="24"/>
                <w:szCs w:val="24"/>
                <w:vertAlign w:val="superscript"/>
              </w:rPr>
            </w:rPrChange>
          </w:rPr>
          <w:tag w:val="MENDELEY_CITATION_v3_eyJjaXRhdGlvbklEIjoiTUVOREVMRVlfQ0lUQVRJT05fMTcxMzQyOWUtYzE3MS00ODE0LWI4MGEtZDg2YzliNzVmOTFjIiwicHJvcGVydGllcyI6eyJub3RlSW5kZXgiOjB9LCJpc0VkaXRlZCI6ZmFsc2UsIm1hbnVhbE92ZXJyaWRlIjp7ImlzTWFudWFsbHlPdmVycmlkZGVuIjpmYWxzZSwiY2l0ZXByb2NUZXh0IjoiKENveCA8aT5ldCBhbC48L2k+LCAyMDA1YTsgSm9obi1BbGRlciA8aT5ldCBhbC48L2k+LCAyMDA5KS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
          <w:id w:val="-144521309"/>
          <w:placeholder>
            <w:docPart w:val="DefaultPlaceholder_-1854013440"/>
          </w:placeholder>
        </w:sdtPr>
        <w:sdtContent>
          <w:ins w:id="878" w:author="Kris.Wild" w:date="2023-12-21T11:29:00Z">
            <w:r w:rsidR="00190E48" w:rsidRPr="00041E40">
              <w:rPr>
                <w:rFonts w:ascii="Times New Roman" w:eastAsia="Times New Roman" w:hAnsi="Times New Roman" w:cs="Times New Roman"/>
                <w:color w:val="000000" w:themeColor="text1"/>
                <w:sz w:val="24"/>
                <w:szCs w:val="24"/>
                <w:rPrChange w:id="879" w:author="Kris.Wild [2]" w:date="2023-12-21T11:55:00Z">
                  <w:rPr>
                    <w:rFonts w:eastAsia="Times New Roman"/>
                  </w:rPr>
                </w:rPrChange>
              </w:rPr>
              <w:t xml:space="preserve">(Cox </w:t>
            </w:r>
            <w:r w:rsidR="00190E48" w:rsidRPr="00041E40">
              <w:rPr>
                <w:rFonts w:ascii="Times New Roman" w:eastAsia="Times New Roman" w:hAnsi="Times New Roman" w:cs="Times New Roman"/>
                <w:i/>
                <w:iCs/>
                <w:color w:val="000000" w:themeColor="text1"/>
                <w:sz w:val="24"/>
                <w:szCs w:val="24"/>
                <w:rPrChange w:id="880" w:author="Kris.Wild [2]" w:date="2023-12-21T11:55:00Z">
                  <w:rPr>
                    <w:rFonts w:eastAsia="Times New Roman"/>
                    <w:i/>
                    <w:iCs/>
                  </w:rPr>
                </w:rPrChange>
              </w:rPr>
              <w:t>et al.</w:t>
            </w:r>
            <w:r w:rsidR="00190E48" w:rsidRPr="00041E40">
              <w:rPr>
                <w:rFonts w:ascii="Times New Roman" w:eastAsia="Times New Roman" w:hAnsi="Times New Roman" w:cs="Times New Roman"/>
                <w:color w:val="000000" w:themeColor="text1"/>
                <w:sz w:val="24"/>
                <w:szCs w:val="24"/>
                <w:rPrChange w:id="881" w:author="Kris.Wild [2]" w:date="2023-12-21T11:55:00Z">
                  <w:rPr>
                    <w:rFonts w:eastAsia="Times New Roman"/>
                  </w:rPr>
                </w:rPrChange>
              </w:rPr>
              <w:t xml:space="preserve">, 2005a; John-Alder </w:t>
            </w:r>
            <w:r w:rsidR="00190E48" w:rsidRPr="00041E40">
              <w:rPr>
                <w:rFonts w:ascii="Times New Roman" w:eastAsia="Times New Roman" w:hAnsi="Times New Roman" w:cs="Times New Roman"/>
                <w:i/>
                <w:iCs/>
                <w:color w:val="000000" w:themeColor="text1"/>
                <w:sz w:val="24"/>
                <w:szCs w:val="24"/>
                <w:rPrChange w:id="882" w:author="Kris.Wild [2]" w:date="2023-12-21T11:55:00Z">
                  <w:rPr>
                    <w:rFonts w:eastAsia="Times New Roman"/>
                    <w:i/>
                    <w:iCs/>
                  </w:rPr>
                </w:rPrChange>
              </w:rPr>
              <w:t>et al.</w:t>
            </w:r>
            <w:r w:rsidR="00190E48" w:rsidRPr="00041E40">
              <w:rPr>
                <w:rFonts w:ascii="Times New Roman" w:eastAsia="Times New Roman" w:hAnsi="Times New Roman" w:cs="Times New Roman"/>
                <w:color w:val="000000" w:themeColor="text1"/>
                <w:sz w:val="24"/>
                <w:szCs w:val="24"/>
                <w:rPrChange w:id="883" w:author="Kris.Wild [2]" w:date="2023-12-21T11:55:00Z">
                  <w:rPr>
                    <w:rFonts w:eastAsia="Times New Roman"/>
                  </w:rPr>
                </w:rPrChange>
              </w:rPr>
              <w:t>, 2009)</w:t>
            </w:r>
          </w:ins>
          <w:ins w:id="884" w:author="Kris.Wild [2]" w:date="2023-12-17T11:45:00Z">
            <w:del w:id="885" w:author="Kris.Wild" w:date="2023-12-21T11:04:00Z">
              <w:r w:rsidR="00605ABD" w:rsidRPr="00041E40" w:rsidDel="00C578AE">
                <w:rPr>
                  <w:rFonts w:ascii="Times New Roman" w:eastAsia="Times New Roman" w:hAnsi="Times New Roman" w:cs="Times New Roman"/>
                  <w:color w:val="000000" w:themeColor="text1"/>
                  <w:sz w:val="24"/>
                  <w:szCs w:val="24"/>
                  <w:rPrChange w:id="886" w:author="Kris.Wild [2]" w:date="2023-12-21T11:55:00Z">
                    <w:rPr>
                      <w:rFonts w:eastAsia="Times New Roman"/>
                    </w:rPr>
                  </w:rPrChange>
                </w:rPr>
                <w:delText xml:space="preserve">(Cox </w:delText>
              </w:r>
              <w:r w:rsidR="00605ABD" w:rsidRPr="00041E40" w:rsidDel="00C578AE">
                <w:rPr>
                  <w:rFonts w:ascii="Times New Roman" w:eastAsia="Times New Roman" w:hAnsi="Times New Roman" w:cs="Times New Roman"/>
                  <w:i/>
                  <w:iCs/>
                  <w:color w:val="000000" w:themeColor="text1"/>
                  <w:sz w:val="24"/>
                  <w:szCs w:val="24"/>
                  <w:rPrChange w:id="887" w:author="Kris.Wild [2]" w:date="2023-12-21T11:55:00Z">
                    <w:rPr>
                      <w:rFonts w:eastAsia="Times New Roman"/>
                      <w:i/>
                      <w:iCs/>
                    </w:rPr>
                  </w:rPrChange>
                </w:rPr>
                <w:delText>et al.</w:delText>
              </w:r>
              <w:r w:rsidR="00605ABD" w:rsidRPr="00041E40" w:rsidDel="00C578AE">
                <w:rPr>
                  <w:rFonts w:ascii="Times New Roman" w:eastAsia="Times New Roman" w:hAnsi="Times New Roman" w:cs="Times New Roman"/>
                  <w:color w:val="000000" w:themeColor="text1"/>
                  <w:sz w:val="24"/>
                  <w:szCs w:val="24"/>
                  <w:rPrChange w:id="888" w:author="Kris.Wild [2]" w:date="2023-12-21T11:55:00Z">
                    <w:rPr>
                      <w:rFonts w:eastAsia="Times New Roman"/>
                    </w:rPr>
                  </w:rPrChange>
                </w:rPr>
                <w:delText xml:space="preserve">, 2005a; John-Alder </w:delText>
              </w:r>
              <w:r w:rsidR="00605ABD" w:rsidRPr="00041E40" w:rsidDel="00C578AE">
                <w:rPr>
                  <w:rFonts w:ascii="Times New Roman" w:eastAsia="Times New Roman" w:hAnsi="Times New Roman" w:cs="Times New Roman"/>
                  <w:i/>
                  <w:iCs/>
                  <w:color w:val="000000" w:themeColor="text1"/>
                  <w:sz w:val="24"/>
                  <w:szCs w:val="24"/>
                  <w:rPrChange w:id="889" w:author="Kris.Wild [2]" w:date="2023-12-21T11:55:00Z">
                    <w:rPr>
                      <w:rFonts w:eastAsia="Times New Roman"/>
                      <w:i/>
                      <w:iCs/>
                    </w:rPr>
                  </w:rPrChange>
                </w:rPr>
                <w:delText>et al.</w:delText>
              </w:r>
              <w:r w:rsidR="00605ABD" w:rsidRPr="00041E40" w:rsidDel="00C578AE">
                <w:rPr>
                  <w:rFonts w:ascii="Times New Roman" w:eastAsia="Times New Roman" w:hAnsi="Times New Roman" w:cs="Times New Roman"/>
                  <w:color w:val="000000" w:themeColor="text1"/>
                  <w:sz w:val="24"/>
                  <w:szCs w:val="24"/>
                  <w:rPrChange w:id="890" w:author="Kris.Wild [2]" w:date="2023-12-21T11:55:00Z">
                    <w:rPr>
                      <w:rFonts w:eastAsia="Times New Roman"/>
                    </w:rPr>
                  </w:rPrChange>
                </w:rPr>
                <w:delText>, 2009)</w:delText>
              </w:r>
            </w:del>
          </w:ins>
          <w:del w:id="891" w:author="Kris.Wild" w:date="2023-12-21T11:04:00Z">
            <w:r w:rsidR="00817A4C" w:rsidRPr="00041E40" w:rsidDel="00C578AE">
              <w:rPr>
                <w:rFonts w:ascii="Times New Roman" w:eastAsia="Times New Roman" w:hAnsi="Times New Roman" w:cs="Times New Roman"/>
                <w:color w:val="000000" w:themeColor="text1"/>
                <w:sz w:val="24"/>
                <w:szCs w:val="24"/>
                <w:rPrChange w:id="892" w:author="Kris.Wild [2]" w:date="2023-12-21T11:55:00Z">
                  <w:rPr>
                    <w:rFonts w:ascii="Times New Roman" w:eastAsia="Times New Roman" w:hAnsi="Times New Roman" w:cs="Times New Roman"/>
                    <w:sz w:val="24"/>
                    <w:szCs w:val="24"/>
                  </w:rPr>
                </w:rPrChange>
              </w:rPr>
              <w:delText xml:space="preserve">(Cox </w:delText>
            </w:r>
            <w:r w:rsidR="00817A4C" w:rsidRPr="00041E40" w:rsidDel="00C578AE">
              <w:rPr>
                <w:rFonts w:ascii="Times New Roman" w:eastAsia="Times New Roman" w:hAnsi="Times New Roman" w:cs="Times New Roman"/>
                <w:i/>
                <w:iCs/>
                <w:color w:val="000000" w:themeColor="text1"/>
                <w:sz w:val="24"/>
                <w:szCs w:val="24"/>
                <w:rPrChange w:id="893" w:author="Kris.Wild [2]" w:date="2023-12-21T11:55:00Z">
                  <w:rPr>
                    <w:rFonts w:ascii="Times New Roman" w:eastAsia="Times New Roman" w:hAnsi="Times New Roman" w:cs="Times New Roman"/>
                    <w:i/>
                    <w:iCs/>
                    <w:sz w:val="24"/>
                    <w:szCs w:val="24"/>
                  </w:rPr>
                </w:rPrChange>
              </w:rPr>
              <w:delText>et al.</w:delText>
            </w:r>
            <w:r w:rsidR="00817A4C" w:rsidRPr="00041E40" w:rsidDel="00C578AE">
              <w:rPr>
                <w:rFonts w:ascii="Times New Roman" w:eastAsia="Times New Roman" w:hAnsi="Times New Roman" w:cs="Times New Roman"/>
                <w:color w:val="000000" w:themeColor="text1"/>
                <w:sz w:val="24"/>
                <w:szCs w:val="24"/>
                <w:rPrChange w:id="894" w:author="Kris.Wild [2]" w:date="2023-12-21T11:55:00Z">
                  <w:rPr>
                    <w:rFonts w:ascii="Times New Roman" w:eastAsia="Times New Roman" w:hAnsi="Times New Roman" w:cs="Times New Roman"/>
                    <w:sz w:val="24"/>
                    <w:szCs w:val="24"/>
                  </w:rPr>
                </w:rPrChange>
              </w:rPr>
              <w:delText xml:space="preserve">, 2005a; John-Alder </w:delText>
            </w:r>
            <w:r w:rsidR="00817A4C" w:rsidRPr="00041E40" w:rsidDel="00C578AE">
              <w:rPr>
                <w:rFonts w:ascii="Times New Roman" w:eastAsia="Times New Roman" w:hAnsi="Times New Roman" w:cs="Times New Roman"/>
                <w:i/>
                <w:iCs/>
                <w:color w:val="000000" w:themeColor="text1"/>
                <w:sz w:val="24"/>
                <w:szCs w:val="24"/>
                <w:rPrChange w:id="895" w:author="Kris.Wild [2]" w:date="2023-12-21T11:55:00Z">
                  <w:rPr>
                    <w:rFonts w:ascii="Times New Roman" w:eastAsia="Times New Roman" w:hAnsi="Times New Roman" w:cs="Times New Roman"/>
                    <w:i/>
                    <w:iCs/>
                    <w:sz w:val="24"/>
                    <w:szCs w:val="24"/>
                  </w:rPr>
                </w:rPrChange>
              </w:rPr>
              <w:delText>et al.</w:delText>
            </w:r>
            <w:r w:rsidR="00817A4C" w:rsidRPr="00041E40" w:rsidDel="00C578AE">
              <w:rPr>
                <w:rFonts w:ascii="Times New Roman" w:eastAsia="Times New Roman" w:hAnsi="Times New Roman" w:cs="Times New Roman"/>
                <w:color w:val="000000" w:themeColor="text1"/>
                <w:sz w:val="24"/>
                <w:szCs w:val="24"/>
                <w:rPrChange w:id="896" w:author="Kris.Wild [2]" w:date="2023-12-21T11:55:00Z">
                  <w:rPr>
                    <w:rFonts w:ascii="Times New Roman" w:eastAsia="Times New Roman" w:hAnsi="Times New Roman" w:cs="Times New Roman"/>
                    <w:sz w:val="24"/>
                    <w:szCs w:val="24"/>
                  </w:rPr>
                </w:rPrChange>
              </w:rPr>
              <w:delText>, 2009)</w:delText>
            </w:r>
          </w:del>
        </w:sdtContent>
      </w:sdt>
      <w:r w:rsidR="005B4E90" w:rsidRPr="00041E40">
        <w:rPr>
          <w:rFonts w:ascii="Times New Roman" w:eastAsia="Times New Roman" w:hAnsi="Times New Roman" w:cs="Times New Roman"/>
          <w:color w:val="000000" w:themeColor="text1"/>
          <w:sz w:val="24"/>
          <w:szCs w:val="24"/>
          <w:rPrChange w:id="897" w:author="Kris.Wild [2]" w:date="2023-12-21T11:55:00Z">
            <w:rPr>
              <w:rFonts w:ascii="Times New Roman" w:eastAsia="Times New Roman" w:hAnsi="Times New Roman" w:cs="Times New Roman"/>
              <w:sz w:val="24"/>
              <w:szCs w:val="24"/>
            </w:rPr>
          </w:rPrChange>
        </w:rPr>
        <w:t xml:space="preserve">, and </w:t>
      </w:r>
      <w:r w:rsidR="009E1046" w:rsidRPr="00041E40">
        <w:rPr>
          <w:rFonts w:ascii="Times New Roman" w:eastAsia="Times New Roman" w:hAnsi="Times New Roman" w:cs="Times New Roman"/>
          <w:color w:val="000000" w:themeColor="text1"/>
          <w:sz w:val="24"/>
          <w:szCs w:val="24"/>
          <w:rPrChange w:id="898" w:author="Kris.Wild [2]" w:date="2023-12-21T11:55:00Z">
            <w:rPr>
              <w:rFonts w:ascii="Times New Roman" w:eastAsia="Times New Roman" w:hAnsi="Times New Roman" w:cs="Times New Roman"/>
              <w:sz w:val="24"/>
              <w:szCs w:val="24"/>
            </w:rPr>
          </w:rPrChange>
        </w:rPr>
        <w:t>hormonal manipulations</w:t>
      </w:r>
      <w:r w:rsidR="007C3FF8" w:rsidRPr="00041E40">
        <w:rPr>
          <w:rFonts w:ascii="Times New Roman" w:eastAsia="Times New Roman" w:hAnsi="Times New Roman" w:cs="Times New Roman"/>
          <w:color w:val="000000" w:themeColor="text1"/>
          <w:sz w:val="24"/>
          <w:szCs w:val="24"/>
          <w:rPrChange w:id="899" w:author="Kris.Wild [2]" w:date="2023-12-21T11:55:00Z">
            <w:rPr>
              <w:rFonts w:ascii="Times New Roman" w:eastAsia="Times New Roman" w:hAnsi="Times New Roman" w:cs="Times New Roman"/>
              <w:sz w:val="24"/>
              <w:szCs w:val="24"/>
            </w:rPr>
          </w:rPrChange>
        </w:rPr>
        <w:t xml:space="preserve"> in </w:t>
      </w:r>
      <w:r w:rsidR="00040ABF" w:rsidRPr="00041E40">
        <w:rPr>
          <w:rFonts w:ascii="Times New Roman" w:eastAsia="Times New Roman" w:hAnsi="Times New Roman" w:cs="Times New Roman"/>
          <w:color w:val="000000" w:themeColor="text1"/>
          <w:sz w:val="24"/>
          <w:szCs w:val="24"/>
          <w:rPrChange w:id="900" w:author="Kris.Wild [2]" w:date="2023-12-21T11:55:00Z">
            <w:rPr>
              <w:rFonts w:ascii="Times New Roman" w:eastAsia="Times New Roman" w:hAnsi="Times New Roman" w:cs="Times New Roman"/>
              <w:sz w:val="24"/>
              <w:szCs w:val="24"/>
            </w:rPr>
          </w:rPrChange>
        </w:rPr>
        <w:t xml:space="preserve">wild </w:t>
      </w:r>
      <w:r w:rsidR="007C3FF8" w:rsidRPr="00041E40">
        <w:rPr>
          <w:rFonts w:ascii="Times New Roman" w:eastAsia="Times New Roman" w:hAnsi="Times New Roman" w:cs="Times New Roman"/>
          <w:color w:val="000000" w:themeColor="text1"/>
          <w:sz w:val="24"/>
          <w:szCs w:val="24"/>
          <w:rPrChange w:id="901" w:author="Kris.Wild [2]" w:date="2023-12-21T11:55:00Z">
            <w:rPr>
              <w:rFonts w:ascii="Times New Roman" w:eastAsia="Times New Roman" w:hAnsi="Times New Roman" w:cs="Times New Roman"/>
              <w:sz w:val="24"/>
              <w:szCs w:val="24"/>
            </w:rPr>
          </w:rPrChange>
        </w:rPr>
        <w:t>males</w:t>
      </w:r>
      <w:r w:rsidR="007628FF" w:rsidRPr="00041E40">
        <w:rPr>
          <w:rFonts w:ascii="Times New Roman" w:eastAsia="Times New Roman" w:hAnsi="Times New Roman" w:cs="Times New Roman"/>
          <w:color w:val="000000" w:themeColor="text1"/>
          <w:sz w:val="24"/>
          <w:szCs w:val="24"/>
          <w:rPrChange w:id="902" w:author="Kris.Wild [2]" w:date="2023-12-21T11:55:00Z">
            <w:rPr>
              <w:rFonts w:ascii="Times New Roman" w:eastAsia="Times New Roman" w:hAnsi="Times New Roman" w:cs="Times New Roman"/>
              <w:sz w:val="24"/>
              <w:szCs w:val="24"/>
            </w:rPr>
          </w:rPrChange>
        </w:rPr>
        <w:t xml:space="preserve"> (</w:t>
      </w:r>
      <w:r w:rsidR="00886310" w:rsidRPr="00041E40">
        <w:rPr>
          <w:rFonts w:ascii="Times New Roman" w:hAnsi="Times New Roman" w:cs="Times New Roman"/>
          <w:color w:val="000000" w:themeColor="text1"/>
          <w:sz w:val="24"/>
          <w:szCs w:val="24"/>
          <w:rPrChange w:id="903" w:author="Kris.Wild [2]" w:date="2023-12-21T11:55:00Z">
            <w:rPr>
              <w:rFonts w:ascii="Times New Roman" w:hAnsi="Times New Roman" w:cs="Times New Roman"/>
              <w:sz w:val="24"/>
              <w:szCs w:val="24"/>
            </w:rPr>
          </w:rPrChange>
        </w:rPr>
        <w:t xml:space="preserve">exogenous </w:t>
      </w:r>
      <w:r w:rsidR="007C3FF8" w:rsidRPr="00041E40">
        <w:rPr>
          <w:rFonts w:ascii="Times New Roman" w:eastAsia="Times New Roman" w:hAnsi="Times New Roman" w:cs="Times New Roman"/>
          <w:color w:val="000000" w:themeColor="text1"/>
          <w:sz w:val="24"/>
          <w:szCs w:val="24"/>
          <w:rPrChange w:id="904" w:author="Kris.Wild [2]" w:date="2023-12-21T11:55:00Z">
            <w:rPr>
              <w:rFonts w:ascii="Times New Roman" w:eastAsia="Times New Roman" w:hAnsi="Times New Roman" w:cs="Times New Roman"/>
              <w:sz w:val="24"/>
              <w:szCs w:val="24"/>
            </w:rPr>
          </w:rPrChange>
        </w:rPr>
        <w:t>testosterone-</w:t>
      </w:r>
      <w:r w:rsidR="00BF06AE" w:rsidRPr="00041E40">
        <w:rPr>
          <w:rFonts w:ascii="Times New Roman" w:eastAsia="Times New Roman" w:hAnsi="Times New Roman" w:cs="Times New Roman"/>
          <w:color w:val="000000" w:themeColor="text1"/>
          <w:sz w:val="24"/>
          <w:szCs w:val="24"/>
          <w:rPrChange w:id="905" w:author="Kris.Wild [2]" w:date="2023-12-21T11:55:00Z">
            <w:rPr>
              <w:rFonts w:ascii="Times New Roman" w:eastAsia="Times New Roman" w:hAnsi="Times New Roman" w:cs="Times New Roman"/>
              <w:sz w:val="24"/>
              <w:szCs w:val="24"/>
            </w:rPr>
          </w:rPrChange>
        </w:rPr>
        <w:t>implants</w:t>
      </w:r>
      <w:r w:rsidR="007628FF" w:rsidRPr="00041E40">
        <w:rPr>
          <w:rFonts w:ascii="Times New Roman" w:eastAsia="Times New Roman" w:hAnsi="Times New Roman" w:cs="Times New Roman"/>
          <w:color w:val="000000" w:themeColor="text1"/>
          <w:sz w:val="24"/>
          <w:szCs w:val="24"/>
          <w:rPrChange w:id="906" w:author="Kris.Wild [2]" w:date="2023-12-21T11:55:00Z">
            <w:rPr>
              <w:rFonts w:ascii="Times New Roman" w:eastAsia="Times New Roman" w:hAnsi="Times New Roman" w:cs="Times New Roman"/>
              <w:sz w:val="24"/>
              <w:szCs w:val="24"/>
            </w:rPr>
          </w:rPrChange>
        </w:rPr>
        <w:t>)</w:t>
      </w:r>
      <w:r w:rsidR="009E1046" w:rsidRPr="00041E40">
        <w:rPr>
          <w:rFonts w:ascii="Times New Roman" w:eastAsia="Times New Roman" w:hAnsi="Times New Roman" w:cs="Times New Roman"/>
          <w:color w:val="000000" w:themeColor="text1"/>
          <w:sz w:val="24"/>
          <w:szCs w:val="24"/>
          <w:rPrChange w:id="907" w:author="Kris.Wild [2]" w:date="2023-12-21T11:55:00Z">
            <w:rPr>
              <w:rFonts w:ascii="Times New Roman" w:eastAsia="Times New Roman" w:hAnsi="Times New Roman" w:cs="Times New Roman"/>
              <w:sz w:val="24"/>
              <w:szCs w:val="24"/>
            </w:rPr>
          </w:rPrChange>
        </w:rPr>
        <w:t xml:space="preserve"> have been shown to increase</w:t>
      </w:r>
      <w:r w:rsidR="006616CA" w:rsidRPr="00041E40">
        <w:rPr>
          <w:rFonts w:ascii="Times New Roman" w:eastAsia="Times New Roman" w:hAnsi="Times New Roman" w:cs="Times New Roman"/>
          <w:color w:val="000000" w:themeColor="text1"/>
          <w:sz w:val="24"/>
          <w:szCs w:val="24"/>
          <w:rPrChange w:id="908" w:author="Kris.Wild [2]" w:date="2023-12-21T11:55:00Z">
            <w:rPr>
              <w:rFonts w:ascii="Times New Roman" w:eastAsia="Times New Roman" w:hAnsi="Times New Roman" w:cs="Times New Roman"/>
              <w:sz w:val="24"/>
              <w:szCs w:val="24"/>
            </w:rPr>
          </w:rPrChange>
        </w:rPr>
        <w:t xml:space="preserve"> rates of</w:t>
      </w:r>
      <w:r w:rsidR="009E1046" w:rsidRPr="00041E40">
        <w:rPr>
          <w:rFonts w:ascii="Times New Roman" w:eastAsia="Times New Roman" w:hAnsi="Times New Roman" w:cs="Times New Roman"/>
          <w:color w:val="000000" w:themeColor="text1"/>
          <w:sz w:val="24"/>
          <w:szCs w:val="24"/>
          <w:rPrChange w:id="909" w:author="Kris.Wild [2]" w:date="2023-12-21T11:55:00Z">
            <w:rPr>
              <w:rFonts w:ascii="Times New Roman" w:eastAsia="Times New Roman" w:hAnsi="Times New Roman" w:cs="Times New Roman"/>
              <w:sz w:val="24"/>
              <w:szCs w:val="24"/>
            </w:rPr>
          </w:rPrChange>
        </w:rPr>
        <w:t xml:space="preserve"> tick </w:t>
      </w:r>
      <w:r w:rsidR="00CA3698" w:rsidRPr="00041E40">
        <w:rPr>
          <w:rFonts w:ascii="Times New Roman" w:eastAsia="Times New Roman" w:hAnsi="Times New Roman" w:cs="Times New Roman"/>
          <w:color w:val="000000" w:themeColor="text1"/>
          <w:sz w:val="24"/>
          <w:szCs w:val="24"/>
          <w:rPrChange w:id="910" w:author="Kris.Wild [2]" w:date="2023-12-21T11:55:00Z">
            <w:rPr>
              <w:rFonts w:ascii="Times New Roman" w:eastAsia="Times New Roman" w:hAnsi="Times New Roman" w:cs="Times New Roman"/>
              <w:sz w:val="24"/>
              <w:szCs w:val="24"/>
            </w:rPr>
          </w:rPrChange>
        </w:rPr>
        <w:t>infection</w:t>
      </w:r>
      <w:ins w:id="911" w:author="Kris.Wild [2]" w:date="2023-12-15T11:08:00Z">
        <w:r w:rsidR="00847A74" w:rsidRPr="00041E40">
          <w:rPr>
            <w:rFonts w:ascii="Times New Roman" w:eastAsia="Times New Roman" w:hAnsi="Times New Roman" w:cs="Times New Roman"/>
            <w:color w:val="000000" w:themeColor="text1"/>
            <w:sz w:val="24"/>
            <w:szCs w:val="24"/>
            <w:rPrChange w:id="912" w:author="Kris.Wild [2]" w:date="2023-12-21T11:55:00Z">
              <w:rPr>
                <w:rFonts w:ascii="Times New Roman" w:eastAsia="Times New Roman" w:hAnsi="Times New Roman" w:cs="Times New Roman"/>
                <w:sz w:val="24"/>
                <w:szCs w:val="24"/>
              </w:rPr>
            </w:rPrChange>
          </w:rPr>
          <w:t xml:space="preserve"> </w:t>
        </w:r>
      </w:ins>
      <w:sdt>
        <w:sdtPr>
          <w:rPr>
            <w:rFonts w:ascii="Times New Roman" w:eastAsia="Times New Roman" w:hAnsi="Times New Roman" w:cs="Times New Roman"/>
            <w:color w:val="000000" w:themeColor="text1"/>
            <w:sz w:val="24"/>
            <w:szCs w:val="24"/>
            <w:vertAlign w:val="superscript"/>
            <w:rPrChange w:id="913" w:author="Kris.Wild [2]" w:date="2023-12-21T11:55:00Z">
              <w:rPr>
                <w:rFonts w:ascii="Times New Roman" w:eastAsia="Times New Roman" w:hAnsi="Times New Roman" w:cs="Times New Roman"/>
                <w:color w:val="000000"/>
                <w:sz w:val="24"/>
                <w:szCs w:val="24"/>
                <w:vertAlign w:val="superscript"/>
              </w:rPr>
            </w:rPrChange>
          </w:rPr>
          <w:tag w:val="MENDELEY_CITATION_v3_eyJjaXRhdGlvbklEIjoiTUVOREVMRVlfQ0lUQVRJT05fYzJhMDUzZWEtOTRiZS00NjljLTgzN2YtNjE0ODNjZDg0ZTBiIiwicHJvcGVydGllcyI6eyJub3RlSW5kZXgiOjB9LCJpc0VkaXRlZCI6ZmFsc2UsIm1hbnVhbE92ZXJyaWRlIjp7ImlzTWFudWFsbHlPdmVycmlkZGVuIjpmYWxzZSwiY2l0ZXByb2NUZXh0IjoiKEtsdWtvd3NraSAmIzM4OyBOZWxzb24sIDIwMDEpIiwibWFudWFsT3ZlcnJpZGVUZXh0IjoiIn0sImNpdGF0aW9uSXRlbXMiOlt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XX0="/>
          <w:id w:val="1942407587"/>
          <w:placeholder>
            <w:docPart w:val="DefaultPlaceholder_-1854013440"/>
          </w:placeholder>
        </w:sdtPr>
        <w:sdtContent>
          <w:ins w:id="914" w:author="Kris.Wild" w:date="2023-12-21T11:29:00Z">
            <w:r w:rsidR="00190E48" w:rsidRPr="00041E40">
              <w:rPr>
                <w:rFonts w:ascii="Times New Roman" w:eastAsia="Times New Roman" w:hAnsi="Times New Roman" w:cs="Times New Roman"/>
                <w:color w:val="000000" w:themeColor="text1"/>
                <w:sz w:val="24"/>
                <w:szCs w:val="24"/>
                <w:rPrChange w:id="915" w:author="Kris.Wild [2]" w:date="2023-12-21T11:55:00Z">
                  <w:rPr>
                    <w:rFonts w:eastAsia="Times New Roman"/>
                  </w:rPr>
                </w:rPrChange>
              </w:rPr>
              <w:t>(</w:t>
            </w:r>
            <w:proofErr w:type="spellStart"/>
            <w:r w:rsidR="00190E48" w:rsidRPr="00041E40">
              <w:rPr>
                <w:rFonts w:ascii="Times New Roman" w:eastAsia="Times New Roman" w:hAnsi="Times New Roman" w:cs="Times New Roman"/>
                <w:color w:val="000000" w:themeColor="text1"/>
                <w:sz w:val="24"/>
                <w:szCs w:val="24"/>
                <w:rPrChange w:id="916" w:author="Kris.Wild [2]" w:date="2023-12-21T11:55:00Z">
                  <w:rPr>
                    <w:rFonts w:eastAsia="Times New Roman"/>
                  </w:rPr>
                </w:rPrChange>
              </w:rPr>
              <w:t>Klukowski</w:t>
            </w:r>
            <w:proofErr w:type="spellEnd"/>
            <w:r w:rsidR="00190E48" w:rsidRPr="00041E40">
              <w:rPr>
                <w:rFonts w:ascii="Times New Roman" w:eastAsia="Times New Roman" w:hAnsi="Times New Roman" w:cs="Times New Roman"/>
                <w:color w:val="000000" w:themeColor="text1"/>
                <w:sz w:val="24"/>
                <w:szCs w:val="24"/>
                <w:rPrChange w:id="917" w:author="Kris.Wild [2]" w:date="2023-12-21T11:55:00Z">
                  <w:rPr>
                    <w:rFonts w:eastAsia="Times New Roman"/>
                  </w:rPr>
                </w:rPrChange>
              </w:rPr>
              <w:t xml:space="preserve"> &amp; Nelson, 2001)</w:t>
            </w:r>
          </w:ins>
          <w:ins w:id="918" w:author="Kris.Wild [2]" w:date="2023-12-17T11:45:00Z">
            <w:del w:id="919" w:author="Kris.Wild" w:date="2023-12-21T11:04:00Z">
              <w:r w:rsidR="00605ABD" w:rsidRPr="00041E40" w:rsidDel="00C578AE">
                <w:rPr>
                  <w:rFonts w:ascii="Times New Roman" w:eastAsia="Times New Roman" w:hAnsi="Times New Roman" w:cs="Times New Roman"/>
                  <w:color w:val="000000" w:themeColor="text1"/>
                  <w:sz w:val="24"/>
                  <w:szCs w:val="24"/>
                  <w:rPrChange w:id="920" w:author="Kris.Wild [2]" w:date="2023-12-21T11:55:00Z">
                    <w:rPr>
                      <w:rFonts w:eastAsia="Times New Roman"/>
                    </w:rPr>
                  </w:rPrChange>
                </w:rPr>
                <w:delText>(Klukowski &amp; Nelson, 2001)</w:delText>
              </w:r>
            </w:del>
          </w:ins>
          <w:del w:id="921" w:author="Kris.Wild" w:date="2023-12-21T11:04:00Z">
            <w:r w:rsidR="00817A4C" w:rsidRPr="00041E40" w:rsidDel="00C578AE">
              <w:rPr>
                <w:rFonts w:ascii="Times New Roman" w:eastAsia="Times New Roman" w:hAnsi="Times New Roman" w:cs="Times New Roman"/>
                <w:color w:val="000000" w:themeColor="text1"/>
                <w:sz w:val="24"/>
                <w:szCs w:val="24"/>
                <w:rPrChange w:id="922" w:author="Kris.Wild [2]" w:date="2023-12-21T11:55:00Z">
                  <w:rPr>
                    <w:rFonts w:ascii="Times New Roman" w:eastAsia="Times New Roman" w:hAnsi="Times New Roman" w:cs="Times New Roman"/>
                    <w:sz w:val="24"/>
                    <w:szCs w:val="24"/>
                  </w:rPr>
                </w:rPrChange>
              </w:rPr>
              <w:delText>(Klukowski &amp; Nelson, 2001)</w:delText>
            </w:r>
          </w:del>
        </w:sdtContent>
      </w:sdt>
      <w:ins w:id="923" w:author="Kris.Wild [2]" w:date="2023-12-17T11:28:00Z">
        <w:r w:rsidR="00E90BCF" w:rsidRPr="00041E40">
          <w:rPr>
            <w:rFonts w:ascii="Times New Roman" w:eastAsia="Times New Roman" w:hAnsi="Times New Roman" w:cs="Times New Roman"/>
            <w:color w:val="000000" w:themeColor="text1"/>
            <w:sz w:val="24"/>
            <w:szCs w:val="24"/>
            <w:rPrChange w:id="924" w:author="Kris.Wild [2]" w:date="2023-12-21T11:55:00Z">
              <w:rPr>
                <w:rFonts w:ascii="Times New Roman" w:eastAsia="Times New Roman" w:hAnsi="Times New Roman" w:cs="Times New Roman"/>
                <w:color w:val="000000"/>
                <w:sz w:val="24"/>
                <w:szCs w:val="24"/>
              </w:rPr>
            </w:rPrChange>
          </w:rPr>
          <w:t>.</w:t>
        </w:r>
        <w:del w:id="925" w:author="C.M. Gienger" w:date="2023-12-20T14:47:00Z">
          <w:r w:rsidR="00E90BCF" w:rsidRPr="00041E40" w:rsidDel="00C90AF5">
            <w:rPr>
              <w:rFonts w:ascii="Times New Roman" w:eastAsia="Times New Roman" w:hAnsi="Times New Roman" w:cs="Times New Roman"/>
              <w:color w:val="000000" w:themeColor="text1"/>
              <w:sz w:val="24"/>
              <w:szCs w:val="24"/>
              <w:rPrChange w:id="926" w:author="Kris.Wild [2]" w:date="2023-12-21T11:55:00Z">
                <w:rPr>
                  <w:rFonts w:ascii="Times New Roman" w:eastAsia="Times New Roman" w:hAnsi="Times New Roman" w:cs="Times New Roman"/>
                  <w:color w:val="000000"/>
                  <w:sz w:val="24"/>
                  <w:szCs w:val="24"/>
                </w:rPr>
              </w:rPrChange>
            </w:rPr>
            <w:delText xml:space="preserve"> </w:delText>
          </w:r>
        </w:del>
      </w:ins>
      <w:ins w:id="927" w:author="C.M. Gienger" w:date="2023-12-20T14:47:00Z">
        <w:r w:rsidR="00C90AF5" w:rsidRPr="00041E40">
          <w:rPr>
            <w:rFonts w:ascii="Times New Roman" w:eastAsia="Times New Roman" w:hAnsi="Times New Roman" w:cs="Times New Roman"/>
            <w:color w:val="000000" w:themeColor="text1"/>
            <w:sz w:val="24"/>
            <w:szCs w:val="24"/>
            <w:rPrChange w:id="928" w:author="Kris.Wild [2]" w:date="2023-12-21T11:55:00Z">
              <w:rPr>
                <w:rFonts w:ascii="Times New Roman" w:eastAsia="Times New Roman" w:hAnsi="Times New Roman" w:cs="Times New Roman"/>
                <w:color w:val="000000"/>
                <w:sz w:val="24"/>
                <w:szCs w:val="24"/>
              </w:rPr>
            </w:rPrChange>
          </w:rPr>
          <w:t xml:space="preserve"> </w:t>
        </w:r>
      </w:ins>
      <w:commentRangeStart w:id="929"/>
      <w:commentRangeStart w:id="930"/>
      <w:ins w:id="931" w:author="Kris.Wild [2]" w:date="2023-12-17T11:30:00Z">
        <w:del w:id="932" w:author="C.M. Gienger" w:date="2023-12-20T14:47:00Z">
          <w:r w:rsidR="00E90BCF" w:rsidRPr="00041E40" w:rsidDel="00C90AF5">
            <w:rPr>
              <w:rFonts w:ascii="Times New Roman" w:eastAsia="Times New Roman" w:hAnsi="Times New Roman" w:cs="Times New Roman"/>
              <w:color w:val="000000" w:themeColor="text1"/>
              <w:sz w:val="24"/>
              <w:szCs w:val="24"/>
              <w:rPrChange w:id="933" w:author="Kris.Wild [2]" w:date="2023-12-21T11:55:00Z">
                <w:rPr>
                  <w:rFonts w:ascii="Times New Roman" w:eastAsia="Times New Roman" w:hAnsi="Times New Roman" w:cs="Times New Roman"/>
                  <w:color w:val="000000"/>
                  <w:sz w:val="24"/>
                  <w:szCs w:val="24"/>
                </w:rPr>
              </w:rPrChange>
            </w:rPr>
            <w:delText>Suggesting that the ICHH may be at play within this system</w:delText>
          </w:r>
        </w:del>
      </w:ins>
      <w:commentRangeEnd w:id="929"/>
      <w:del w:id="934" w:author="C.M. Gienger" w:date="2023-12-20T14:47:00Z">
        <w:r w:rsidR="00C90AF5" w:rsidRPr="00041E40" w:rsidDel="00C90AF5">
          <w:rPr>
            <w:rStyle w:val="CommentReference"/>
            <w:rFonts w:ascii="Times New Roman" w:hAnsi="Times New Roman" w:cs="Times New Roman"/>
            <w:color w:val="000000" w:themeColor="text1"/>
            <w:sz w:val="24"/>
            <w:szCs w:val="24"/>
            <w:rPrChange w:id="935" w:author="Kris.Wild [2]" w:date="2023-12-21T11:55:00Z">
              <w:rPr>
                <w:rStyle w:val="CommentReference"/>
              </w:rPr>
            </w:rPrChange>
          </w:rPr>
          <w:commentReference w:id="929"/>
        </w:r>
      </w:del>
      <w:ins w:id="936" w:author="Kris.Wild [2]" w:date="2023-12-17T11:30:00Z">
        <w:del w:id="937" w:author="C.M. Gienger" w:date="2023-12-20T14:47:00Z">
          <w:r w:rsidR="00E90BCF" w:rsidRPr="00041E40" w:rsidDel="00C90AF5">
            <w:rPr>
              <w:rFonts w:ascii="Times New Roman" w:eastAsia="Times New Roman" w:hAnsi="Times New Roman" w:cs="Times New Roman"/>
              <w:color w:val="000000" w:themeColor="text1"/>
              <w:sz w:val="24"/>
              <w:szCs w:val="24"/>
              <w:rPrChange w:id="938" w:author="Kris.Wild [2]" w:date="2023-12-21T11:55:00Z">
                <w:rPr>
                  <w:rFonts w:ascii="Times New Roman" w:eastAsia="Times New Roman" w:hAnsi="Times New Roman" w:cs="Times New Roman"/>
                  <w:color w:val="000000"/>
                  <w:sz w:val="24"/>
                  <w:szCs w:val="24"/>
                </w:rPr>
              </w:rPrChange>
            </w:rPr>
            <w:delText xml:space="preserve">. </w:delText>
          </w:r>
        </w:del>
      </w:ins>
      <w:commentRangeEnd w:id="930"/>
      <w:ins w:id="939" w:author="Kris.Wild [2]" w:date="2023-12-17T11:31:00Z">
        <w:del w:id="940" w:author="C.M. Gienger" w:date="2023-12-20T14:47:00Z">
          <w:r w:rsidR="00E90BCF" w:rsidRPr="00041E40" w:rsidDel="00C90AF5">
            <w:rPr>
              <w:rStyle w:val="CommentReference"/>
              <w:rFonts w:ascii="Times New Roman" w:hAnsi="Times New Roman" w:cs="Times New Roman"/>
              <w:color w:val="000000" w:themeColor="text1"/>
              <w:sz w:val="24"/>
              <w:szCs w:val="24"/>
              <w:rPrChange w:id="941" w:author="Kris.Wild [2]" w:date="2023-12-21T11:55:00Z">
                <w:rPr>
                  <w:rStyle w:val="CommentReference"/>
                </w:rPr>
              </w:rPrChange>
            </w:rPr>
            <w:commentReference w:id="930"/>
          </w:r>
        </w:del>
      </w:ins>
      <w:del w:id="942" w:author="Kris.Wild [2]" w:date="2023-12-17T11:28:00Z">
        <w:r w:rsidR="007C3FF8" w:rsidRPr="00041E40" w:rsidDel="00E90BCF">
          <w:rPr>
            <w:rFonts w:ascii="Times New Roman" w:eastAsia="Times New Roman" w:hAnsi="Times New Roman" w:cs="Times New Roman"/>
            <w:color w:val="000000" w:themeColor="text1"/>
            <w:sz w:val="24"/>
            <w:szCs w:val="24"/>
            <w:rPrChange w:id="943" w:author="Kris.Wild [2]" w:date="2023-12-21T11:55:00Z">
              <w:rPr>
                <w:rFonts w:ascii="Times New Roman" w:eastAsia="Times New Roman" w:hAnsi="Times New Roman" w:cs="Times New Roman"/>
                <w:color w:val="000000"/>
                <w:sz w:val="24"/>
                <w:szCs w:val="24"/>
              </w:rPr>
            </w:rPrChange>
          </w:rPr>
          <w:delText xml:space="preserve">. </w:delText>
        </w:r>
      </w:del>
      <w:r w:rsidR="00020F7B" w:rsidRPr="00041E40">
        <w:rPr>
          <w:rFonts w:ascii="Times New Roman" w:eastAsia="Times New Roman" w:hAnsi="Times New Roman" w:cs="Times New Roman"/>
          <w:color w:val="000000" w:themeColor="text1"/>
          <w:sz w:val="24"/>
          <w:szCs w:val="24"/>
          <w:rPrChange w:id="944" w:author="Kris.Wild [2]" w:date="2023-12-21T11:55:00Z">
            <w:rPr>
              <w:rFonts w:ascii="Times New Roman" w:eastAsia="Times New Roman" w:hAnsi="Times New Roman" w:cs="Times New Roman"/>
              <w:color w:val="000000"/>
              <w:sz w:val="24"/>
              <w:szCs w:val="24"/>
            </w:rPr>
          </w:rPrChange>
        </w:rPr>
        <w:t xml:space="preserve">In this study, we tested four key predictions for how hosts are </w:t>
      </w:r>
      <w:r w:rsidR="00B5137C" w:rsidRPr="00041E40">
        <w:rPr>
          <w:rFonts w:ascii="Times New Roman" w:eastAsia="Times New Roman" w:hAnsi="Times New Roman" w:cs="Times New Roman"/>
          <w:color w:val="000000" w:themeColor="text1"/>
          <w:sz w:val="24"/>
          <w:szCs w:val="24"/>
          <w:rPrChange w:id="945" w:author="Kris.Wild [2]" w:date="2023-12-21T11:55:00Z">
            <w:rPr>
              <w:rFonts w:ascii="Times New Roman" w:eastAsia="Times New Roman" w:hAnsi="Times New Roman" w:cs="Times New Roman"/>
              <w:color w:val="000000"/>
              <w:sz w:val="24"/>
              <w:szCs w:val="24"/>
            </w:rPr>
          </w:rPrChange>
        </w:rPr>
        <w:t>affected</w:t>
      </w:r>
      <w:r w:rsidR="00020F7B" w:rsidRPr="00041E40">
        <w:rPr>
          <w:rFonts w:ascii="Times New Roman" w:eastAsia="Times New Roman" w:hAnsi="Times New Roman" w:cs="Times New Roman"/>
          <w:color w:val="000000" w:themeColor="text1"/>
          <w:sz w:val="24"/>
          <w:szCs w:val="24"/>
          <w:rPrChange w:id="946" w:author="Kris.Wild [2]" w:date="2023-12-21T11:55:00Z">
            <w:rPr>
              <w:rFonts w:ascii="Times New Roman" w:eastAsia="Times New Roman" w:hAnsi="Times New Roman" w:cs="Times New Roman"/>
              <w:color w:val="000000"/>
              <w:sz w:val="24"/>
              <w:szCs w:val="24"/>
            </w:rPr>
          </w:rPrChange>
        </w:rPr>
        <w:t xml:space="preserve"> by </w:t>
      </w:r>
      <w:r w:rsidR="00AD70C4" w:rsidRPr="00041E40">
        <w:rPr>
          <w:rFonts w:ascii="Times New Roman" w:eastAsia="Times New Roman" w:hAnsi="Times New Roman" w:cs="Times New Roman"/>
          <w:color w:val="000000" w:themeColor="text1"/>
          <w:sz w:val="24"/>
          <w:szCs w:val="24"/>
          <w:rPrChange w:id="947" w:author="Kris.Wild [2]" w:date="2023-12-21T11:55:00Z">
            <w:rPr>
              <w:rFonts w:ascii="Times New Roman" w:eastAsia="Times New Roman" w:hAnsi="Times New Roman" w:cs="Times New Roman"/>
              <w:color w:val="000000"/>
              <w:sz w:val="24"/>
              <w:szCs w:val="24"/>
            </w:rPr>
          </w:rPrChange>
        </w:rPr>
        <w:t>naturally occurring</w:t>
      </w:r>
      <w:r w:rsidR="00020F7B" w:rsidRPr="00041E40">
        <w:rPr>
          <w:rFonts w:ascii="Times New Roman" w:eastAsia="Times New Roman" w:hAnsi="Times New Roman" w:cs="Times New Roman"/>
          <w:color w:val="000000" w:themeColor="text1"/>
          <w:sz w:val="24"/>
          <w:szCs w:val="24"/>
          <w:rPrChange w:id="948" w:author="Kris.Wild [2]" w:date="2023-12-21T11:55:00Z">
            <w:rPr>
              <w:rFonts w:ascii="Times New Roman" w:eastAsia="Times New Roman" w:hAnsi="Times New Roman" w:cs="Times New Roman"/>
              <w:color w:val="000000"/>
              <w:sz w:val="24"/>
              <w:szCs w:val="24"/>
            </w:rPr>
          </w:rPrChange>
        </w:rPr>
        <w:t xml:space="preserve"> tick infection: (1) that male and female lizards will show different </w:t>
      </w:r>
      <w:del w:id="949" w:author="Kris.Wild" w:date="2023-12-15T13:32:00Z">
        <w:r w:rsidR="00020F7B" w:rsidRPr="00041E40" w:rsidDel="008202B0">
          <w:rPr>
            <w:rFonts w:ascii="Times New Roman" w:eastAsia="Times New Roman" w:hAnsi="Times New Roman" w:cs="Times New Roman"/>
            <w:color w:val="000000" w:themeColor="text1"/>
            <w:sz w:val="24"/>
            <w:szCs w:val="24"/>
            <w:rPrChange w:id="950" w:author="Kris.Wild [2]" w:date="2023-12-21T11:55:00Z">
              <w:rPr>
                <w:rFonts w:ascii="Times New Roman" w:eastAsia="Times New Roman" w:hAnsi="Times New Roman" w:cs="Times New Roman"/>
                <w:color w:val="000000"/>
                <w:sz w:val="24"/>
                <w:szCs w:val="24"/>
              </w:rPr>
            </w:rPrChange>
          </w:rPr>
          <w:delText xml:space="preserve">prevalence </w:delText>
        </w:r>
      </w:del>
      <w:ins w:id="951" w:author="Kris.Wild" w:date="2023-12-16T12:04:00Z">
        <w:r w:rsidR="00F25A23" w:rsidRPr="00041E40">
          <w:rPr>
            <w:rFonts w:ascii="Times New Roman" w:eastAsia="Times New Roman" w:hAnsi="Times New Roman" w:cs="Times New Roman"/>
            <w:color w:val="000000" w:themeColor="text1"/>
            <w:sz w:val="24"/>
            <w:szCs w:val="24"/>
            <w:rPrChange w:id="952" w:author="Kris.Wild [2]" w:date="2023-12-21T11:55:00Z">
              <w:rPr>
                <w:rFonts w:ascii="Times New Roman" w:eastAsia="Times New Roman" w:hAnsi="Times New Roman" w:cs="Times New Roman"/>
                <w:color w:val="000000"/>
                <w:sz w:val="24"/>
                <w:szCs w:val="24"/>
              </w:rPr>
            </w:rPrChange>
          </w:rPr>
          <w:t>prevalence</w:t>
        </w:r>
      </w:ins>
      <w:ins w:id="953" w:author="Kris.Wild" w:date="2023-12-15T13:32:00Z">
        <w:r w:rsidR="008202B0" w:rsidRPr="00041E40">
          <w:rPr>
            <w:rFonts w:ascii="Times New Roman" w:eastAsia="Times New Roman" w:hAnsi="Times New Roman" w:cs="Times New Roman"/>
            <w:color w:val="000000" w:themeColor="text1"/>
            <w:sz w:val="24"/>
            <w:szCs w:val="24"/>
            <w:rPrChange w:id="954" w:author="Kris.Wild [2]" w:date="2023-12-21T11:55:00Z">
              <w:rPr>
                <w:rFonts w:ascii="Times New Roman" w:eastAsia="Times New Roman" w:hAnsi="Times New Roman" w:cs="Times New Roman"/>
                <w:color w:val="000000"/>
                <w:sz w:val="24"/>
                <w:szCs w:val="24"/>
              </w:rPr>
            </w:rPrChange>
          </w:rPr>
          <w:t xml:space="preserve"> </w:t>
        </w:r>
      </w:ins>
      <w:r w:rsidR="00020F7B" w:rsidRPr="00041E40">
        <w:rPr>
          <w:rFonts w:ascii="Times New Roman" w:eastAsia="Times New Roman" w:hAnsi="Times New Roman" w:cs="Times New Roman"/>
          <w:color w:val="000000" w:themeColor="text1"/>
          <w:sz w:val="24"/>
          <w:szCs w:val="24"/>
          <w:rPrChange w:id="955" w:author="Kris.Wild [2]" w:date="2023-12-21T11:55:00Z">
            <w:rPr>
              <w:rFonts w:ascii="Times New Roman" w:eastAsia="Times New Roman" w:hAnsi="Times New Roman" w:cs="Times New Roman"/>
              <w:color w:val="000000"/>
              <w:sz w:val="24"/>
              <w:szCs w:val="24"/>
            </w:rPr>
          </w:rPrChange>
        </w:rPr>
        <w:t>of tick</w:t>
      </w:r>
      <w:ins w:id="956" w:author="Kris.Wild" w:date="2023-12-16T12:04:00Z">
        <w:r w:rsidR="00F25A23" w:rsidRPr="00041E40">
          <w:rPr>
            <w:rFonts w:ascii="Times New Roman" w:eastAsia="Times New Roman" w:hAnsi="Times New Roman" w:cs="Times New Roman"/>
            <w:color w:val="000000" w:themeColor="text1"/>
            <w:sz w:val="24"/>
            <w:szCs w:val="24"/>
            <w:rPrChange w:id="957" w:author="Kris.Wild [2]" w:date="2023-12-21T11:55:00Z">
              <w:rPr>
                <w:rFonts w:ascii="Times New Roman" w:eastAsia="Times New Roman" w:hAnsi="Times New Roman" w:cs="Times New Roman"/>
                <w:color w:val="000000"/>
                <w:sz w:val="24"/>
                <w:szCs w:val="24"/>
              </w:rPr>
            </w:rPrChange>
          </w:rPr>
          <w:t>s</w:t>
        </w:r>
      </w:ins>
      <w:del w:id="958" w:author="Kris.Wild" w:date="2023-12-16T12:04:00Z">
        <w:r w:rsidR="00020F7B" w:rsidRPr="00041E40" w:rsidDel="00F25A23">
          <w:rPr>
            <w:rFonts w:ascii="Times New Roman" w:eastAsia="Times New Roman" w:hAnsi="Times New Roman" w:cs="Times New Roman"/>
            <w:color w:val="000000" w:themeColor="text1"/>
            <w:sz w:val="24"/>
            <w:szCs w:val="24"/>
            <w:rPrChange w:id="959" w:author="Kris.Wild [2]" w:date="2023-12-21T11:55:00Z">
              <w:rPr>
                <w:rFonts w:ascii="Times New Roman" w:eastAsia="Times New Roman" w:hAnsi="Times New Roman" w:cs="Times New Roman"/>
                <w:color w:val="000000"/>
                <w:sz w:val="24"/>
                <w:szCs w:val="24"/>
              </w:rPr>
            </w:rPrChange>
          </w:rPr>
          <w:delText xml:space="preserve"> </w:delText>
        </w:r>
      </w:del>
      <w:del w:id="960" w:author="Kris.Wild" w:date="2023-12-15T13:32:00Z">
        <w:r w:rsidR="00020F7B" w:rsidRPr="00041E40" w:rsidDel="008202B0">
          <w:rPr>
            <w:rFonts w:ascii="Times New Roman" w:eastAsia="Times New Roman" w:hAnsi="Times New Roman" w:cs="Times New Roman"/>
            <w:color w:val="000000" w:themeColor="text1"/>
            <w:sz w:val="24"/>
            <w:szCs w:val="24"/>
            <w:rPrChange w:id="961" w:author="Kris.Wild [2]" w:date="2023-12-21T11:55:00Z">
              <w:rPr>
                <w:rFonts w:ascii="Times New Roman" w:eastAsia="Times New Roman" w:hAnsi="Times New Roman" w:cs="Times New Roman"/>
                <w:color w:val="000000"/>
                <w:sz w:val="24"/>
                <w:szCs w:val="24"/>
              </w:rPr>
            </w:rPrChange>
          </w:rPr>
          <w:delText>infections</w:delText>
        </w:r>
      </w:del>
      <w:r w:rsidR="00020F7B" w:rsidRPr="00041E40">
        <w:rPr>
          <w:rFonts w:ascii="Times New Roman" w:eastAsia="Times New Roman" w:hAnsi="Times New Roman" w:cs="Times New Roman"/>
          <w:color w:val="000000" w:themeColor="text1"/>
          <w:sz w:val="24"/>
          <w:szCs w:val="24"/>
          <w:rPrChange w:id="962" w:author="Kris.Wild [2]" w:date="2023-12-21T11:55:00Z">
            <w:rPr>
              <w:rFonts w:ascii="Times New Roman" w:eastAsia="Times New Roman" w:hAnsi="Times New Roman" w:cs="Times New Roman"/>
              <w:color w:val="000000"/>
              <w:sz w:val="24"/>
              <w:szCs w:val="24"/>
            </w:rPr>
          </w:rPrChange>
        </w:rPr>
        <w:t xml:space="preserve">; (2) that larger body size will be associated with a higher likelihood of tick infection; (3) that tick-infected lizards will exhibit reduced locomotor performance; and (4) that tick infection will influence the Body Condition Index (BCI) of the lizards. </w:t>
      </w:r>
      <w:r w:rsidR="00502414" w:rsidRPr="00041E40">
        <w:rPr>
          <w:rFonts w:ascii="Times New Roman" w:eastAsia="Times New Roman" w:hAnsi="Times New Roman" w:cs="Times New Roman"/>
          <w:color w:val="000000" w:themeColor="text1"/>
          <w:sz w:val="24"/>
          <w:szCs w:val="24"/>
          <w:rPrChange w:id="963" w:author="Kris.Wild [2]" w:date="2023-12-21T11:55:00Z">
            <w:rPr>
              <w:rFonts w:ascii="Times New Roman" w:eastAsia="Times New Roman" w:hAnsi="Times New Roman" w:cs="Times New Roman"/>
              <w:color w:val="000000"/>
              <w:sz w:val="24"/>
              <w:szCs w:val="24"/>
            </w:rPr>
          </w:rPrChange>
        </w:rPr>
        <w:t xml:space="preserve">These </w:t>
      </w:r>
      <w:r w:rsidR="00AD70C4" w:rsidRPr="00041E40">
        <w:rPr>
          <w:rFonts w:ascii="Times New Roman" w:eastAsia="Times New Roman" w:hAnsi="Times New Roman" w:cs="Times New Roman"/>
          <w:color w:val="000000" w:themeColor="text1"/>
          <w:sz w:val="24"/>
          <w:szCs w:val="24"/>
          <w:rPrChange w:id="964" w:author="Kris.Wild [2]" w:date="2023-12-21T11:55:00Z">
            <w:rPr>
              <w:rFonts w:ascii="Times New Roman" w:eastAsia="Times New Roman" w:hAnsi="Times New Roman" w:cs="Times New Roman"/>
              <w:color w:val="000000"/>
              <w:sz w:val="24"/>
              <w:szCs w:val="24"/>
            </w:rPr>
          </w:rPrChange>
        </w:rPr>
        <w:t>data</w:t>
      </w:r>
      <w:r w:rsidR="00502414" w:rsidRPr="00041E40">
        <w:rPr>
          <w:rFonts w:ascii="Times New Roman" w:eastAsia="Times New Roman" w:hAnsi="Times New Roman" w:cs="Times New Roman"/>
          <w:color w:val="000000" w:themeColor="text1"/>
          <w:sz w:val="24"/>
          <w:szCs w:val="24"/>
          <w:rPrChange w:id="965" w:author="Kris.Wild [2]" w:date="2023-12-21T11:55:00Z">
            <w:rPr>
              <w:rFonts w:ascii="Times New Roman" w:eastAsia="Times New Roman" w:hAnsi="Times New Roman" w:cs="Times New Roman"/>
              <w:color w:val="000000"/>
              <w:sz w:val="24"/>
              <w:szCs w:val="24"/>
            </w:rPr>
          </w:rPrChange>
        </w:rPr>
        <w:t xml:space="preserve"> will help us understand the complex interplay between tick parasitism, host characteristics, and locomotor performance, thereby shedding light on the dynamics of host-parasite interactions in natural settings. </w:t>
      </w:r>
    </w:p>
    <w:p w14:paraId="72A6963C" w14:textId="52F64537" w:rsidR="00CD77CB" w:rsidRPr="00041E40" w:rsidRDefault="00FD44C6" w:rsidP="00007089">
      <w:pPr>
        <w:spacing w:line="240" w:lineRule="auto"/>
        <w:contextualSpacing/>
        <w:rPr>
          <w:rFonts w:ascii="Times New Roman" w:hAnsi="Times New Roman" w:cs="Times New Roman"/>
          <w:b/>
          <w:bCs/>
          <w:iCs/>
          <w:color w:val="000000" w:themeColor="text1"/>
          <w:sz w:val="24"/>
          <w:szCs w:val="24"/>
        </w:rPr>
      </w:pPr>
      <w:r w:rsidRPr="00041E40">
        <w:rPr>
          <w:rFonts w:ascii="Times New Roman" w:hAnsi="Times New Roman" w:cs="Times New Roman"/>
          <w:b/>
          <w:bCs/>
          <w:iCs/>
          <w:color w:val="000000" w:themeColor="text1"/>
          <w:sz w:val="24"/>
          <w:szCs w:val="24"/>
        </w:rPr>
        <w:t xml:space="preserve">2| </w:t>
      </w:r>
      <w:r w:rsidR="00CD77CB" w:rsidRPr="00041E40">
        <w:rPr>
          <w:rFonts w:ascii="Times New Roman" w:hAnsi="Times New Roman" w:cs="Times New Roman"/>
          <w:b/>
          <w:bCs/>
          <w:iCs/>
          <w:color w:val="000000" w:themeColor="text1"/>
          <w:sz w:val="24"/>
          <w:szCs w:val="24"/>
        </w:rPr>
        <w:t>Methods</w:t>
      </w:r>
    </w:p>
    <w:p w14:paraId="7BDE6405" w14:textId="50F2EB2A" w:rsidR="00CD77CB" w:rsidRPr="00041E40" w:rsidRDefault="00636AFD" w:rsidP="00007089">
      <w:pPr>
        <w:spacing w:line="240" w:lineRule="auto"/>
        <w:contextualSpacing/>
        <w:rPr>
          <w:rFonts w:ascii="Times New Roman" w:hAnsi="Times New Roman" w:cs="Times New Roman"/>
          <w:i/>
          <w:color w:val="000000" w:themeColor="text1"/>
          <w:sz w:val="24"/>
          <w:szCs w:val="24"/>
        </w:rPr>
      </w:pPr>
      <w:r w:rsidRPr="00041E40">
        <w:rPr>
          <w:rFonts w:ascii="Times New Roman" w:hAnsi="Times New Roman" w:cs="Times New Roman"/>
          <w:color w:val="000000" w:themeColor="text1"/>
          <w:sz w:val="24"/>
          <w:szCs w:val="24"/>
        </w:rPr>
        <w:t xml:space="preserve">Field research was conducted at </w:t>
      </w:r>
      <w:r w:rsidR="00CD77CB" w:rsidRPr="00041E40">
        <w:rPr>
          <w:rFonts w:ascii="Times New Roman" w:hAnsi="Times New Roman" w:cs="Times New Roman"/>
          <w:color w:val="000000" w:themeColor="text1"/>
          <w:sz w:val="24"/>
          <w:szCs w:val="24"/>
        </w:rPr>
        <w:t xml:space="preserve">Land Between the Lakes National Recreation Area in Kentucky </w:t>
      </w:r>
      <w:r w:rsidR="009C2553" w:rsidRPr="00041E40">
        <w:rPr>
          <w:rFonts w:ascii="Times New Roman" w:hAnsi="Times New Roman" w:cs="Times New Roman"/>
          <w:color w:val="000000" w:themeColor="text1"/>
          <w:sz w:val="24"/>
          <w:szCs w:val="24"/>
        </w:rPr>
        <w:t>(United States)</w:t>
      </w:r>
      <w:r w:rsidR="00FC619F" w:rsidRPr="00041E40">
        <w:rPr>
          <w:rFonts w:ascii="Times New Roman" w:hAnsi="Times New Roman" w:cs="Times New Roman"/>
          <w:color w:val="000000" w:themeColor="text1"/>
          <w:sz w:val="24"/>
          <w:szCs w:val="24"/>
        </w:rPr>
        <w:t>,</w:t>
      </w:r>
      <w:r w:rsidR="009C2553" w:rsidRPr="00041E40">
        <w:rPr>
          <w:rFonts w:ascii="Times New Roman" w:hAnsi="Times New Roman" w:cs="Times New Roman"/>
          <w:color w:val="000000" w:themeColor="text1"/>
          <w:sz w:val="24"/>
          <w:szCs w:val="24"/>
        </w:rPr>
        <w:t xml:space="preserve"> </w:t>
      </w:r>
      <w:r w:rsidR="00CD77CB" w:rsidRPr="00041E40">
        <w:rPr>
          <w:rFonts w:ascii="Times New Roman" w:hAnsi="Times New Roman" w:cs="Times New Roman"/>
          <w:color w:val="000000" w:themeColor="text1"/>
          <w:sz w:val="24"/>
          <w:szCs w:val="24"/>
        </w:rPr>
        <w:t xml:space="preserve">where </w:t>
      </w:r>
      <w:r w:rsidR="00CD77CB" w:rsidRPr="00041E40">
        <w:rPr>
          <w:rFonts w:ascii="Times New Roman" w:hAnsi="Times New Roman" w:cs="Times New Roman"/>
          <w:i/>
          <w:iCs/>
          <w:color w:val="000000" w:themeColor="text1"/>
          <w:sz w:val="24"/>
          <w:szCs w:val="24"/>
        </w:rPr>
        <w:t>Dermacentor variabilis (</w:t>
      </w:r>
      <w:r w:rsidR="00F93BD1" w:rsidRPr="00041E40">
        <w:rPr>
          <w:rFonts w:ascii="Times New Roman" w:hAnsi="Times New Roman" w:cs="Times New Roman"/>
          <w:color w:val="000000" w:themeColor="text1"/>
          <w:sz w:val="24"/>
          <w:szCs w:val="24"/>
        </w:rPr>
        <w:t>American</w:t>
      </w:r>
      <w:r w:rsidR="00CD77CB" w:rsidRPr="00041E40">
        <w:rPr>
          <w:rFonts w:ascii="Times New Roman" w:hAnsi="Times New Roman" w:cs="Times New Roman"/>
          <w:color w:val="000000" w:themeColor="text1"/>
          <w:sz w:val="24"/>
          <w:szCs w:val="24"/>
        </w:rPr>
        <w:t xml:space="preserve"> </w:t>
      </w:r>
      <w:r w:rsidR="00763644" w:rsidRPr="00041E40">
        <w:rPr>
          <w:rFonts w:ascii="Times New Roman" w:hAnsi="Times New Roman" w:cs="Times New Roman"/>
          <w:color w:val="000000" w:themeColor="text1"/>
          <w:sz w:val="24"/>
          <w:szCs w:val="24"/>
        </w:rPr>
        <w:t>D</w:t>
      </w:r>
      <w:r w:rsidR="00CD77CB" w:rsidRPr="00041E40">
        <w:rPr>
          <w:rFonts w:ascii="Times New Roman" w:hAnsi="Times New Roman" w:cs="Times New Roman"/>
          <w:color w:val="000000" w:themeColor="text1"/>
          <w:sz w:val="24"/>
          <w:szCs w:val="24"/>
        </w:rPr>
        <w:t xml:space="preserve">og </w:t>
      </w:r>
      <w:r w:rsidR="00763644" w:rsidRPr="00041E40">
        <w:rPr>
          <w:rFonts w:ascii="Times New Roman" w:hAnsi="Times New Roman" w:cs="Times New Roman"/>
          <w:color w:val="000000" w:themeColor="text1"/>
          <w:sz w:val="24"/>
          <w:szCs w:val="24"/>
        </w:rPr>
        <w:t>T</w:t>
      </w:r>
      <w:r w:rsidR="00CD77CB" w:rsidRPr="00041E40">
        <w:rPr>
          <w:rFonts w:ascii="Times New Roman" w:hAnsi="Times New Roman" w:cs="Times New Roman"/>
          <w:color w:val="000000" w:themeColor="text1"/>
          <w:sz w:val="24"/>
          <w:szCs w:val="24"/>
        </w:rPr>
        <w:t>ick)</w:t>
      </w:r>
      <w:r w:rsidR="00CD77CB" w:rsidRPr="00041E40">
        <w:rPr>
          <w:rFonts w:ascii="Times New Roman" w:hAnsi="Times New Roman" w:cs="Times New Roman"/>
          <w:i/>
          <w:iCs/>
          <w:color w:val="000000" w:themeColor="text1"/>
          <w:sz w:val="24"/>
          <w:szCs w:val="24"/>
        </w:rPr>
        <w:t xml:space="preserve"> </w:t>
      </w:r>
      <w:r w:rsidR="00CD77CB" w:rsidRPr="00041E40">
        <w:rPr>
          <w:rFonts w:ascii="Times New Roman" w:hAnsi="Times New Roman" w:cs="Times New Roman"/>
          <w:color w:val="000000" w:themeColor="text1"/>
          <w:sz w:val="24"/>
          <w:szCs w:val="24"/>
        </w:rPr>
        <w:t>and</w:t>
      </w:r>
      <w:r w:rsidR="00CD77CB" w:rsidRPr="00041E40">
        <w:rPr>
          <w:rFonts w:ascii="Times New Roman" w:hAnsi="Times New Roman" w:cs="Times New Roman"/>
          <w:i/>
          <w:iCs/>
          <w:color w:val="000000" w:themeColor="text1"/>
          <w:sz w:val="24"/>
          <w:szCs w:val="24"/>
        </w:rPr>
        <w:t xml:space="preserve"> </w:t>
      </w:r>
      <w:proofErr w:type="spellStart"/>
      <w:r w:rsidR="00CD77CB" w:rsidRPr="00041E40">
        <w:rPr>
          <w:rFonts w:ascii="Times New Roman" w:hAnsi="Times New Roman" w:cs="Times New Roman"/>
          <w:i/>
          <w:iCs/>
          <w:color w:val="000000" w:themeColor="text1"/>
          <w:sz w:val="24"/>
          <w:szCs w:val="24"/>
        </w:rPr>
        <w:t>Amblyomma</w:t>
      </w:r>
      <w:proofErr w:type="spellEnd"/>
      <w:r w:rsidR="00CD77CB" w:rsidRPr="00041E40">
        <w:rPr>
          <w:rFonts w:ascii="Times New Roman" w:hAnsi="Times New Roman" w:cs="Times New Roman"/>
          <w:i/>
          <w:iCs/>
          <w:color w:val="000000" w:themeColor="text1"/>
          <w:sz w:val="24"/>
          <w:szCs w:val="24"/>
        </w:rPr>
        <w:t xml:space="preserve"> </w:t>
      </w:r>
      <w:proofErr w:type="spellStart"/>
      <w:r w:rsidR="00CD77CB" w:rsidRPr="00041E40">
        <w:rPr>
          <w:rFonts w:ascii="Times New Roman" w:hAnsi="Times New Roman" w:cs="Times New Roman"/>
          <w:i/>
          <w:iCs/>
          <w:color w:val="000000" w:themeColor="text1"/>
          <w:sz w:val="24"/>
          <w:szCs w:val="24"/>
        </w:rPr>
        <w:t>americanum</w:t>
      </w:r>
      <w:proofErr w:type="spellEnd"/>
      <w:r w:rsidR="00CD77CB" w:rsidRPr="00041E40">
        <w:rPr>
          <w:rFonts w:ascii="Times New Roman" w:hAnsi="Times New Roman" w:cs="Times New Roman"/>
          <w:i/>
          <w:iCs/>
          <w:color w:val="000000" w:themeColor="text1"/>
          <w:sz w:val="24"/>
          <w:szCs w:val="24"/>
        </w:rPr>
        <w:t xml:space="preserve"> </w:t>
      </w:r>
      <w:r w:rsidR="00CD77CB" w:rsidRPr="00041E40">
        <w:rPr>
          <w:rFonts w:ascii="Times New Roman" w:hAnsi="Times New Roman" w:cs="Times New Roman"/>
          <w:color w:val="000000" w:themeColor="text1"/>
          <w:sz w:val="24"/>
          <w:szCs w:val="24"/>
        </w:rPr>
        <w:t>(</w:t>
      </w:r>
      <w:r w:rsidR="00763644" w:rsidRPr="00041E40">
        <w:rPr>
          <w:rFonts w:ascii="Times New Roman" w:hAnsi="Times New Roman" w:cs="Times New Roman"/>
          <w:color w:val="000000" w:themeColor="text1"/>
          <w:sz w:val="24"/>
          <w:szCs w:val="24"/>
        </w:rPr>
        <w:t>L</w:t>
      </w:r>
      <w:r w:rsidR="00CD77CB" w:rsidRPr="00041E40">
        <w:rPr>
          <w:rFonts w:ascii="Times New Roman" w:hAnsi="Times New Roman" w:cs="Times New Roman"/>
          <w:color w:val="000000" w:themeColor="text1"/>
          <w:sz w:val="24"/>
          <w:szCs w:val="24"/>
        </w:rPr>
        <w:t xml:space="preserve">one </w:t>
      </w:r>
      <w:r w:rsidR="00763644" w:rsidRPr="00041E40">
        <w:rPr>
          <w:rFonts w:ascii="Times New Roman" w:hAnsi="Times New Roman" w:cs="Times New Roman"/>
          <w:color w:val="000000" w:themeColor="text1"/>
          <w:sz w:val="24"/>
          <w:szCs w:val="24"/>
        </w:rPr>
        <w:t>S</w:t>
      </w:r>
      <w:r w:rsidR="00CD77CB" w:rsidRPr="00041E40">
        <w:rPr>
          <w:rFonts w:ascii="Times New Roman" w:hAnsi="Times New Roman" w:cs="Times New Roman"/>
          <w:color w:val="000000" w:themeColor="text1"/>
          <w:sz w:val="24"/>
          <w:szCs w:val="24"/>
        </w:rPr>
        <w:t xml:space="preserve">tar </w:t>
      </w:r>
      <w:r w:rsidR="00763644" w:rsidRPr="00041E40">
        <w:rPr>
          <w:rFonts w:ascii="Times New Roman" w:hAnsi="Times New Roman" w:cs="Times New Roman"/>
          <w:color w:val="000000" w:themeColor="text1"/>
          <w:sz w:val="24"/>
          <w:szCs w:val="24"/>
        </w:rPr>
        <w:t>T</w:t>
      </w:r>
      <w:r w:rsidR="00CD77CB" w:rsidRPr="00041E40">
        <w:rPr>
          <w:rFonts w:ascii="Times New Roman" w:hAnsi="Times New Roman" w:cs="Times New Roman"/>
          <w:color w:val="000000" w:themeColor="text1"/>
          <w:sz w:val="24"/>
          <w:szCs w:val="24"/>
        </w:rPr>
        <w:t xml:space="preserve">ick) are common ectoparasites </w:t>
      </w:r>
      <w:r w:rsidR="003941AB" w:rsidRPr="00041E40">
        <w:rPr>
          <w:rFonts w:ascii="Times New Roman" w:hAnsi="Times New Roman" w:cs="Times New Roman"/>
          <w:color w:val="000000" w:themeColor="text1"/>
          <w:sz w:val="24"/>
          <w:szCs w:val="24"/>
        </w:rPr>
        <w:t>of</w:t>
      </w:r>
      <w:r w:rsidR="00CD77CB" w:rsidRPr="00041E40">
        <w:rPr>
          <w:rFonts w:ascii="Times New Roman" w:hAnsi="Times New Roman" w:cs="Times New Roman"/>
          <w:color w:val="000000" w:themeColor="text1"/>
          <w:sz w:val="24"/>
          <w:szCs w:val="24"/>
        </w:rPr>
        <w:t xml:space="preserve"> </w:t>
      </w:r>
      <w:r w:rsidR="00007089" w:rsidRPr="00041E40">
        <w:rPr>
          <w:rFonts w:ascii="Times New Roman" w:hAnsi="Times New Roman" w:cs="Times New Roman"/>
          <w:i/>
          <w:iCs/>
          <w:color w:val="000000" w:themeColor="text1"/>
          <w:sz w:val="24"/>
          <w:szCs w:val="24"/>
        </w:rPr>
        <w:t>S.</w:t>
      </w:r>
      <w:r w:rsidR="00CD77CB" w:rsidRPr="00041E40">
        <w:rPr>
          <w:rFonts w:ascii="Times New Roman" w:hAnsi="Times New Roman" w:cs="Times New Roman"/>
          <w:i/>
          <w:iCs/>
          <w:color w:val="000000" w:themeColor="text1"/>
          <w:sz w:val="24"/>
          <w:szCs w:val="24"/>
        </w:rPr>
        <w:t xml:space="preserve"> undulatus</w:t>
      </w:r>
      <w:r w:rsidR="00D0390F" w:rsidRPr="00041E40">
        <w:rPr>
          <w:rFonts w:ascii="Times New Roman" w:hAnsi="Times New Roman" w:cs="Times New Roman"/>
          <w:color w:val="000000" w:themeColor="text1"/>
          <w:sz w:val="24"/>
          <w:szCs w:val="24"/>
        </w:rPr>
        <w:t>.</w:t>
      </w:r>
      <w:r w:rsidR="00007089" w:rsidRPr="00041E40">
        <w:rPr>
          <w:rFonts w:ascii="Times New Roman" w:hAnsi="Times New Roman" w:cs="Times New Roman"/>
          <w:i/>
          <w:iCs/>
          <w:color w:val="000000" w:themeColor="text1"/>
          <w:sz w:val="24"/>
          <w:szCs w:val="24"/>
        </w:rPr>
        <w:t xml:space="preserve"> </w:t>
      </w:r>
      <w:del w:id="966" w:author="Kris.Wild" w:date="2023-12-15T13:46:00Z">
        <w:r w:rsidR="00CD77CB" w:rsidRPr="00041E40" w:rsidDel="00881199">
          <w:rPr>
            <w:rFonts w:ascii="Times New Roman" w:hAnsi="Times New Roman" w:cs="Times New Roman"/>
            <w:color w:val="000000" w:themeColor="text1"/>
            <w:sz w:val="24"/>
            <w:szCs w:val="24"/>
          </w:rPr>
          <w:delText>During the Spring and Summer</w:delText>
        </w:r>
      </w:del>
      <w:ins w:id="967" w:author="Kris.Wild" w:date="2023-12-15T13:46:00Z">
        <w:r w:rsidR="00881199" w:rsidRPr="00041E40">
          <w:rPr>
            <w:rFonts w:ascii="Times New Roman" w:hAnsi="Times New Roman" w:cs="Times New Roman"/>
            <w:color w:val="000000" w:themeColor="text1"/>
            <w:sz w:val="24"/>
            <w:szCs w:val="24"/>
          </w:rPr>
          <w:t>From May - September</w:t>
        </w:r>
      </w:ins>
      <w:r w:rsidR="00CD77CB" w:rsidRPr="00041E40">
        <w:rPr>
          <w:rFonts w:ascii="Times New Roman" w:hAnsi="Times New Roman" w:cs="Times New Roman"/>
          <w:color w:val="000000" w:themeColor="text1"/>
          <w:sz w:val="24"/>
          <w:szCs w:val="24"/>
        </w:rPr>
        <w:t xml:space="preserve"> of 2014 and 2015, adult </w:t>
      </w:r>
      <w:r w:rsidR="00F93BD1" w:rsidRPr="00041E40">
        <w:rPr>
          <w:rFonts w:ascii="Times New Roman" w:hAnsi="Times New Roman" w:cs="Times New Roman"/>
          <w:i/>
          <w:iCs/>
          <w:color w:val="000000" w:themeColor="text1"/>
          <w:sz w:val="24"/>
          <w:szCs w:val="24"/>
        </w:rPr>
        <w:t>S. undulatus</w:t>
      </w:r>
      <w:r w:rsidR="00CD77CB" w:rsidRPr="00041E40">
        <w:rPr>
          <w:rFonts w:ascii="Times New Roman" w:hAnsi="Times New Roman" w:cs="Times New Roman"/>
          <w:color w:val="000000" w:themeColor="text1"/>
          <w:sz w:val="24"/>
          <w:szCs w:val="24"/>
        </w:rPr>
        <w:t xml:space="preserve"> were captured by hand or by noosing. </w:t>
      </w:r>
      <w:r w:rsidR="00916792" w:rsidRPr="00041E40">
        <w:rPr>
          <w:rFonts w:ascii="Times New Roman" w:hAnsi="Times New Roman" w:cs="Times New Roman"/>
          <w:color w:val="000000" w:themeColor="text1"/>
          <w:sz w:val="24"/>
          <w:szCs w:val="24"/>
        </w:rPr>
        <w:t>Morphological characteristics</w:t>
      </w:r>
      <w:r w:rsidR="0056050D" w:rsidRPr="00041E40">
        <w:rPr>
          <w:rFonts w:ascii="Times New Roman" w:hAnsi="Times New Roman" w:cs="Times New Roman"/>
          <w:color w:val="000000" w:themeColor="text1"/>
          <w:sz w:val="24"/>
          <w:szCs w:val="24"/>
        </w:rPr>
        <w:t>,</w:t>
      </w:r>
      <w:r w:rsidR="00916792" w:rsidRPr="00041E40">
        <w:rPr>
          <w:rFonts w:ascii="Times New Roman" w:hAnsi="Times New Roman" w:cs="Times New Roman"/>
          <w:color w:val="000000" w:themeColor="text1"/>
          <w:sz w:val="24"/>
          <w:szCs w:val="24"/>
        </w:rPr>
        <w:t xml:space="preserve"> including </w:t>
      </w:r>
      <w:r w:rsidR="0056050D" w:rsidRPr="00041E40">
        <w:rPr>
          <w:rFonts w:ascii="Times New Roman" w:hAnsi="Times New Roman" w:cs="Times New Roman"/>
          <w:color w:val="000000" w:themeColor="text1"/>
          <w:sz w:val="24"/>
          <w:szCs w:val="24"/>
        </w:rPr>
        <w:t xml:space="preserve">the </w:t>
      </w:r>
      <w:r w:rsidR="00916792" w:rsidRPr="00041E40">
        <w:rPr>
          <w:rFonts w:ascii="Times New Roman" w:hAnsi="Times New Roman" w:cs="Times New Roman"/>
          <w:color w:val="000000" w:themeColor="text1"/>
          <w:sz w:val="24"/>
          <w:szCs w:val="24"/>
        </w:rPr>
        <w:t xml:space="preserve">enlarged base of the tail, femoral pores, and ventral </w:t>
      </w:r>
      <w:proofErr w:type="spellStart"/>
      <w:r w:rsidRPr="00041E40">
        <w:rPr>
          <w:rFonts w:ascii="Times New Roman" w:hAnsi="Times New Roman" w:cs="Times New Roman"/>
          <w:color w:val="000000" w:themeColor="text1"/>
          <w:sz w:val="24"/>
          <w:szCs w:val="24"/>
        </w:rPr>
        <w:t>colouration</w:t>
      </w:r>
      <w:proofErr w:type="spellEnd"/>
      <w:r w:rsidR="005643A7" w:rsidRPr="00041E40">
        <w:rPr>
          <w:rFonts w:ascii="Times New Roman" w:hAnsi="Times New Roman" w:cs="Times New Roman"/>
          <w:color w:val="000000" w:themeColor="text1"/>
          <w:sz w:val="24"/>
          <w:szCs w:val="24"/>
        </w:rPr>
        <w:t>,</w:t>
      </w:r>
      <w:r w:rsidR="00916792" w:rsidRPr="00041E40">
        <w:rPr>
          <w:rFonts w:ascii="Times New Roman" w:hAnsi="Times New Roman" w:cs="Times New Roman"/>
          <w:color w:val="000000" w:themeColor="text1"/>
          <w:sz w:val="24"/>
          <w:szCs w:val="24"/>
        </w:rPr>
        <w:t xml:space="preserve"> were used to determine sex</w:t>
      </w:r>
      <w:ins w:id="968" w:author="Kris.Wild [2]" w:date="2023-12-15T11:20:00Z">
        <w:r w:rsidR="00D32274" w:rsidRPr="00041E40">
          <w:rPr>
            <w:rFonts w:ascii="Times New Roman" w:hAnsi="Times New Roman" w:cs="Times New Roman"/>
            <w:color w:val="000000" w:themeColor="text1"/>
            <w:sz w:val="24"/>
            <w:szCs w:val="24"/>
          </w:rPr>
          <w:t xml:space="preserve"> </w:t>
        </w:r>
      </w:ins>
      <w:sdt>
        <w:sdtPr>
          <w:rPr>
            <w:rFonts w:ascii="Times New Roman" w:hAnsi="Times New Roman" w:cs="Times New Roman"/>
            <w:color w:val="000000" w:themeColor="text1"/>
            <w:sz w:val="24"/>
            <w:szCs w:val="24"/>
            <w:vertAlign w:val="superscript"/>
            <w:rPrChange w:id="969" w:author="Kris.Wild [2]" w:date="2023-12-21T11:55:00Z">
              <w:rPr>
                <w:rFonts w:ascii="Times New Roman" w:hAnsi="Times New Roman" w:cs="Times New Roman"/>
                <w:color w:val="000000"/>
                <w:sz w:val="24"/>
                <w:szCs w:val="24"/>
                <w:vertAlign w:val="superscript"/>
              </w:rPr>
            </w:rPrChange>
          </w:rPr>
          <w:tag w:val="MENDELEY_CITATION_v3_eyJjaXRhdGlvbklEIjoiTUVOREVMRVlfQ0lUQVRJT05fNjI4NmExYzAtNzU3YS00ZDVlLWExYWEtYTViMjYxMTE5YWUwIiwicHJvcGVydGllcyI6eyJub3RlSW5kZXgiOjB9LCJpc0VkaXRlZCI6ZmFsc2UsIm1hbnVhbE92ZXJyaWRlIjp7ImlzTWFudWFsbHlPdmVycmlkZGVuIjpmYWxzZSwiY2l0ZXByb2NUZXh0IjoiKEpvaG4tQWxkZXIgPGk+ZXQgYWwuPC9pPiwgMjAwOSkiLCJtYW51YWxPdmVycmlkZVRleHQiOiIifSwiY2l0YXRpb25JdGVtcyI6W3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
          <w:id w:val="-900513379"/>
          <w:placeholder>
            <w:docPart w:val="DefaultPlaceholder_-1854013440"/>
          </w:placeholder>
        </w:sdtPr>
        <w:sdtContent>
          <w:ins w:id="970" w:author="Kris.Wild" w:date="2023-12-21T11:29:00Z">
            <w:r w:rsidR="00190E48" w:rsidRPr="00041E40">
              <w:rPr>
                <w:rFonts w:ascii="Times New Roman" w:eastAsia="Times New Roman" w:hAnsi="Times New Roman" w:cs="Times New Roman"/>
                <w:color w:val="000000" w:themeColor="text1"/>
                <w:sz w:val="24"/>
                <w:szCs w:val="24"/>
                <w:rPrChange w:id="971" w:author="Kris.Wild [2]" w:date="2023-12-21T11:55:00Z">
                  <w:rPr>
                    <w:rFonts w:eastAsia="Times New Roman"/>
                  </w:rPr>
                </w:rPrChange>
              </w:rPr>
              <w:t xml:space="preserve">(John-Alder </w:t>
            </w:r>
            <w:r w:rsidR="00190E48" w:rsidRPr="00041E40">
              <w:rPr>
                <w:rFonts w:ascii="Times New Roman" w:eastAsia="Times New Roman" w:hAnsi="Times New Roman" w:cs="Times New Roman"/>
                <w:i/>
                <w:iCs/>
                <w:color w:val="000000" w:themeColor="text1"/>
                <w:sz w:val="24"/>
                <w:szCs w:val="24"/>
                <w:rPrChange w:id="972" w:author="Kris.Wild [2]" w:date="2023-12-21T11:55:00Z">
                  <w:rPr>
                    <w:rFonts w:eastAsia="Times New Roman"/>
                    <w:i/>
                    <w:iCs/>
                  </w:rPr>
                </w:rPrChange>
              </w:rPr>
              <w:t>et al.</w:t>
            </w:r>
            <w:r w:rsidR="00190E48" w:rsidRPr="00041E40">
              <w:rPr>
                <w:rFonts w:ascii="Times New Roman" w:eastAsia="Times New Roman" w:hAnsi="Times New Roman" w:cs="Times New Roman"/>
                <w:color w:val="000000" w:themeColor="text1"/>
                <w:sz w:val="24"/>
                <w:szCs w:val="24"/>
                <w:rPrChange w:id="973" w:author="Kris.Wild [2]" w:date="2023-12-21T11:55:00Z">
                  <w:rPr>
                    <w:rFonts w:eastAsia="Times New Roman"/>
                  </w:rPr>
                </w:rPrChange>
              </w:rPr>
              <w:t>, 2009)</w:t>
            </w:r>
          </w:ins>
          <w:ins w:id="974" w:author="Kris.Wild [2]" w:date="2023-12-17T11:45:00Z">
            <w:del w:id="975" w:author="Kris.Wild" w:date="2023-12-21T11:04:00Z">
              <w:r w:rsidR="00605ABD" w:rsidRPr="00041E40" w:rsidDel="00C578AE">
                <w:rPr>
                  <w:rFonts w:ascii="Times New Roman" w:eastAsia="Times New Roman" w:hAnsi="Times New Roman" w:cs="Times New Roman"/>
                  <w:color w:val="000000" w:themeColor="text1"/>
                  <w:sz w:val="24"/>
                  <w:szCs w:val="24"/>
                  <w:rPrChange w:id="976" w:author="Kris.Wild [2]" w:date="2023-12-21T11:55:00Z">
                    <w:rPr>
                      <w:rFonts w:eastAsia="Times New Roman"/>
                    </w:rPr>
                  </w:rPrChange>
                </w:rPr>
                <w:delText xml:space="preserve">(John-Alder </w:delText>
              </w:r>
              <w:r w:rsidR="00605ABD" w:rsidRPr="00041E40" w:rsidDel="00C578AE">
                <w:rPr>
                  <w:rFonts w:ascii="Times New Roman" w:eastAsia="Times New Roman" w:hAnsi="Times New Roman" w:cs="Times New Roman"/>
                  <w:i/>
                  <w:iCs/>
                  <w:color w:val="000000" w:themeColor="text1"/>
                  <w:sz w:val="24"/>
                  <w:szCs w:val="24"/>
                  <w:rPrChange w:id="977" w:author="Kris.Wild [2]" w:date="2023-12-21T11:55:00Z">
                    <w:rPr>
                      <w:rFonts w:eastAsia="Times New Roman"/>
                      <w:i/>
                      <w:iCs/>
                    </w:rPr>
                  </w:rPrChange>
                </w:rPr>
                <w:delText>et al.</w:delText>
              </w:r>
              <w:r w:rsidR="00605ABD" w:rsidRPr="00041E40" w:rsidDel="00C578AE">
                <w:rPr>
                  <w:rFonts w:ascii="Times New Roman" w:eastAsia="Times New Roman" w:hAnsi="Times New Roman" w:cs="Times New Roman"/>
                  <w:color w:val="000000" w:themeColor="text1"/>
                  <w:sz w:val="24"/>
                  <w:szCs w:val="24"/>
                  <w:rPrChange w:id="978" w:author="Kris.Wild [2]" w:date="2023-12-21T11:55:00Z">
                    <w:rPr>
                      <w:rFonts w:eastAsia="Times New Roman"/>
                    </w:rPr>
                  </w:rPrChange>
                </w:rPr>
                <w:delText>, 2009)</w:delText>
              </w:r>
            </w:del>
          </w:ins>
          <w:del w:id="979" w:author="Kris.Wild" w:date="2023-12-21T11:04:00Z">
            <w:r w:rsidR="00817A4C" w:rsidRPr="00041E40" w:rsidDel="00C578AE">
              <w:rPr>
                <w:rFonts w:ascii="Times New Roman" w:eastAsia="Times New Roman" w:hAnsi="Times New Roman" w:cs="Times New Roman"/>
                <w:color w:val="000000" w:themeColor="text1"/>
                <w:sz w:val="24"/>
                <w:szCs w:val="24"/>
                <w:rPrChange w:id="980" w:author="Kris.Wild [2]" w:date="2023-12-21T11:55:00Z">
                  <w:rPr>
                    <w:rFonts w:ascii="Times New Roman" w:eastAsia="Times New Roman" w:hAnsi="Times New Roman" w:cs="Times New Roman"/>
                    <w:sz w:val="24"/>
                    <w:szCs w:val="24"/>
                  </w:rPr>
                </w:rPrChange>
              </w:rPr>
              <w:delText xml:space="preserve">(John-Alder </w:delText>
            </w:r>
            <w:r w:rsidR="00817A4C" w:rsidRPr="00041E40" w:rsidDel="00C578AE">
              <w:rPr>
                <w:rFonts w:ascii="Times New Roman" w:eastAsia="Times New Roman" w:hAnsi="Times New Roman" w:cs="Times New Roman"/>
                <w:i/>
                <w:iCs/>
                <w:color w:val="000000" w:themeColor="text1"/>
                <w:sz w:val="24"/>
                <w:szCs w:val="24"/>
                <w:rPrChange w:id="981" w:author="Kris.Wild [2]" w:date="2023-12-21T11:55:00Z">
                  <w:rPr>
                    <w:rFonts w:ascii="Times New Roman" w:eastAsia="Times New Roman" w:hAnsi="Times New Roman" w:cs="Times New Roman"/>
                    <w:i/>
                    <w:iCs/>
                    <w:sz w:val="24"/>
                    <w:szCs w:val="24"/>
                  </w:rPr>
                </w:rPrChange>
              </w:rPr>
              <w:delText>et al.</w:delText>
            </w:r>
            <w:r w:rsidR="00817A4C" w:rsidRPr="00041E40" w:rsidDel="00C578AE">
              <w:rPr>
                <w:rFonts w:ascii="Times New Roman" w:eastAsia="Times New Roman" w:hAnsi="Times New Roman" w:cs="Times New Roman"/>
                <w:color w:val="000000" w:themeColor="text1"/>
                <w:sz w:val="24"/>
                <w:szCs w:val="24"/>
                <w:rPrChange w:id="982" w:author="Kris.Wild [2]" w:date="2023-12-21T11:55:00Z">
                  <w:rPr>
                    <w:rFonts w:ascii="Times New Roman" w:eastAsia="Times New Roman" w:hAnsi="Times New Roman" w:cs="Times New Roman"/>
                    <w:sz w:val="24"/>
                    <w:szCs w:val="24"/>
                  </w:rPr>
                </w:rPrChange>
              </w:rPr>
              <w:delText>, 2009)</w:delText>
            </w:r>
          </w:del>
        </w:sdtContent>
      </w:sdt>
      <w:r w:rsidR="00CD77CB" w:rsidRPr="00041E40">
        <w:rPr>
          <w:rFonts w:ascii="Times New Roman" w:hAnsi="Times New Roman" w:cs="Times New Roman"/>
          <w:color w:val="000000" w:themeColor="text1"/>
          <w:sz w:val="24"/>
          <w:szCs w:val="24"/>
        </w:rPr>
        <w:t xml:space="preserve">. </w:t>
      </w:r>
      <w:r w:rsidR="0056050D" w:rsidRPr="00041E40">
        <w:rPr>
          <w:rFonts w:ascii="Times New Roman" w:hAnsi="Times New Roman" w:cs="Times New Roman"/>
          <w:color w:val="000000" w:themeColor="text1"/>
          <w:sz w:val="24"/>
          <w:szCs w:val="24"/>
        </w:rPr>
        <w:t>Snout-to-vent length (SVL), body mass, and hindlimb length were measured upon capture</w:t>
      </w:r>
      <w:r w:rsidR="00334E5E" w:rsidRPr="00041E40">
        <w:rPr>
          <w:rFonts w:ascii="Times New Roman" w:hAnsi="Times New Roman" w:cs="Times New Roman"/>
          <w:color w:val="000000" w:themeColor="text1"/>
          <w:sz w:val="24"/>
          <w:szCs w:val="24"/>
        </w:rPr>
        <w:t>. Hindlimb length was defined as the greatest distance on the outstretched leg from the distal tip of the fourth toe to the point of insertion in the body wal</w:t>
      </w:r>
      <w:r w:rsidR="00916792" w:rsidRPr="00041E40">
        <w:rPr>
          <w:rFonts w:ascii="Times New Roman" w:hAnsi="Times New Roman" w:cs="Times New Roman"/>
          <w:color w:val="000000" w:themeColor="text1"/>
          <w:sz w:val="24"/>
          <w:szCs w:val="24"/>
        </w:rPr>
        <w:t>l</w:t>
      </w:r>
      <w:r w:rsidR="00334E5E" w:rsidRPr="00041E40">
        <w:rPr>
          <w:rFonts w:ascii="Times New Roman" w:hAnsi="Times New Roman" w:cs="Times New Roman"/>
          <w:color w:val="000000" w:themeColor="text1"/>
          <w:sz w:val="24"/>
          <w:szCs w:val="24"/>
        </w:rPr>
        <w:t xml:space="preserve">. Lizards were measured to the nearest 0.1 mm for length and 0.25 g for mass. </w:t>
      </w:r>
      <w:r w:rsidR="00CD77CB" w:rsidRPr="00041E40">
        <w:rPr>
          <w:rFonts w:ascii="Times New Roman" w:hAnsi="Times New Roman" w:cs="Times New Roman"/>
          <w:color w:val="000000" w:themeColor="text1"/>
          <w:sz w:val="24"/>
          <w:szCs w:val="24"/>
        </w:rPr>
        <w:t xml:space="preserve">Capture locations were recorded with a handheld GPS (Garmin </w:t>
      </w:r>
      <w:proofErr w:type="spellStart"/>
      <w:r w:rsidR="00CD77CB" w:rsidRPr="00041E40">
        <w:rPr>
          <w:rFonts w:ascii="Times New Roman" w:hAnsi="Times New Roman" w:cs="Times New Roman"/>
          <w:color w:val="000000" w:themeColor="text1"/>
          <w:sz w:val="24"/>
          <w:szCs w:val="24"/>
        </w:rPr>
        <w:t>Fēnix</w:t>
      </w:r>
      <w:proofErr w:type="spellEnd"/>
      <w:r w:rsidR="00CD77CB" w:rsidRPr="00041E40">
        <w:rPr>
          <w:rFonts w:ascii="Times New Roman" w:hAnsi="Times New Roman" w:cs="Times New Roman"/>
          <w:color w:val="000000" w:themeColor="text1"/>
          <w:sz w:val="24"/>
          <w:szCs w:val="24"/>
        </w:rPr>
        <w:t xml:space="preserve">® GPS). The number of ticks </w:t>
      </w:r>
      <w:r w:rsidR="003A18A9" w:rsidRPr="00041E40">
        <w:rPr>
          <w:rFonts w:ascii="Times New Roman" w:hAnsi="Times New Roman" w:cs="Times New Roman"/>
          <w:color w:val="000000" w:themeColor="text1"/>
          <w:sz w:val="24"/>
          <w:szCs w:val="24"/>
        </w:rPr>
        <w:t xml:space="preserve">infecting </w:t>
      </w:r>
      <w:r w:rsidR="00CD77CB" w:rsidRPr="00041E40">
        <w:rPr>
          <w:rFonts w:ascii="Times New Roman" w:hAnsi="Times New Roman" w:cs="Times New Roman"/>
          <w:color w:val="000000" w:themeColor="text1"/>
          <w:sz w:val="24"/>
          <w:szCs w:val="24"/>
        </w:rPr>
        <w:t xml:space="preserve">each </w:t>
      </w:r>
      <w:r w:rsidR="003A18A9" w:rsidRPr="00041E40">
        <w:rPr>
          <w:rFonts w:ascii="Times New Roman" w:hAnsi="Times New Roman" w:cs="Times New Roman"/>
          <w:color w:val="000000" w:themeColor="text1"/>
          <w:sz w:val="24"/>
          <w:szCs w:val="24"/>
        </w:rPr>
        <w:t xml:space="preserve">captured </w:t>
      </w:r>
      <w:r w:rsidR="00CD77CB" w:rsidRPr="00041E40">
        <w:rPr>
          <w:rFonts w:ascii="Times New Roman" w:hAnsi="Times New Roman" w:cs="Times New Roman"/>
          <w:color w:val="000000" w:themeColor="text1"/>
          <w:sz w:val="24"/>
          <w:szCs w:val="24"/>
        </w:rPr>
        <w:t xml:space="preserve">lizard was recorded in the field before </w:t>
      </w:r>
      <w:r w:rsidR="00927278" w:rsidRPr="00041E40">
        <w:rPr>
          <w:rFonts w:ascii="Times New Roman" w:hAnsi="Times New Roman" w:cs="Times New Roman"/>
          <w:color w:val="000000" w:themeColor="text1"/>
          <w:sz w:val="24"/>
          <w:szCs w:val="24"/>
        </w:rPr>
        <w:t xml:space="preserve">each </w:t>
      </w:r>
      <w:r w:rsidR="00CD77CB" w:rsidRPr="00041E40">
        <w:rPr>
          <w:rFonts w:ascii="Times New Roman" w:hAnsi="Times New Roman" w:cs="Times New Roman"/>
          <w:color w:val="000000" w:themeColor="text1"/>
          <w:sz w:val="24"/>
          <w:szCs w:val="24"/>
        </w:rPr>
        <w:t>animal was placed in a cloth bag and transported to Hancock Biological Station (Murray, KY)</w:t>
      </w:r>
      <w:r w:rsidR="00915A6C" w:rsidRPr="00041E40">
        <w:rPr>
          <w:rFonts w:ascii="Times New Roman" w:hAnsi="Times New Roman" w:cs="Times New Roman"/>
          <w:color w:val="000000" w:themeColor="text1"/>
          <w:sz w:val="24"/>
          <w:szCs w:val="24"/>
        </w:rPr>
        <w:t>,</w:t>
      </w:r>
      <w:r w:rsidR="00CD77CB" w:rsidRPr="00041E40">
        <w:rPr>
          <w:rFonts w:ascii="Times New Roman" w:hAnsi="Times New Roman" w:cs="Times New Roman"/>
          <w:color w:val="000000" w:themeColor="text1"/>
          <w:sz w:val="24"/>
          <w:szCs w:val="24"/>
        </w:rPr>
        <w:t xml:space="preserve"> where the ticks were recounted </w:t>
      </w:r>
      <w:r w:rsidR="004B0064" w:rsidRPr="00041E40">
        <w:rPr>
          <w:rFonts w:ascii="Times New Roman" w:hAnsi="Times New Roman" w:cs="Times New Roman"/>
          <w:color w:val="000000" w:themeColor="text1"/>
          <w:sz w:val="24"/>
          <w:szCs w:val="24"/>
        </w:rPr>
        <w:t xml:space="preserve">again </w:t>
      </w:r>
      <w:r w:rsidR="00CD77CB" w:rsidRPr="00041E40">
        <w:rPr>
          <w:rFonts w:ascii="Times New Roman" w:hAnsi="Times New Roman" w:cs="Times New Roman"/>
          <w:color w:val="000000" w:themeColor="text1"/>
          <w:sz w:val="24"/>
          <w:szCs w:val="24"/>
        </w:rPr>
        <w:t xml:space="preserve">before laboratory locomotor performance trials. </w:t>
      </w:r>
    </w:p>
    <w:p w14:paraId="050E6BD0" w14:textId="3EC2863D" w:rsidR="00CD77CB" w:rsidRPr="00041E40" w:rsidRDefault="00334E5E" w:rsidP="00007089">
      <w:pPr>
        <w:spacing w:line="240" w:lineRule="auto"/>
        <w:ind w:firstLine="720"/>
        <w:contextualSpacing/>
        <w:rPr>
          <w:rFonts w:ascii="Times New Roman" w:hAnsi="Times New Roman" w:cs="Times New Roman"/>
          <w:color w:val="000000" w:themeColor="text1"/>
          <w:sz w:val="24"/>
          <w:szCs w:val="24"/>
        </w:rPr>
      </w:pPr>
      <w:r w:rsidRPr="00041E40">
        <w:rPr>
          <w:rFonts w:ascii="Times New Roman" w:hAnsi="Times New Roman" w:cs="Times New Roman"/>
          <w:color w:val="000000" w:themeColor="text1"/>
          <w:sz w:val="24"/>
          <w:szCs w:val="24"/>
        </w:rPr>
        <w:t>All locomotor performance trials were conducted within 24h of capture</w:t>
      </w:r>
      <w:r w:rsidR="00AB299A" w:rsidRPr="00041E40">
        <w:rPr>
          <w:rFonts w:ascii="Times New Roman" w:hAnsi="Times New Roman" w:cs="Times New Roman"/>
          <w:color w:val="000000" w:themeColor="text1"/>
          <w:sz w:val="24"/>
          <w:szCs w:val="24"/>
        </w:rPr>
        <w:t>.</w:t>
      </w:r>
      <w:r w:rsidR="00CD77CB" w:rsidRPr="00041E40">
        <w:rPr>
          <w:rFonts w:ascii="Times New Roman" w:hAnsi="Times New Roman" w:cs="Times New Roman"/>
          <w:color w:val="000000" w:themeColor="text1"/>
          <w:sz w:val="24"/>
          <w:szCs w:val="24"/>
        </w:rPr>
        <w:t xml:space="preserve"> </w:t>
      </w:r>
      <w:r w:rsidR="005C411D" w:rsidRPr="00041E40">
        <w:rPr>
          <w:rFonts w:ascii="Times New Roman" w:hAnsi="Times New Roman" w:cs="Times New Roman"/>
          <w:color w:val="000000" w:themeColor="text1"/>
          <w:sz w:val="24"/>
          <w:szCs w:val="24"/>
        </w:rPr>
        <w:t>E</w:t>
      </w:r>
      <w:r w:rsidRPr="00041E40">
        <w:rPr>
          <w:rFonts w:ascii="Times New Roman" w:hAnsi="Times New Roman" w:cs="Times New Roman"/>
          <w:color w:val="000000" w:themeColor="text1"/>
          <w:sz w:val="24"/>
          <w:szCs w:val="24"/>
        </w:rPr>
        <w:t xml:space="preserve">ach </w:t>
      </w:r>
      <w:r w:rsidR="00CD77CB" w:rsidRPr="00041E40">
        <w:rPr>
          <w:rFonts w:ascii="Times New Roman" w:hAnsi="Times New Roman" w:cs="Times New Roman"/>
          <w:color w:val="000000" w:themeColor="text1"/>
          <w:sz w:val="24"/>
          <w:szCs w:val="24"/>
        </w:rPr>
        <w:t>lizard was placed individually into copper container</w:t>
      </w:r>
      <w:r w:rsidR="00214538" w:rsidRPr="00041E40">
        <w:rPr>
          <w:rFonts w:ascii="Times New Roman" w:hAnsi="Times New Roman" w:cs="Times New Roman"/>
          <w:color w:val="000000" w:themeColor="text1"/>
          <w:sz w:val="24"/>
          <w:szCs w:val="24"/>
        </w:rPr>
        <w:t>s</w:t>
      </w:r>
      <w:r w:rsidR="00CD77CB" w:rsidRPr="00041E40">
        <w:rPr>
          <w:rFonts w:ascii="Times New Roman" w:hAnsi="Times New Roman" w:cs="Times New Roman"/>
          <w:color w:val="000000" w:themeColor="text1"/>
          <w:sz w:val="24"/>
          <w:szCs w:val="24"/>
        </w:rPr>
        <w:t xml:space="preserve"> (</w:t>
      </w:r>
      <w:r w:rsidR="00214538" w:rsidRPr="00041E40">
        <w:rPr>
          <w:rFonts w:ascii="Times New Roman" w:hAnsi="Times New Roman" w:cs="Times New Roman"/>
          <w:color w:val="000000" w:themeColor="text1"/>
          <w:sz w:val="24"/>
          <w:szCs w:val="24"/>
        </w:rPr>
        <w:t xml:space="preserve">repurposed autoclave pipette boxes; </w:t>
      </w:r>
      <w:r w:rsidR="00CD77CB" w:rsidRPr="00041E40">
        <w:rPr>
          <w:rFonts w:ascii="Times New Roman" w:hAnsi="Times New Roman" w:cs="Times New Roman"/>
          <w:color w:val="000000" w:themeColor="text1"/>
          <w:sz w:val="24"/>
          <w:szCs w:val="24"/>
        </w:rPr>
        <w:t>4cm x 6cm x 25cm)</w:t>
      </w:r>
      <w:r w:rsidRPr="00041E40">
        <w:rPr>
          <w:rFonts w:ascii="Times New Roman" w:hAnsi="Times New Roman" w:cs="Times New Roman"/>
          <w:color w:val="000000" w:themeColor="text1"/>
          <w:sz w:val="24"/>
          <w:szCs w:val="24"/>
        </w:rPr>
        <w:t xml:space="preserve"> </w:t>
      </w:r>
      <w:r w:rsidR="0056050D" w:rsidRPr="00041E40">
        <w:rPr>
          <w:rFonts w:ascii="Times New Roman" w:hAnsi="Times New Roman" w:cs="Times New Roman"/>
          <w:color w:val="000000" w:themeColor="text1"/>
          <w:sz w:val="24"/>
          <w:szCs w:val="24"/>
        </w:rPr>
        <w:t>and</w:t>
      </w:r>
      <w:r w:rsidR="005C411D" w:rsidRPr="00041E40">
        <w:rPr>
          <w:rFonts w:ascii="Times New Roman" w:hAnsi="Times New Roman" w:cs="Times New Roman"/>
          <w:color w:val="000000" w:themeColor="text1"/>
          <w:sz w:val="24"/>
          <w:szCs w:val="24"/>
        </w:rPr>
        <w:t xml:space="preserve"> placed </w:t>
      </w:r>
      <w:r w:rsidRPr="00041E40">
        <w:rPr>
          <w:rFonts w:ascii="Times New Roman" w:hAnsi="Times New Roman" w:cs="Times New Roman"/>
          <w:color w:val="000000" w:themeColor="text1"/>
          <w:sz w:val="24"/>
          <w:szCs w:val="24"/>
        </w:rPr>
        <w:t>inside a</w:t>
      </w:r>
      <w:r w:rsidR="00CD77CB" w:rsidRPr="00041E40">
        <w:rPr>
          <w:rFonts w:ascii="Times New Roman" w:hAnsi="Times New Roman" w:cs="Times New Roman"/>
          <w:color w:val="000000" w:themeColor="text1"/>
          <w:sz w:val="24"/>
          <w:szCs w:val="24"/>
        </w:rPr>
        <w:t xml:space="preserve"> lighted incubator </w:t>
      </w:r>
      <w:r w:rsidR="00214538" w:rsidRPr="00041E40">
        <w:rPr>
          <w:rFonts w:ascii="Times New Roman" w:hAnsi="Times New Roman" w:cs="Times New Roman"/>
          <w:color w:val="000000" w:themeColor="text1"/>
          <w:sz w:val="24"/>
          <w:szCs w:val="24"/>
        </w:rPr>
        <w:t>(Percival I30-BLL) for 30</w:t>
      </w:r>
      <w:r w:rsidR="00763644" w:rsidRPr="00041E40">
        <w:rPr>
          <w:rFonts w:ascii="Times New Roman" w:hAnsi="Times New Roman" w:cs="Times New Roman"/>
          <w:color w:val="000000" w:themeColor="text1"/>
          <w:sz w:val="24"/>
          <w:szCs w:val="24"/>
        </w:rPr>
        <w:t xml:space="preserve"> </w:t>
      </w:r>
      <w:r w:rsidR="00214538" w:rsidRPr="00041E40">
        <w:rPr>
          <w:rFonts w:ascii="Times New Roman" w:hAnsi="Times New Roman" w:cs="Times New Roman"/>
          <w:color w:val="000000" w:themeColor="text1"/>
          <w:sz w:val="24"/>
          <w:szCs w:val="24"/>
        </w:rPr>
        <w:t xml:space="preserve">min. </w:t>
      </w:r>
      <w:r w:rsidR="005C411D" w:rsidRPr="00041E40">
        <w:rPr>
          <w:rFonts w:ascii="Times New Roman" w:hAnsi="Times New Roman" w:cs="Times New Roman"/>
          <w:color w:val="000000" w:themeColor="text1"/>
          <w:sz w:val="24"/>
          <w:szCs w:val="24"/>
        </w:rPr>
        <w:t xml:space="preserve">The incubator </w:t>
      </w:r>
      <w:r w:rsidR="00A53662" w:rsidRPr="00041E40">
        <w:rPr>
          <w:rFonts w:ascii="Times New Roman" w:hAnsi="Times New Roman" w:cs="Times New Roman"/>
          <w:color w:val="000000" w:themeColor="text1"/>
          <w:sz w:val="24"/>
          <w:szCs w:val="24"/>
        </w:rPr>
        <w:t xml:space="preserve">was </w:t>
      </w:r>
      <w:r w:rsidR="00CD77CB" w:rsidRPr="00041E40">
        <w:rPr>
          <w:rFonts w:ascii="Times New Roman" w:hAnsi="Times New Roman" w:cs="Times New Roman"/>
          <w:color w:val="000000" w:themeColor="text1"/>
          <w:sz w:val="24"/>
          <w:szCs w:val="24"/>
        </w:rPr>
        <w:t>maintained</w:t>
      </w:r>
      <w:r w:rsidR="00A53662" w:rsidRPr="00041E40">
        <w:rPr>
          <w:rFonts w:ascii="Times New Roman" w:hAnsi="Times New Roman" w:cs="Times New Roman"/>
          <w:color w:val="000000" w:themeColor="text1"/>
          <w:sz w:val="24"/>
          <w:szCs w:val="24"/>
        </w:rPr>
        <w:t xml:space="preserve"> at</w:t>
      </w:r>
      <w:r w:rsidR="00214538" w:rsidRPr="00041E40">
        <w:rPr>
          <w:rFonts w:ascii="Times New Roman" w:hAnsi="Times New Roman" w:cs="Times New Roman"/>
          <w:color w:val="000000" w:themeColor="text1"/>
          <w:sz w:val="24"/>
          <w:szCs w:val="24"/>
        </w:rPr>
        <w:t xml:space="preserve"> 33</w:t>
      </w:r>
      <w:r w:rsidR="00214538" w:rsidRPr="00041E40">
        <w:rPr>
          <w:rFonts w:ascii="Times New Roman" w:hAnsi="Times New Roman" w:cs="Times New Roman"/>
          <w:color w:val="000000" w:themeColor="text1"/>
          <w:sz w:val="24"/>
          <w:szCs w:val="24"/>
        </w:rPr>
        <w:sym w:font="Symbol" w:char="F0B0"/>
      </w:r>
      <w:r w:rsidR="00214538" w:rsidRPr="00041E40">
        <w:rPr>
          <w:rFonts w:ascii="Times New Roman" w:hAnsi="Times New Roman" w:cs="Times New Roman"/>
          <w:color w:val="000000" w:themeColor="text1"/>
          <w:sz w:val="24"/>
          <w:szCs w:val="24"/>
        </w:rPr>
        <w:t xml:space="preserve">C </w:t>
      </w:r>
      <w:r w:rsidR="00974932" w:rsidRPr="00041E40">
        <w:rPr>
          <w:rFonts w:ascii="Times New Roman" w:hAnsi="Times New Roman" w:cs="Times New Roman"/>
          <w:color w:val="000000" w:themeColor="text1"/>
          <w:sz w:val="24"/>
          <w:szCs w:val="24"/>
        </w:rPr>
        <w:t>(</w:t>
      </w:r>
      <w:r w:rsidR="00214538" w:rsidRPr="00041E40">
        <w:rPr>
          <w:rFonts w:ascii="Times New Roman" w:hAnsi="Times New Roman" w:cs="Times New Roman"/>
          <w:color w:val="000000" w:themeColor="text1"/>
          <w:sz w:val="24"/>
          <w:szCs w:val="24"/>
        </w:rPr>
        <w:sym w:font="Symbol" w:char="F0B1"/>
      </w:r>
      <w:r w:rsidR="00214538" w:rsidRPr="00041E40">
        <w:rPr>
          <w:rFonts w:ascii="Times New Roman" w:hAnsi="Times New Roman" w:cs="Times New Roman"/>
          <w:color w:val="000000" w:themeColor="text1"/>
          <w:sz w:val="24"/>
          <w:szCs w:val="24"/>
        </w:rPr>
        <w:t>1.0</w:t>
      </w:r>
      <w:r w:rsidR="00974932" w:rsidRPr="00041E40">
        <w:rPr>
          <w:rFonts w:ascii="Times New Roman" w:hAnsi="Times New Roman" w:cs="Times New Roman"/>
          <w:color w:val="000000" w:themeColor="text1"/>
          <w:sz w:val="24"/>
          <w:szCs w:val="24"/>
        </w:rPr>
        <w:t>)</w:t>
      </w:r>
      <w:r w:rsidR="00A53662" w:rsidRPr="00041E40">
        <w:rPr>
          <w:rFonts w:ascii="Times New Roman" w:hAnsi="Times New Roman" w:cs="Times New Roman"/>
          <w:color w:val="000000" w:themeColor="text1"/>
          <w:sz w:val="24"/>
          <w:szCs w:val="24"/>
        </w:rPr>
        <w:t>,</w:t>
      </w:r>
      <w:r w:rsidR="00214538" w:rsidRPr="00041E40">
        <w:rPr>
          <w:rFonts w:ascii="Times New Roman" w:hAnsi="Times New Roman" w:cs="Times New Roman"/>
          <w:color w:val="000000" w:themeColor="text1"/>
          <w:sz w:val="24"/>
          <w:szCs w:val="24"/>
        </w:rPr>
        <w:t xml:space="preserve"> </w:t>
      </w:r>
      <w:r w:rsidRPr="00041E40">
        <w:rPr>
          <w:rFonts w:ascii="Times New Roman" w:hAnsi="Times New Roman" w:cs="Times New Roman"/>
          <w:color w:val="000000" w:themeColor="text1"/>
          <w:sz w:val="24"/>
          <w:szCs w:val="24"/>
        </w:rPr>
        <w:t xml:space="preserve">the </w:t>
      </w:r>
      <w:r w:rsidR="00CD77CB" w:rsidRPr="00041E40">
        <w:rPr>
          <w:rFonts w:ascii="Times New Roman" w:hAnsi="Times New Roman" w:cs="Times New Roman"/>
          <w:color w:val="000000" w:themeColor="text1"/>
          <w:sz w:val="24"/>
          <w:szCs w:val="24"/>
        </w:rPr>
        <w:t xml:space="preserve">preferred temperature </w:t>
      </w:r>
      <w:r w:rsidR="008257E5" w:rsidRPr="00041E40">
        <w:rPr>
          <w:rFonts w:ascii="Times New Roman" w:hAnsi="Times New Roman" w:cs="Times New Roman"/>
          <w:color w:val="000000" w:themeColor="text1"/>
          <w:sz w:val="24"/>
          <w:szCs w:val="24"/>
        </w:rPr>
        <w:t>for</w:t>
      </w:r>
      <w:r w:rsidR="00214538" w:rsidRPr="00041E40">
        <w:rPr>
          <w:rFonts w:ascii="Times New Roman" w:hAnsi="Times New Roman" w:cs="Times New Roman"/>
          <w:color w:val="000000" w:themeColor="text1"/>
          <w:sz w:val="24"/>
          <w:szCs w:val="24"/>
        </w:rPr>
        <w:t xml:space="preserve"> </w:t>
      </w:r>
      <w:r w:rsidR="00214538" w:rsidRPr="00041E40">
        <w:rPr>
          <w:rFonts w:ascii="Times New Roman" w:hAnsi="Times New Roman" w:cs="Times New Roman"/>
          <w:i/>
          <w:iCs/>
          <w:color w:val="000000" w:themeColor="text1"/>
          <w:sz w:val="24"/>
          <w:szCs w:val="24"/>
        </w:rPr>
        <w:t>S. undulatus</w:t>
      </w:r>
      <w:ins w:id="983" w:author="Kris.Wild [2]" w:date="2023-12-15T11:20:00Z">
        <w:r w:rsidR="00D32274" w:rsidRPr="00041E40">
          <w:rPr>
            <w:rFonts w:ascii="Times New Roman" w:hAnsi="Times New Roman" w:cs="Times New Roman"/>
            <w:i/>
            <w:iCs/>
            <w:color w:val="000000" w:themeColor="text1"/>
            <w:sz w:val="24"/>
            <w:szCs w:val="24"/>
          </w:rPr>
          <w:t xml:space="preserve"> </w:t>
        </w:r>
      </w:ins>
      <w:sdt>
        <w:sdtPr>
          <w:rPr>
            <w:rFonts w:ascii="Times New Roman" w:hAnsi="Times New Roman" w:cs="Times New Roman"/>
            <w:iCs/>
            <w:color w:val="000000" w:themeColor="text1"/>
            <w:sz w:val="24"/>
            <w:szCs w:val="24"/>
            <w:rPrChange w:id="984" w:author="Kris.Wild [2]" w:date="2023-12-21T11:55:00Z">
              <w:rPr>
                <w:rFonts w:ascii="Times New Roman" w:hAnsi="Times New Roman" w:cs="Times New Roman"/>
                <w:iCs/>
                <w:color w:val="000000"/>
                <w:sz w:val="24"/>
                <w:szCs w:val="24"/>
              </w:rPr>
            </w:rPrChange>
          </w:rPr>
          <w:tag w:val="MENDELEY_CITATION_v3_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"/>
          <w:id w:val="970175826"/>
          <w:placeholder>
            <w:docPart w:val="DefaultPlaceholder_-1854013440"/>
          </w:placeholder>
        </w:sdtPr>
        <w:sdtContent>
          <w:ins w:id="985" w:author="Kris.Wild" w:date="2023-12-21T11:29:00Z">
            <w:r w:rsidR="00190E48" w:rsidRPr="00041E40">
              <w:rPr>
                <w:rFonts w:ascii="Times New Roman" w:hAnsi="Times New Roman" w:cs="Times New Roman"/>
                <w:iCs/>
                <w:color w:val="000000" w:themeColor="text1"/>
                <w:sz w:val="24"/>
                <w:szCs w:val="24"/>
                <w:rPrChange w:id="986" w:author="Kris.Wild [2]" w:date="2023-12-21T11:55:00Z">
                  <w:rPr>
                    <w:rFonts w:ascii="Times New Roman" w:hAnsi="Times New Roman" w:cs="Times New Roman"/>
                    <w:iCs/>
                    <w:color w:val="000000"/>
                    <w:sz w:val="24"/>
                    <w:szCs w:val="24"/>
                  </w:rPr>
                </w:rPrChange>
              </w:rPr>
              <w:t>(Angilletta, 2001)</w:t>
            </w:r>
          </w:ins>
          <w:ins w:id="987" w:author="Kris.Wild [2]" w:date="2023-12-17T11:45:00Z">
            <w:del w:id="988" w:author="Kris.Wild" w:date="2023-12-21T11:04:00Z">
              <w:r w:rsidR="00605ABD" w:rsidRPr="00041E40" w:rsidDel="00C578AE">
                <w:rPr>
                  <w:rFonts w:ascii="Times New Roman" w:hAnsi="Times New Roman" w:cs="Times New Roman"/>
                  <w:iCs/>
                  <w:color w:val="000000" w:themeColor="text1"/>
                  <w:sz w:val="24"/>
                  <w:szCs w:val="24"/>
                  <w:rPrChange w:id="989" w:author="Kris.Wild [2]" w:date="2023-12-21T11:55:00Z">
                    <w:rPr>
                      <w:rFonts w:ascii="Times New Roman" w:hAnsi="Times New Roman" w:cs="Times New Roman"/>
                      <w:iCs/>
                      <w:color w:val="000000"/>
                      <w:sz w:val="24"/>
                      <w:szCs w:val="24"/>
                    </w:rPr>
                  </w:rPrChange>
                </w:rPr>
                <w:delText>(Angilletta, 2001)</w:delText>
              </w:r>
            </w:del>
          </w:ins>
          <w:del w:id="990" w:author="Kris.Wild" w:date="2023-12-21T11:04:00Z">
            <w:r w:rsidR="00817A4C" w:rsidRPr="00041E40" w:rsidDel="00C578AE">
              <w:rPr>
                <w:rFonts w:ascii="Times New Roman" w:hAnsi="Times New Roman" w:cs="Times New Roman"/>
                <w:iCs/>
                <w:color w:val="000000" w:themeColor="text1"/>
                <w:sz w:val="24"/>
                <w:szCs w:val="24"/>
                <w:rPrChange w:id="991" w:author="Kris.Wild [2]" w:date="2023-12-21T11:55:00Z">
                  <w:rPr>
                    <w:rFonts w:ascii="Times New Roman" w:hAnsi="Times New Roman" w:cs="Times New Roman"/>
                    <w:iCs/>
                    <w:color w:val="000000"/>
                    <w:sz w:val="24"/>
                    <w:szCs w:val="24"/>
                  </w:rPr>
                </w:rPrChange>
              </w:rPr>
              <w:delText>(Angilletta, 2001)</w:delText>
            </w:r>
          </w:del>
        </w:sdtContent>
      </w:sdt>
      <w:r w:rsidR="00EF510F" w:rsidRPr="00041E40">
        <w:rPr>
          <w:rFonts w:ascii="Times New Roman" w:hAnsi="Times New Roman" w:cs="Times New Roman"/>
          <w:color w:val="000000" w:themeColor="text1"/>
          <w:sz w:val="24"/>
          <w:szCs w:val="24"/>
        </w:rPr>
        <w:t>.</w:t>
      </w:r>
      <w:r w:rsidR="00214538" w:rsidRPr="00041E40">
        <w:rPr>
          <w:rFonts w:ascii="Times New Roman" w:hAnsi="Times New Roman" w:cs="Times New Roman"/>
          <w:color w:val="000000" w:themeColor="text1"/>
          <w:sz w:val="24"/>
          <w:szCs w:val="24"/>
        </w:rPr>
        <w:t xml:space="preserve"> After 30min</w:t>
      </w:r>
      <w:r w:rsidR="00462964" w:rsidRPr="00041E40">
        <w:rPr>
          <w:rFonts w:ascii="Times New Roman" w:hAnsi="Times New Roman" w:cs="Times New Roman"/>
          <w:color w:val="000000" w:themeColor="text1"/>
          <w:sz w:val="24"/>
          <w:szCs w:val="24"/>
        </w:rPr>
        <w:t>,</w:t>
      </w:r>
      <w:r w:rsidRPr="00041E40">
        <w:rPr>
          <w:rFonts w:ascii="Times New Roman" w:hAnsi="Times New Roman" w:cs="Times New Roman"/>
          <w:color w:val="000000" w:themeColor="text1"/>
          <w:sz w:val="24"/>
          <w:szCs w:val="24"/>
        </w:rPr>
        <w:t xml:space="preserve"> </w:t>
      </w:r>
      <w:r w:rsidR="00CD77CB" w:rsidRPr="00041E40">
        <w:rPr>
          <w:rFonts w:ascii="Times New Roman" w:hAnsi="Times New Roman" w:cs="Times New Roman"/>
          <w:color w:val="000000" w:themeColor="text1"/>
          <w:sz w:val="24"/>
          <w:szCs w:val="24"/>
        </w:rPr>
        <w:t xml:space="preserve">each lizard </w:t>
      </w:r>
      <w:r w:rsidR="00462964" w:rsidRPr="00041E40">
        <w:rPr>
          <w:rFonts w:ascii="Times New Roman" w:hAnsi="Times New Roman" w:cs="Times New Roman"/>
          <w:color w:val="000000" w:themeColor="text1"/>
          <w:sz w:val="24"/>
          <w:szCs w:val="24"/>
        </w:rPr>
        <w:t>was</w:t>
      </w:r>
      <w:r w:rsidR="00763644" w:rsidRPr="00041E40">
        <w:rPr>
          <w:rFonts w:ascii="Times New Roman" w:hAnsi="Times New Roman" w:cs="Times New Roman"/>
          <w:color w:val="000000" w:themeColor="text1"/>
          <w:sz w:val="24"/>
          <w:szCs w:val="24"/>
        </w:rPr>
        <w:t xml:space="preserve"> placed</w:t>
      </w:r>
      <w:r w:rsidR="00462964" w:rsidRPr="00041E40">
        <w:rPr>
          <w:rFonts w:ascii="Times New Roman" w:hAnsi="Times New Roman" w:cs="Times New Roman"/>
          <w:color w:val="000000" w:themeColor="text1"/>
          <w:sz w:val="24"/>
          <w:szCs w:val="24"/>
        </w:rPr>
        <w:t xml:space="preserve"> </w:t>
      </w:r>
      <w:r w:rsidR="00763644" w:rsidRPr="00041E40">
        <w:rPr>
          <w:rFonts w:ascii="Times New Roman" w:hAnsi="Times New Roman" w:cs="Times New Roman"/>
          <w:color w:val="000000" w:themeColor="text1"/>
          <w:sz w:val="24"/>
          <w:szCs w:val="24"/>
        </w:rPr>
        <w:t xml:space="preserve">on a </w:t>
      </w:r>
      <w:proofErr w:type="gramStart"/>
      <w:r w:rsidR="00763644" w:rsidRPr="00041E40">
        <w:rPr>
          <w:rFonts w:ascii="Times New Roman" w:hAnsi="Times New Roman" w:cs="Times New Roman"/>
          <w:color w:val="000000" w:themeColor="text1"/>
          <w:sz w:val="24"/>
          <w:szCs w:val="24"/>
        </w:rPr>
        <w:t>race track</w:t>
      </w:r>
      <w:proofErr w:type="gramEnd"/>
      <w:r w:rsidR="00763644" w:rsidRPr="00041E40">
        <w:rPr>
          <w:rFonts w:ascii="Times New Roman" w:hAnsi="Times New Roman" w:cs="Times New Roman"/>
          <w:color w:val="000000" w:themeColor="text1"/>
          <w:sz w:val="24"/>
          <w:szCs w:val="24"/>
        </w:rPr>
        <w:t xml:space="preserve"> (2.4 x 0.2m) and </w:t>
      </w:r>
      <w:r w:rsidR="00214538" w:rsidRPr="00041E40">
        <w:rPr>
          <w:rFonts w:ascii="Times New Roman" w:hAnsi="Times New Roman" w:cs="Times New Roman"/>
          <w:color w:val="000000" w:themeColor="text1"/>
          <w:sz w:val="24"/>
          <w:szCs w:val="24"/>
        </w:rPr>
        <w:t>encouraged to run</w:t>
      </w:r>
      <w:r w:rsidR="00CD77CB" w:rsidRPr="00041E40">
        <w:rPr>
          <w:rFonts w:ascii="Times New Roman" w:hAnsi="Times New Roman" w:cs="Times New Roman"/>
          <w:color w:val="000000" w:themeColor="text1"/>
          <w:sz w:val="24"/>
          <w:szCs w:val="24"/>
        </w:rPr>
        <w:t xml:space="preserve"> by prodding with a soft-bristle paintbrush.</w:t>
      </w:r>
      <w:r w:rsidR="00462964" w:rsidRPr="00041E40">
        <w:rPr>
          <w:rFonts w:ascii="Times New Roman" w:hAnsi="Times New Roman" w:cs="Times New Roman"/>
          <w:color w:val="000000" w:themeColor="text1"/>
          <w:sz w:val="24"/>
          <w:szCs w:val="24"/>
        </w:rPr>
        <w:t xml:space="preserve"> </w:t>
      </w:r>
      <w:r w:rsidR="008257E5" w:rsidRPr="00041E40">
        <w:rPr>
          <w:rFonts w:ascii="Times New Roman" w:hAnsi="Times New Roman" w:cs="Times New Roman"/>
          <w:color w:val="000000" w:themeColor="text1"/>
          <w:sz w:val="24"/>
          <w:szCs w:val="24"/>
        </w:rPr>
        <w:t xml:space="preserve">Astroturf covered the </w:t>
      </w:r>
      <w:proofErr w:type="gramStart"/>
      <w:r w:rsidR="008257E5" w:rsidRPr="00041E40">
        <w:rPr>
          <w:rFonts w:ascii="Times New Roman" w:hAnsi="Times New Roman" w:cs="Times New Roman"/>
          <w:color w:val="000000" w:themeColor="text1"/>
          <w:sz w:val="24"/>
          <w:szCs w:val="24"/>
        </w:rPr>
        <w:t>race track</w:t>
      </w:r>
      <w:proofErr w:type="gramEnd"/>
      <w:r w:rsidR="008257E5" w:rsidRPr="00041E40">
        <w:rPr>
          <w:rFonts w:ascii="Times New Roman" w:hAnsi="Times New Roman" w:cs="Times New Roman"/>
          <w:color w:val="000000" w:themeColor="text1"/>
          <w:sz w:val="24"/>
          <w:szCs w:val="24"/>
        </w:rPr>
        <w:t xml:space="preserve"> floor, which</w:t>
      </w:r>
      <w:r w:rsidR="00462964" w:rsidRPr="00041E40">
        <w:rPr>
          <w:rFonts w:ascii="Times New Roman" w:hAnsi="Times New Roman" w:cs="Times New Roman"/>
          <w:color w:val="000000" w:themeColor="text1"/>
          <w:sz w:val="24"/>
          <w:szCs w:val="24"/>
        </w:rPr>
        <w:t xml:space="preserve"> was ma</w:t>
      </w:r>
      <w:r w:rsidR="00EA6EF2" w:rsidRPr="00041E40">
        <w:rPr>
          <w:rFonts w:ascii="Times New Roman" w:hAnsi="Times New Roman" w:cs="Times New Roman"/>
          <w:color w:val="000000" w:themeColor="text1"/>
          <w:sz w:val="24"/>
          <w:szCs w:val="24"/>
        </w:rPr>
        <w:t>r</w:t>
      </w:r>
      <w:r w:rsidR="00462964" w:rsidRPr="00041E40">
        <w:rPr>
          <w:rFonts w:ascii="Times New Roman" w:hAnsi="Times New Roman" w:cs="Times New Roman"/>
          <w:color w:val="000000" w:themeColor="text1"/>
          <w:sz w:val="24"/>
          <w:szCs w:val="24"/>
        </w:rPr>
        <w:t xml:space="preserve">ked into </w:t>
      </w:r>
      <w:r w:rsidR="00462964" w:rsidRPr="00041E40">
        <w:rPr>
          <w:rFonts w:ascii="Times New Roman" w:hAnsi="Times New Roman" w:cs="Times New Roman"/>
          <w:color w:val="000000" w:themeColor="text1"/>
          <w:sz w:val="24"/>
          <w:szCs w:val="24"/>
        </w:rPr>
        <w:lastRenderedPageBreak/>
        <w:t>25cm segments.</w:t>
      </w:r>
      <w:r w:rsidR="00CD77CB" w:rsidRPr="00041E40">
        <w:rPr>
          <w:rFonts w:ascii="Times New Roman" w:hAnsi="Times New Roman" w:cs="Times New Roman"/>
          <w:color w:val="000000" w:themeColor="text1"/>
          <w:sz w:val="24"/>
          <w:szCs w:val="24"/>
        </w:rPr>
        <w:t xml:space="preserve"> </w:t>
      </w:r>
      <w:r w:rsidR="005C411D" w:rsidRPr="00041E40">
        <w:rPr>
          <w:rFonts w:ascii="Times New Roman" w:hAnsi="Times New Roman" w:cs="Times New Roman"/>
          <w:color w:val="000000" w:themeColor="text1"/>
          <w:sz w:val="24"/>
          <w:szCs w:val="24"/>
        </w:rPr>
        <w:t>Each trial was</w:t>
      </w:r>
      <w:r w:rsidR="00CD77CB" w:rsidRPr="00041E40">
        <w:rPr>
          <w:rFonts w:ascii="Times New Roman" w:hAnsi="Times New Roman" w:cs="Times New Roman"/>
          <w:color w:val="000000" w:themeColor="text1"/>
          <w:sz w:val="24"/>
          <w:szCs w:val="24"/>
        </w:rPr>
        <w:t xml:space="preserve"> recorded</w:t>
      </w:r>
      <w:r w:rsidR="00462964" w:rsidRPr="00041E40">
        <w:rPr>
          <w:rFonts w:ascii="Times New Roman" w:hAnsi="Times New Roman" w:cs="Times New Roman"/>
          <w:color w:val="000000" w:themeColor="text1"/>
          <w:sz w:val="24"/>
          <w:szCs w:val="24"/>
        </w:rPr>
        <w:t xml:space="preserve"> </w:t>
      </w:r>
      <w:r w:rsidR="0048009C" w:rsidRPr="00041E40">
        <w:rPr>
          <w:rFonts w:ascii="Times New Roman" w:hAnsi="Times New Roman" w:cs="Times New Roman"/>
          <w:color w:val="000000" w:themeColor="text1"/>
          <w:sz w:val="24"/>
          <w:szCs w:val="24"/>
        </w:rPr>
        <w:t>at a rate of 35 frames s</w:t>
      </w:r>
      <w:r w:rsidR="0048009C" w:rsidRPr="00041E40">
        <w:rPr>
          <w:rFonts w:ascii="Times New Roman" w:hAnsi="Times New Roman" w:cs="Times New Roman"/>
          <w:color w:val="000000" w:themeColor="text1"/>
          <w:sz w:val="24"/>
          <w:szCs w:val="24"/>
          <w:vertAlign w:val="superscript"/>
        </w:rPr>
        <w:t xml:space="preserve">-1 </w:t>
      </w:r>
      <w:r w:rsidR="00462964" w:rsidRPr="00041E40">
        <w:rPr>
          <w:rFonts w:ascii="Times New Roman" w:hAnsi="Times New Roman" w:cs="Times New Roman"/>
          <w:color w:val="000000" w:themeColor="text1"/>
          <w:sz w:val="24"/>
          <w:szCs w:val="24"/>
        </w:rPr>
        <w:t>with a</w:t>
      </w:r>
      <w:r w:rsidR="00CD77CB" w:rsidRPr="00041E40">
        <w:rPr>
          <w:rFonts w:ascii="Times New Roman" w:hAnsi="Times New Roman" w:cs="Times New Roman"/>
          <w:color w:val="000000" w:themeColor="text1"/>
          <w:sz w:val="24"/>
          <w:szCs w:val="24"/>
        </w:rPr>
        <w:t xml:space="preserve"> </w:t>
      </w:r>
      <w:r w:rsidR="005C411D" w:rsidRPr="00041E40">
        <w:rPr>
          <w:rFonts w:ascii="Times New Roman" w:hAnsi="Times New Roman" w:cs="Times New Roman"/>
          <w:color w:val="000000" w:themeColor="text1"/>
          <w:sz w:val="24"/>
          <w:szCs w:val="24"/>
        </w:rPr>
        <w:t>c</w:t>
      </w:r>
      <w:r w:rsidR="00CD77CB" w:rsidRPr="00041E40">
        <w:rPr>
          <w:rFonts w:ascii="Times New Roman" w:hAnsi="Times New Roman" w:cs="Times New Roman"/>
          <w:color w:val="000000" w:themeColor="text1"/>
          <w:sz w:val="24"/>
          <w:szCs w:val="24"/>
        </w:rPr>
        <w:t>amera</w:t>
      </w:r>
      <w:r w:rsidR="005C411D" w:rsidRPr="00041E40">
        <w:rPr>
          <w:rFonts w:ascii="Times New Roman" w:hAnsi="Times New Roman" w:cs="Times New Roman"/>
          <w:color w:val="000000" w:themeColor="text1"/>
          <w:sz w:val="24"/>
          <w:szCs w:val="24"/>
        </w:rPr>
        <w:t xml:space="preserve"> mounted 3m above the </w:t>
      </w:r>
      <w:del w:id="992" w:author="Kris.Wild [2]" w:date="2023-12-17T11:31:00Z">
        <w:r w:rsidR="008257E5" w:rsidRPr="00041E40" w:rsidDel="00E90BCF">
          <w:rPr>
            <w:rFonts w:ascii="Times New Roman" w:hAnsi="Times New Roman" w:cs="Times New Roman"/>
            <w:color w:val="000000" w:themeColor="text1"/>
            <w:sz w:val="24"/>
            <w:szCs w:val="24"/>
          </w:rPr>
          <w:delText>centre</w:delText>
        </w:r>
      </w:del>
      <w:ins w:id="993" w:author="Kris.Wild [2]" w:date="2023-12-17T11:31:00Z">
        <w:r w:rsidR="00E90BCF" w:rsidRPr="00041E40">
          <w:rPr>
            <w:rFonts w:ascii="Times New Roman" w:hAnsi="Times New Roman" w:cs="Times New Roman"/>
            <w:color w:val="000000" w:themeColor="text1"/>
            <w:sz w:val="24"/>
            <w:szCs w:val="24"/>
          </w:rPr>
          <w:t>center</w:t>
        </w:r>
      </w:ins>
      <w:r w:rsidR="005C411D" w:rsidRPr="00041E40">
        <w:rPr>
          <w:rFonts w:ascii="Times New Roman" w:hAnsi="Times New Roman" w:cs="Times New Roman"/>
          <w:color w:val="000000" w:themeColor="text1"/>
          <w:sz w:val="24"/>
          <w:szCs w:val="24"/>
        </w:rPr>
        <w:t xml:space="preserve"> of the </w:t>
      </w:r>
      <w:proofErr w:type="gramStart"/>
      <w:r w:rsidR="005C411D" w:rsidRPr="00041E40">
        <w:rPr>
          <w:rFonts w:ascii="Times New Roman" w:hAnsi="Times New Roman" w:cs="Times New Roman"/>
          <w:color w:val="000000" w:themeColor="text1"/>
          <w:sz w:val="24"/>
          <w:szCs w:val="24"/>
        </w:rPr>
        <w:t>race</w:t>
      </w:r>
      <w:r w:rsidR="00462964" w:rsidRPr="00041E40">
        <w:rPr>
          <w:rFonts w:ascii="Times New Roman" w:hAnsi="Times New Roman" w:cs="Times New Roman"/>
          <w:color w:val="000000" w:themeColor="text1"/>
          <w:sz w:val="24"/>
          <w:szCs w:val="24"/>
        </w:rPr>
        <w:t xml:space="preserve"> </w:t>
      </w:r>
      <w:r w:rsidR="005C411D" w:rsidRPr="00041E40">
        <w:rPr>
          <w:rFonts w:ascii="Times New Roman" w:hAnsi="Times New Roman" w:cs="Times New Roman"/>
          <w:color w:val="000000" w:themeColor="text1"/>
          <w:sz w:val="24"/>
          <w:szCs w:val="24"/>
        </w:rPr>
        <w:t>track</w:t>
      </w:r>
      <w:proofErr w:type="gramEnd"/>
      <w:r w:rsidR="00214538" w:rsidRPr="00041E40">
        <w:rPr>
          <w:rFonts w:ascii="Times New Roman" w:hAnsi="Times New Roman" w:cs="Times New Roman"/>
          <w:color w:val="000000" w:themeColor="text1"/>
          <w:sz w:val="24"/>
          <w:szCs w:val="24"/>
        </w:rPr>
        <w:t xml:space="preserve">. </w:t>
      </w:r>
      <w:r w:rsidR="00462964" w:rsidRPr="00041E40">
        <w:rPr>
          <w:rFonts w:ascii="Times New Roman" w:hAnsi="Times New Roman" w:cs="Times New Roman"/>
          <w:color w:val="000000" w:themeColor="text1"/>
          <w:sz w:val="24"/>
          <w:szCs w:val="24"/>
        </w:rPr>
        <w:t xml:space="preserve">Lizards were </w:t>
      </w:r>
      <w:r w:rsidR="00CD77CB" w:rsidRPr="00041E40">
        <w:rPr>
          <w:rFonts w:ascii="Times New Roman" w:hAnsi="Times New Roman" w:cs="Times New Roman"/>
          <w:color w:val="000000" w:themeColor="text1"/>
          <w:sz w:val="24"/>
          <w:szCs w:val="24"/>
        </w:rPr>
        <w:t>raced three times</w:t>
      </w:r>
      <w:r w:rsidR="00541BB2" w:rsidRPr="00041E40">
        <w:rPr>
          <w:rFonts w:ascii="Times New Roman" w:hAnsi="Times New Roman" w:cs="Times New Roman"/>
          <w:color w:val="000000" w:themeColor="text1"/>
          <w:sz w:val="24"/>
          <w:szCs w:val="24"/>
        </w:rPr>
        <w:t>,</w:t>
      </w:r>
      <w:r w:rsidR="00CD77CB" w:rsidRPr="00041E40">
        <w:rPr>
          <w:rFonts w:ascii="Times New Roman" w:hAnsi="Times New Roman" w:cs="Times New Roman"/>
          <w:color w:val="000000" w:themeColor="text1"/>
          <w:sz w:val="24"/>
          <w:szCs w:val="24"/>
        </w:rPr>
        <w:t xml:space="preserve"> with trials separated by at least 30</w:t>
      </w:r>
      <w:r w:rsidR="005C411D" w:rsidRPr="00041E40">
        <w:rPr>
          <w:rFonts w:ascii="Times New Roman" w:hAnsi="Times New Roman" w:cs="Times New Roman"/>
          <w:color w:val="000000" w:themeColor="text1"/>
          <w:sz w:val="24"/>
          <w:szCs w:val="24"/>
        </w:rPr>
        <w:t xml:space="preserve">min </w:t>
      </w:r>
      <w:r w:rsidR="00CD77CB" w:rsidRPr="00041E40">
        <w:rPr>
          <w:rFonts w:ascii="Times New Roman" w:hAnsi="Times New Roman" w:cs="Times New Roman"/>
          <w:color w:val="000000" w:themeColor="text1"/>
          <w:sz w:val="24"/>
          <w:szCs w:val="24"/>
        </w:rPr>
        <w:t>for recovery. The quality of each sprinting trial was classified</w:t>
      </w:r>
      <w:r w:rsidR="00214538" w:rsidRPr="00041E40">
        <w:rPr>
          <w:rFonts w:ascii="Times New Roman" w:hAnsi="Times New Roman" w:cs="Times New Roman"/>
          <w:color w:val="000000" w:themeColor="text1"/>
          <w:sz w:val="24"/>
          <w:szCs w:val="24"/>
        </w:rPr>
        <w:t xml:space="preserve"> as “poor” or “good”</w:t>
      </w:r>
      <w:ins w:id="994" w:author="Kris.Wild [2]" w:date="2023-12-15T11:21:00Z">
        <w:r w:rsidR="00D32274" w:rsidRPr="00041E40">
          <w:rPr>
            <w:rFonts w:ascii="Times New Roman" w:hAnsi="Times New Roman" w:cs="Times New Roman"/>
            <w:color w:val="000000" w:themeColor="text1"/>
            <w:sz w:val="24"/>
            <w:szCs w:val="24"/>
          </w:rPr>
          <w:t xml:space="preserve"> </w:t>
        </w:r>
      </w:ins>
      <w:sdt>
        <w:sdtPr>
          <w:rPr>
            <w:rFonts w:ascii="Times New Roman" w:hAnsi="Times New Roman" w:cs="Times New Roman"/>
            <w:color w:val="000000" w:themeColor="text1"/>
            <w:sz w:val="24"/>
            <w:szCs w:val="24"/>
            <w:vertAlign w:val="superscript"/>
            <w:rPrChange w:id="995" w:author="Kris.Wild [2]" w:date="2023-12-21T11:55:00Z">
              <w:rPr>
                <w:rFonts w:ascii="Times New Roman" w:hAnsi="Times New Roman" w:cs="Times New Roman"/>
                <w:color w:val="000000"/>
                <w:sz w:val="24"/>
                <w:szCs w:val="24"/>
                <w:vertAlign w:val="superscript"/>
              </w:rPr>
            </w:rPrChange>
          </w:rPr>
          <w:tag w:val="MENDELEY_CITATION_v3_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"/>
          <w:id w:val="1503243169"/>
          <w:placeholder>
            <w:docPart w:val="DefaultPlaceholder_-1854013440"/>
          </w:placeholder>
        </w:sdtPr>
        <w:sdtContent>
          <w:ins w:id="996" w:author="Kris.Wild" w:date="2023-12-21T11:29:00Z">
            <w:r w:rsidR="00190E48" w:rsidRPr="00041E40">
              <w:rPr>
                <w:rFonts w:ascii="Times New Roman" w:eastAsia="Times New Roman" w:hAnsi="Times New Roman" w:cs="Times New Roman"/>
                <w:color w:val="000000" w:themeColor="text1"/>
                <w:sz w:val="24"/>
                <w:szCs w:val="24"/>
                <w:rPrChange w:id="997" w:author="Kris.Wild [2]" w:date="2023-12-21T11:55:00Z">
                  <w:rPr>
                    <w:rFonts w:eastAsia="Times New Roman"/>
                  </w:rPr>
                </w:rPrChange>
              </w:rPr>
              <w:t xml:space="preserve">(Van </w:t>
            </w:r>
            <w:proofErr w:type="spellStart"/>
            <w:r w:rsidR="00190E48" w:rsidRPr="00041E40">
              <w:rPr>
                <w:rFonts w:ascii="Times New Roman" w:eastAsia="Times New Roman" w:hAnsi="Times New Roman" w:cs="Times New Roman"/>
                <w:color w:val="000000" w:themeColor="text1"/>
                <w:sz w:val="24"/>
                <w:szCs w:val="24"/>
                <w:rPrChange w:id="998" w:author="Kris.Wild [2]" w:date="2023-12-21T11:55:00Z">
                  <w:rPr>
                    <w:rFonts w:eastAsia="Times New Roman"/>
                  </w:rPr>
                </w:rPrChange>
              </w:rPr>
              <w:t>Berkum</w:t>
            </w:r>
            <w:proofErr w:type="spellEnd"/>
            <w:r w:rsidR="00190E48" w:rsidRPr="00041E40">
              <w:rPr>
                <w:rFonts w:ascii="Times New Roman" w:eastAsia="Times New Roman" w:hAnsi="Times New Roman" w:cs="Times New Roman"/>
                <w:color w:val="000000" w:themeColor="text1"/>
                <w:sz w:val="24"/>
                <w:szCs w:val="24"/>
                <w:rPrChange w:id="999" w:author="Kris.Wild [2]" w:date="2023-12-21T11:55:00Z">
                  <w:rPr>
                    <w:rFonts w:eastAsia="Times New Roman"/>
                  </w:rPr>
                </w:rPrChange>
              </w:rPr>
              <w:t xml:space="preserve"> </w:t>
            </w:r>
            <w:r w:rsidR="00190E48" w:rsidRPr="00041E40">
              <w:rPr>
                <w:rFonts w:ascii="Times New Roman" w:eastAsia="Times New Roman" w:hAnsi="Times New Roman" w:cs="Times New Roman"/>
                <w:i/>
                <w:iCs/>
                <w:color w:val="000000" w:themeColor="text1"/>
                <w:sz w:val="24"/>
                <w:szCs w:val="24"/>
                <w:rPrChange w:id="1000" w:author="Kris.Wild [2]" w:date="2023-12-21T11:55:00Z">
                  <w:rPr>
                    <w:rFonts w:eastAsia="Times New Roman"/>
                    <w:i/>
                    <w:iCs/>
                  </w:rPr>
                </w:rPrChange>
              </w:rPr>
              <w:t>et al.</w:t>
            </w:r>
            <w:r w:rsidR="00190E48" w:rsidRPr="00041E40">
              <w:rPr>
                <w:rFonts w:ascii="Times New Roman" w:eastAsia="Times New Roman" w:hAnsi="Times New Roman" w:cs="Times New Roman"/>
                <w:color w:val="000000" w:themeColor="text1"/>
                <w:sz w:val="24"/>
                <w:szCs w:val="24"/>
                <w:rPrChange w:id="1001" w:author="Kris.Wild [2]" w:date="2023-12-21T11:55:00Z">
                  <w:rPr>
                    <w:rFonts w:eastAsia="Times New Roman"/>
                  </w:rPr>
                </w:rPrChange>
              </w:rPr>
              <w:t>, 1989)</w:t>
            </w:r>
          </w:ins>
          <w:ins w:id="1002" w:author="Kris.Wild [2]" w:date="2023-12-17T11:45:00Z">
            <w:del w:id="1003" w:author="Kris.Wild" w:date="2023-12-21T11:04:00Z">
              <w:r w:rsidR="00605ABD" w:rsidRPr="00041E40" w:rsidDel="00C578AE">
                <w:rPr>
                  <w:rFonts w:ascii="Times New Roman" w:eastAsia="Times New Roman" w:hAnsi="Times New Roman" w:cs="Times New Roman"/>
                  <w:color w:val="000000" w:themeColor="text1"/>
                  <w:sz w:val="24"/>
                  <w:szCs w:val="24"/>
                  <w:rPrChange w:id="1004" w:author="Kris.Wild [2]" w:date="2023-12-21T11:55:00Z">
                    <w:rPr>
                      <w:rFonts w:eastAsia="Times New Roman"/>
                    </w:rPr>
                  </w:rPrChange>
                </w:rPr>
                <w:delText xml:space="preserve">(Van Berkum </w:delText>
              </w:r>
              <w:r w:rsidR="00605ABD" w:rsidRPr="00041E40" w:rsidDel="00C578AE">
                <w:rPr>
                  <w:rFonts w:ascii="Times New Roman" w:eastAsia="Times New Roman" w:hAnsi="Times New Roman" w:cs="Times New Roman"/>
                  <w:i/>
                  <w:iCs/>
                  <w:color w:val="000000" w:themeColor="text1"/>
                  <w:sz w:val="24"/>
                  <w:szCs w:val="24"/>
                  <w:rPrChange w:id="1005" w:author="Kris.Wild [2]" w:date="2023-12-21T11:55:00Z">
                    <w:rPr>
                      <w:rFonts w:eastAsia="Times New Roman"/>
                      <w:i/>
                      <w:iCs/>
                    </w:rPr>
                  </w:rPrChange>
                </w:rPr>
                <w:delText>et al.</w:delText>
              </w:r>
              <w:r w:rsidR="00605ABD" w:rsidRPr="00041E40" w:rsidDel="00C578AE">
                <w:rPr>
                  <w:rFonts w:ascii="Times New Roman" w:eastAsia="Times New Roman" w:hAnsi="Times New Roman" w:cs="Times New Roman"/>
                  <w:color w:val="000000" w:themeColor="text1"/>
                  <w:sz w:val="24"/>
                  <w:szCs w:val="24"/>
                  <w:rPrChange w:id="1006" w:author="Kris.Wild [2]" w:date="2023-12-21T11:55:00Z">
                    <w:rPr>
                      <w:rFonts w:eastAsia="Times New Roman"/>
                    </w:rPr>
                  </w:rPrChange>
                </w:rPr>
                <w:delText>, 1989)</w:delText>
              </w:r>
            </w:del>
          </w:ins>
          <w:del w:id="1007" w:author="Kris.Wild" w:date="2023-12-21T11:04:00Z">
            <w:r w:rsidR="00817A4C" w:rsidRPr="00041E40" w:rsidDel="00C578AE">
              <w:rPr>
                <w:rFonts w:ascii="Times New Roman" w:eastAsia="Times New Roman" w:hAnsi="Times New Roman" w:cs="Times New Roman"/>
                <w:color w:val="000000" w:themeColor="text1"/>
                <w:sz w:val="24"/>
                <w:szCs w:val="24"/>
                <w:rPrChange w:id="1008" w:author="Kris.Wild [2]" w:date="2023-12-21T11:55:00Z">
                  <w:rPr>
                    <w:rFonts w:ascii="Times New Roman" w:eastAsia="Times New Roman" w:hAnsi="Times New Roman" w:cs="Times New Roman"/>
                    <w:sz w:val="24"/>
                    <w:szCs w:val="24"/>
                  </w:rPr>
                </w:rPrChange>
              </w:rPr>
              <w:delText xml:space="preserve">(Van Berkum </w:delText>
            </w:r>
            <w:r w:rsidR="00817A4C" w:rsidRPr="00041E40" w:rsidDel="00C578AE">
              <w:rPr>
                <w:rFonts w:ascii="Times New Roman" w:eastAsia="Times New Roman" w:hAnsi="Times New Roman" w:cs="Times New Roman"/>
                <w:i/>
                <w:iCs/>
                <w:color w:val="000000" w:themeColor="text1"/>
                <w:sz w:val="24"/>
                <w:szCs w:val="24"/>
                <w:rPrChange w:id="1009" w:author="Kris.Wild [2]" w:date="2023-12-21T11:55:00Z">
                  <w:rPr>
                    <w:rFonts w:ascii="Times New Roman" w:eastAsia="Times New Roman" w:hAnsi="Times New Roman" w:cs="Times New Roman"/>
                    <w:i/>
                    <w:iCs/>
                    <w:sz w:val="24"/>
                    <w:szCs w:val="24"/>
                  </w:rPr>
                </w:rPrChange>
              </w:rPr>
              <w:delText>et al.</w:delText>
            </w:r>
            <w:r w:rsidR="00817A4C" w:rsidRPr="00041E40" w:rsidDel="00C578AE">
              <w:rPr>
                <w:rFonts w:ascii="Times New Roman" w:eastAsia="Times New Roman" w:hAnsi="Times New Roman" w:cs="Times New Roman"/>
                <w:color w:val="000000" w:themeColor="text1"/>
                <w:sz w:val="24"/>
                <w:szCs w:val="24"/>
                <w:rPrChange w:id="1010" w:author="Kris.Wild [2]" w:date="2023-12-21T11:55:00Z">
                  <w:rPr>
                    <w:rFonts w:ascii="Times New Roman" w:eastAsia="Times New Roman" w:hAnsi="Times New Roman" w:cs="Times New Roman"/>
                    <w:sz w:val="24"/>
                    <w:szCs w:val="24"/>
                  </w:rPr>
                </w:rPrChange>
              </w:rPr>
              <w:delText>, 1989)</w:delText>
            </w:r>
          </w:del>
        </w:sdtContent>
      </w:sdt>
      <w:r w:rsidR="004B0064" w:rsidRPr="00041E40">
        <w:rPr>
          <w:rFonts w:ascii="Times New Roman" w:hAnsi="Times New Roman" w:cs="Times New Roman"/>
          <w:color w:val="000000" w:themeColor="text1"/>
          <w:sz w:val="24"/>
          <w:szCs w:val="24"/>
        </w:rPr>
        <w:t>.</w:t>
      </w:r>
      <w:r w:rsidR="00214538" w:rsidRPr="00041E40">
        <w:rPr>
          <w:rFonts w:ascii="Times New Roman" w:hAnsi="Times New Roman" w:cs="Times New Roman"/>
          <w:color w:val="000000" w:themeColor="text1"/>
          <w:sz w:val="24"/>
          <w:szCs w:val="24"/>
        </w:rPr>
        <w:t xml:space="preserve"> </w:t>
      </w:r>
      <w:r w:rsidR="008257E5" w:rsidRPr="00041E40">
        <w:rPr>
          <w:rFonts w:ascii="Times New Roman" w:hAnsi="Times New Roman" w:cs="Times New Roman"/>
          <w:color w:val="000000" w:themeColor="text1"/>
          <w:sz w:val="24"/>
          <w:szCs w:val="24"/>
        </w:rPr>
        <w:t>A</w:t>
      </w:r>
      <w:r w:rsidR="00462964" w:rsidRPr="00041E40">
        <w:rPr>
          <w:rFonts w:ascii="Times New Roman" w:hAnsi="Times New Roman" w:cs="Times New Roman"/>
          <w:color w:val="000000" w:themeColor="text1"/>
          <w:sz w:val="24"/>
          <w:szCs w:val="24"/>
        </w:rPr>
        <w:t xml:space="preserve"> </w:t>
      </w:r>
      <w:r w:rsidR="00214538" w:rsidRPr="00041E40">
        <w:rPr>
          <w:rFonts w:ascii="Times New Roman" w:hAnsi="Times New Roman" w:cs="Times New Roman"/>
          <w:color w:val="000000" w:themeColor="text1"/>
          <w:sz w:val="24"/>
          <w:szCs w:val="24"/>
        </w:rPr>
        <w:t xml:space="preserve">poor </w:t>
      </w:r>
      <w:r w:rsidR="00462964" w:rsidRPr="00041E40">
        <w:rPr>
          <w:rFonts w:ascii="Times New Roman" w:hAnsi="Times New Roman" w:cs="Times New Roman"/>
          <w:color w:val="000000" w:themeColor="text1"/>
          <w:sz w:val="24"/>
          <w:szCs w:val="24"/>
        </w:rPr>
        <w:t xml:space="preserve">trial </w:t>
      </w:r>
      <w:r w:rsidR="00214538" w:rsidRPr="00041E40">
        <w:rPr>
          <w:rFonts w:ascii="Times New Roman" w:hAnsi="Times New Roman" w:cs="Times New Roman"/>
          <w:color w:val="000000" w:themeColor="text1"/>
          <w:sz w:val="24"/>
          <w:szCs w:val="24"/>
        </w:rPr>
        <w:t xml:space="preserve">was defined as a pause or reversal run by a lizard, and </w:t>
      </w:r>
      <w:r w:rsidR="00462964" w:rsidRPr="00041E40">
        <w:rPr>
          <w:rFonts w:ascii="Times New Roman" w:hAnsi="Times New Roman" w:cs="Times New Roman"/>
          <w:color w:val="000000" w:themeColor="text1"/>
          <w:sz w:val="24"/>
          <w:szCs w:val="24"/>
        </w:rPr>
        <w:t xml:space="preserve">a </w:t>
      </w:r>
      <w:r w:rsidR="00214538" w:rsidRPr="00041E40">
        <w:rPr>
          <w:rFonts w:ascii="Times New Roman" w:hAnsi="Times New Roman" w:cs="Times New Roman"/>
          <w:color w:val="000000" w:themeColor="text1"/>
          <w:sz w:val="24"/>
          <w:szCs w:val="24"/>
        </w:rPr>
        <w:t xml:space="preserve">good </w:t>
      </w:r>
      <w:r w:rsidR="00462964" w:rsidRPr="00041E40">
        <w:rPr>
          <w:rFonts w:ascii="Times New Roman" w:hAnsi="Times New Roman" w:cs="Times New Roman"/>
          <w:color w:val="000000" w:themeColor="text1"/>
          <w:sz w:val="24"/>
          <w:szCs w:val="24"/>
        </w:rPr>
        <w:t xml:space="preserve">trial </w:t>
      </w:r>
      <w:r w:rsidR="00214538" w:rsidRPr="00041E40">
        <w:rPr>
          <w:rFonts w:ascii="Times New Roman" w:hAnsi="Times New Roman" w:cs="Times New Roman"/>
          <w:color w:val="000000" w:themeColor="text1"/>
          <w:sz w:val="24"/>
          <w:szCs w:val="24"/>
        </w:rPr>
        <w:t>was defined as a continuous run</w:t>
      </w:r>
      <w:r w:rsidR="00462964" w:rsidRPr="00041E40">
        <w:rPr>
          <w:rFonts w:ascii="Times New Roman" w:hAnsi="Times New Roman" w:cs="Times New Roman"/>
          <w:color w:val="000000" w:themeColor="text1"/>
          <w:sz w:val="24"/>
          <w:szCs w:val="24"/>
        </w:rPr>
        <w:t xml:space="preserve"> by the lizard</w:t>
      </w:r>
      <w:r w:rsidR="00CD77CB" w:rsidRPr="00041E40">
        <w:rPr>
          <w:rFonts w:ascii="Times New Roman" w:hAnsi="Times New Roman" w:cs="Times New Roman"/>
          <w:color w:val="000000" w:themeColor="text1"/>
          <w:sz w:val="24"/>
          <w:szCs w:val="24"/>
        </w:rPr>
        <w:t xml:space="preserve">. A minimum of two </w:t>
      </w:r>
      <w:r w:rsidR="005C411D" w:rsidRPr="00041E40">
        <w:rPr>
          <w:rFonts w:ascii="Times New Roman" w:hAnsi="Times New Roman" w:cs="Times New Roman"/>
          <w:color w:val="000000" w:themeColor="text1"/>
          <w:sz w:val="24"/>
          <w:szCs w:val="24"/>
        </w:rPr>
        <w:t>good</w:t>
      </w:r>
      <w:r w:rsidR="00CD77CB" w:rsidRPr="00041E40">
        <w:rPr>
          <w:rFonts w:ascii="Times New Roman" w:hAnsi="Times New Roman" w:cs="Times New Roman"/>
          <w:color w:val="000000" w:themeColor="text1"/>
          <w:sz w:val="24"/>
          <w:szCs w:val="24"/>
        </w:rPr>
        <w:t xml:space="preserve"> trials were </w:t>
      </w:r>
      <w:r w:rsidR="00561409" w:rsidRPr="00041E40">
        <w:rPr>
          <w:rFonts w:ascii="Times New Roman" w:hAnsi="Times New Roman" w:cs="Times New Roman"/>
          <w:color w:val="000000" w:themeColor="text1"/>
          <w:sz w:val="24"/>
          <w:szCs w:val="24"/>
        </w:rPr>
        <w:t xml:space="preserve">required </w:t>
      </w:r>
      <w:r w:rsidR="00CD77CB" w:rsidRPr="00041E40">
        <w:rPr>
          <w:rFonts w:ascii="Times New Roman" w:hAnsi="Times New Roman" w:cs="Times New Roman"/>
          <w:color w:val="000000" w:themeColor="text1"/>
          <w:sz w:val="24"/>
          <w:szCs w:val="24"/>
        </w:rPr>
        <w:t xml:space="preserve">for an individual to be included in </w:t>
      </w:r>
      <w:r w:rsidR="008257E5" w:rsidRPr="00041E40">
        <w:rPr>
          <w:rFonts w:ascii="Times New Roman" w:hAnsi="Times New Roman" w:cs="Times New Roman"/>
          <w:color w:val="000000" w:themeColor="text1"/>
          <w:sz w:val="24"/>
          <w:szCs w:val="24"/>
        </w:rPr>
        <w:t xml:space="preserve">the </w:t>
      </w:r>
      <w:r w:rsidR="00CD77CB" w:rsidRPr="00041E40">
        <w:rPr>
          <w:rFonts w:ascii="Times New Roman" w:hAnsi="Times New Roman" w:cs="Times New Roman"/>
          <w:color w:val="000000" w:themeColor="text1"/>
          <w:sz w:val="24"/>
          <w:szCs w:val="24"/>
        </w:rPr>
        <w:t>analyses</w:t>
      </w:r>
      <w:ins w:id="1011" w:author="Kris.Wild [2]" w:date="2023-12-21T12:32:00Z">
        <w:r w:rsidR="00B23E30">
          <w:rPr>
            <w:rFonts w:ascii="Times New Roman" w:hAnsi="Times New Roman" w:cs="Times New Roman"/>
            <w:color w:val="000000" w:themeColor="text1"/>
            <w:sz w:val="24"/>
            <w:szCs w:val="24"/>
          </w:rPr>
          <w:t xml:space="preserve"> (</w:t>
        </w:r>
        <w:r w:rsidR="00B23E30" w:rsidRPr="00FC1617">
          <w:rPr>
            <w:rFonts w:ascii="Times New Roman" w:eastAsia="Times New Roman" w:hAnsi="Times New Roman" w:cs="Times New Roman"/>
            <w:color w:val="000000" w:themeColor="text1"/>
            <w:sz w:val="24"/>
            <w:szCs w:val="24"/>
          </w:rPr>
          <w:t xml:space="preserve">Van </w:t>
        </w:r>
        <w:proofErr w:type="spellStart"/>
        <w:r w:rsidR="00B23E30" w:rsidRPr="00FC1617">
          <w:rPr>
            <w:rFonts w:ascii="Times New Roman" w:eastAsia="Times New Roman" w:hAnsi="Times New Roman" w:cs="Times New Roman"/>
            <w:color w:val="000000" w:themeColor="text1"/>
            <w:sz w:val="24"/>
            <w:szCs w:val="24"/>
          </w:rPr>
          <w:t>Berkum</w:t>
        </w:r>
        <w:proofErr w:type="spellEnd"/>
        <w:r w:rsidR="00B23E30" w:rsidRPr="00FC1617">
          <w:rPr>
            <w:rFonts w:ascii="Times New Roman" w:eastAsia="Times New Roman" w:hAnsi="Times New Roman" w:cs="Times New Roman"/>
            <w:color w:val="000000" w:themeColor="text1"/>
            <w:sz w:val="24"/>
            <w:szCs w:val="24"/>
          </w:rPr>
          <w:t xml:space="preserve"> </w:t>
        </w:r>
        <w:r w:rsidR="00B23E30" w:rsidRPr="00FC1617">
          <w:rPr>
            <w:rFonts w:ascii="Times New Roman" w:eastAsia="Times New Roman" w:hAnsi="Times New Roman" w:cs="Times New Roman"/>
            <w:i/>
            <w:iCs/>
            <w:color w:val="000000" w:themeColor="text1"/>
            <w:sz w:val="24"/>
            <w:szCs w:val="24"/>
          </w:rPr>
          <w:t>et al.</w:t>
        </w:r>
        <w:r w:rsidR="00B23E30" w:rsidRPr="00FC1617">
          <w:rPr>
            <w:rFonts w:ascii="Times New Roman" w:eastAsia="Times New Roman" w:hAnsi="Times New Roman" w:cs="Times New Roman"/>
            <w:color w:val="000000" w:themeColor="text1"/>
            <w:sz w:val="24"/>
            <w:szCs w:val="24"/>
          </w:rPr>
          <w:t>, 1989</w:t>
        </w:r>
        <w:r w:rsidR="00B23E30">
          <w:rPr>
            <w:rFonts w:ascii="Times New Roman" w:hAnsi="Times New Roman" w:cs="Times New Roman"/>
            <w:color w:val="000000" w:themeColor="text1"/>
            <w:sz w:val="24"/>
            <w:szCs w:val="24"/>
          </w:rPr>
          <w:t>)</w:t>
        </w:r>
      </w:ins>
      <w:r w:rsidR="00CD77CB" w:rsidRPr="00041E40">
        <w:rPr>
          <w:rFonts w:ascii="Times New Roman" w:hAnsi="Times New Roman" w:cs="Times New Roman"/>
          <w:color w:val="000000" w:themeColor="text1"/>
          <w:sz w:val="24"/>
          <w:szCs w:val="24"/>
        </w:rPr>
        <w:t xml:space="preserve">. Maximum sprint speed was defined as the single fastest 25cm interval of the </w:t>
      </w:r>
      <w:r w:rsidR="00541BB2" w:rsidRPr="00041E40">
        <w:rPr>
          <w:rFonts w:ascii="Times New Roman" w:hAnsi="Times New Roman" w:cs="Times New Roman"/>
          <w:color w:val="000000" w:themeColor="text1"/>
          <w:sz w:val="24"/>
          <w:szCs w:val="24"/>
        </w:rPr>
        <w:t xml:space="preserve">trials, and </w:t>
      </w:r>
      <w:r w:rsidR="00CD77CB" w:rsidRPr="00041E40">
        <w:rPr>
          <w:rFonts w:ascii="Times New Roman" w:hAnsi="Times New Roman" w:cs="Times New Roman"/>
          <w:color w:val="000000" w:themeColor="text1"/>
          <w:sz w:val="24"/>
          <w:szCs w:val="24"/>
        </w:rPr>
        <w:t xml:space="preserve">maximum 2-meter run speed was the single fastest </w:t>
      </w:r>
      <w:r w:rsidR="005C411D" w:rsidRPr="00041E40">
        <w:rPr>
          <w:rFonts w:ascii="Times New Roman" w:hAnsi="Times New Roman" w:cs="Times New Roman"/>
          <w:color w:val="000000" w:themeColor="text1"/>
          <w:sz w:val="24"/>
          <w:szCs w:val="24"/>
        </w:rPr>
        <w:t>continuous</w:t>
      </w:r>
      <w:r w:rsidR="00541BB2" w:rsidRPr="00041E40">
        <w:rPr>
          <w:rFonts w:ascii="Times New Roman" w:hAnsi="Times New Roman" w:cs="Times New Roman"/>
          <w:color w:val="000000" w:themeColor="text1"/>
          <w:sz w:val="24"/>
          <w:szCs w:val="24"/>
        </w:rPr>
        <w:t xml:space="preserve"> </w:t>
      </w:r>
      <w:r w:rsidR="00CD77CB" w:rsidRPr="00041E40">
        <w:rPr>
          <w:rFonts w:ascii="Times New Roman" w:hAnsi="Times New Roman" w:cs="Times New Roman"/>
          <w:color w:val="000000" w:themeColor="text1"/>
          <w:sz w:val="24"/>
          <w:szCs w:val="24"/>
        </w:rPr>
        <w:t>2</w:t>
      </w:r>
      <w:r w:rsidR="009F5521" w:rsidRPr="00041E40">
        <w:rPr>
          <w:rFonts w:ascii="Times New Roman" w:hAnsi="Times New Roman" w:cs="Times New Roman"/>
          <w:color w:val="000000" w:themeColor="text1"/>
          <w:sz w:val="24"/>
          <w:szCs w:val="24"/>
        </w:rPr>
        <w:t>-</w:t>
      </w:r>
      <w:r w:rsidR="00CD77CB" w:rsidRPr="00041E40">
        <w:rPr>
          <w:rFonts w:ascii="Times New Roman" w:hAnsi="Times New Roman" w:cs="Times New Roman"/>
          <w:color w:val="000000" w:themeColor="text1"/>
          <w:sz w:val="24"/>
          <w:szCs w:val="24"/>
        </w:rPr>
        <w:t>meter run of the trials.</w:t>
      </w:r>
      <w:r w:rsidR="00462964" w:rsidRPr="00041E40">
        <w:rPr>
          <w:rFonts w:ascii="Times New Roman" w:hAnsi="Times New Roman" w:cs="Times New Roman"/>
          <w:color w:val="000000" w:themeColor="text1"/>
          <w:sz w:val="24"/>
          <w:szCs w:val="24"/>
        </w:rPr>
        <w:t xml:space="preserve"> Videos were </w:t>
      </w:r>
      <w:del w:id="1012" w:author="Kris.Wild" w:date="2023-12-21T11:05:00Z">
        <w:r w:rsidR="00462964" w:rsidRPr="00041E40" w:rsidDel="00C578AE">
          <w:rPr>
            <w:rFonts w:ascii="Times New Roman" w:hAnsi="Times New Roman" w:cs="Times New Roman"/>
            <w:color w:val="000000" w:themeColor="text1"/>
            <w:sz w:val="24"/>
            <w:szCs w:val="24"/>
          </w:rPr>
          <w:delText>analysed</w:delText>
        </w:r>
      </w:del>
      <w:ins w:id="1013" w:author="Kris.Wild" w:date="2023-12-21T11:05:00Z">
        <w:r w:rsidR="00C578AE" w:rsidRPr="00041E40">
          <w:rPr>
            <w:rFonts w:ascii="Times New Roman" w:hAnsi="Times New Roman" w:cs="Times New Roman"/>
            <w:color w:val="000000" w:themeColor="text1"/>
            <w:sz w:val="24"/>
            <w:szCs w:val="24"/>
          </w:rPr>
          <w:t>analyzed</w:t>
        </w:r>
      </w:ins>
      <w:r w:rsidR="00462964" w:rsidRPr="00041E40">
        <w:rPr>
          <w:rFonts w:ascii="Times New Roman" w:hAnsi="Times New Roman" w:cs="Times New Roman"/>
          <w:color w:val="000000" w:themeColor="text1"/>
          <w:sz w:val="24"/>
          <w:szCs w:val="24"/>
        </w:rPr>
        <w:t xml:space="preserve"> using Tracker Video Software (version 4.85; </w:t>
      </w:r>
      <w:r w:rsidRPr="00041E40">
        <w:rPr>
          <w:rFonts w:ascii="Times New Roman" w:hAnsi="Times New Roman" w:cs="Times New Roman"/>
          <w:color w:val="000000" w:themeColor="text1"/>
          <w:sz w:val="24"/>
          <w:szCs w:val="24"/>
          <w:rPrChange w:id="1014" w:author="Kris.Wild [2]" w:date="2023-12-21T11:55:00Z">
            <w:rPr/>
          </w:rPrChange>
        </w:rPr>
        <w:fldChar w:fldCharType="begin"/>
      </w:r>
      <w:r w:rsidRPr="00041E40">
        <w:rPr>
          <w:rFonts w:ascii="Times New Roman" w:hAnsi="Times New Roman" w:cs="Times New Roman"/>
          <w:color w:val="000000" w:themeColor="text1"/>
          <w:sz w:val="24"/>
          <w:szCs w:val="24"/>
          <w:rPrChange w:id="1015" w:author="Kris.Wild [2]" w:date="2023-12-21T11:55:00Z">
            <w:rPr/>
          </w:rPrChange>
        </w:rPr>
        <w:instrText>HYPERLINK "https://physlets"</w:instrText>
      </w:r>
      <w:r w:rsidRPr="00041E40">
        <w:rPr>
          <w:rFonts w:ascii="Times New Roman" w:hAnsi="Times New Roman" w:cs="Times New Roman"/>
          <w:color w:val="000000" w:themeColor="text1"/>
          <w:sz w:val="24"/>
          <w:szCs w:val="24"/>
          <w:rPrChange w:id="1016" w:author="Kris.Wild [2]" w:date="2023-12-21T11:55:00Z">
            <w:rPr>
              <w:rFonts w:ascii="Times New Roman" w:hAnsi="Times New Roman" w:cs="Times New Roman"/>
              <w:sz w:val="24"/>
              <w:szCs w:val="24"/>
            </w:rPr>
          </w:rPrChange>
        </w:rPr>
      </w:r>
      <w:r w:rsidRPr="00041E40">
        <w:rPr>
          <w:rFonts w:ascii="Times New Roman" w:hAnsi="Times New Roman" w:cs="Times New Roman"/>
          <w:color w:val="000000" w:themeColor="text1"/>
          <w:sz w:val="24"/>
          <w:szCs w:val="24"/>
          <w:rPrChange w:id="1017" w:author="Kris.Wild [2]" w:date="2023-12-21T11:55:00Z">
            <w:rPr>
              <w:rStyle w:val="Hyperlink"/>
              <w:rFonts w:ascii="Times New Roman" w:hAnsi="Times New Roman" w:cs="Times New Roman"/>
              <w:sz w:val="24"/>
              <w:szCs w:val="24"/>
            </w:rPr>
          </w:rPrChange>
        </w:rPr>
        <w:fldChar w:fldCharType="separate"/>
      </w:r>
      <w:r w:rsidR="00203876" w:rsidRPr="00041E40">
        <w:rPr>
          <w:rStyle w:val="Hyperlink"/>
          <w:rFonts w:ascii="Times New Roman" w:hAnsi="Times New Roman" w:cs="Times New Roman"/>
          <w:color w:val="000000" w:themeColor="text1"/>
          <w:sz w:val="24"/>
          <w:szCs w:val="24"/>
          <w:rPrChange w:id="1018" w:author="Kris.Wild [2]" w:date="2023-12-21T11:55:00Z">
            <w:rPr>
              <w:rStyle w:val="Hyperlink"/>
              <w:rFonts w:ascii="Times New Roman" w:hAnsi="Times New Roman" w:cs="Times New Roman"/>
              <w:sz w:val="24"/>
              <w:szCs w:val="24"/>
            </w:rPr>
          </w:rPrChange>
        </w:rPr>
        <w:t>https://physlets</w:t>
      </w:r>
      <w:r w:rsidRPr="00041E40">
        <w:rPr>
          <w:rStyle w:val="Hyperlink"/>
          <w:rFonts w:ascii="Times New Roman" w:hAnsi="Times New Roman" w:cs="Times New Roman"/>
          <w:color w:val="000000" w:themeColor="text1"/>
          <w:sz w:val="24"/>
          <w:szCs w:val="24"/>
          <w:rPrChange w:id="1019" w:author="Kris.Wild [2]" w:date="2023-12-21T11:55:00Z">
            <w:rPr>
              <w:rStyle w:val="Hyperlink"/>
              <w:rFonts w:ascii="Times New Roman" w:hAnsi="Times New Roman" w:cs="Times New Roman"/>
              <w:sz w:val="24"/>
              <w:szCs w:val="24"/>
            </w:rPr>
          </w:rPrChange>
        </w:rPr>
        <w:fldChar w:fldCharType="end"/>
      </w:r>
      <w:r w:rsidR="00A53662" w:rsidRPr="00041E40">
        <w:rPr>
          <w:rFonts w:ascii="Times New Roman" w:hAnsi="Times New Roman" w:cs="Times New Roman"/>
          <w:color w:val="000000" w:themeColor="text1"/>
          <w:sz w:val="24"/>
          <w:szCs w:val="24"/>
        </w:rPr>
        <w:t>.org/tracker/</w:t>
      </w:r>
      <w:r w:rsidR="00462964" w:rsidRPr="00041E40">
        <w:rPr>
          <w:rFonts w:ascii="Times New Roman" w:hAnsi="Times New Roman" w:cs="Times New Roman"/>
          <w:color w:val="000000" w:themeColor="text1"/>
          <w:sz w:val="24"/>
          <w:szCs w:val="24"/>
        </w:rPr>
        <w:t xml:space="preserve">). Further details on video data collection can be found in </w:t>
      </w:r>
      <w:del w:id="1020" w:author="Kris.Wild" w:date="2023-12-21T11:04:00Z">
        <w:r w:rsidR="00462964" w:rsidRPr="00041E40" w:rsidDel="00C578AE">
          <w:rPr>
            <w:rFonts w:ascii="Times New Roman" w:hAnsi="Times New Roman" w:cs="Times New Roman"/>
            <w:color w:val="000000" w:themeColor="text1"/>
            <w:sz w:val="24"/>
            <w:szCs w:val="24"/>
          </w:rPr>
          <w:delText>Wild &amp; Gienger</w:delText>
        </w:r>
      </w:del>
      <w:ins w:id="1021" w:author="Kris.Wild [2]" w:date="2023-12-15T11:21:00Z">
        <w:del w:id="1022" w:author="Kris.Wild" w:date="2023-12-21T11:04:00Z">
          <w:r w:rsidR="00D32274" w:rsidRPr="00041E40" w:rsidDel="00C578AE">
            <w:rPr>
              <w:rFonts w:ascii="Times New Roman" w:hAnsi="Times New Roman" w:cs="Times New Roman"/>
              <w:color w:val="000000" w:themeColor="text1"/>
              <w:sz w:val="24"/>
              <w:szCs w:val="24"/>
            </w:rPr>
            <w:delText xml:space="preserve"> </w:delText>
          </w:r>
        </w:del>
      </w:ins>
      <w:customXmlDelRangeStart w:id="1023" w:author="Kris.Wild" w:date="2023-12-21T11:04:00Z"/>
      <w:sdt>
        <w:sdtPr>
          <w:rPr>
            <w:rFonts w:ascii="Times New Roman" w:hAnsi="Times New Roman" w:cs="Times New Roman"/>
            <w:color w:val="000000" w:themeColor="text1"/>
            <w:sz w:val="24"/>
            <w:szCs w:val="24"/>
            <w:rPrChange w:id="1024" w:author="Kris.Wild [2]" w:date="2023-12-21T11:55:00Z">
              <w:rPr>
                <w:rFonts w:ascii="Times New Roman" w:hAnsi="Times New Roman" w:cs="Times New Roman"/>
                <w:color w:val="000000"/>
                <w:sz w:val="24"/>
                <w:szCs w:val="24"/>
                <w:vertAlign w:val="superscript"/>
              </w:rPr>
            </w:rPrChange>
          </w:rPr>
          <w:tag w:val="MENDELEY_CITATION_v3_eyJjaXRhdGlvbklEIjoiTUVOREVMRVlfQ0lUQVRJT05fZDBkZjdjNWItNDBjYy00ZjYxLTkwMzQtYThlYTZlNDQyN2M0IiwicHJvcGVydGllcyI6eyJub3RlSW5kZXgiOjB9LCJpc0VkaXRlZCI6ZmFsc2UsIm1hbnVhbE92ZXJyaWRlIjp7ImlzTWFudWFsbHlPdmVycmlkZGVuIjp0cnVlLCJjaXRlcHJvY1RleHQiOiJbTk9fUFJJTlRFRF9GT1JNXSIsIm1hbnVhbE92ZXJyaWRlVGV4dCI6IiJ9LCJjaXRhdGlvbkl0ZW1zIjpbXX0="/>
          <w:id w:val="-1659309247"/>
          <w:placeholder>
            <w:docPart w:val="DefaultPlaceholder_-1854013440"/>
          </w:placeholder>
        </w:sdtPr>
        <w:sdtContent>
          <w:customXmlDelRangeEnd w:id="1023"/>
          <w:ins w:id="1025" w:author="Kris.Wild [2]" w:date="2023-12-17T11:45:00Z">
            <w:del w:id="1026" w:author="Kris.Wild" w:date="2023-12-21T11:04:00Z">
              <w:r w:rsidR="00605ABD" w:rsidRPr="00041E40" w:rsidDel="00C578AE">
                <w:rPr>
                  <w:rFonts w:ascii="Times New Roman" w:eastAsia="Times New Roman" w:hAnsi="Times New Roman" w:cs="Times New Roman"/>
                  <w:color w:val="000000" w:themeColor="text1"/>
                  <w:sz w:val="24"/>
                  <w:szCs w:val="24"/>
                  <w:rPrChange w:id="1027" w:author="Kris.Wild [2]" w:date="2023-12-21T11:55:00Z">
                    <w:rPr>
                      <w:rFonts w:eastAsia="Times New Roman"/>
                    </w:rPr>
                  </w:rPrChange>
                </w:rPr>
                <w:delText>(Wild &amp; Gienger, 2018)</w:delText>
              </w:r>
            </w:del>
          </w:ins>
          <w:del w:id="1028" w:author="Kris.Wild" w:date="2023-12-21T11:04:00Z">
            <w:r w:rsidR="00817A4C" w:rsidRPr="00041E40" w:rsidDel="00C578AE">
              <w:rPr>
                <w:rFonts w:ascii="Times New Roman" w:eastAsia="Times New Roman" w:hAnsi="Times New Roman" w:cs="Times New Roman"/>
                <w:color w:val="000000" w:themeColor="text1"/>
                <w:sz w:val="24"/>
                <w:szCs w:val="24"/>
                <w:rPrChange w:id="1029" w:author="Kris.Wild [2]" w:date="2023-12-21T11:55:00Z">
                  <w:rPr>
                    <w:rFonts w:ascii="Times New Roman" w:eastAsia="Times New Roman" w:hAnsi="Times New Roman" w:cs="Times New Roman"/>
                    <w:sz w:val="24"/>
                    <w:szCs w:val="24"/>
                  </w:rPr>
                </w:rPrChange>
              </w:rPr>
              <w:delText>(Wild &amp; Gienger, 2018)</w:delText>
            </w:r>
          </w:del>
          <w:customXmlDelRangeStart w:id="1030" w:author="Kris.Wild" w:date="2023-12-21T11:04:00Z"/>
        </w:sdtContent>
      </w:sdt>
      <w:customXmlDelRangeEnd w:id="1030"/>
      <w:del w:id="1031" w:author="Kris.Wild" w:date="2023-12-21T11:04:00Z">
        <w:r w:rsidR="00462964" w:rsidRPr="00041E40" w:rsidDel="00C578AE">
          <w:rPr>
            <w:rFonts w:ascii="Times New Roman" w:hAnsi="Times New Roman" w:cs="Times New Roman"/>
            <w:color w:val="000000" w:themeColor="text1"/>
            <w:sz w:val="24"/>
            <w:szCs w:val="24"/>
          </w:rPr>
          <w:delText>.</w:delText>
        </w:r>
      </w:del>
      <w:ins w:id="1032" w:author="Kris.Wild" w:date="2023-12-21T11:04:00Z">
        <w:r w:rsidR="00C578AE" w:rsidRPr="00041E40">
          <w:rPr>
            <w:rFonts w:ascii="Times New Roman" w:hAnsi="Times New Roman" w:cs="Times New Roman"/>
            <w:color w:val="000000" w:themeColor="text1"/>
            <w:sz w:val="24"/>
            <w:szCs w:val="24"/>
          </w:rPr>
          <w:t>Wi</w:t>
        </w:r>
      </w:ins>
      <w:ins w:id="1033" w:author="Kris.Wild" w:date="2023-12-21T11:05:00Z">
        <w:r w:rsidR="00C578AE" w:rsidRPr="00041E40">
          <w:rPr>
            <w:rFonts w:ascii="Times New Roman" w:hAnsi="Times New Roman" w:cs="Times New Roman"/>
            <w:color w:val="000000" w:themeColor="text1"/>
            <w:sz w:val="24"/>
            <w:szCs w:val="24"/>
          </w:rPr>
          <w:t xml:space="preserve">ld and Gienger (2018). </w:t>
        </w:r>
      </w:ins>
      <w:r w:rsidR="00462964" w:rsidRPr="00041E40">
        <w:rPr>
          <w:rFonts w:ascii="Times New Roman" w:hAnsi="Times New Roman" w:cs="Times New Roman"/>
          <w:color w:val="000000" w:themeColor="text1"/>
          <w:sz w:val="24"/>
          <w:szCs w:val="24"/>
        </w:rPr>
        <w:t xml:space="preserve"> L</w:t>
      </w:r>
      <w:r w:rsidR="00CD77CB" w:rsidRPr="00041E40">
        <w:rPr>
          <w:rFonts w:ascii="Times New Roman" w:hAnsi="Times New Roman" w:cs="Times New Roman"/>
          <w:color w:val="000000" w:themeColor="text1"/>
          <w:sz w:val="24"/>
          <w:szCs w:val="24"/>
        </w:rPr>
        <w:t>izard</w:t>
      </w:r>
      <w:r w:rsidR="00462964" w:rsidRPr="00041E40">
        <w:rPr>
          <w:rFonts w:ascii="Times New Roman" w:hAnsi="Times New Roman" w:cs="Times New Roman"/>
          <w:color w:val="000000" w:themeColor="text1"/>
          <w:sz w:val="24"/>
          <w:szCs w:val="24"/>
        </w:rPr>
        <w:t xml:space="preserve">s were then </w:t>
      </w:r>
      <w:r w:rsidR="00CD77CB" w:rsidRPr="00041E40">
        <w:rPr>
          <w:rFonts w:ascii="Times New Roman" w:hAnsi="Times New Roman" w:cs="Times New Roman"/>
          <w:color w:val="000000" w:themeColor="text1"/>
          <w:sz w:val="24"/>
          <w:szCs w:val="24"/>
        </w:rPr>
        <w:t xml:space="preserve">marked with a unique toe clip and released back at </w:t>
      </w:r>
      <w:r w:rsidR="00462964" w:rsidRPr="00041E40">
        <w:rPr>
          <w:rFonts w:ascii="Times New Roman" w:hAnsi="Times New Roman" w:cs="Times New Roman"/>
          <w:color w:val="000000" w:themeColor="text1"/>
          <w:sz w:val="24"/>
          <w:szCs w:val="24"/>
        </w:rPr>
        <w:t>their</w:t>
      </w:r>
      <w:r w:rsidR="00CD77CB" w:rsidRPr="00041E40">
        <w:rPr>
          <w:rFonts w:ascii="Times New Roman" w:hAnsi="Times New Roman" w:cs="Times New Roman"/>
          <w:color w:val="000000" w:themeColor="text1"/>
          <w:sz w:val="24"/>
          <w:szCs w:val="24"/>
        </w:rPr>
        <w:t xml:space="preserve"> location of capture</w:t>
      </w:r>
      <w:r w:rsidR="00541BB2" w:rsidRPr="00041E40">
        <w:rPr>
          <w:rFonts w:ascii="Times New Roman" w:hAnsi="Times New Roman" w:cs="Times New Roman"/>
          <w:color w:val="000000" w:themeColor="text1"/>
          <w:sz w:val="24"/>
          <w:szCs w:val="24"/>
        </w:rPr>
        <w:t xml:space="preserve"> within 24h of initial capture</w:t>
      </w:r>
      <w:r w:rsidR="00CD77CB" w:rsidRPr="00041E40">
        <w:rPr>
          <w:rFonts w:ascii="Times New Roman" w:hAnsi="Times New Roman" w:cs="Times New Roman"/>
          <w:color w:val="000000" w:themeColor="text1"/>
          <w:sz w:val="24"/>
          <w:szCs w:val="24"/>
        </w:rPr>
        <w:t>.</w:t>
      </w:r>
    </w:p>
    <w:p w14:paraId="154AB07B" w14:textId="121DC17F" w:rsidR="00CD77CB" w:rsidRPr="00041E40" w:rsidRDefault="00541BB2" w:rsidP="00007089">
      <w:pPr>
        <w:spacing w:line="240" w:lineRule="auto"/>
        <w:ind w:firstLine="720"/>
        <w:contextualSpacing/>
        <w:rPr>
          <w:rFonts w:ascii="Times New Roman" w:hAnsi="Times New Roman" w:cs="Times New Roman"/>
          <w:color w:val="000000" w:themeColor="text1"/>
          <w:sz w:val="24"/>
          <w:szCs w:val="24"/>
        </w:rPr>
      </w:pPr>
      <w:r w:rsidRPr="00041E40">
        <w:rPr>
          <w:rFonts w:ascii="Times New Roman" w:hAnsi="Times New Roman" w:cs="Times New Roman"/>
          <w:color w:val="000000" w:themeColor="text1"/>
          <w:sz w:val="24"/>
          <w:szCs w:val="24"/>
          <w:lang w:val="en-AU"/>
        </w:rPr>
        <w:t xml:space="preserve">All statistical </w:t>
      </w:r>
      <w:r w:rsidR="008257E5" w:rsidRPr="00041E40">
        <w:rPr>
          <w:rFonts w:ascii="Times New Roman" w:hAnsi="Times New Roman" w:cs="Times New Roman"/>
          <w:color w:val="000000" w:themeColor="text1"/>
          <w:sz w:val="24"/>
          <w:szCs w:val="24"/>
          <w:lang w:val="en-AU"/>
        </w:rPr>
        <w:t>analyses</w:t>
      </w:r>
      <w:r w:rsidRPr="00041E40">
        <w:rPr>
          <w:rFonts w:ascii="Times New Roman" w:hAnsi="Times New Roman" w:cs="Times New Roman"/>
          <w:color w:val="000000" w:themeColor="text1"/>
          <w:sz w:val="24"/>
          <w:szCs w:val="24"/>
          <w:lang w:val="en-AU"/>
        </w:rPr>
        <w:t xml:space="preserve"> were conducted using the R environment, ver. 4.</w:t>
      </w:r>
      <w:r w:rsidR="00DD1EF8" w:rsidRPr="00041E40">
        <w:rPr>
          <w:rFonts w:ascii="Times New Roman" w:hAnsi="Times New Roman" w:cs="Times New Roman"/>
          <w:color w:val="000000" w:themeColor="text1"/>
          <w:sz w:val="24"/>
          <w:szCs w:val="24"/>
          <w:lang w:val="en-AU"/>
        </w:rPr>
        <w:t>2</w:t>
      </w:r>
      <w:r w:rsidRPr="00041E40">
        <w:rPr>
          <w:rFonts w:ascii="Times New Roman" w:hAnsi="Times New Roman" w:cs="Times New Roman"/>
          <w:color w:val="000000" w:themeColor="text1"/>
          <w:sz w:val="24"/>
          <w:szCs w:val="24"/>
          <w:lang w:val="en-AU"/>
        </w:rPr>
        <w:t>.0 (</w:t>
      </w:r>
      <w:r w:rsidRPr="00041E40">
        <w:rPr>
          <w:rFonts w:ascii="Times New Roman" w:hAnsi="Times New Roman" w:cs="Times New Roman"/>
          <w:color w:val="000000" w:themeColor="text1"/>
          <w:sz w:val="24"/>
          <w:szCs w:val="24"/>
          <w:rPrChange w:id="1034" w:author="Kris.Wild [2]" w:date="2023-12-21T11:55:00Z">
            <w:rPr/>
          </w:rPrChange>
        </w:rPr>
        <w:fldChar w:fldCharType="begin"/>
      </w:r>
      <w:r w:rsidRPr="00041E40">
        <w:rPr>
          <w:rFonts w:ascii="Times New Roman" w:hAnsi="Times New Roman" w:cs="Times New Roman"/>
          <w:color w:val="000000" w:themeColor="text1"/>
          <w:sz w:val="24"/>
          <w:szCs w:val="24"/>
          <w:rPrChange w:id="1035" w:author="Kris.Wild [2]" w:date="2023-12-21T11:55:00Z">
            <w:rPr/>
          </w:rPrChange>
        </w:rPr>
        <w:instrText>HYPERLINK "http://www.r.-project.org"</w:instrText>
      </w:r>
      <w:r w:rsidRPr="00041E40">
        <w:rPr>
          <w:rFonts w:ascii="Times New Roman" w:hAnsi="Times New Roman" w:cs="Times New Roman"/>
          <w:color w:val="000000" w:themeColor="text1"/>
          <w:sz w:val="24"/>
          <w:szCs w:val="24"/>
          <w:rPrChange w:id="1036" w:author="Kris.Wild [2]" w:date="2023-12-21T11:55:00Z">
            <w:rPr>
              <w:rFonts w:ascii="Times New Roman" w:hAnsi="Times New Roman" w:cs="Times New Roman"/>
              <w:sz w:val="24"/>
              <w:szCs w:val="24"/>
            </w:rPr>
          </w:rPrChange>
        </w:rPr>
      </w:r>
      <w:r w:rsidRPr="00041E40">
        <w:rPr>
          <w:rFonts w:ascii="Times New Roman" w:hAnsi="Times New Roman" w:cs="Times New Roman"/>
          <w:color w:val="000000" w:themeColor="text1"/>
          <w:sz w:val="24"/>
          <w:szCs w:val="24"/>
          <w:rPrChange w:id="1037" w:author="Kris.Wild [2]" w:date="2023-12-21T11:55:00Z">
            <w:rPr>
              <w:rStyle w:val="Hyperlink"/>
              <w:rFonts w:ascii="Times New Roman" w:hAnsi="Times New Roman" w:cs="Times New Roman"/>
              <w:sz w:val="24"/>
              <w:szCs w:val="24"/>
              <w:lang w:val="en-AU"/>
            </w:rPr>
          </w:rPrChange>
        </w:rPr>
        <w:fldChar w:fldCharType="separate"/>
      </w:r>
      <w:r w:rsidRPr="00041E40">
        <w:rPr>
          <w:rStyle w:val="Hyperlink"/>
          <w:rFonts w:ascii="Times New Roman" w:hAnsi="Times New Roman" w:cs="Times New Roman"/>
          <w:color w:val="000000" w:themeColor="text1"/>
          <w:sz w:val="24"/>
          <w:szCs w:val="24"/>
          <w:lang w:val="en-AU"/>
          <w:rPrChange w:id="1038" w:author="Kris.Wild [2]" w:date="2023-12-21T11:55:00Z">
            <w:rPr>
              <w:rStyle w:val="Hyperlink"/>
              <w:rFonts w:ascii="Times New Roman" w:hAnsi="Times New Roman" w:cs="Times New Roman"/>
              <w:sz w:val="24"/>
              <w:szCs w:val="24"/>
              <w:lang w:val="en-AU"/>
            </w:rPr>
          </w:rPrChange>
        </w:rPr>
        <w:t>www.r.-project.org</w:t>
      </w:r>
      <w:r w:rsidRPr="00041E40">
        <w:rPr>
          <w:rStyle w:val="Hyperlink"/>
          <w:rFonts w:ascii="Times New Roman" w:hAnsi="Times New Roman" w:cs="Times New Roman"/>
          <w:color w:val="000000" w:themeColor="text1"/>
          <w:sz w:val="24"/>
          <w:szCs w:val="24"/>
          <w:lang w:val="en-AU"/>
          <w:rPrChange w:id="1039" w:author="Kris.Wild [2]" w:date="2023-12-21T11:55:00Z">
            <w:rPr>
              <w:rStyle w:val="Hyperlink"/>
              <w:rFonts w:ascii="Times New Roman" w:hAnsi="Times New Roman" w:cs="Times New Roman"/>
              <w:sz w:val="24"/>
              <w:szCs w:val="24"/>
              <w:lang w:val="en-AU"/>
            </w:rPr>
          </w:rPrChange>
        </w:rPr>
        <w:fldChar w:fldCharType="end"/>
      </w:r>
      <w:r w:rsidRPr="00041E40">
        <w:rPr>
          <w:rFonts w:ascii="Times New Roman" w:hAnsi="Times New Roman" w:cs="Times New Roman"/>
          <w:color w:val="000000" w:themeColor="text1"/>
          <w:sz w:val="24"/>
          <w:szCs w:val="24"/>
          <w:lang w:val="en-AU"/>
        </w:rPr>
        <w:t>)</w:t>
      </w:r>
      <w:r w:rsidR="00462964" w:rsidRPr="00041E40">
        <w:rPr>
          <w:rFonts w:ascii="Times New Roman" w:hAnsi="Times New Roman" w:cs="Times New Roman"/>
          <w:color w:val="000000" w:themeColor="text1"/>
          <w:sz w:val="24"/>
          <w:szCs w:val="24"/>
          <w:lang w:val="en-AU"/>
        </w:rPr>
        <w:t>,</w:t>
      </w:r>
      <w:r w:rsidR="00CD77CB" w:rsidRPr="00041E40">
        <w:rPr>
          <w:rFonts w:ascii="Times New Roman" w:hAnsi="Times New Roman" w:cs="Times New Roman"/>
          <w:color w:val="000000" w:themeColor="text1"/>
          <w:sz w:val="24"/>
          <w:szCs w:val="24"/>
        </w:rPr>
        <w:t xml:space="preserve"> and significance was accepted at an α level of 0.05.</w:t>
      </w:r>
      <w:ins w:id="1040" w:author="Kris.Wild [2]" w:date="2023-12-15T12:08:00Z">
        <w:r w:rsidR="008500BA" w:rsidRPr="00041E40">
          <w:rPr>
            <w:rFonts w:ascii="Times New Roman" w:hAnsi="Times New Roman" w:cs="Times New Roman"/>
            <w:color w:val="000000" w:themeColor="text1"/>
            <w:sz w:val="24"/>
            <w:szCs w:val="24"/>
          </w:rPr>
          <w:t xml:space="preserve"> </w:t>
        </w:r>
      </w:ins>
      <w:ins w:id="1041" w:author="Kris.Wild [2]" w:date="2023-12-15T12:11:00Z">
        <w:r w:rsidR="008500BA" w:rsidRPr="00041E40">
          <w:rPr>
            <w:rFonts w:ascii="Times New Roman" w:hAnsi="Times New Roman" w:cs="Times New Roman"/>
            <w:color w:val="000000" w:themeColor="text1"/>
            <w:sz w:val="24"/>
            <w:szCs w:val="24"/>
          </w:rPr>
          <w:t xml:space="preserve">We assessed the data for homogeneity of variances and normal distribution where relevant. If the data did not conform to these assumptions, we applied transformations to achieve approximate normality and variance homogeneity. </w:t>
        </w:r>
      </w:ins>
      <w:del w:id="1042" w:author="Kris.Wild [2]" w:date="2023-12-15T12:11:00Z">
        <w:r w:rsidR="00CD77CB" w:rsidRPr="00041E40" w:rsidDel="008500BA">
          <w:rPr>
            <w:rFonts w:ascii="Times New Roman" w:hAnsi="Times New Roman" w:cs="Times New Roman"/>
            <w:color w:val="000000" w:themeColor="text1"/>
            <w:sz w:val="24"/>
            <w:szCs w:val="24"/>
          </w:rPr>
          <w:delText xml:space="preserve"> </w:delText>
        </w:r>
      </w:del>
      <w:r w:rsidR="005643A7" w:rsidRPr="00041E40">
        <w:rPr>
          <w:rFonts w:ascii="Times New Roman" w:hAnsi="Times New Roman" w:cs="Times New Roman"/>
          <w:color w:val="000000" w:themeColor="text1"/>
          <w:sz w:val="24"/>
          <w:szCs w:val="24"/>
        </w:rPr>
        <w:t>For each sex</w:t>
      </w:r>
      <w:r w:rsidR="008257E5" w:rsidRPr="00041E40">
        <w:rPr>
          <w:rFonts w:ascii="Times New Roman" w:hAnsi="Times New Roman" w:cs="Times New Roman"/>
          <w:color w:val="000000" w:themeColor="text1"/>
          <w:sz w:val="24"/>
          <w:szCs w:val="24"/>
        </w:rPr>
        <w:t>,</w:t>
      </w:r>
      <w:r w:rsidR="005643A7" w:rsidRPr="00041E40">
        <w:rPr>
          <w:rFonts w:ascii="Times New Roman" w:hAnsi="Times New Roman" w:cs="Times New Roman"/>
          <w:color w:val="000000" w:themeColor="text1"/>
          <w:sz w:val="24"/>
          <w:szCs w:val="24"/>
        </w:rPr>
        <w:t xml:space="preserve"> </w:t>
      </w:r>
      <w:r w:rsidR="009C39A7" w:rsidRPr="00041E40">
        <w:rPr>
          <w:rFonts w:ascii="Times New Roman" w:hAnsi="Times New Roman" w:cs="Times New Roman"/>
          <w:color w:val="000000" w:themeColor="text1"/>
          <w:sz w:val="24"/>
          <w:szCs w:val="24"/>
        </w:rPr>
        <w:t xml:space="preserve">logistic </w:t>
      </w:r>
      <w:r w:rsidR="00CD77CB" w:rsidRPr="00041E40">
        <w:rPr>
          <w:rFonts w:ascii="Times New Roman" w:hAnsi="Times New Roman" w:cs="Times New Roman"/>
          <w:color w:val="000000" w:themeColor="text1"/>
          <w:sz w:val="24"/>
          <w:szCs w:val="24"/>
        </w:rPr>
        <w:t xml:space="preserve">regression was used to </w:t>
      </w:r>
      <w:r w:rsidR="00BC7E96" w:rsidRPr="00041E40">
        <w:rPr>
          <w:rFonts w:ascii="Times New Roman" w:hAnsi="Times New Roman" w:cs="Times New Roman"/>
          <w:color w:val="000000" w:themeColor="text1"/>
          <w:sz w:val="24"/>
          <w:szCs w:val="24"/>
        </w:rPr>
        <w:t xml:space="preserve">test if </w:t>
      </w:r>
      <w:r w:rsidR="00CD77CB" w:rsidRPr="00041E40">
        <w:rPr>
          <w:rFonts w:ascii="Times New Roman" w:hAnsi="Times New Roman" w:cs="Times New Roman"/>
          <w:color w:val="000000" w:themeColor="text1"/>
          <w:sz w:val="24"/>
          <w:szCs w:val="24"/>
        </w:rPr>
        <w:t xml:space="preserve">body size (SVL) </w:t>
      </w:r>
      <w:r w:rsidR="00BC7E96" w:rsidRPr="00041E40">
        <w:rPr>
          <w:rFonts w:ascii="Times New Roman" w:hAnsi="Times New Roman" w:cs="Times New Roman"/>
          <w:color w:val="000000" w:themeColor="text1"/>
          <w:sz w:val="24"/>
          <w:szCs w:val="24"/>
        </w:rPr>
        <w:t>predicted</w:t>
      </w:r>
      <w:r w:rsidR="00CD77CB" w:rsidRPr="00041E40">
        <w:rPr>
          <w:rFonts w:ascii="Times New Roman" w:hAnsi="Times New Roman" w:cs="Times New Roman"/>
          <w:color w:val="000000" w:themeColor="text1"/>
          <w:sz w:val="24"/>
          <w:szCs w:val="24"/>
        </w:rPr>
        <w:t xml:space="preserve"> </w:t>
      </w:r>
      <w:r w:rsidR="00BC7E96" w:rsidRPr="00041E40">
        <w:rPr>
          <w:rFonts w:ascii="Times New Roman" w:hAnsi="Times New Roman" w:cs="Times New Roman"/>
          <w:color w:val="000000" w:themeColor="text1"/>
          <w:sz w:val="24"/>
          <w:szCs w:val="24"/>
        </w:rPr>
        <w:t xml:space="preserve">tick </w:t>
      </w:r>
      <w:r w:rsidR="00557B27" w:rsidRPr="00041E40">
        <w:rPr>
          <w:rFonts w:ascii="Times New Roman" w:hAnsi="Times New Roman" w:cs="Times New Roman"/>
          <w:color w:val="000000" w:themeColor="text1"/>
          <w:sz w:val="24"/>
          <w:szCs w:val="24"/>
        </w:rPr>
        <w:t>infection</w:t>
      </w:r>
      <w:r w:rsidR="00CD77CB" w:rsidRPr="00041E40">
        <w:rPr>
          <w:rFonts w:ascii="Times New Roman" w:hAnsi="Times New Roman" w:cs="Times New Roman"/>
          <w:color w:val="000000" w:themeColor="text1"/>
          <w:sz w:val="24"/>
          <w:szCs w:val="24"/>
        </w:rPr>
        <w:t>.</w:t>
      </w:r>
      <w:r w:rsidR="005643A7" w:rsidRPr="00041E40">
        <w:rPr>
          <w:rFonts w:ascii="Times New Roman" w:hAnsi="Times New Roman" w:cs="Times New Roman"/>
          <w:color w:val="000000" w:themeColor="text1"/>
          <w:sz w:val="24"/>
          <w:szCs w:val="24"/>
        </w:rPr>
        <w:t xml:space="preserve"> Chi-square with Yates’ correction was used to assess the independence of the </w:t>
      </w:r>
      <w:del w:id="1043" w:author="Kris.Wild [2]" w:date="2023-12-15T11:22:00Z">
        <w:r w:rsidR="005643A7" w:rsidRPr="00041E40" w:rsidDel="00D32274">
          <w:rPr>
            <w:rFonts w:ascii="Times New Roman" w:hAnsi="Times New Roman" w:cs="Times New Roman"/>
            <w:color w:val="000000" w:themeColor="text1"/>
            <w:sz w:val="24"/>
            <w:szCs w:val="24"/>
          </w:rPr>
          <w:delText xml:space="preserve">proportion </w:delText>
        </w:r>
      </w:del>
      <w:ins w:id="1044" w:author="Kris.Wild [2]" w:date="2023-12-21T12:35:00Z">
        <w:r w:rsidR="0006098A">
          <w:rPr>
            <w:rFonts w:ascii="Times New Roman" w:hAnsi="Times New Roman" w:cs="Times New Roman"/>
            <w:color w:val="000000" w:themeColor="text1"/>
            <w:sz w:val="24"/>
            <w:szCs w:val="24"/>
          </w:rPr>
          <w:t>prevalence</w:t>
        </w:r>
      </w:ins>
      <w:ins w:id="1045" w:author="Kris.Wild [2]" w:date="2023-12-15T11:22:00Z">
        <w:r w:rsidR="00D32274" w:rsidRPr="00041E40">
          <w:rPr>
            <w:rFonts w:ascii="Times New Roman" w:hAnsi="Times New Roman" w:cs="Times New Roman"/>
            <w:color w:val="000000" w:themeColor="text1"/>
            <w:sz w:val="24"/>
            <w:szCs w:val="24"/>
          </w:rPr>
          <w:t xml:space="preserve"> </w:t>
        </w:r>
      </w:ins>
      <w:r w:rsidR="005643A7" w:rsidRPr="00041E40">
        <w:rPr>
          <w:rFonts w:ascii="Times New Roman" w:hAnsi="Times New Roman" w:cs="Times New Roman"/>
          <w:color w:val="000000" w:themeColor="text1"/>
          <w:sz w:val="24"/>
          <w:szCs w:val="24"/>
        </w:rPr>
        <w:t>of ticks observed between males and females</w:t>
      </w:r>
      <w:ins w:id="1046" w:author="Kris.Wild [2]" w:date="2023-12-15T11:51:00Z">
        <w:r w:rsidR="00AD7DC5" w:rsidRPr="00041E40">
          <w:rPr>
            <w:rFonts w:ascii="Times New Roman" w:hAnsi="Times New Roman" w:cs="Times New Roman"/>
            <w:color w:val="000000" w:themeColor="text1"/>
            <w:sz w:val="24"/>
            <w:szCs w:val="24"/>
          </w:rPr>
          <w:t xml:space="preserve"> while accounting for the </w:t>
        </w:r>
      </w:ins>
      <w:ins w:id="1047" w:author="Kris.Wild [2]" w:date="2023-12-21T12:35:00Z">
        <w:r w:rsidR="0006098A">
          <w:rPr>
            <w:rFonts w:ascii="Times New Roman" w:hAnsi="Times New Roman" w:cs="Times New Roman"/>
            <w:color w:val="000000" w:themeColor="text1"/>
            <w:sz w:val="24"/>
            <w:szCs w:val="24"/>
          </w:rPr>
          <w:t xml:space="preserve">total </w:t>
        </w:r>
      </w:ins>
      <w:ins w:id="1048" w:author="Kris.Wild [2]" w:date="2023-12-15T11:51:00Z">
        <w:r w:rsidR="00AD7DC5" w:rsidRPr="00041E40">
          <w:rPr>
            <w:rFonts w:ascii="Times New Roman" w:hAnsi="Times New Roman" w:cs="Times New Roman"/>
            <w:color w:val="000000" w:themeColor="text1"/>
            <w:sz w:val="24"/>
            <w:szCs w:val="24"/>
          </w:rPr>
          <w:t>observations for each sex</w:t>
        </w:r>
      </w:ins>
      <w:r w:rsidR="005643A7" w:rsidRPr="00041E40">
        <w:rPr>
          <w:rFonts w:ascii="Times New Roman" w:hAnsi="Times New Roman" w:cs="Times New Roman"/>
          <w:color w:val="000000" w:themeColor="text1"/>
          <w:sz w:val="24"/>
          <w:szCs w:val="24"/>
        </w:rPr>
        <w:t>.</w:t>
      </w:r>
      <w:r w:rsidR="00CD77CB" w:rsidRPr="00041E40">
        <w:rPr>
          <w:rFonts w:ascii="Times New Roman" w:hAnsi="Times New Roman" w:cs="Times New Roman"/>
          <w:color w:val="000000" w:themeColor="text1"/>
          <w:sz w:val="24"/>
          <w:szCs w:val="24"/>
        </w:rPr>
        <w:t xml:space="preserve"> </w:t>
      </w:r>
      <w:r w:rsidR="00CD77CB" w:rsidRPr="00041E40">
        <w:rPr>
          <w:rFonts w:ascii="Times New Roman" w:hAnsi="Times New Roman" w:cs="Times New Roman"/>
          <w:color w:val="000000" w:themeColor="text1"/>
          <w:sz w:val="24"/>
          <w:szCs w:val="24"/>
          <w:rPrChange w:id="1049" w:author="Kris.Wild [2]" w:date="2023-12-21T11:55:00Z">
            <w:rPr>
              <w:rFonts w:ascii="Times New Roman" w:hAnsi="Times New Roman" w:cs="Times New Roman"/>
              <w:sz w:val="24"/>
              <w:szCs w:val="24"/>
            </w:rPr>
          </w:rPrChange>
        </w:rPr>
        <w:t>Body condition index (BCI) was calculated from the residuals of an ordinary least squares linear regression of mass (g) on length (SVL)</w:t>
      </w:r>
      <w:ins w:id="1050" w:author="Kris.Wild [2]" w:date="2023-12-15T11:21:00Z">
        <w:r w:rsidR="00D32274" w:rsidRPr="00041E40">
          <w:rPr>
            <w:rFonts w:ascii="Times New Roman" w:hAnsi="Times New Roman" w:cs="Times New Roman"/>
            <w:color w:val="000000" w:themeColor="text1"/>
            <w:sz w:val="24"/>
            <w:szCs w:val="24"/>
            <w:rPrChange w:id="1051" w:author="Kris.Wild [2]" w:date="2023-12-21T11:55:00Z">
              <w:rPr>
                <w:rFonts w:ascii="Times New Roman" w:hAnsi="Times New Roman" w:cs="Times New Roman"/>
                <w:sz w:val="24"/>
                <w:szCs w:val="24"/>
              </w:rPr>
            </w:rPrChange>
          </w:rPr>
          <w:t xml:space="preserve"> </w:t>
        </w:r>
      </w:ins>
      <w:sdt>
        <w:sdtPr>
          <w:rPr>
            <w:rFonts w:ascii="Times New Roman" w:hAnsi="Times New Roman" w:cs="Times New Roman"/>
            <w:color w:val="000000" w:themeColor="text1"/>
            <w:sz w:val="24"/>
            <w:szCs w:val="24"/>
            <w:vertAlign w:val="superscript"/>
            <w:rPrChange w:id="1052" w:author="Kris.Wild [2]" w:date="2023-12-21T11:55:00Z">
              <w:rPr>
                <w:rFonts w:ascii="Times New Roman" w:hAnsi="Times New Roman" w:cs="Times New Roman"/>
                <w:color w:val="000000"/>
                <w:sz w:val="24"/>
                <w:szCs w:val="24"/>
                <w:vertAlign w:val="superscript"/>
              </w:rPr>
            </w:rPrChange>
          </w:rPr>
          <w:tag w:val="MENDELEY_CITATION_v3_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"/>
          <w:id w:val="217637653"/>
          <w:placeholder>
            <w:docPart w:val="DefaultPlaceholder_-1854013440"/>
          </w:placeholder>
        </w:sdtPr>
        <w:sdtContent>
          <w:ins w:id="1053" w:author="Kris.Wild" w:date="2023-12-21T11:29:00Z">
            <w:r w:rsidR="00190E48" w:rsidRPr="00041E40">
              <w:rPr>
                <w:rFonts w:ascii="Times New Roman" w:eastAsia="Times New Roman" w:hAnsi="Times New Roman" w:cs="Times New Roman"/>
                <w:color w:val="000000" w:themeColor="text1"/>
                <w:sz w:val="24"/>
                <w:szCs w:val="24"/>
                <w:rPrChange w:id="1054" w:author="Kris.Wild [2]" w:date="2023-12-21T11:55:00Z">
                  <w:rPr>
                    <w:rFonts w:eastAsia="Times New Roman"/>
                  </w:rPr>
                </w:rPrChange>
              </w:rPr>
              <w:t xml:space="preserve">(Jakob, Marshall, &amp; </w:t>
            </w:r>
            <w:proofErr w:type="spellStart"/>
            <w:r w:rsidR="00190E48" w:rsidRPr="00041E40">
              <w:rPr>
                <w:rFonts w:ascii="Times New Roman" w:eastAsia="Times New Roman" w:hAnsi="Times New Roman" w:cs="Times New Roman"/>
                <w:color w:val="000000" w:themeColor="text1"/>
                <w:sz w:val="24"/>
                <w:szCs w:val="24"/>
                <w:rPrChange w:id="1055" w:author="Kris.Wild [2]" w:date="2023-12-21T11:55:00Z">
                  <w:rPr>
                    <w:rFonts w:eastAsia="Times New Roman"/>
                  </w:rPr>
                </w:rPrChange>
              </w:rPr>
              <w:t>Uetz</w:t>
            </w:r>
            <w:proofErr w:type="spellEnd"/>
            <w:r w:rsidR="00190E48" w:rsidRPr="00041E40">
              <w:rPr>
                <w:rFonts w:ascii="Times New Roman" w:eastAsia="Times New Roman" w:hAnsi="Times New Roman" w:cs="Times New Roman"/>
                <w:color w:val="000000" w:themeColor="text1"/>
                <w:sz w:val="24"/>
                <w:szCs w:val="24"/>
                <w:rPrChange w:id="1056" w:author="Kris.Wild [2]" w:date="2023-12-21T11:55:00Z">
                  <w:rPr>
                    <w:rFonts w:eastAsia="Times New Roman"/>
                  </w:rPr>
                </w:rPrChange>
              </w:rPr>
              <w:t>, 1996)</w:t>
            </w:r>
          </w:ins>
          <w:ins w:id="1057" w:author="Kris.Wild [2]" w:date="2023-12-17T11:45:00Z">
            <w:del w:id="1058" w:author="Kris.Wild" w:date="2023-12-21T11:04:00Z">
              <w:r w:rsidR="00605ABD" w:rsidRPr="00041E40" w:rsidDel="00C578AE">
                <w:rPr>
                  <w:rFonts w:ascii="Times New Roman" w:eastAsia="Times New Roman" w:hAnsi="Times New Roman" w:cs="Times New Roman"/>
                  <w:color w:val="000000" w:themeColor="text1"/>
                  <w:sz w:val="24"/>
                  <w:szCs w:val="24"/>
                  <w:rPrChange w:id="1059" w:author="Kris.Wild [2]" w:date="2023-12-21T11:55:00Z">
                    <w:rPr>
                      <w:rFonts w:eastAsia="Times New Roman"/>
                    </w:rPr>
                  </w:rPrChange>
                </w:rPr>
                <w:delText>(Jakob, Marshall, &amp; Uetz, 1996)</w:delText>
              </w:r>
            </w:del>
          </w:ins>
          <w:del w:id="1060" w:author="Kris.Wild" w:date="2023-12-21T11:04:00Z">
            <w:r w:rsidR="00817A4C" w:rsidRPr="00041E40" w:rsidDel="00C578AE">
              <w:rPr>
                <w:rFonts w:ascii="Times New Roman" w:eastAsia="Times New Roman" w:hAnsi="Times New Roman" w:cs="Times New Roman"/>
                <w:color w:val="000000" w:themeColor="text1"/>
                <w:sz w:val="24"/>
                <w:szCs w:val="24"/>
                <w:rPrChange w:id="1061" w:author="Kris.Wild [2]" w:date="2023-12-21T11:55:00Z">
                  <w:rPr>
                    <w:rFonts w:ascii="Times New Roman" w:eastAsia="Times New Roman" w:hAnsi="Times New Roman" w:cs="Times New Roman"/>
                    <w:sz w:val="24"/>
                    <w:szCs w:val="24"/>
                  </w:rPr>
                </w:rPrChange>
              </w:rPr>
              <w:delText>(Jakob, Marshall, &amp; Uetz, 1996)</w:delText>
            </w:r>
          </w:del>
        </w:sdtContent>
      </w:sdt>
      <w:r w:rsidRPr="00041E40">
        <w:rPr>
          <w:rFonts w:ascii="Times New Roman" w:hAnsi="Times New Roman" w:cs="Times New Roman"/>
          <w:color w:val="000000" w:themeColor="text1"/>
          <w:sz w:val="24"/>
          <w:szCs w:val="24"/>
          <w:rPrChange w:id="1062" w:author="Kris.Wild [2]" w:date="2023-12-21T11:55:00Z">
            <w:rPr>
              <w:rFonts w:ascii="Times New Roman" w:hAnsi="Times New Roman" w:cs="Times New Roman"/>
              <w:sz w:val="24"/>
              <w:szCs w:val="24"/>
            </w:rPr>
          </w:rPrChange>
        </w:rPr>
        <w:t>,</w:t>
      </w:r>
      <w:r w:rsidR="00CD77CB" w:rsidRPr="00041E40">
        <w:rPr>
          <w:rFonts w:ascii="Times New Roman" w:hAnsi="Times New Roman" w:cs="Times New Roman"/>
          <w:color w:val="000000" w:themeColor="text1"/>
          <w:sz w:val="24"/>
          <w:szCs w:val="24"/>
          <w:rPrChange w:id="1063" w:author="Kris.Wild [2]" w:date="2023-12-21T11:55:00Z">
            <w:rPr>
              <w:rFonts w:ascii="Times New Roman" w:hAnsi="Times New Roman" w:cs="Times New Roman"/>
              <w:sz w:val="24"/>
              <w:szCs w:val="24"/>
            </w:rPr>
          </w:rPrChange>
        </w:rPr>
        <w:t xml:space="preserve"> and an</w:t>
      </w:r>
      <w:r w:rsidR="00DD1EF8" w:rsidRPr="00041E40">
        <w:rPr>
          <w:rFonts w:ascii="Times New Roman" w:hAnsi="Times New Roman" w:cs="Times New Roman"/>
          <w:color w:val="000000" w:themeColor="text1"/>
          <w:sz w:val="24"/>
          <w:szCs w:val="24"/>
          <w:rPrChange w:id="1064" w:author="Kris.Wild [2]" w:date="2023-12-21T11:55:00Z">
            <w:rPr>
              <w:rFonts w:ascii="Times New Roman" w:hAnsi="Times New Roman" w:cs="Times New Roman"/>
              <w:sz w:val="24"/>
              <w:szCs w:val="24"/>
            </w:rPr>
          </w:rPrChange>
        </w:rPr>
        <w:t xml:space="preserve"> Analysis of Variance </w:t>
      </w:r>
      <w:r w:rsidR="007928AC" w:rsidRPr="00041E40">
        <w:rPr>
          <w:rFonts w:ascii="Times New Roman" w:hAnsi="Times New Roman" w:cs="Times New Roman"/>
          <w:color w:val="000000" w:themeColor="text1"/>
          <w:sz w:val="24"/>
          <w:szCs w:val="24"/>
          <w:rPrChange w:id="1065" w:author="Kris.Wild [2]" w:date="2023-12-21T11:55:00Z">
            <w:rPr>
              <w:rFonts w:ascii="Times New Roman" w:hAnsi="Times New Roman" w:cs="Times New Roman"/>
              <w:sz w:val="24"/>
              <w:szCs w:val="24"/>
            </w:rPr>
          </w:rPrChange>
        </w:rPr>
        <w:t xml:space="preserve">was </w:t>
      </w:r>
      <w:r w:rsidR="00CD77CB" w:rsidRPr="00041E40">
        <w:rPr>
          <w:rFonts w:ascii="Times New Roman" w:hAnsi="Times New Roman" w:cs="Times New Roman"/>
          <w:color w:val="000000" w:themeColor="text1"/>
          <w:sz w:val="24"/>
          <w:szCs w:val="24"/>
          <w:rPrChange w:id="1066" w:author="Kris.Wild [2]" w:date="2023-12-21T11:55:00Z">
            <w:rPr>
              <w:rFonts w:ascii="Times New Roman" w:hAnsi="Times New Roman" w:cs="Times New Roman"/>
              <w:sz w:val="24"/>
              <w:szCs w:val="24"/>
            </w:rPr>
          </w:rPrChange>
        </w:rPr>
        <w:t xml:space="preserve">used to compare BCI measurements between </w:t>
      </w:r>
      <w:r w:rsidR="00BC7E96" w:rsidRPr="00041E40">
        <w:rPr>
          <w:rFonts w:ascii="Times New Roman" w:hAnsi="Times New Roman" w:cs="Times New Roman"/>
          <w:color w:val="000000" w:themeColor="text1"/>
          <w:sz w:val="24"/>
          <w:szCs w:val="24"/>
          <w:rPrChange w:id="1067" w:author="Kris.Wild [2]" w:date="2023-12-21T11:55:00Z">
            <w:rPr>
              <w:rFonts w:ascii="Times New Roman" w:hAnsi="Times New Roman" w:cs="Times New Roman"/>
              <w:sz w:val="24"/>
              <w:szCs w:val="24"/>
            </w:rPr>
          </w:rPrChange>
        </w:rPr>
        <w:t xml:space="preserve">uninfected </w:t>
      </w:r>
      <w:r w:rsidR="00CD77CB" w:rsidRPr="00041E40">
        <w:rPr>
          <w:rFonts w:ascii="Times New Roman" w:hAnsi="Times New Roman" w:cs="Times New Roman"/>
          <w:color w:val="000000" w:themeColor="text1"/>
          <w:sz w:val="24"/>
          <w:szCs w:val="24"/>
          <w:rPrChange w:id="1068" w:author="Kris.Wild [2]" w:date="2023-12-21T11:55:00Z">
            <w:rPr>
              <w:rFonts w:ascii="Times New Roman" w:hAnsi="Times New Roman" w:cs="Times New Roman"/>
              <w:sz w:val="24"/>
              <w:szCs w:val="24"/>
            </w:rPr>
          </w:rPrChange>
        </w:rPr>
        <w:t xml:space="preserve">lizards and </w:t>
      </w:r>
      <w:r w:rsidR="00BC7E96" w:rsidRPr="00041E40">
        <w:rPr>
          <w:rFonts w:ascii="Times New Roman" w:hAnsi="Times New Roman" w:cs="Times New Roman"/>
          <w:color w:val="000000" w:themeColor="text1"/>
          <w:sz w:val="24"/>
          <w:szCs w:val="24"/>
          <w:rPrChange w:id="1069" w:author="Kris.Wild [2]" w:date="2023-12-21T11:55:00Z">
            <w:rPr>
              <w:rFonts w:ascii="Times New Roman" w:hAnsi="Times New Roman" w:cs="Times New Roman"/>
              <w:sz w:val="24"/>
              <w:szCs w:val="24"/>
            </w:rPr>
          </w:rPrChange>
        </w:rPr>
        <w:t xml:space="preserve">infected </w:t>
      </w:r>
      <w:r w:rsidR="00CD77CB" w:rsidRPr="00041E40">
        <w:rPr>
          <w:rFonts w:ascii="Times New Roman" w:hAnsi="Times New Roman" w:cs="Times New Roman"/>
          <w:color w:val="000000" w:themeColor="text1"/>
          <w:sz w:val="24"/>
          <w:szCs w:val="24"/>
          <w:rPrChange w:id="1070" w:author="Kris.Wild [2]" w:date="2023-12-21T11:55:00Z">
            <w:rPr>
              <w:rFonts w:ascii="Times New Roman" w:hAnsi="Times New Roman" w:cs="Times New Roman"/>
              <w:sz w:val="24"/>
              <w:szCs w:val="24"/>
            </w:rPr>
          </w:rPrChange>
        </w:rPr>
        <w:t>lizards</w:t>
      </w:r>
      <w:r w:rsidR="00BC7E96" w:rsidRPr="00041E40">
        <w:rPr>
          <w:rFonts w:ascii="Times New Roman" w:hAnsi="Times New Roman" w:cs="Times New Roman"/>
          <w:color w:val="000000" w:themeColor="text1"/>
          <w:sz w:val="24"/>
          <w:szCs w:val="24"/>
          <w:rPrChange w:id="1071" w:author="Kris.Wild [2]" w:date="2023-12-21T11:55:00Z">
            <w:rPr>
              <w:rFonts w:ascii="Times New Roman" w:hAnsi="Times New Roman" w:cs="Times New Roman"/>
              <w:sz w:val="24"/>
              <w:szCs w:val="24"/>
            </w:rPr>
          </w:rPrChange>
        </w:rPr>
        <w:t xml:space="preserve"> </w:t>
      </w:r>
      <w:r w:rsidR="00BC7E96" w:rsidRPr="00041E40">
        <w:rPr>
          <w:rFonts w:ascii="Times New Roman" w:hAnsi="Times New Roman" w:cs="Times New Roman"/>
          <w:color w:val="000000" w:themeColor="text1"/>
          <w:sz w:val="24"/>
          <w:szCs w:val="24"/>
        </w:rPr>
        <w:t>(</w:t>
      </w:r>
      <w:del w:id="1072" w:author="C.M. Gienger" w:date="2023-12-20T14:50:00Z">
        <w:r w:rsidR="00BC7E96" w:rsidRPr="00041E40" w:rsidDel="00593AAD">
          <w:rPr>
            <w:rFonts w:ascii="Times New Roman" w:hAnsi="Times New Roman" w:cs="Times New Roman"/>
            <w:color w:val="000000" w:themeColor="text1"/>
            <w:sz w:val="24"/>
            <w:szCs w:val="24"/>
          </w:rPr>
          <w:delText xml:space="preserve">1 </w:delText>
        </w:r>
      </w:del>
      <w:r w:rsidR="00BC7E96" w:rsidRPr="00041E40">
        <w:rPr>
          <w:rFonts w:ascii="Times New Roman" w:hAnsi="Times New Roman" w:cs="Times New Roman"/>
          <w:color w:val="000000" w:themeColor="text1"/>
          <w:sz w:val="24"/>
          <w:szCs w:val="24"/>
        </w:rPr>
        <w:t xml:space="preserve">≥ </w:t>
      </w:r>
      <w:ins w:id="1073" w:author="C.M. Gienger" w:date="2023-12-20T14:50:00Z">
        <w:r w:rsidR="00593AAD" w:rsidRPr="00041E40">
          <w:rPr>
            <w:rFonts w:ascii="Times New Roman" w:hAnsi="Times New Roman" w:cs="Times New Roman"/>
            <w:color w:val="000000" w:themeColor="text1"/>
            <w:sz w:val="24"/>
            <w:szCs w:val="24"/>
          </w:rPr>
          <w:t xml:space="preserve">1 </w:t>
        </w:r>
      </w:ins>
      <w:r w:rsidR="00BC7E96" w:rsidRPr="00041E40">
        <w:rPr>
          <w:rFonts w:ascii="Times New Roman" w:hAnsi="Times New Roman" w:cs="Times New Roman"/>
          <w:color w:val="000000" w:themeColor="text1"/>
          <w:sz w:val="24"/>
          <w:szCs w:val="24"/>
        </w:rPr>
        <w:t>tick</w:t>
      </w:r>
      <w:del w:id="1074" w:author="C.M. Gienger" w:date="2023-12-20T14:50:00Z">
        <w:r w:rsidR="00BC7E96" w:rsidRPr="00041E40" w:rsidDel="00593AAD">
          <w:rPr>
            <w:rFonts w:ascii="Times New Roman" w:hAnsi="Times New Roman" w:cs="Times New Roman"/>
            <w:color w:val="000000" w:themeColor="text1"/>
            <w:sz w:val="24"/>
            <w:szCs w:val="24"/>
          </w:rPr>
          <w:delText>s</w:delText>
        </w:r>
      </w:del>
      <w:r w:rsidR="00BC7E96" w:rsidRPr="00041E40">
        <w:rPr>
          <w:rFonts w:ascii="Times New Roman" w:hAnsi="Times New Roman" w:cs="Times New Roman"/>
          <w:color w:val="000000" w:themeColor="text1"/>
          <w:sz w:val="24"/>
          <w:szCs w:val="24"/>
        </w:rPr>
        <w:t>)</w:t>
      </w:r>
      <w:r w:rsidR="00CD77CB" w:rsidRPr="00041E40">
        <w:rPr>
          <w:rFonts w:ascii="Times New Roman" w:hAnsi="Times New Roman" w:cs="Times New Roman"/>
          <w:color w:val="000000" w:themeColor="text1"/>
          <w:sz w:val="24"/>
          <w:szCs w:val="24"/>
          <w:rPrChange w:id="1075" w:author="Kris.Wild [2]" w:date="2023-12-21T11:55:00Z">
            <w:rPr>
              <w:rFonts w:ascii="Times New Roman" w:hAnsi="Times New Roman" w:cs="Times New Roman"/>
              <w:sz w:val="24"/>
              <w:szCs w:val="24"/>
            </w:rPr>
          </w:rPrChange>
        </w:rPr>
        <w:t xml:space="preserve">. </w:t>
      </w:r>
      <w:r w:rsidR="00CD77CB" w:rsidRPr="00041E40">
        <w:rPr>
          <w:rFonts w:ascii="Times New Roman" w:hAnsi="Times New Roman" w:cs="Times New Roman"/>
          <w:color w:val="000000" w:themeColor="text1"/>
          <w:sz w:val="24"/>
          <w:szCs w:val="24"/>
        </w:rPr>
        <w:t>An Analysis of Covariance was used to compare individual performance measurements (maximum sprint s</w:t>
      </w:r>
      <w:r w:rsidR="00DD1EF8" w:rsidRPr="00041E40">
        <w:rPr>
          <w:rFonts w:ascii="Times New Roman" w:hAnsi="Times New Roman" w:cs="Times New Roman"/>
          <w:color w:val="000000" w:themeColor="text1"/>
          <w:sz w:val="24"/>
          <w:szCs w:val="24"/>
        </w:rPr>
        <w:t>p</w:t>
      </w:r>
      <w:r w:rsidR="00CD77CB" w:rsidRPr="00041E40">
        <w:rPr>
          <w:rFonts w:ascii="Times New Roman" w:hAnsi="Times New Roman" w:cs="Times New Roman"/>
          <w:color w:val="000000" w:themeColor="text1"/>
          <w:sz w:val="24"/>
          <w:szCs w:val="24"/>
        </w:rPr>
        <w:t xml:space="preserve">eed and 2-meter run) between lizards </w:t>
      </w:r>
      <w:r w:rsidR="00BC7E96" w:rsidRPr="00041E40">
        <w:rPr>
          <w:rFonts w:ascii="Times New Roman" w:hAnsi="Times New Roman" w:cs="Times New Roman"/>
          <w:color w:val="000000" w:themeColor="text1"/>
          <w:sz w:val="24"/>
          <w:szCs w:val="24"/>
        </w:rPr>
        <w:t>infected</w:t>
      </w:r>
      <w:r w:rsidR="00CD77CB" w:rsidRPr="00041E40">
        <w:rPr>
          <w:rFonts w:ascii="Times New Roman" w:hAnsi="Times New Roman" w:cs="Times New Roman"/>
          <w:color w:val="000000" w:themeColor="text1"/>
          <w:sz w:val="24"/>
          <w:szCs w:val="24"/>
        </w:rPr>
        <w:t xml:space="preserve"> </w:t>
      </w:r>
      <w:del w:id="1076" w:author="C.M. Gienger" w:date="2023-12-20T14:50:00Z">
        <w:r w:rsidR="00CD77CB" w:rsidRPr="00041E40" w:rsidDel="00593AAD">
          <w:rPr>
            <w:rFonts w:ascii="Times New Roman" w:hAnsi="Times New Roman" w:cs="Times New Roman"/>
            <w:color w:val="000000" w:themeColor="text1"/>
            <w:sz w:val="24"/>
            <w:szCs w:val="24"/>
          </w:rPr>
          <w:delText xml:space="preserve">(1 ≥ ticks) </w:delText>
        </w:r>
      </w:del>
      <w:r w:rsidR="00CD77CB" w:rsidRPr="00041E40">
        <w:rPr>
          <w:rFonts w:ascii="Times New Roman" w:hAnsi="Times New Roman" w:cs="Times New Roman"/>
          <w:color w:val="000000" w:themeColor="text1"/>
          <w:sz w:val="24"/>
          <w:szCs w:val="24"/>
        </w:rPr>
        <w:t xml:space="preserve">and lizards </w:t>
      </w:r>
      <w:r w:rsidR="00BC7E96" w:rsidRPr="00041E40">
        <w:rPr>
          <w:rFonts w:ascii="Times New Roman" w:hAnsi="Times New Roman" w:cs="Times New Roman"/>
          <w:color w:val="000000" w:themeColor="text1"/>
          <w:sz w:val="24"/>
          <w:szCs w:val="24"/>
        </w:rPr>
        <w:t>uninfected with ticks</w:t>
      </w:r>
      <w:r w:rsidR="00DD2B3C" w:rsidRPr="00041E40">
        <w:rPr>
          <w:rFonts w:ascii="Times New Roman" w:hAnsi="Times New Roman" w:cs="Times New Roman"/>
          <w:color w:val="000000" w:themeColor="text1"/>
          <w:sz w:val="24"/>
          <w:szCs w:val="24"/>
        </w:rPr>
        <w:t>. H</w:t>
      </w:r>
      <w:r w:rsidR="00CD77CB" w:rsidRPr="00041E40">
        <w:rPr>
          <w:rFonts w:ascii="Times New Roman" w:hAnsi="Times New Roman" w:cs="Times New Roman"/>
          <w:color w:val="000000" w:themeColor="text1"/>
          <w:sz w:val="24"/>
          <w:szCs w:val="24"/>
        </w:rPr>
        <w:t xml:space="preserve">indlimb length </w:t>
      </w:r>
      <w:r w:rsidR="00DD2B3C" w:rsidRPr="00041E40">
        <w:rPr>
          <w:rFonts w:ascii="Times New Roman" w:hAnsi="Times New Roman" w:cs="Times New Roman"/>
          <w:color w:val="000000" w:themeColor="text1"/>
          <w:sz w:val="24"/>
          <w:szCs w:val="24"/>
        </w:rPr>
        <w:t xml:space="preserve">was </w:t>
      </w:r>
      <w:r w:rsidR="00CD77CB" w:rsidRPr="00041E40">
        <w:rPr>
          <w:rFonts w:ascii="Times New Roman" w:hAnsi="Times New Roman" w:cs="Times New Roman"/>
          <w:color w:val="000000" w:themeColor="text1"/>
          <w:sz w:val="24"/>
          <w:szCs w:val="24"/>
        </w:rPr>
        <w:t xml:space="preserve">used as a covariate to remove the </w:t>
      </w:r>
      <w:r w:rsidR="009B08F5" w:rsidRPr="00041E40">
        <w:rPr>
          <w:rFonts w:ascii="Times New Roman" w:hAnsi="Times New Roman" w:cs="Times New Roman"/>
          <w:color w:val="000000" w:themeColor="text1"/>
          <w:sz w:val="24"/>
          <w:szCs w:val="24"/>
        </w:rPr>
        <w:t>allometric</w:t>
      </w:r>
      <w:r w:rsidR="00CD77CB" w:rsidRPr="00041E40">
        <w:rPr>
          <w:rFonts w:ascii="Times New Roman" w:hAnsi="Times New Roman" w:cs="Times New Roman"/>
          <w:color w:val="000000" w:themeColor="text1"/>
          <w:sz w:val="24"/>
          <w:szCs w:val="24"/>
        </w:rPr>
        <w:t xml:space="preserve"> effects of body size on </w:t>
      </w:r>
      <w:del w:id="1077" w:author="Kris.Wild [2]" w:date="2023-12-17T11:34:00Z">
        <w:r w:rsidR="00CD77CB" w:rsidRPr="00041E40" w:rsidDel="00E90BCF">
          <w:rPr>
            <w:rFonts w:ascii="Times New Roman" w:hAnsi="Times New Roman" w:cs="Times New Roman"/>
            <w:color w:val="000000" w:themeColor="text1"/>
            <w:sz w:val="24"/>
            <w:szCs w:val="24"/>
          </w:rPr>
          <w:delText>performanc</w:delText>
        </w:r>
      </w:del>
      <w:ins w:id="1078" w:author="Kris.Wild [2]" w:date="2023-12-17T11:34:00Z">
        <w:r w:rsidR="00E90BCF" w:rsidRPr="00041E40">
          <w:rPr>
            <w:rFonts w:ascii="Times New Roman" w:hAnsi="Times New Roman" w:cs="Times New Roman"/>
            <w:color w:val="000000" w:themeColor="text1"/>
            <w:sz w:val="24"/>
            <w:szCs w:val="24"/>
          </w:rPr>
          <w:t xml:space="preserve">performance </w:t>
        </w:r>
      </w:ins>
      <w:del w:id="1079" w:author="Kris.Wild [2]" w:date="2023-12-17T11:34:00Z">
        <w:r w:rsidR="00EA6EF2" w:rsidRPr="00041E40" w:rsidDel="00E90BCF">
          <w:rPr>
            <w:rFonts w:ascii="Times New Roman" w:hAnsi="Times New Roman" w:cs="Times New Roman"/>
            <w:color w:val="000000" w:themeColor="text1"/>
            <w:sz w:val="24"/>
            <w:szCs w:val="24"/>
          </w:rPr>
          <w:delText>e</w:delText>
        </w:r>
      </w:del>
      <w:sdt>
        <w:sdtPr>
          <w:rPr>
            <w:rFonts w:ascii="Times New Roman" w:hAnsi="Times New Roman" w:cs="Times New Roman"/>
            <w:color w:val="000000" w:themeColor="text1"/>
            <w:sz w:val="24"/>
            <w:szCs w:val="24"/>
            <w:vertAlign w:val="superscript"/>
            <w:rPrChange w:id="1080" w:author="Kris.Wild [2]" w:date="2023-12-21T11:55:00Z">
              <w:rPr>
                <w:rFonts w:ascii="Times New Roman" w:hAnsi="Times New Roman" w:cs="Times New Roman"/>
                <w:color w:val="000000"/>
                <w:sz w:val="24"/>
                <w:szCs w:val="24"/>
                <w:vertAlign w:val="superscript"/>
              </w:rPr>
            </w:rPrChange>
          </w:rPr>
          <w:tag w:val="MENDELEY_CITATION_v3_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"/>
          <w:id w:val="-1784566037"/>
          <w:placeholder>
            <w:docPart w:val="DefaultPlaceholder_-1854013440"/>
          </w:placeholder>
        </w:sdtPr>
        <w:sdtContent>
          <w:ins w:id="1081" w:author="Kris.Wild" w:date="2023-12-21T11:29:00Z">
            <w:r w:rsidR="00190E48" w:rsidRPr="00041E40">
              <w:rPr>
                <w:rFonts w:ascii="Times New Roman" w:eastAsia="Times New Roman" w:hAnsi="Times New Roman" w:cs="Times New Roman"/>
                <w:color w:val="000000" w:themeColor="text1"/>
                <w:sz w:val="24"/>
                <w:szCs w:val="24"/>
                <w:rPrChange w:id="1082" w:author="Kris.Wild [2]" w:date="2023-12-21T11:55:00Z">
                  <w:rPr>
                    <w:rFonts w:eastAsia="Times New Roman"/>
                  </w:rPr>
                </w:rPrChange>
              </w:rPr>
              <w:t>(Wild &amp; Gienger, 2018)</w:t>
            </w:r>
          </w:ins>
          <w:ins w:id="1083" w:author="Kris.Wild [2]" w:date="2023-12-17T11:45:00Z">
            <w:del w:id="1084" w:author="Kris.Wild" w:date="2023-12-21T11:04:00Z">
              <w:r w:rsidR="00605ABD" w:rsidRPr="00041E40" w:rsidDel="00C578AE">
                <w:rPr>
                  <w:rFonts w:ascii="Times New Roman" w:eastAsia="Times New Roman" w:hAnsi="Times New Roman" w:cs="Times New Roman"/>
                  <w:color w:val="000000" w:themeColor="text1"/>
                  <w:sz w:val="24"/>
                  <w:szCs w:val="24"/>
                  <w:rPrChange w:id="1085" w:author="Kris.Wild [2]" w:date="2023-12-21T11:55:00Z">
                    <w:rPr>
                      <w:rFonts w:eastAsia="Times New Roman"/>
                    </w:rPr>
                  </w:rPrChange>
                </w:rPr>
                <w:delText>(Wild &amp; Gienger, 2018)</w:delText>
              </w:r>
            </w:del>
          </w:ins>
          <w:del w:id="1086" w:author="Kris.Wild" w:date="2023-12-21T11:04:00Z">
            <w:r w:rsidR="00817A4C" w:rsidRPr="00041E40" w:rsidDel="00C578AE">
              <w:rPr>
                <w:rFonts w:ascii="Times New Roman" w:eastAsia="Times New Roman" w:hAnsi="Times New Roman" w:cs="Times New Roman"/>
                <w:color w:val="000000" w:themeColor="text1"/>
                <w:sz w:val="24"/>
                <w:szCs w:val="24"/>
                <w:rPrChange w:id="1087" w:author="Kris.Wild [2]" w:date="2023-12-21T11:55:00Z">
                  <w:rPr>
                    <w:rFonts w:ascii="Times New Roman" w:eastAsia="Times New Roman" w:hAnsi="Times New Roman" w:cs="Times New Roman"/>
                    <w:sz w:val="24"/>
                    <w:szCs w:val="24"/>
                  </w:rPr>
                </w:rPrChange>
              </w:rPr>
              <w:delText>(Wild &amp; Gienger, 2018)</w:delText>
            </w:r>
          </w:del>
        </w:sdtContent>
      </w:sdt>
      <w:r w:rsidR="00CD77CB" w:rsidRPr="00041E40">
        <w:rPr>
          <w:rFonts w:ascii="Times New Roman" w:hAnsi="Times New Roman" w:cs="Times New Roman"/>
          <w:color w:val="000000" w:themeColor="text1"/>
          <w:sz w:val="24"/>
          <w:szCs w:val="24"/>
        </w:rPr>
        <w:t xml:space="preserve">. </w:t>
      </w:r>
      <w:ins w:id="1088" w:author="Kris.Wild [2]" w:date="2023-12-15T12:06:00Z">
        <w:del w:id="1089" w:author="C.M. Gienger" w:date="2023-12-20T14:51:00Z">
          <w:r w:rsidR="008500BA" w:rsidRPr="00041E40" w:rsidDel="00593AAD">
            <w:rPr>
              <w:rFonts w:ascii="Times New Roman" w:hAnsi="Times New Roman" w:cs="Times New Roman"/>
              <w:color w:val="000000" w:themeColor="text1"/>
              <w:sz w:val="24"/>
              <w:szCs w:val="24"/>
            </w:rPr>
            <w:delText xml:space="preserve">For all data </w:delText>
          </w:r>
        </w:del>
      </w:ins>
      <w:r w:rsidR="00F85561" w:rsidRPr="00041E40">
        <w:rPr>
          <w:rFonts w:ascii="Times New Roman" w:hAnsi="Times New Roman" w:cs="Times New Roman"/>
          <w:color w:val="000000" w:themeColor="text1"/>
          <w:sz w:val="24"/>
          <w:szCs w:val="24"/>
        </w:rPr>
        <w:t>Data, code</w:t>
      </w:r>
      <w:ins w:id="1090" w:author="C.M. Gienger" w:date="2023-12-20T14:51:00Z">
        <w:r w:rsidR="00476488" w:rsidRPr="00041E40">
          <w:rPr>
            <w:rFonts w:ascii="Times New Roman" w:hAnsi="Times New Roman" w:cs="Times New Roman"/>
            <w:color w:val="000000" w:themeColor="text1"/>
            <w:sz w:val="24"/>
            <w:szCs w:val="24"/>
          </w:rPr>
          <w:t>,</w:t>
        </w:r>
      </w:ins>
      <w:r w:rsidR="00F85561" w:rsidRPr="00041E40">
        <w:rPr>
          <w:rFonts w:ascii="Times New Roman" w:hAnsi="Times New Roman" w:cs="Times New Roman"/>
          <w:color w:val="000000" w:themeColor="text1"/>
          <w:sz w:val="24"/>
          <w:szCs w:val="24"/>
        </w:rPr>
        <w:t xml:space="preserve"> and additional resources are available at: </w:t>
      </w:r>
      <w:r w:rsidRPr="00041E40">
        <w:rPr>
          <w:rFonts w:ascii="Times New Roman" w:hAnsi="Times New Roman" w:cs="Times New Roman"/>
          <w:color w:val="000000" w:themeColor="text1"/>
          <w:sz w:val="24"/>
          <w:szCs w:val="24"/>
          <w:rPrChange w:id="1091" w:author="Kris.Wild [2]" w:date="2023-12-21T11:55:00Z">
            <w:rPr/>
          </w:rPrChange>
        </w:rPr>
        <w:fldChar w:fldCharType="begin"/>
      </w:r>
      <w:r w:rsidRPr="00041E40">
        <w:rPr>
          <w:rFonts w:ascii="Times New Roman" w:hAnsi="Times New Roman" w:cs="Times New Roman"/>
          <w:color w:val="000000" w:themeColor="text1"/>
          <w:sz w:val="24"/>
          <w:szCs w:val="24"/>
          <w:rPrChange w:id="1092" w:author="Kris.Wild [2]" w:date="2023-12-21T11:55:00Z">
            <w:rPr/>
          </w:rPrChange>
        </w:rPr>
        <w:instrText>HYPERLINK "https://github.com/kris-wild/Ticks_Wild_Gienger_2023.git"</w:instrText>
      </w:r>
      <w:r w:rsidRPr="00041E40">
        <w:rPr>
          <w:rFonts w:ascii="Times New Roman" w:hAnsi="Times New Roman" w:cs="Times New Roman"/>
          <w:color w:val="000000" w:themeColor="text1"/>
          <w:sz w:val="24"/>
          <w:szCs w:val="24"/>
          <w:rPrChange w:id="1093" w:author="Kris.Wild [2]" w:date="2023-12-21T11:55:00Z">
            <w:rPr>
              <w:rFonts w:ascii="Times New Roman" w:hAnsi="Times New Roman" w:cs="Times New Roman"/>
              <w:sz w:val="24"/>
              <w:szCs w:val="24"/>
            </w:rPr>
          </w:rPrChange>
        </w:rPr>
      </w:r>
      <w:r w:rsidRPr="00041E40">
        <w:rPr>
          <w:rFonts w:ascii="Times New Roman" w:hAnsi="Times New Roman" w:cs="Times New Roman"/>
          <w:color w:val="000000" w:themeColor="text1"/>
          <w:sz w:val="24"/>
          <w:szCs w:val="24"/>
          <w:rPrChange w:id="1094" w:author="Kris.Wild [2]" w:date="2023-12-21T11:55:00Z">
            <w:rPr>
              <w:rStyle w:val="Hyperlink"/>
              <w:rFonts w:ascii="Times New Roman" w:hAnsi="Times New Roman" w:cs="Times New Roman"/>
              <w:sz w:val="24"/>
              <w:szCs w:val="24"/>
            </w:rPr>
          </w:rPrChange>
        </w:rPr>
        <w:fldChar w:fldCharType="separate"/>
      </w:r>
      <w:r w:rsidR="00F85561" w:rsidRPr="00041E40">
        <w:rPr>
          <w:rStyle w:val="Hyperlink"/>
          <w:rFonts w:ascii="Times New Roman" w:hAnsi="Times New Roman" w:cs="Times New Roman"/>
          <w:color w:val="000000" w:themeColor="text1"/>
          <w:sz w:val="24"/>
          <w:szCs w:val="24"/>
          <w:rPrChange w:id="1095" w:author="Kris.Wild [2]" w:date="2023-12-21T11:55:00Z">
            <w:rPr>
              <w:rStyle w:val="Hyperlink"/>
              <w:rFonts w:ascii="Times New Roman" w:hAnsi="Times New Roman" w:cs="Times New Roman"/>
              <w:sz w:val="24"/>
              <w:szCs w:val="24"/>
            </w:rPr>
          </w:rPrChange>
        </w:rPr>
        <w:t>https://github.com/kris-wild/Ticks_Wild_Gienger_2023.git</w:t>
      </w:r>
      <w:r w:rsidRPr="00041E40">
        <w:rPr>
          <w:rStyle w:val="Hyperlink"/>
          <w:rFonts w:ascii="Times New Roman" w:hAnsi="Times New Roman" w:cs="Times New Roman"/>
          <w:color w:val="000000" w:themeColor="text1"/>
          <w:sz w:val="24"/>
          <w:szCs w:val="24"/>
          <w:rPrChange w:id="1096" w:author="Kris.Wild [2]" w:date="2023-12-21T11:55:00Z">
            <w:rPr>
              <w:rStyle w:val="Hyperlink"/>
              <w:rFonts w:ascii="Times New Roman" w:hAnsi="Times New Roman" w:cs="Times New Roman"/>
              <w:sz w:val="24"/>
              <w:szCs w:val="24"/>
            </w:rPr>
          </w:rPrChange>
        </w:rPr>
        <w:fldChar w:fldCharType="end"/>
      </w:r>
      <w:r w:rsidR="00F85561" w:rsidRPr="00041E40">
        <w:rPr>
          <w:rFonts w:ascii="Times New Roman" w:hAnsi="Times New Roman" w:cs="Times New Roman"/>
          <w:color w:val="000000" w:themeColor="text1"/>
          <w:sz w:val="24"/>
          <w:szCs w:val="24"/>
        </w:rPr>
        <w:t xml:space="preserve">. </w:t>
      </w:r>
    </w:p>
    <w:p w14:paraId="13633047" w14:textId="68713E69" w:rsidR="00FD44C6" w:rsidRPr="00041E40" w:rsidRDefault="00FD44C6" w:rsidP="00007089">
      <w:pPr>
        <w:spacing w:line="240" w:lineRule="auto"/>
        <w:contextualSpacing/>
        <w:rPr>
          <w:rFonts w:ascii="Times New Roman" w:hAnsi="Times New Roman" w:cs="Times New Roman"/>
          <w:color w:val="000000" w:themeColor="text1"/>
          <w:sz w:val="24"/>
          <w:szCs w:val="24"/>
        </w:rPr>
      </w:pPr>
      <w:r w:rsidRPr="00041E40">
        <w:rPr>
          <w:rFonts w:ascii="Times New Roman" w:eastAsiaTheme="minorEastAsia" w:hAnsi="Times New Roman" w:cs="Times New Roman"/>
          <w:b/>
          <w:iCs/>
          <w:color w:val="000000" w:themeColor="text1"/>
          <w:kern w:val="36"/>
          <w:sz w:val="24"/>
          <w:szCs w:val="24"/>
        </w:rPr>
        <w:t xml:space="preserve">3| </w:t>
      </w:r>
      <w:r w:rsidR="00CD77CB" w:rsidRPr="00041E40">
        <w:rPr>
          <w:rFonts w:ascii="Times New Roman" w:eastAsiaTheme="minorEastAsia" w:hAnsi="Times New Roman" w:cs="Times New Roman"/>
          <w:b/>
          <w:iCs/>
          <w:color w:val="000000" w:themeColor="text1"/>
          <w:kern w:val="36"/>
          <w:sz w:val="24"/>
          <w:szCs w:val="24"/>
        </w:rPr>
        <w:t>Results</w:t>
      </w:r>
    </w:p>
    <w:p w14:paraId="455C9F5A" w14:textId="59B745FC" w:rsidR="00461D44" w:rsidRPr="00041E40" w:rsidRDefault="00461D44" w:rsidP="00461D44">
      <w:pPr>
        <w:spacing w:line="240" w:lineRule="auto"/>
        <w:contextualSpacing/>
        <w:rPr>
          <w:rFonts w:ascii="Times New Roman" w:hAnsi="Times New Roman" w:cs="Times New Roman"/>
          <w:color w:val="000000" w:themeColor="text1"/>
          <w:sz w:val="24"/>
          <w:szCs w:val="24"/>
        </w:rPr>
      </w:pPr>
      <w:r w:rsidRPr="00041E40">
        <w:rPr>
          <w:rFonts w:ascii="Times New Roman" w:hAnsi="Times New Roman" w:cs="Times New Roman"/>
          <w:color w:val="000000" w:themeColor="text1"/>
          <w:sz w:val="24"/>
          <w:szCs w:val="24"/>
        </w:rPr>
        <w:t>A total of 92 lizards were captured (females n</w:t>
      </w:r>
      <w:r w:rsidR="00C50B10" w:rsidRPr="00041E40">
        <w:rPr>
          <w:rFonts w:ascii="Times New Roman" w:hAnsi="Times New Roman" w:cs="Times New Roman"/>
          <w:color w:val="000000" w:themeColor="text1"/>
          <w:sz w:val="24"/>
          <w:szCs w:val="24"/>
        </w:rPr>
        <w:t xml:space="preserve"> </w:t>
      </w:r>
      <w:r w:rsidRPr="00041E40">
        <w:rPr>
          <w:rFonts w:ascii="Times New Roman" w:hAnsi="Times New Roman" w:cs="Times New Roman"/>
          <w:color w:val="000000" w:themeColor="text1"/>
          <w:sz w:val="24"/>
          <w:szCs w:val="24"/>
        </w:rPr>
        <w:t xml:space="preserve">= 38; males </w:t>
      </w:r>
      <w:r w:rsidR="00C50B10" w:rsidRPr="00041E40">
        <w:rPr>
          <w:rFonts w:ascii="Times New Roman" w:hAnsi="Times New Roman" w:cs="Times New Roman"/>
          <w:color w:val="000000" w:themeColor="text1"/>
          <w:sz w:val="24"/>
          <w:szCs w:val="24"/>
        </w:rPr>
        <w:t xml:space="preserve">n = </w:t>
      </w:r>
      <w:r w:rsidRPr="00041E40">
        <w:rPr>
          <w:rFonts w:ascii="Times New Roman" w:hAnsi="Times New Roman" w:cs="Times New Roman"/>
          <w:color w:val="000000" w:themeColor="text1"/>
          <w:sz w:val="24"/>
          <w:szCs w:val="24"/>
        </w:rPr>
        <w:t>54) during the 2014 and 2015 field seasons. There was a positive relationship between male body size, and the probability of tick infection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1</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041E40">
        <w:rPr>
          <w:rFonts w:ascii="Times New Roman" w:hAnsi="Times New Roman" w:cs="Times New Roman"/>
          <w:color w:val="000000" w:themeColor="text1"/>
          <w:sz w:val="24"/>
          <w:szCs w:val="24"/>
        </w:rPr>
        <w:t xml:space="preserve"> = 0.103, p = 0.045), where larger males had a higher probability of tick infection than smaller males (Fig. 1A). For females, there was no relationship between body size and the probability of tick infection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1</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37</m:t>
            </m:r>
          </m:sub>
        </m:sSub>
      </m:oMath>
      <w:r w:rsidRPr="00041E40">
        <w:rPr>
          <w:rFonts w:ascii="Times New Roman" w:hAnsi="Times New Roman" w:cs="Times New Roman"/>
          <w:color w:val="000000" w:themeColor="text1"/>
          <w:sz w:val="24"/>
          <w:szCs w:val="24"/>
        </w:rPr>
        <w:t xml:space="preserve"> = -0.008, p = 0.928; Fig. 1B). The probability of tick infection was sex-specific, with the frequency of tick infection being </w:t>
      </w:r>
      <w:r w:rsidR="003C3A3E" w:rsidRPr="00041E40">
        <w:rPr>
          <w:rFonts w:ascii="Times New Roman" w:hAnsi="Times New Roman" w:cs="Times New Roman"/>
          <w:color w:val="000000" w:themeColor="text1"/>
          <w:sz w:val="24"/>
          <w:szCs w:val="24"/>
        </w:rPr>
        <w:t xml:space="preserve">more than </w:t>
      </w:r>
      <w:r w:rsidR="008257E5" w:rsidRPr="00041E40">
        <w:rPr>
          <w:rFonts w:ascii="Times New Roman" w:hAnsi="Times New Roman" w:cs="Times New Roman"/>
          <w:color w:val="000000" w:themeColor="text1"/>
          <w:sz w:val="24"/>
          <w:szCs w:val="24"/>
        </w:rPr>
        <w:t>two</w:t>
      </w:r>
      <w:r w:rsidRPr="00041E40">
        <w:rPr>
          <w:rFonts w:ascii="Times New Roman" w:hAnsi="Times New Roman" w:cs="Times New Roman"/>
          <w:color w:val="000000" w:themeColor="text1"/>
          <w:sz w:val="24"/>
          <w:szCs w:val="24"/>
        </w:rPr>
        <w:t xml:space="preserve"> times higher in males (n = 20; 37%) than in females (n = 5; 13%). </w:t>
      </w:r>
      <w:ins w:id="1097" w:author="C.M. Gienger" w:date="2023-12-20T14:52:00Z">
        <w:r w:rsidR="004C2A3D" w:rsidRPr="00041E40">
          <w:rPr>
            <w:rFonts w:ascii="Times New Roman" w:hAnsi="Times New Roman" w:cs="Times New Roman"/>
            <w:color w:val="000000" w:themeColor="text1"/>
            <w:sz w:val="24"/>
            <w:szCs w:val="24"/>
          </w:rPr>
          <w:t xml:space="preserve">Sex </w:t>
        </w:r>
      </w:ins>
      <w:del w:id="1098" w:author="C.M. Gienger" w:date="2023-12-20T14:52:00Z">
        <w:r w:rsidR="00DA70C9" w:rsidRPr="00041E40" w:rsidDel="004C2A3D">
          <w:rPr>
            <w:rFonts w:ascii="Times New Roman" w:hAnsi="Times New Roman" w:cs="Times New Roman"/>
            <w:color w:val="000000" w:themeColor="text1"/>
            <w:sz w:val="24"/>
            <w:szCs w:val="24"/>
          </w:rPr>
          <w:delText>This</w:delText>
        </w:r>
        <w:r w:rsidR="00722E71" w:rsidRPr="00041E40" w:rsidDel="004C2A3D">
          <w:rPr>
            <w:rFonts w:ascii="Times New Roman" w:hAnsi="Times New Roman" w:cs="Times New Roman"/>
            <w:color w:val="000000" w:themeColor="text1"/>
            <w:sz w:val="24"/>
            <w:szCs w:val="24"/>
          </w:rPr>
          <w:delText xml:space="preserve"> </w:delText>
        </w:r>
      </w:del>
      <w:r w:rsidRPr="00041E40">
        <w:rPr>
          <w:rFonts w:ascii="Times New Roman" w:hAnsi="Times New Roman" w:cs="Times New Roman"/>
          <w:color w:val="000000" w:themeColor="text1"/>
          <w:sz w:val="24"/>
          <w:szCs w:val="24"/>
        </w:rPr>
        <w:t>difference</w:t>
      </w:r>
      <w:ins w:id="1099" w:author="C.M. Gienger" w:date="2023-12-20T14:52:00Z">
        <w:r w:rsidR="004C2A3D" w:rsidRPr="00041E40">
          <w:rPr>
            <w:rFonts w:ascii="Times New Roman" w:hAnsi="Times New Roman" w:cs="Times New Roman"/>
            <w:color w:val="000000" w:themeColor="text1"/>
            <w:sz w:val="24"/>
            <w:szCs w:val="24"/>
          </w:rPr>
          <w:t>s</w:t>
        </w:r>
      </w:ins>
      <w:r w:rsidRPr="00041E40">
        <w:rPr>
          <w:rFonts w:ascii="Times New Roman" w:hAnsi="Times New Roman" w:cs="Times New Roman"/>
          <w:color w:val="000000" w:themeColor="text1"/>
          <w:sz w:val="24"/>
          <w:szCs w:val="24"/>
        </w:rPr>
        <w:t xml:space="preserve"> in tick infection</w:t>
      </w:r>
      <w:r w:rsidR="00722E71" w:rsidRPr="00041E40">
        <w:rPr>
          <w:rFonts w:ascii="Times New Roman" w:hAnsi="Times New Roman" w:cs="Times New Roman"/>
          <w:color w:val="000000" w:themeColor="text1"/>
          <w:sz w:val="24"/>
          <w:szCs w:val="24"/>
        </w:rPr>
        <w:t xml:space="preserve"> </w:t>
      </w:r>
      <w:r w:rsidRPr="00041E40">
        <w:rPr>
          <w:rFonts w:ascii="Times New Roman" w:hAnsi="Times New Roman" w:cs="Times New Roman"/>
          <w:color w:val="000000" w:themeColor="text1"/>
          <w:sz w:val="24"/>
          <w:szCs w:val="24"/>
        </w:rPr>
        <w:t xml:space="preserve">between </w:t>
      </w:r>
      <w:r w:rsidR="00DA70C9" w:rsidRPr="00041E40">
        <w:rPr>
          <w:rFonts w:ascii="Times New Roman" w:hAnsi="Times New Roman" w:cs="Times New Roman"/>
          <w:color w:val="000000" w:themeColor="text1"/>
          <w:sz w:val="24"/>
          <w:szCs w:val="24"/>
        </w:rPr>
        <w:t>males and females was significant</w:t>
      </w:r>
      <w:del w:id="1100" w:author="C.M. Gienger" w:date="2023-12-20T14:52:00Z">
        <w:r w:rsidR="00DA70C9" w:rsidRPr="00041E40" w:rsidDel="009E6859">
          <w:rPr>
            <w:rFonts w:ascii="Times New Roman" w:hAnsi="Times New Roman" w:cs="Times New Roman"/>
            <w:color w:val="000000" w:themeColor="text1"/>
            <w:sz w:val="24"/>
            <w:szCs w:val="24"/>
          </w:rPr>
          <w:delText>ly different</w:delText>
        </w:r>
      </w:del>
      <w:r w:rsidR="00DA70C9" w:rsidRPr="00041E40">
        <w:rPr>
          <w:rFonts w:ascii="Times New Roman" w:hAnsi="Times New Roman" w:cs="Times New Roman"/>
          <w:color w:val="000000" w:themeColor="text1"/>
          <w:sz w:val="24"/>
          <w:szCs w:val="24"/>
        </w:rPr>
        <w:t xml:space="preserve"> </w:t>
      </w:r>
      <w:r w:rsidRPr="00041E40">
        <w:rPr>
          <w:rFonts w:ascii="Times New Roman" w:hAnsi="Times New Roman" w:cs="Times New Roman"/>
          <w:color w:val="000000" w:themeColor="text1"/>
          <w:sz w:val="24"/>
          <w:szCs w:val="24"/>
        </w:rPr>
        <w:t>(x</w:t>
      </w:r>
      <m:oMath>
        <m:sSup>
          <m:sSupPr>
            <m:ctrlPr>
              <w:rPr>
                <w:rFonts w:ascii="Cambria Math" w:hAnsi="Cambria Math" w:cs="Times New Roman"/>
                <w:color w:val="000000" w:themeColor="text1"/>
                <w:sz w:val="24"/>
                <w:szCs w:val="24"/>
              </w:rPr>
            </m:ctrlPr>
          </m:sSupPr>
          <m:e>
            <m:r>
              <w:rPr>
                <w:rFonts w:ascii="Cambria Math" w:hAnsi="Cambria Math" w:cs="Times New Roman"/>
                <w:color w:val="000000" w:themeColor="text1"/>
                <w:sz w:val="24"/>
                <w:szCs w:val="24"/>
              </w:rPr>
              <m:t>​</m:t>
            </m:r>
          </m:e>
          <m:sup>
            <m:r>
              <w:rPr>
                <w:rFonts w:ascii="Cambria Math" w:hAnsi="Cambria Math" w:cs="Times New Roman"/>
                <w:color w:val="000000" w:themeColor="text1"/>
                <w:sz w:val="24"/>
                <w:szCs w:val="24"/>
              </w:rPr>
              <m:t>2</m:t>
            </m:r>
          </m:sup>
        </m:sSup>
      </m:oMath>
      <w:r w:rsidRPr="00041E40">
        <w:rPr>
          <w:rFonts w:ascii="Times New Roman" w:hAnsi="Times New Roman" w:cs="Times New Roman"/>
          <w:color w:val="000000" w:themeColor="text1"/>
          <w:sz w:val="24"/>
          <w:szCs w:val="24"/>
        </w:rPr>
        <w:t xml:space="preserve"> = 9; df = 1; n = 92; p = 0.003)</w:t>
      </w:r>
      <w:r w:rsidR="00DA70C9" w:rsidRPr="00041E40">
        <w:rPr>
          <w:rFonts w:ascii="Times New Roman" w:hAnsi="Times New Roman" w:cs="Times New Roman"/>
          <w:color w:val="000000" w:themeColor="text1"/>
          <w:sz w:val="24"/>
          <w:szCs w:val="24"/>
        </w:rPr>
        <w:t>. Due to the low infection frequency for females, they were not included in analysis for sprint performance</w:t>
      </w:r>
      <w:r w:rsidRPr="00041E40">
        <w:rPr>
          <w:rFonts w:ascii="Times New Roman" w:hAnsi="Times New Roman" w:cs="Times New Roman"/>
          <w:color w:val="000000" w:themeColor="text1"/>
          <w:sz w:val="24"/>
          <w:szCs w:val="24"/>
        </w:rPr>
        <w:t xml:space="preserve">. </w:t>
      </w:r>
      <w:ins w:id="1101" w:author="Kris.Wild [2]" w:date="2023-12-15T12:14:00Z">
        <w:r w:rsidR="007E73DD" w:rsidRPr="00041E40">
          <w:rPr>
            <w:rFonts w:ascii="Times New Roman" w:hAnsi="Times New Roman" w:cs="Times New Roman"/>
            <w:color w:val="000000" w:themeColor="text1"/>
            <w:sz w:val="24"/>
            <w:szCs w:val="24"/>
          </w:rPr>
          <w:t>A total of 54 male lizard</w:t>
        </w:r>
      </w:ins>
      <w:ins w:id="1102" w:author="Kris.Wild [2]" w:date="2023-12-15T12:16:00Z">
        <w:r w:rsidR="007E73DD" w:rsidRPr="00041E40">
          <w:rPr>
            <w:rFonts w:ascii="Times New Roman" w:hAnsi="Times New Roman" w:cs="Times New Roman"/>
            <w:color w:val="000000" w:themeColor="text1"/>
            <w:sz w:val="24"/>
            <w:szCs w:val="24"/>
          </w:rPr>
          <w:t xml:space="preserve">s were used in locomotor performance analysis. </w:t>
        </w:r>
      </w:ins>
      <w:r w:rsidR="008257E5" w:rsidRPr="00041E40">
        <w:rPr>
          <w:rFonts w:ascii="Times New Roman" w:hAnsi="Times New Roman" w:cs="Times New Roman"/>
          <w:color w:val="000000" w:themeColor="text1"/>
          <w:sz w:val="24"/>
          <w:szCs w:val="24"/>
        </w:rPr>
        <w:t>The infection</w:t>
      </w:r>
      <w:r w:rsidRPr="00041E40">
        <w:rPr>
          <w:rFonts w:ascii="Times New Roman" w:hAnsi="Times New Roman" w:cs="Times New Roman"/>
          <w:color w:val="000000" w:themeColor="text1"/>
          <w:sz w:val="24"/>
          <w:szCs w:val="24"/>
        </w:rPr>
        <w:t xml:space="preserve"> rate for males ranged </w:t>
      </w:r>
      <w:r w:rsidR="008257E5" w:rsidRPr="00041E40">
        <w:rPr>
          <w:rFonts w:ascii="Times New Roman" w:hAnsi="Times New Roman" w:cs="Times New Roman"/>
          <w:color w:val="000000" w:themeColor="text1"/>
          <w:sz w:val="24"/>
          <w:szCs w:val="24"/>
        </w:rPr>
        <w:t xml:space="preserve">from </w:t>
      </w:r>
      <w:r w:rsidRPr="00041E40">
        <w:rPr>
          <w:rFonts w:ascii="Times New Roman" w:hAnsi="Times New Roman" w:cs="Times New Roman"/>
          <w:color w:val="000000" w:themeColor="text1"/>
          <w:sz w:val="24"/>
          <w:szCs w:val="24"/>
        </w:rPr>
        <w:t>one to seven ticks per individual.</w:t>
      </w:r>
      <w:r w:rsidR="009F5521" w:rsidRPr="00041E40">
        <w:rPr>
          <w:rFonts w:ascii="Times New Roman" w:hAnsi="Times New Roman" w:cs="Times New Roman"/>
          <w:color w:val="000000" w:themeColor="text1"/>
          <w:sz w:val="24"/>
          <w:szCs w:val="24"/>
        </w:rPr>
        <w:t xml:space="preserve"> </w:t>
      </w:r>
      <w:r w:rsidRPr="00041E40">
        <w:rPr>
          <w:rFonts w:ascii="Times New Roman" w:hAnsi="Times New Roman" w:cs="Times New Roman"/>
          <w:color w:val="000000" w:themeColor="text1"/>
          <w:sz w:val="24"/>
          <w:szCs w:val="24"/>
        </w:rPr>
        <w:t>Maximum sprint speed was higher in uninfected lizards (LS mean = 2.741m/sec</w:t>
      </w:r>
      <w:r w:rsidR="00B11B18" w:rsidRPr="00041E40">
        <w:rPr>
          <w:rFonts w:ascii="Times New Roman" w:hAnsi="Times New Roman" w:cs="Times New Roman"/>
          <w:color w:val="000000" w:themeColor="text1"/>
          <w:sz w:val="24"/>
          <w:szCs w:val="24"/>
        </w:rPr>
        <w:t>, 95%CI: 2.62 - 2.86</w:t>
      </w:r>
      <w:r w:rsidRPr="00041E40">
        <w:rPr>
          <w:rFonts w:ascii="Times New Roman" w:hAnsi="Times New Roman" w:cs="Times New Roman"/>
          <w:color w:val="000000" w:themeColor="text1"/>
          <w:sz w:val="24"/>
          <w:szCs w:val="24"/>
        </w:rPr>
        <w:t>) in comparison to infected lizards (LS mean = 2.48m/sec</w:t>
      </w:r>
      <w:r w:rsidR="00B11B18" w:rsidRPr="00041E40">
        <w:rPr>
          <w:rFonts w:ascii="Times New Roman" w:hAnsi="Times New Roman" w:cs="Times New Roman"/>
          <w:color w:val="000000" w:themeColor="text1"/>
          <w:sz w:val="24"/>
          <w:szCs w:val="24"/>
        </w:rPr>
        <w:t>, 95%CI: 2.32 - 2.64</w:t>
      </w:r>
      <w:r w:rsidRPr="00041E40">
        <w:rPr>
          <w:rFonts w:ascii="Times New Roman" w:hAnsi="Times New Roman" w:cs="Times New Roman"/>
          <w:color w:val="000000" w:themeColor="text1"/>
          <w:sz w:val="24"/>
          <w:szCs w:val="24"/>
        </w:rPr>
        <w:t>;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041E40">
        <w:rPr>
          <w:rFonts w:ascii="Times New Roman" w:hAnsi="Times New Roman" w:cs="Times New Roman"/>
          <w:color w:val="000000" w:themeColor="text1"/>
          <w:sz w:val="24"/>
          <w:szCs w:val="24"/>
        </w:rPr>
        <w:t xml:space="preserve"> = 16.12; p = 0.016; Fig. 2a). Maximum 2-meter run speed was higher in uninfected lizards (LS mean = 1.942m/sec</w:t>
      </w:r>
      <w:r w:rsidR="00B11B18" w:rsidRPr="00041E40">
        <w:rPr>
          <w:rFonts w:ascii="Times New Roman" w:hAnsi="Times New Roman" w:cs="Times New Roman"/>
          <w:color w:val="000000" w:themeColor="text1"/>
          <w:sz w:val="24"/>
          <w:szCs w:val="24"/>
        </w:rPr>
        <w:t>, 95%CI: 1.82 - 2.07</w:t>
      </w:r>
      <w:r w:rsidRPr="00041E40">
        <w:rPr>
          <w:rFonts w:ascii="Times New Roman" w:hAnsi="Times New Roman" w:cs="Times New Roman"/>
          <w:color w:val="000000" w:themeColor="text1"/>
          <w:sz w:val="24"/>
          <w:szCs w:val="24"/>
        </w:rPr>
        <w:t>) than in infected lizards (LS mean = 1.613m/sec</w:t>
      </w:r>
      <w:r w:rsidR="00B11B18" w:rsidRPr="00041E40">
        <w:rPr>
          <w:rFonts w:ascii="Times New Roman" w:hAnsi="Times New Roman" w:cs="Times New Roman"/>
          <w:color w:val="000000" w:themeColor="text1"/>
          <w:sz w:val="24"/>
          <w:szCs w:val="24"/>
        </w:rPr>
        <w:t xml:space="preserve">, 95%CI: </w:t>
      </w:r>
      <w:r w:rsidR="00502414" w:rsidRPr="00041E40">
        <w:rPr>
          <w:rFonts w:ascii="Times New Roman" w:hAnsi="Times New Roman" w:cs="Times New Roman"/>
          <w:color w:val="000000" w:themeColor="text1"/>
          <w:sz w:val="24"/>
          <w:szCs w:val="24"/>
        </w:rPr>
        <w:t>1.45 - 1.78</w:t>
      </w:r>
      <w:r w:rsidRPr="00041E40">
        <w:rPr>
          <w:rFonts w:ascii="Times New Roman" w:hAnsi="Times New Roman" w:cs="Times New Roman"/>
          <w:color w:val="000000" w:themeColor="text1"/>
          <w:sz w:val="24"/>
          <w:szCs w:val="24"/>
        </w:rPr>
        <w:t>;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041E40">
        <w:rPr>
          <w:rFonts w:ascii="Times New Roman" w:hAnsi="Times New Roman" w:cs="Times New Roman"/>
          <w:color w:val="000000" w:themeColor="text1"/>
          <w:sz w:val="24"/>
          <w:szCs w:val="24"/>
        </w:rPr>
        <w:t xml:space="preserve"> = 15.01; p = 0.003; Fig. 2b). There were no differences in body condition indices between uninfected and infected lizards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041E40">
        <w:rPr>
          <w:rFonts w:ascii="Times New Roman" w:hAnsi="Times New Roman" w:cs="Times New Roman"/>
          <w:color w:val="000000" w:themeColor="text1"/>
          <w:sz w:val="24"/>
          <w:szCs w:val="24"/>
        </w:rPr>
        <w:t xml:space="preserve"> = 0.025; p = 0.875).</w:t>
      </w:r>
    </w:p>
    <w:p w14:paraId="6A640D18" w14:textId="59C3A1FA" w:rsidR="00983FC9" w:rsidRPr="00041E40" w:rsidRDefault="00FD44C6" w:rsidP="00007089">
      <w:pPr>
        <w:spacing w:line="240" w:lineRule="auto"/>
        <w:contextualSpacing/>
        <w:rPr>
          <w:rFonts w:ascii="Times New Roman" w:hAnsi="Times New Roman" w:cs="Times New Roman"/>
          <w:b/>
          <w:bCs/>
          <w:color w:val="000000" w:themeColor="text1"/>
          <w:sz w:val="24"/>
          <w:szCs w:val="24"/>
          <w:rPrChange w:id="1103" w:author="Kris.Wild [2]" w:date="2023-12-21T11:55:00Z">
            <w:rPr>
              <w:rFonts w:ascii="Times New Roman" w:hAnsi="Times New Roman" w:cs="Times New Roman"/>
              <w:b/>
              <w:bCs/>
              <w:sz w:val="24"/>
              <w:szCs w:val="24"/>
            </w:rPr>
          </w:rPrChange>
        </w:rPr>
      </w:pPr>
      <w:r w:rsidRPr="00041E40">
        <w:rPr>
          <w:rFonts w:ascii="Times New Roman" w:hAnsi="Times New Roman" w:cs="Times New Roman"/>
          <w:b/>
          <w:bCs/>
          <w:color w:val="000000" w:themeColor="text1"/>
          <w:sz w:val="24"/>
          <w:szCs w:val="24"/>
          <w:rPrChange w:id="1104" w:author="Kris.Wild [2]" w:date="2023-12-21T11:55:00Z">
            <w:rPr>
              <w:rFonts w:ascii="Times New Roman" w:hAnsi="Times New Roman" w:cs="Times New Roman"/>
              <w:b/>
              <w:bCs/>
              <w:sz w:val="24"/>
              <w:szCs w:val="24"/>
            </w:rPr>
          </w:rPrChange>
        </w:rPr>
        <w:t>4|</w:t>
      </w:r>
      <w:r w:rsidR="00983FC9" w:rsidRPr="00041E40">
        <w:rPr>
          <w:rFonts w:ascii="Times New Roman" w:hAnsi="Times New Roman" w:cs="Times New Roman"/>
          <w:b/>
          <w:bCs/>
          <w:color w:val="000000" w:themeColor="text1"/>
          <w:sz w:val="24"/>
          <w:szCs w:val="24"/>
          <w:rPrChange w:id="1105" w:author="Kris.Wild [2]" w:date="2023-12-21T11:55:00Z">
            <w:rPr>
              <w:rFonts w:ascii="Times New Roman" w:hAnsi="Times New Roman" w:cs="Times New Roman"/>
              <w:b/>
              <w:bCs/>
              <w:sz w:val="24"/>
              <w:szCs w:val="24"/>
            </w:rPr>
          </w:rPrChange>
        </w:rPr>
        <w:t>Discussio</w:t>
      </w:r>
      <w:r w:rsidRPr="00041E40">
        <w:rPr>
          <w:rFonts w:ascii="Times New Roman" w:hAnsi="Times New Roman" w:cs="Times New Roman"/>
          <w:b/>
          <w:bCs/>
          <w:color w:val="000000" w:themeColor="text1"/>
          <w:sz w:val="24"/>
          <w:szCs w:val="24"/>
          <w:rPrChange w:id="1106" w:author="Kris.Wild [2]" w:date="2023-12-21T11:55:00Z">
            <w:rPr>
              <w:rFonts w:ascii="Times New Roman" w:hAnsi="Times New Roman" w:cs="Times New Roman"/>
              <w:b/>
              <w:bCs/>
              <w:sz w:val="24"/>
              <w:szCs w:val="24"/>
            </w:rPr>
          </w:rPrChange>
        </w:rPr>
        <w:t>n</w:t>
      </w:r>
    </w:p>
    <w:p w14:paraId="3ED859F9" w14:textId="15EF0F6B" w:rsidR="001A3847" w:rsidRPr="00041E40" w:rsidRDefault="006211F1" w:rsidP="005B67DA">
      <w:pPr>
        <w:spacing w:line="240" w:lineRule="auto"/>
        <w:contextualSpacing/>
        <w:rPr>
          <w:rFonts w:ascii="Times New Roman" w:hAnsi="Times New Roman" w:cs="Times New Roman"/>
          <w:color w:val="000000" w:themeColor="text1"/>
          <w:sz w:val="24"/>
          <w:szCs w:val="24"/>
          <w:rPrChange w:id="1107" w:author="Kris.Wild [2]" w:date="2023-12-21T11:55:00Z">
            <w:rPr>
              <w:rFonts w:ascii="Times New Roman" w:hAnsi="Times New Roman" w:cs="Times New Roman"/>
              <w:sz w:val="24"/>
              <w:szCs w:val="24"/>
            </w:rPr>
          </w:rPrChange>
        </w:rPr>
      </w:pPr>
      <w:r w:rsidRPr="00041E40">
        <w:rPr>
          <w:rFonts w:ascii="Times New Roman" w:hAnsi="Times New Roman" w:cs="Times New Roman"/>
          <w:color w:val="000000" w:themeColor="text1"/>
          <w:sz w:val="24"/>
          <w:szCs w:val="24"/>
          <w:rPrChange w:id="1108" w:author="Kris.Wild [2]" w:date="2023-12-21T11:55:00Z">
            <w:rPr>
              <w:rFonts w:ascii="Times New Roman" w:hAnsi="Times New Roman" w:cs="Times New Roman"/>
              <w:sz w:val="24"/>
              <w:szCs w:val="24"/>
            </w:rPr>
          </w:rPrChange>
        </w:rPr>
        <w:lastRenderedPageBreak/>
        <w:t>Our study</w:t>
      </w:r>
      <w:r w:rsidR="00D3615F" w:rsidRPr="00041E40">
        <w:rPr>
          <w:rFonts w:ascii="Times New Roman" w:hAnsi="Times New Roman" w:cs="Times New Roman"/>
          <w:color w:val="000000" w:themeColor="text1"/>
          <w:sz w:val="24"/>
          <w:szCs w:val="24"/>
          <w:rPrChange w:id="1109" w:author="Kris.Wild [2]" w:date="2023-12-21T11:55:00Z">
            <w:rPr>
              <w:rFonts w:ascii="Times New Roman" w:hAnsi="Times New Roman" w:cs="Times New Roman"/>
              <w:sz w:val="24"/>
              <w:szCs w:val="24"/>
            </w:rPr>
          </w:rPrChange>
        </w:rPr>
        <w:t xml:space="preserve"> clearly</w:t>
      </w:r>
      <w:r w:rsidRPr="00041E40">
        <w:rPr>
          <w:rFonts w:ascii="Times New Roman" w:hAnsi="Times New Roman" w:cs="Times New Roman"/>
          <w:color w:val="000000" w:themeColor="text1"/>
          <w:sz w:val="24"/>
          <w:szCs w:val="24"/>
          <w:rPrChange w:id="1110" w:author="Kris.Wild [2]" w:date="2023-12-21T11:55:00Z">
            <w:rPr>
              <w:rFonts w:ascii="Times New Roman" w:hAnsi="Times New Roman" w:cs="Times New Roman"/>
              <w:sz w:val="24"/>
              <w:szCs w:val="24"/>
            </w:rPr>
          </w:rPrChange>
        </w:rPr>
        <w:t xml:space="preserve"> demonstrates that </w:t>
      </w:r>
      <w:r w:rsidR="00732ACA" w:rsidRPr="00041E40">
        <w:rPr>
          <w:rFonts w:ascii="Times New Roman" w:hAnsi="Times New Roman" w:cs="Times New Roman"/>
          <w:color w:val="000000" w:themeColor="text1"/>
          <w:sz w:val="24"/>
          <w:szCs w:val="24"/>
          <w:rPrChange w:id="1111" w:author="Kris.Wild [2]" w:date="2023-12-21T11:55:00Z">
            <w:rPr>
              <w:rFonts w:ascii="Times New Roman" w:hAnsi="Times New Roman" w:cs="Times New Roman"/>
              <w:sz w:val="24"/>
              <w:szCs w:val="24"/>
            </w:rPr>
          </w:rPrChange>
        </w:rPr>
        <w:t>lizards infected with ticks had lower locomotor performance than noninfected lizards</w:t>
      </w:r>
      <w:r w:rsidR="00974932" w:rsidRPr="00041E40">
        <w:rPr>
          <w:rFonts w:ascii="Times New Roman" w:hAnsi="Times New Roman" w:cs="Times New Roman"/>
          <w:color w:val="000000" w:themeColor="text1"/>
          <w:sz w:val="24"/>
          <w:szCs w:val="24"/>
          <w:rPrChange w:id="1112" w:author="Kris.Wild [2]" w:date="2023-12-21T11:55:00Z">
            <w:rPr>
              <w:rFonts w:ascii="Times New Roman" w:hAnsi="Times New Roman" w:cs="Times New Roman"/>
              <w:sz w:val="24"/>
              <w:szCs w:val="24"/>
            </w:rPr>
          </w:rPrChange>
        </w:rPr>
        <w:t>,</w:t>
      </w:r>
      <w:r w:rsidR="00732ACA" w:rsidRPr="00041E40">
        <w:rPr>
          <w:rFonts w:ascii="Times New Roman" w:hAnsi="Times New Roman" w:cs="Times New Roman"/>
          <w:color w:val="000000" w:themeColor="text1"/>
          <w:sz w:val="24"/>
          <w:szCs w:val="24"/>
          <w:rPrChange w:id="1113" w:author="Kris.Wild [2]" w:date="2023-12-21T11:55:00Z">
            <w:rPr>
              <w:rFonts w:ascii="Times New Roman" w:hAnsi="Times New Roman" w:cs="Times New Roman"/>
              <w:sz w:val="24"/>
              <w:szCs w:val="24"/>
            </w:rPr>
          </w:rPrChange>
        </w:rPr>
        <w:t xml:space="preserve"> </w:t>
      </w:r>
      <w:r w:rsidR="00CF77EC" w:rsidRPr="00041E40">
        <w:rPr>
          <w:rFonts w:ascii="Times New Roman" w:hAnsi="Times New Roman" w:cs="Times New Roman"/>
          <w:color w:val="000000" w:themeColor="text1"/>
          <w:sz w:val="24"/>
          <w:szCs w:val="24"/>
          <w:rPrChange w:id="1114" w:author="Kris.Wild [2]" w:date="2023-12-21T11:55:00Z">
            <w:rPr>
              <w:rFonts w:ascii="Times New Roman" w:hAnsi="Times New Roman" w:cs="Times New Roman"/>
              <w:sz w:val="24"/>
              <w:szCs w:val="24"/>
            </w:rPr>
          </w:rPrChange>
        </w:rPr>
        <w:t>and</w:t>
      </w:r>
      <w:r w:rsidR="001A6747" w:rsidRPr="00041E40">
        <w:rPr>
          <w:rFonts w:ascii="Times New Roman" w:hAnsi="Times New Roman" w:cs="Times New Roman"/>
          <w:color w:val="000000" w:themeColor="text1"/>
          <w:sz w:val="24"/>
          <w:szCs w:val="24"/>
          <w:rPrChange w:id="1115" w:author="Kris.Wild [2]" w:date="2023-12-21T11:55:00Z">
            <w:rPr>
              <w:rFonts w:ascii="Times New Roman" w:hAnsi="Times New Roman" w:cs="Times New Roman"/>
              <w:sz w:val="24"/>
              <w:szCs w:val="24"/>
            </w:rPr>
          </w:rPrChange>
        </w:rPr>
        <w:t xml:space="preserve"> that</w:t>
      </w:r>
      <w:r w:rsidR="00CF77EC" w:rsidRPr="00041E40" w:rsidDel="00732ACA">
        <w:rPr>
          <w:rFonts w:ascii="Times New Roman" w:hAnsi="Times New Roman" w:cs="Times New Roman"/>
          <w:color w:val="000000" w:themeColor="text1"/>
          <w:sz w:val="24"/>
          <w:szCs w:val="24"/>
          <w:rPrChange w:id="1116" w:author="Kris.Wild [2]" w:date="2023-12-21T11:55:00Z">
            <w:rPr>
              <w:rFonts w:ascii="Times New Roman" w:hAnsi="Times New Roman" w:cs="Times New Roman"/>
              <w:sz w:val="24"/>
              <w:szCs w:val="24"/>
            </w:rPr>
          </w:rPrChange>
        </w:rPr>
        <w:t xml:space="preserve"> </w:t>
      </w:r>
      <w:r w:rsidRPr="00041E40">
        <w:rPr>
          <w:rFonts w:ascii="Times New Roman" w:hAnsi="Times New Roman" w:cs="Times New Roman"/>
          <w:color w:val="000000" w:themeColor="text1"/>
          <w:sz w:val="24"/>
          <w:szCs w:val="24"/>
          <w:rPrChange w:id="1117" w:author="Kris.Wild [2]" w:date="2023-12-21T11:55:00Z">
            <w:rPr>
              <w:rFonts w:ascii="Times New Roman" w:hAnsi="Times New Roman" w:cs="Times New Roman"/>
              <w:sz w:val="24"/>
              <w:szCs w:val="24"/>
            </w:rPr>
          </w:rPrChange>
        </w:rPr>
        <w:t xml:space="preserve">tick </w:t>
      </w:r>
      <w:del w:id="1118" w:author="Kris.Wild" w:date="2023-12-15T13:33:00Z">
        <w:r w:rsidRPr="00041E40" w:rsidDel="008202B0">
          <w:rPr>
            <w:rFonts w:ascii="Times New Roman" w:hAnsi="Times New Roman" w:cs="Times New Roman"/>
            <w:color w:val="000000" w:themeColor="text1"/>
            <w:sz w:val="24"/>
            <w:szCs w:val="24"/>
            <w:rPrChange w:id="1119" w:author="Kris.Wild [2]" w:date="2023-12-21T11:55:00Z">
              <w:rPr>
                <w:rFonts w:ascii="Times New Roman" w:hAnsi="Times New Roman" w:cs="Times New Roman"/>
                <w:sz w:val="24"/>
                <w:szCs w:val="24"/>
              </w:rPr>
            </w:rPrChange>
          </w:rPr>
          <w:delText xml:space="preserve">prevalence </w:delText>
        </w:r>
      </w:del>
      <w:ins w:id="1120" w:author="Kris.Wild" w:date="2023-12-16T12:05:00Z">
        <w:r w:rsidR="00F25A23" w:rsidRPr="00041E40">
          <w:rPr>
            <w:rFonts w:ascii="Times New Roman" w:hAnsi="Times New Roman" w:cs="Times New Roman"/>
            <w:color w:val="000000" w:themeColor="text1"/>
            <w:sz w:val="24"/>
            <w:szCs w:val="24"/>
            <w:rPrChange w:id="1121" w:author="Kris.Wild [2]" w:date="2023-12-21T11:55:00Z">
              <w:rPr>
                <w:rFonts w:ascii="Times New Roman" w:hAnsi="Times New Roman" w:cs="Times New Roman"/>
                <w:sz w:val="24"/>
                <w:szCs w:val="24"/>
              </w:rPr>
            </w:rPrChange>
          </w:rPr>
          <w:t>prevalence</w:t>
        </w:r>
      </w:ins>
      <w:ins w:id="1122" w:author="Kris.Wild" w:date="2023-12-15T13:33:00Z">
        <w:r w:rsidR="008202B0" w:rsidRPr="00041E40">
          <w:rPr>
            <w:rFonts w:ascii="Times New Roman" w:hAnsi="Times New Roman" w:cs="Times New Roman"/>
            <w:color w:val="000000" w:themeColor="text1"/>
            <w:sz w:val="24"/>
            <w:szCs w:val="24"/>
            <w:rPrChange w:id="1123" w:author="Kris.Wild [2]" w:date="2023-12-21T11:55:00Z">
              <w:rPr>
                <w:rFonts w:ascii="Times New Roman" w:hAnsi="Times New Roman" w:cs="Times New Roman"/>
                <w:sz w:val="24"/>
                <w:szCs w:val="24"/>
              </w:rPr>
            </w:rPrChange>
          </w:rPr>
          <w:t xml:space="preserve"> </w:t>
        </w:r>
      </w:ins>
      <w:r w:rsidRPr="00041E40">
        <w:rPr>
          <w:rFonts w:ascii="Times New Roman" w:hAnsi="Times New Roman" w:cs="Times New Roman"/>
          <w:color w:val="000000" w:themeColor="text1"/>
          <w:sz w:val="24"/>
          <w:szCs w:val="24"/>
          <w:rPrChange w:id="1124" w:author="Kris.Wild [2]" w:date="2023-12-21T11:55:00Z">
            <w:rPr>
              <w:rFonts w:ascii="Times New Roman" w:hAnsi="Times New Roman" w:cs="Times New Roman"/>
              <w:sz w:val="24"/>
              <w:szCs w:val="24"/>
            </w:rPr>
          </w:rPrChange>
        </w:rPr>
        <w:t>differed between sex</w:t>
      </w:r>
      <w:r w:rsidR="00CF77EC" w:rsidRPr="00041E40">
        <w:rPr>
          <w:rFonts w:ascii="Times New Roman" w:hAnsi="Times New Roman" w:cs="Times New Roman"/>
          <w:color w:val="000000" w:themeColor="text1"/>
          <w:sz w:val="24"/>
          <w:szCs w:val="24"/>
          <w:rPrChange w:id="1125" w:author="Kris.Wild [2]" w:date="2023-12-21T11:55:00Z">
            <w:rPr>
              <w:rFonts w:ascii="Times New Roman" w:hAnsi="Times New Roman" w:cs="Times New Roman"/>
              <w:sz w:val="24"/>
              <w:szCs w:val="24"/>
            </w:rPr>
          </w:rPrChange>
        </w:rPr>
        <w:t>es</w:t>
      </w:r>
      <w:r w:rsidRPr="00041E40">
        <w:rPr>
          <w:rFonts w:ascii="Times New Roman" w:hAnsi="Times New Roman" w:cs="Times New Roman"/>
          <w:color w:val="000000" w:themeColor="text1"/>
          <w:sz w:val="24"/>
          <w:szCs w:val="24"/>
          <w:rPrChange w:id="1126" w:author="Kris.Wild [2]" w:date="2023-12-21T11:55:00Z">
            <w:rPr>
              <w:rFonts w:ascii="Times New Roman" w:hAnsi="Times New Roman" w:cs="Times New Roman"/>
              <w:sz w:val="24"/>
              <w:szCs w:val="24"/>
            </w:rPr>
          </w:rPrChange>
        </w:rPr>
        <w:t xml:space="preserve"> and </w:t>
      </w:r>
      <w:del w:id="1127" w:author="Kris.Wild [2]" w:date="2023-12-17T11:35:00Z">
        <w:r w:rsidR="008104A9" w:rsidRPr="00041E40" w:rsidDel="00E90BCF">
          <w:rPr>
            <w:rFonts w:ascii="Times New Roman" w:hAnsi="Times New Roman" w:cs="Times New Roman"/>
            <w:color w:val="000000" w:themeColor="text1"/>
            <w:sz w:val="24"/>
            <w:szCs w:val="24"/>
            <w:rPrChange w:id="1128" w:author="Kris.Wild [2]" w:date="2023-12-21T11:55:00Z">
              <w:rPr>
                <w:rFonts w:ascii="Times New Roman" w:hAnsi="Times New Roman" w:cs="Times New Roman"/>
                <w:sz w:val="24"/>
                <w:szCs w:val="24"/>
              </w:rPr>
            </w:rPrChange>
          </w:rPr>
          <w:delText xml:space="preserve">with </w:delText>
        </w:r>
        <w:r w:rsidR="00CF77EC" w:rsidRPr="00041E40" w:rsidDel="00E90BCF">
          <w:rPr>
            <w:rFonts w:ascii="Times New Roman" w:hAnsi="Times New Roman" w:cs="Times New Roman"/>
            <w:color w:val="000000" w:themeColor="text1"/>
            <w:sz w:val="24"/>
            <w:szCs w:val="24"/>
            <w:rPrChange w:id="1129" w:author="Kris.Wild [2]" w:date="2023-12-21T11:55:00Z">
              <w:rPr>
                <w:rFonts w:ascii="Times New Roman" w:hAnsi="Times New Roman" w:cs="Times New Roman"/>
                <w:sz w:val="24"/>
                <w:szCs w:val="24"/>
              </w:rPr>
            </w:rPrChange>
          </w:rPr>
          <w:delText>increas</w:delText>
        </w:r>
        <w:r w:rsidR="008104A9" w:rsidRPr="00041E40" w:rsidDel="00E90BCF">
          <w:rPr>
            <w:rFonts w:ascii="Times New Roman" w:hAnsi="Times New Roman" w:cs="Times New Roman"/>
            <w:color w:val="000000" w:themeColor="text1"/>
            <w:sz w:val="24"/>
            <w:szCs w:val="24"/>
            <w:rPrChange w:id="1130" w:author="Kris.Wild [2]" w:date="2023-12-21T11:55:00Z">
              <w:rPr>
                <w:rFonts w:ascii="Times New Roman" w:hAnsi="Times New Roman" w:cs="Times New Roman"/>
                <w:sz w:val="24"/>
                <w:szCs w:val="24"/>
              </w:rPr>
            </w:rPrChange>
          </w:rPr>
          <w:delText>ing</w:delText>
        </w:r>
      </w:del>
      <w:ins w:id="1131" w:author="Kris.Wild [2]" w:date="2023-12-17T11:35:00Z">
        <w:r w:rsidR="00E90BCF" w:rsidRPr="00041E40">
          <w:rPr>
            <w:rFonts w:ascii="Times New Roman" w:hAnsi="Times New Roman" w:cs="Times New Roman"/>
            <w:color w:val="000000" w:themeColor="text1"/>
            <w:sz w:val="24"/>
            <w:szCs w:val="24"/>
            <w:rPrChange w:id="1132" w:author="Kris.Wild [2]" w:date="2023-12-21T11:55:00Z">
              <w:rPr>
                <w:rFonts w:ascii="Times New Roman" w:hAnsi="Times New Roman" w:cs="Times New Roman"/>
                <w:sz w:val="24"/>
                <w:szCs w:val="24"/>
              </w:rPr>
            </w:rPrChange>
          </w:rPr>
          <w:t>increased with</w:t>
        </w:r>
      </w:ins>
      <w:r w:rsidR="00CF77EC" w:rsidRPr="00041E40">
        <w:rPr>
          <w:rFonts w:ascii="Times New Roman" w:hAnsi="Times New Roman" w:cs="Times New Roman"/>
          <w:color w:val="000000" w:themeColor="text1"/>
          <w:sz w:val="24"/>
          <w:szCs w:val="24"/>
          <w:rPrChange w:id="1133" w:author="Kris.Wild [2]" w:date="2023-12-21T11:55:00Z">
            <w:rPr>
              <w:rFonts w:ascii="Times New Roman" w:hAnsi="Times New Roman" w:cs="Times New Roman"/>
              <w:sz w:val="24"/>
              <w:szCs w:val="24"/>
            </w:rPr>
          </w:rPrChange>
        </w:rPr>
        <w:t xml:space="preserve"> </w:t>
      </w:r>
      <w:r w:rsidR="00D0390F" w:rsidRPr="00041E40">
        <w:rPr>
          <w:rFonts w:ascii="Times New Roman" w:hAnsi="Times New Roman" w:cs="Times New Roman"/>
          <w:color w:val="000000" w:themeColor="text1"/>
          <w:sz w:val="24"/>
          <w:szCs w:val="24"/>
          <w:rPrChange w:id="1134" w:author="Kris.Wild [2]" w:date="2023-12-21T11:55:00Z">
            <w:rPr>
              <w:rFonts w:ascii="Times New Roman" w:hAnsi="Times New Roman" w:cs="Times New Roman"/>
              <w:sz w:val="24"/>
              <w:szCs w:val="24"/>
            </w:rPr>
          </w:rPrChange>
        </w:rPr>
        <w:t>body size</w:t>
      </w:r>
      <w:ins w:id="1135" w:author="Kris.Wild [2]" w:date="2023-12-17T11:36:00Z">
        <w:r w:rsidR="00E90BCF" w:rsidRPr="00041E40">
          <w:rPr>
            <w:rFonts w:ascii="Times New Roman" w:hAnsi="Times New Roman" w:cs="Times New Roman"/>
            <w:color w:val="000000" w:themeColor="text1"/>
            <w:sz w:val="24"/>
            <w:szCs w:val="24"/>
            <w:rPrChange w:id="1136" w:author="Kris.Wild [2]" w:date="2023-12-21T11:55:00Z">
              <w:rPr>
                <w:rFonts w:ascii="Times New Roman" w:hAnsi="Times New Roman" w:cs="Times New Roman"/>
                <w:sz w:val="24"/>
                <w:szCs w:val="24"/>
              </w:rPr>
            </w:rPrChange>
          </w:rPr>
          <w:t xml:space="preserve"> for male lizards</w:t>
        </w:r>
      </w:ins>
      <w:r w:rsidRPr="00041E40">
        <w:rPr>
          <w:rFonts w:ascii="Times New Roman" w:hAnsi="Times New Roman" w:cs="Times New Roman"/>
          <w:color w:val="000000" w:themeColor="text1"/>
          <w:sz w:val="24"/>
          <w:szCs w:val="24"/>
          <w:rPrChange w:id="1137" w:author="Kris.Wild [2]" w:date="2023-12-21T11:55:00Z">
            <w:rPr>
              <w:rFonts w:ascii="Times New Roman" w:hAnsi="Times New Roman" w:cs="Times New Roman"/>
              <w:sz w:val="24"/>
              <w:szCs w:val="24"/>
            </w:rPr>
          </w:rPrChange>
        </w:rPr>
        <w:t xml:space="preserve">. </w:t>
      </w:r>
      <w:r w:rsidR="00583821" w:rsidRPr="00041E40">
        <w:rPr>
          <w:rFonts w:ascii="Times New Roman" w:hAnsi="Times New Roman" w:cs="Times New Roman"/>
          <w:color w:val="000000" w:themeColor="text1"/>
          <w:sz w:val="24"/>
          <w:szCs w:val="24"/>
          <w:rPrChange w:id="1138" w:author="Kris.Wild [2]" w:date="2023-12-21T11:55:00Z">
            <w:rPr>
              <w:rFonts w:ascii="Times New Roman" w:hAnsi="Times New Roman" w:cs="Times New Roman"/>
              <w:sz w:val="24"/>
              <w:szCs w:val="24"/>
            </w:rPr>
          </w:rPrChange>
        </w:rPr>
        <w:t xml:space="preserve">Specifically, there was a negative relationship between </w:t>
      </w:r>
      <w:ins w:id="1139" w:author="Kris.Wild" w:date="2023-12-16T12:05:00Z">
        <w:r w:rsidR="00F25A23" w:rsidRPr="00041E40">
          <w:rPr>
            <w:rFonts w:ascii="Times New Roman" w:hAnsi="Times New Roman" w:cs="Times New Roman"/>
            <w:color w:val="000000" w:themeColor="text1"/>
            <w:sz w:val="24"/>
            <w:szCs w:val="24"/>
            <w:rPrChange w:id="1140" w:author="Kris.Wild [2]" w:date="2023-12-21T11:55:00Z">
              <w:rPr>
                <w:rFonts w:ascii="Times New Roman" w:hAnsi="Times New Roman" w:cs="Times New Roman"/>
                <w:sz w:val="24"/>
                <w:szCs w:val="24"/>
              </w:rPr>
            </w:rPrChange>
          </w:rPr>
          <w:t>prevalence</w:t>
        </w:r>
      </w:ins>
      <w:ins w:id="1141" w:author="Kris.Wild" w:date="2023-12-15T13:33:00Z">
        <w:r w:rsidR="008202B0" w:rsidRPr="00041E40">
          <w:rPr>
            <w:rFonts w:ascii="Times New Roman" w:hAnsi="Times New Roman" w:cs="Times New Roman"/>
            <w:color w:val="000000" w:themeColor="text1"/>
            <w:sz w:val="24"/>
            <w:szCs w:val="24"/>
            <w:rPrChange w:id="1142" w:author="Kris.Wild [2]" w:date="2023-12-21T11:55:00Z">
              <w:rPr>
                <w:rFonts w:ascii="Times New Roman" w:hAnsi="Times New Roman" w:cs="Times New Roman"/>
                <w:sz w:val="24"/>
                <w:szCs w:val="24"/>
              </w:rPr>
            </w:rPrChange>
          </w:rPr>
          <w:t xml:space="preserve"> </w:t>
        </w:r>
      </w:ins>
      <w:del w:id="1143" w:author="Kris.Wild" w:date="2023-12-15T13:33:00Z">
        <w:r w:rsidR="00583821" w:rsidRPr="00041E40" w:rsidDel="008202B0">
          <w:rPr>
            <w:rFonts w:ascii="Times New Roman" w:hAnsi="Times New Roman" w:cs="Times New Roman"/>
            <w:color w:val="000000" w:themeColor="text1"/>
            <w:sz w:val="24"/>
            <w:szCs w:val="24"/>
            <w:rPrChange w:id="1144" w:author="Kris.Wild [2]" w:date="2023-12-21T11:55:00Z">
              <w:rPr>
                <w:rFonts w:ascii="Times New Roman" w:hAnsi="Times New Roman" w:cs="Times New Roman"/>
                <w:sz w:val="24"/>
                <w:szCs w:val="24"/>
              </w:rPr>
            </w:rPrChange>
          </w:rPr>
          <w:delText xml:space="preserve">parasite </w:delText>
        </w:r>
        <w:r w:rsidR="00D47AEA" w:rsidRPr="00041E40" w:rsidDel="008202B0">
          <w:rPr>
            <w:rFonts w:ascii="Times New Roman" w:hAnsi="Times New Roman" w:cs="Times New Roman"/>
            <w:color w:val="000000" w:themeColor="text1"/>
            <w:sz w:val="24"/>
            <w:szCs w:val="24"/>
            <w:rPrChange w:id="1145" w:author="Kris.Wild [2]" w:date="2023-12-21T11:55:00Z">
              <w:rPr>
                <w:rFonts w:ascii="Times New Roman" w:hAnsi="Times New Roman" w:cs="Times New Roman"/>
                <w:sz w:val="24"/>
                <w:szCs w:val="24"/>
              </w:rPr>
            </w:rPrChange>
          </w:rPr>
          <w:delText>prevalence</w:delText>
        </w:r>
        <w:r w:rsidR="00583821" w:rsidRPr="00041E40" w:rsidDel="008202B0">
          <w:rPr>
            <w:rFonts w:ascii="Times New Roman" w:hAnsi="Times New Roman" w:cs="Times New Roman"/>
            <w:color w:val="000000" w:themeColor="text1"/>
            <w:sz w:val="24"/>
            <w:szCs w:val="24"/>
            <w:rPrChange w:id="1146" w:author="Kris.Wild [2]" w:date="2023-12-21T11:55:00Z">
              <w:rPr>
                <w:rFonts w:ascii="Times New Roman" w:hAnsi="Times New Roman" w:cs="Times New Roman"/>
                <w:sz w:val="24"/>
                <w:szCs w:val="24"/>
              </w:rPr>
            </w:rPrChange>
          </w:rPr>
          <w:delText xml:space="preserve"> </w:delText>
        </w:r>
      </w:del>
      <w:r w:rsidR="00583821" w:rsidRPr="00041E40">
        <w:rPr>
          <w:rFonts w:ascii="Times New Roman" w:hAnsi="Times New Roman" w:cs="Times New Roman"/>
          <w:color w:val="000000" w:themeColor="text1"/>
          <w:sz w:val="24"/>
          <w:szCs w:val="24"/>
          <w:rPrChange w:id="1147" w:author="Kris.Wild [2]" w:date="2023-12-21T11:55:00Z">
            <w:rPr>
              <w:rFonts w:ascii="Times New Roman" w:hAnsi="Times New Roman" w:cs="Times New Roman"/>
              <w:sz w:val="24"/>
              <w:szCs w:val="24"/>
            </w:rPr>
          </w:rPrChange>
        </w:rPr>
        <w:t xml:space="preserve">and two estimates </w:t>
      </w:r>
      <w:r w:rsidR="00B96D5C" w:rsidRPr="00041E40">
        <w:rPr>
          <w:rFonts w:ascii="Times New Roman" w:hAnsi="Times New Roman" w:cs="Times New Roman"/>
          <w:color w:val="000000" w:themeColor="text1"/>
          <w:sz w:val="24"/>
          <w:szCs w:val="24"/>
          <w:rPrChange w:id="1148" w:author="Kris.Wild [2]" w:date="2023-12-21T11:55:00Z">
            <w:rPr>
              <w:rFonts w:ascii="Times New Roman" w:hAnsi="Times New Roman" w:cs="Times New Roman"/>
              <w:sz w:val="24"/>
              <w:szCs w:val="24"/>
            </w:rPr>
          </w:rPrChange>
        </w:rPr>
        <w:t>of</w:t>
      </w:r>
      <w:r w:rsidR="00583821" w:rsidRPr="00041E40">
        <w:rPr>
          <w:rFonts w:ascii="Times New Roman" w:hAnsi="Times New Roman" w:cs="Times New Roman"/>
          <w:color w:val="000000" w:themeColor="text1"/>
          <w:sz w:val="24"/>
          <w:szCs w:val="24"/>
          <w:rPrChange w:id="1149" w:author="Kris.Wild [2]" w:date="2023-12-21T11:55:00Z">
            <w:rPr>
              <w:rFonts w:ascii="Times New Roman" w:hAnsi="Times New Roman" w:cs="Times New Roman"/>
              <w:sz w:val="24"/>
              <w:szCs w:val="24"/>
            </w:rPr>
          </w:rPrChange>
        </w:rPr>
        <w:t xml:space="preserve"> locomotor performance</w:t>
      </w:r>
      <w:r w:rsidR="00D0390F" w:rsidRPr="00041E40">
        <w:rPr>
          <w:rFonts w:ascii="Times New Roman" w:hAnsi="Times New Roman" w:cs="Times New Roman"/>
          <w:color w:val="000000" w:themeColor="text1"/>
          <w:sz w:val="24"/>
          <w:szCs w:val="24"/>
          <w:rPrChange w:id="1150" w:author="Kris.Wild [2]" w:date="2023-12-21T11:55:00Z">
            <w:rPr>
              <w:rFonts w:ascii="Times New Roman" w:hAnsi="Times New Roman" w:cs="Times New Roman"/>
              <w:sz w:val="24"/>
              <w:szCs w:val="24"/>
            </w:rPr>
          </w:rPrChange>
        </w:rPr>
        <w:t xml:space="preserve"> (</w:t>
      </w:r>
      <w:r w:rsidR="00C64E6C" w:rsidRPr="00041E40">
        <w:rPr>
          <w:rFonts w:ascii="Times New Roman" w:hAnsi="Times New Roman" w:cs="Times New Roman"/>
          <w:color w:val="000000" w:themeColor="text1"/>
          <w:sz w:val="24"/>
          <w:szCs w:val="24"/>
          <w:rPrChange w:id="1151" w:author="Kris.Wild [2]" w:date="2023-12-21T11:55:00Z">
            <w:rPr>
              <w:rFonts w:ascii="Times New Roman" w:hAnsi="Times New Roman" w:cs="Times New Roman"/>
              <w:sz w:val="24"/>
              <w:szCs w:val="24"/>
            </w:rPr>
          </w:rPrChange>
        </w:rPr>
        <w:t>maximum sprint speed</w:t>
      </w:r>
      <w:r w:rsidR="00D0390F" w:rsidRPr="00041E40">
        <w:rPr>
          <w:rFonts w:ascii="Times New Roman" w:hAnsi="Times New Roman" w:cs="Times New Roman"/>
          <w:color w:val="000000" w:themeColor="text1"/>
          <w:sz w:val="24"/>
          <w:szCs w:val="24"/>
          <w:rPrChange w:id="1152" w:author="Kris.Wild [2]" w:date="2023-12-21T11:55:00Z">
            <w:rPr>
              <w:rFonts w:ascii="Times New Roman" w:hAnsi="Times New Roman" w:cs="Times New Roman"/>
              <w:sz w:val="24"/>
              <w:szCs w:val="24"/>
            </w:rPr>
          </w:rPrChange>
        </w:rPr>
        <w:t xml:space="preserve"> </w:t>
      </w:r>
      <w:r w:rsidR="00C64E6C" w:rsidRPr="00041E40">
        <w:rPr>
          <w:rFonts w:ascii="Times New Roman" w:hAnsi="Times New Roman" w:cs="Times New Roman"/>
          <w:color w:val="000000" w:themeColor="text1"/>
          <w:sz w:val="24"/>
          <w:szCs w:val="24"/>
          <w:rPrChange w:id="1153" w:author="Kris.Wild [2]" w:date="2023-12-21T11:55:00Z">
            <w:rPr>
              <w:rFonts w:ascii="Times New Roman" w:hAnsi="Times New Roman" w:cs="Times New Roman"/>
              <w:sz w:val="24"/>
              <w:szCs w:val="24"/>
            </w:rPr>
          </w:rPrChange>
        </w:rPr>
        <w:t>&amp; 2-meter run speed)</w:t>
      </w:r>
      <w:r w:rsidR="00583821" w:rsidRPr="00041E40">
        <w:rPr>
          <w:rFonts w:ascii="Times New Roman" w:hAnsi="Times New Roman" w:cs="Times New Roman"/>
          <w:color w:val="000000" w:themeColor="text1"/>
          <w:sz w:val="24"/>
          <w:szCs w:val="24"/>
          <w:rPrChange w:id="1154" w:author="Kris.Wild [2]" w:date="2023-12-21T11:55:00Z">
            <w:rPr>
              <w:rFonts w:ascii="Times New Roman" w:hAnsi="Times New Roman" w:cs="Times New Roman"/>
              <w:sz w:val="24"/>
              <w:szCs w:val="24"/>
            </w:rPr>
          </w:rPrChange>
        </w:rPr>
        <w:t xml:space="preserve"> </w:t>
      </w:r>
      <w:r w:rsidR="00D47AEA" w:rsidRPr="00041E40">
        <w:rPr>
          <w:rFonts w:ascii="Times New Roman" w:hAnsi="Times New Roman" w:cs="Times New Roman"/>
          <w:color w:val="000000" w:themeColor="text1"/>
          <w:sz w:val="24"/>
          <w:szCs w:val="24"/>
          <w:rPrChange w:id="1155" w:author="Kris.Wild [2]" w:date="2023-12-21T11:55:00Z">
            <w:rPr>
              <w:rFonts w:ascii="Times New Roman" w:hAnsi="Times New Roman" w:cs="Times New Roman"/>
              <w:sz w:val="24"/>
              <w:szCs w:val="24"/>
            </w:rPr>
          </w:rPrChange>
        </w:rPr>
        <w:t>for male</w:t>
      </w:r>
      <w:r w:rsidR="00583821" w:rsidRPr="00041E40">
        <w:rPr>
          <w:rFonts w:ascii="Times New Roman" w:hAnsi="Times New Roman" w:cs="Times New Roman"/>
          <w:color w:val="000000" w:themeColor="text1"/>
          <w:sz w:val="24"/>
          <w:szCs w:val="24"/>
          <w:rPrChange w:id="1156" w:author="Kris.Wild [2]" w:date="2023-12-21T11:55:00Z">
            <w:rPr>
              <w:rFonts w:ascii="Times New Roman" w:hAnsi="Times New Roman" w:cs="Times New Roman"/>
              <w:sz w:val="24"/>
              <w:szCs w:val="24"/>
            </w:rPr>
          </w:rPrChange>
        </w:rPr>
        <w:t xml:space="preserve"> </w:t>
      </w:r>
      <w:r w:rsidR="00583821" w:rsidRPr="00041E40">
        <w:rPr>
          <w:rFonts w:ascii="Times New Roman" w:hAnsi="Times New Roman" w:cs="Times New Roman"/>
          <w:i/>
          <w:color w:val="000000" w:themeColor="text1"/>
          <w:sz w:val="24"/>
          <w:szCs w:val="24"/>
          <w:rPrChange w:id="1157" w:author="Kris.Wild [2]" w:date="2023-12-21T11:55:00Z">
            <w:rPr>
              <w:rFonts w:ascii="Times New Roman" w:hAnsi="Times New Roman" w:cs="Times New Roman"/>
              <w:i/>
              <w:sz w:val="24"/>
              <w:szCs w:val="24"/>
            </w:rPr>
          </w:rPrChange>
        </w:rPr>
        <w:t>S</w:t>
      </w:r>
      <w:r w:rsidR="0003426C" w:rsidRPr="00041E40">
        <w:rPr>
          <w:rFonts w:ascii="Times New Roman" w:hAnsi="Times New Roman" w:cs="Times New Roman"/>
          <w:i/>
          <w:color w:val="000000" w:themeColor="text1"/>
          <w:sz w:val="24"/>
          <w:szCs w:val="24"/>
          <w:rPrChange w:id="1158" w:author="Kris.Wild [2]" w:date="2023-12-21T11:55:00Z">
            <w:rPr>
              <w:rFonts w:ascii="Times New Roman" w:hAnsi="Times New Roman" w:cs="Times New Roman"/>
              <w:i/>
              <w:sz w:val="24"/>
              <w:szCs w:val="24"/>
            </w:rPr>
          </w:rPrChange>
        </w:rPr>
        <w:t>celoporus</w:t>
      </w:r>
      <w:r w:rsidR="00583821" w:rsidRPr="00041E40">
        <w:rPr>
          <w:rFonts w:ascii="Times New Roman" w:hAnsi="Times New Roman" w:cs="Times New Roman"/>
          <w:i/>
          <w:color w:val="000000" w:themeColor="text1"/>
          <w:sz w:val="24"/>
          <w:szCs w:val="24"/>
          <w:rPrChange w:id="1159" w:author="Kris.Wild [2]" w:date="2023-12-21T11:55:00Z">
            <w:rPr>
              <w:rFonts w:ascii="Times New Roman" w:hAnsi="Times New Roman" w:cs="Times New Roman"/>
              <w:i/>
              <w:sz w:val="24"/>
              <w:szCs w:val="24"/>
            </w:rPr>
          </w:rPrChange>
        </w:rPr>
        <w:t xml:space="preserve"> undulatus.</w:t>
      </w:r>
      <w:r w:rsidR="00583821" w:rsidRPr="00041E40">
        <w:rPr>
          <w:rFonts w:ascii="Times New Roman" w:hAnsi="Times New Roman" w:cs="Times New Roman"/>
          <w:color w:val="000000" w:themeColor="text1"/>
          <w:sz w:val="24"/>
          <w:szCs w:val="24"/>
          <w:rPrChange w:id="1160" w:author="Kris.Wild [2]" w:date="2023-12-21T11:55:00Z">
            <w:rPr>
              <w:rFonts w:ascii="Times New Roman" w:hAnsi="Times New Roman" w:cs="Times New Roman"/>
              <w:sz w:val="24"/>
              <w:szCs w:val="24"/>
            </w:rPr>
          </w:rPrChange>
        </w:rPr>
        <w:t xml:space="preserve"> </w:t>
      </w:r>
      <w:ins w:id="1161" w:author="Kris.Wild [2]" w:date="2023-12-15T12:36:00Z">
        <w:r w:rsidR="005B67DA" w:rsidRPr="00041E40">
          <w:rPr>
            <w:rFonts w:ascii="Times New Roman" w:hAnsi="Times New Roman" w:cs="Times New Roman"/>
            <w:color w:val="000000" w:themeColor="text1"/>
            <w:sz w:val="24"/>
            <w:szCs w:val="24"/>
            <w:rPrChange w:id="1162" w:author="Kris.Wild [2]" w:date="2023-12-21T11:55:00Z">
              <w:rPr>
                <w:rFonts w:ascii="Times New Roman" w:hAnsi="Times New Roman" w:cs="Times New Roman"/>
                <w:sz w:val="24"/>
                <w:szCs w:val="24"/>
              </w:rPr>
            </w:rPrChange>
          </w:rPr>
          <w:t>Our findings are congruent with predictions of the Immunocompetence Handicap Hypothesis (ICHH), with male lizards exhibiting a higher tick infestation rate than females, which may be indicative of the immunosuppressive effects of testosterone</w:t>
        </w:r>
      </w:ins>
      <w:ins w:id="1163" w:author="Kris.Wild [2]" w:date="2023-12-16T13:53:00Z">
        <w:r w:rsidR="00974EFC" w:rsidRPr="00041E40">
          <w:rPr>
            <w:rFonts w:ascii="Times New Roman" w:hAnsi="Times New Roman" w:cs="Times New Roman"/>
            <w:color w:val="000000" w:themeColor="text1"/>
            <w:sz w:val="24"/>
            <w:szCs w:val="24"/>
            <w:rPrChange w:id="1164" w:author="Kris.Wild [2]" w:date="2023-12-21T11:55:00Z">
              <w:rPr>
                <w:rFonts w:ascii="Times New Roman" w:hAnsi="Times New Roman" w:cs="Times New Roman"/>
                <w:sz w:val="24"/>
                <w:szCs w:val="24"/>
              </w:rPr>
            </w:rPrChange>
          </w:rPr>
          <w:t xml:space="preserve"> </w:t>
        </w:r>
      </w:ins>
      <w:del w:id="1165" w:author="Kris.Wild [2]" w:date="2023-12-15T12:39:00Z">
        <w:r w:rsidR="005F17FE" w:rsidRPr="00041E40" w:rsidDel="005B67DA">
          <w:rPr>
            <w:rFonts w:ascii="Times New Roman" w:hAnsi="Times New Roman" w:cs="Times New Roman"/>
            <w:color w:val="000000" w:themeColor="text1"/>
            <w:sz w:val="24"/>
            <w:szCs w:val="24"/>
            <w:rPrChange w:id="1166" w:author="Kris.Wild [2]" w:date="2023-12-21T11:55:00Z">
              <w:rPr>
                <w:rFonts w:ascii="Times New Roman" w:hAnsi="Times New Roman" w:cs="Times New Roman"/>
                <w:sz w:val="24"/>
                <w:szCs w:val="24"/>
              </w:rPr>
            </w:rPrChange>
          </w:rPr>
          <w:delText>Our</w:delText>
        </w:r>
        <w:r w:rsidR="002E1556" w:rsidRPr="00041E40" w:rsidDel="005B67DA">
          <w:rPr>
            <w:rFonts w:ascii="Times New Roman" w:hAnsi="Times New Roman" w:cs="Times New Roman"/>
            <w:color w:val="000000" w:themeColor="text1"/>
            <w:sz w:val="24"/>
            <w:szCs w:val="24"/>
            <w:rPrChange w:id="1167" w:author="Kris.Wild [2]" w:date="2023-12-21T11:55:00Z">
              <w:rPr>
                <w:rFonts w:ascii="Times New Roman" w:hAnsi="Times New Roman" w:cs="Times New Roman"/>
                <w:sz w:val="24"/>
                <w:szCs w:val="24"/>
              </w:rPr>
            </w:rPrChange>
          </w:rPr>
          <w:delText xml:space="preserve"> results align with the Immunocompetence Handicap Hypothesis (ICHH) by demonstrating a higher prevalence of tick infections in male lizards</w:delText>
        </w:r>
        <w:r w:rsidR="00150C0D" w:rsidRPr="00041E40" w:rsidDel="005B67DA">
          <w:rPr>
            <w:rFonts w:ascii="Times New Roman" w:hAnsi="Times New Roman" w:cs="Times New Roman"/>
            <w:color w:val="000000" w:themeColor="text1"/>
            <w:sz w:val="24"/>
            <w:szCs w:val="24"/>
            <w:rPrChange w:id="1168" w:author="Kris.Wild [2]" w:date="2023-12-21T11:55:00Z">
              <w:rPr>
                <w:rFonts w:ascii="Times New Roman" w:hAnsi="Times New Roman" w:cs="Times New Roman"/>
                <w:sz w:val="24"/>
                <w:szCs w:val="24"/>
              </w:rPr>
            </w:rPrChange>
          </w:rPr>
          <w:delText xml:space="preserve"> relative to females</w:delText>
        </w:r>
        <w:r w:rsidR="002E1556" w:rsidRPr="00041E40" w:rsidDel="005B67DA">
          <w:rPr>
            <w:rFonts w:ascii="Times New Roman" w:hAnsi="Times New Roman" w:cs="Times New Roman"/>
            <w:color w:val="000000" w:themeColor="text1"/>
            <w:sz w:val="24"/>
            <w:szCs w:val="24"/>
            <w:rPrChange w:id="1169" w:author="Kris.Wild [2]" w:date="2023-12-21T11:55:00Z">
              <w:rPr>
                <w:rFonts w:ascii="Times New Roman" w:hAnsi="Times New Roman" w:cs="Times New Roman"/>
                <w:sz w:val="24"/>
                <w:szCs w:val="24"/>
              </w:rPr>
            </w:rPrChange>
          </w:rPr>
          <w:delText>, potentially due to the immunosuppressive effects of testosteron</w:delText>
        </w:r>
        <w:r w:rsidR="001A3847" w:rsidRPr="00041E40" w:rsidDel="005B67DA">
          <w:rPr>
            <w:rFonts w:ascii="Times New Roman" w:hAnsi="Times New Roman" w:cs="Times New Roman"/>
            <w:color w:val="000000" w:themeColor="text1"/>
            <w:sz w:val="24"/>
            <w:szCs w:val="24"/>
            <w:rPrChange w:id="1170" w:author="Kris.Wild [2]" w:date="2023-12-21T11:55:00Z">
              <w:rPr>
                <w:rFonts w:ascii="Times New Roman" w:hAnsi="Times New Roman" w:cs="Times New Roman"/>
                <w:sz w:val="24"/>
                <w:szCs w:val="24"/>
              </w:rPr>
            </w:rPrChange>
          </w:rPr>
          <w:delText>e</w:delText>
        </w:r>
      </w:del>
      <w:sdt>
        <w:sdtPr>
          <w:rPr>
            <w:rFonts w:ascii="Times New Roman" w:hAnsi="Times New Roman" w:cs="Times New Roman"/>
            <w:color w:val="000000" w:themeColor="text1"/>
            <w:sz w:val="24"/>
            <w:szCs w:val="24"/>
            <w:rPrChange w:id="1171" w:author="Kris.Wild [2]" w:date="2023-12-21T11:55:00Z">
              <w:rPr>
                <w:rFonts w:ascii="Times New Roman" w:hAnsi="Times New Roman" w:cs="Times New Roman"/>
                <w:color w:val="000000"/>
                <w:sz w:val="24"/>
                <w:szCs w:val="24"/>
              </w:rPr>
            </w:rPrChange>
          </w:rPr>
          <w:tag w:val="MENDELEY_CITATION_v3_eyJjaXRhdGlvbklEIjoiTUVOREVMRVlfQ0lUQVRJT05fMzU1MWRlOTQtYTNiYS00YWIwLTk0YTctMmZjMWYyMzgyOWY1IiwicHJvcGVydGllcyI6eyJub3RlSW5kZXgiOjB9LCJpc0VkaXRlZCI6ZmFsc2UsIm1hbnVhbE92ZXJyaWRlIjp7ImlzTWFudWFsbHlPdmVycmlkZGVuIjpmYWxzZSwiY2l0ZXByb2NUZXh0IjoiKE9sc3NvbiA8aT5ldCBhbC48L2k+LCAyMDAwOyBSb2JlcnRzIDxpPmV0IGFsLjwvaT4sIDIwMDQpIiwibWFudWFsT3ZlcnJpZGVUZXh0IjoiIn0sImNpdGF0aW9uSXRlbXMiOlt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XX0="/>
          <w:id w:val="-105278003"/>
          <w:placeholder>
            <w:docPart w:val="DefaultPlaceholder_-1854013440"/>
          </w:placeholder>
        </w:sdtPr>
        <w:sdtContent>
          <w:ins w:id="1172" w:author="Kris.Wild" w:date="2023-12-21T11:29:00Z">
            <w:r w:rsidR="00190E48" w:rsidRPr="00041E40">
              <w:rPr>
                <w:rFonts w:ascii="Times New Roman" w:eastAsia="Times New Roman" w:hAnsi="Times New Roman" w:cs="Times New Roman"/>
                <w:color w:val="000000" w:themeColor="text1"/>
                <w:sz w:val="24"/>
                <w:szCs w:val="24"/>
                <w:rPrChange w:id="1173" w:author="Kris.Wild [2]" w:date="2023-12-21T11:55:00Z">
                  <w:rPr>
                    <w:rFonts w:eastAsia="Times New Roman"/>
                  </w:rPr>
                </w:rPrChange>
              </w:rPr>
              <w:t xml:space="preserve">(Olsson </w:t>
            </w:r>
            <w:r w:rsidR="00190E48" w:rsidRPr="00041E40">
              <w:rPr>
                <w:rFonts w:ascii="Times New Roman" w:eastAsia="Times New Roman" w:hAnsi="Times New Roman" w:cs="Times New Roman"/>
                <w:i/>
                <w:iCs/>
                <w:color w:val="000000" w:themeColor="text1"/>
                <w:sz w:val="24"/>
                <w:szCs w:val="24"/>
                <w:rPrChange w:id="1174" w:author="Kris.Wild [2]" w:date="2023-12-21T11:55:00Z">
                  <w:rPr>
                    <w:rFonts w:eastAsia="Times New Roman"/>
                    <w:i/>
                    <w:iCs/>
                  </w:rPr>
                </w:rPrChange>
              </w:rPr>
              <w:t>et al.</w:t>
            </w:r>
            <w:r w:rsidR="00190E48" w:rsidRPr="00041E40">
              <w:rPr>
                <w:rFonts w:ascii="Times New Roman" w:eastAsia="Times New Roman" w:hAnsi="Times New Roman" w:cs="Times New Roman"/>
                <w:color w:val="000000" w:themeColor="text1"/>
                <w:sz w:val="24"/>
                <w:szCs w:val="24"/>
                <w:rPrChange w:id="1175" w:author="Kris.Wild [2]" w:date="2023-12-21T11:55:00Z">
                  <w:rPr>
                    <w:rFonts w:eastAsia="Times New Roman"/>
                  </w:rPr>
                </w:rPrChange>
              </w:rPr>
              <w:t xml:space="preserve">, 2000; Roberts </w:t>
            </w:r>
            <w:r w:rsidR="00190E48" w:rsidRPr="00041E40">
              <w:rPr>
                <w:rFonts w:ascii="Times New Roman" w:eastAsia="Times New Roman" w:hAnsi="Times New Roman" w:cs="Times New Roman"/>
                <w:i/>
                <w:iCs/>
                <w:color w:val="000000" w:themeColor="text1"/>
                <w:sz w:val="24"/>
                <w:szCs w:val="24"/>
                <w:rPrChange w:id="1176" w:author="Kris.Wild [2]" w:date="2023-12-21T11:55:00Z">
                  <w:rPr>
                    <w:rFonts w:eastAsia="Times New Roman"/>
                    <w:i/>
                    <w:iCs/>
                  </w:rPr>
                </w:rPrChange>
              </w:rPr>
              <w:t>et al.</w:t>
            </w:r>
            <w:r w:rsidR="00190E48" w:rsidRPr="00041E40">
              <w:rPr>
                <w:rFonts w:ascii="Times New Roman" w:eastAsia="Times New Roman" w:hAnsi="Times New Roman" w:cs="Times New Roman"/>
                <w:color w:val="000000" w:themeColor="text1"/>
                <w:sz w:val="24"/>
                <w:szCs w:val="24"/>
                <w:rPrChange w:id="1177" w:author="Kris.Wild [2]" w:date="2023-12-21T11:55:00Z">
                  <w:rPr>
                    <w:rFonts w:eastAsia="Times New Roman"/>
                  </w:rPr>
                </w:rPrChange>
              </w:rPr>
              <w:t>, 2004)</w:t>
            </w:r>
          </w:ins>
          <w:ins w:id="1178" w:author="Kris.Wild [2]" w:date="2023-12-17T11:45:00Z">
            <w:del w:id="1179" w:author="Kris.Wild" w:date="2023-12-21T11:04:00Z">
              <w:r w:rsidR="00605ABD" w:rsidRPr="00041E40" w:rsidDel="00C578AE">
                <w:rPr>
                  <w:rFonts w:ascii="Times New Roman" w:eastAsia="Times New Roman" w:hAnsi="Times New Roman" w:cs="Times New Roman"/>
                  <w:color w:val="000000" w:themeColor="text1"/>
                  <w:sz w:val="24"/>
                  <w:szCs w:val="24"/>
                  <w:rPrChange w:id="1180" w:author="Kris.Wild [2]" w:date="2023-12-21T11:55:00Z">
                    <w:rPr>
                      <w:rFonts w:eastAsia="Times New Roman"/>
                    </w:rPr>
                  </w:rPrChange>
                </w:rPr>
                <w:delText xml:space="preserve">(Olsson </w:delText>
              </w:r>
              <w:r w:rsidR="00605ABD" w:rsidRPr="00041E40" w:rsidDel="00C578AE">
                <w:rPr>
                  <w:rFonts w:ascii="Times New Roman" w:eastAsia="Times New Roman" w:hAnsi="Times New Roman" w:cs="Times New Roman"/>
                  <w:i/>
                  <w:iCs/>
                  <w:color w:val="000000" w:themeColor="text1"/>
                  <w:sz w:val="24"/>
                  <w:szCs w:val="24"/>
                  <w:rPrChange w:id="1181" w:author="Kris.Wild [2]" w:date="2023-12-21T11:55:00Z">
                    <w:rPr>
                      <w:rFonts w:eastAsia="Times New Roman"/>
                      <w:i/>
                      <w:iCs/>
                    </w:rPr>
                  </w:rPrChange>
                </w:rPr>
                <w:delText>et al.</w:delText>
              </w:r>
              <w:r w:rsidR="00605ABD" w:rsidRPr="00041E40" w:rsidDel="00C578AE">
                <w:rPr>
                  <w:rFonts w:ascii="Times New Roman" w:eastAsia="Times New Roman" w:hAnsi="Times New Roman" w:cs="Times New Roman"/>
                  <w:color w:val="000000" w:themeColor="text1"/>
                  <w:sz w:val="24"/>
                  <w:szCs w:val="24"/>
                  <w:rPrChange w:id="1182" w:author="Kris.Wild [2]" w:date="2023-12-21T11:55:00Z">
                    <w:rPr>
                      <w:rFonts w:eastAsia="Times New Roman"/>
                    </w:rPr>
                  </w:rPrChange>
                </w:rPr>
                <w:delText xml:space="preserve">, 2000; Roberts </w:delText>
              </w:r>
              <w:r w:rsidR="00605ABD" w:rsidRPr="00041E40" w:rsidDel="00C578AE">
                <w:rPr>
                  <w:rFonts w:ascii="Times New Roman" w:eastAsia="Times New Roman" w:hAnsi="Times New Roman" w:cs="Times New Roman"/>
                  <w:i/>
                  <w:iCs/>
                  <w:color w:val="000000" w:themeColor="text1"/>
                  <w:sz w:val="24"/>
                  <w:szCs w:val="24"/>
                  <w:rPrChange w:id="1183" w:author="Kris.Wild [2]" w:date="2023-12-21T11:55:00Z">
                    <w:rPr>
                      <w:rFonts w:eastAsia="Times New Roman"/>
                      <w:i/>
                      <w:iCs/>
                    </w:rPr>
                  </w:rPrChange>
                </w:rPr>
                <w:delText>et al.</w:delText>
              </w:r>
              <w:r w:rsidR="00605ABD" w:rsidRPr="00041E40" w:rsidDel="00C578AE">
                <w:rPr>
                  <w:rFonts w:ascii="Times New Roman" w:eastAsia="Times New Roman" w:hAnsi="Times New Roman" w:cs="Times New Roman"/>
                  <w:color w:val="000000" w:themeColor="text1"/>
                  <w:sz w:val="24"/>
                  <w:szCs w:val="24"/>
                  <w:rPrChange w:id="1184" w:author="Kris.Wild [2]" w:date="2023-12-21T11:55:00Z">
                    <w:rPr>
                      <w:rFonts w:eastAsia="Times New Roman"/>
                    </w:rPr>
                  </w:rPrChange>
                </w:rPr>
                <w:delText>, 2004)</w:delText>
              </w:r>
            </w:del>
          </w:ins>
          <w:del w:id="1185" w:author="Kris.Wild" w:date="2023-12-21T11:04:00Z">
            <w:r w:rsidR="00817A4C" w:rsidRPr="00041E40" w:rsidDel="00C578AE">
              <w:rPr>
                <w:rFonts w:ascii="Times New Roman" w:eastAsia="Times New Roman" w:hAnsi="Times New Roman" w:cs="Times New Roman"/>
                <w:color w:val="000000" w:themeColor="text1"/>
                <w:sz w:val="24"/>
                <w:szCs w:val="24"/>
                <w:rPrChange w:id="1186" w:author="Kris.Wild [2]" w:date="2023-12-21T11:55:00Z">
                  <w:rPr>
                    <w:rFonts w:ascii="Times New Roman" w:eastAsia="Times New Roman" w:hAnsi="Times New Roman" w:cs="Times New Roman"/>
                    <w:sz w:val="24"/>
                    <w:szCs w:val="24"/>
                  </w:rPr>
                </w:rPrChange>
              </w:rPr>
              <w:delText xml:space="preserve">(Olsson </w:delText>
            </w:r>
            <w:r w:rsidR="00817A4C" w:rsidRPr="00041E40" w:rsidDel="00C578AE">
              <w:rPr>
                <w:rFonts w:ascii="Times New Roman" w:eastAsia="Times New Roman" w:hAnsi="Times New Roman" w:cs="Times New Roman"/>
                <w:iCs/>
                <w:color w:val="000000" w:themeColor="text1"/>
                <w:sz w:val="24"/>
                <w:szCs w:val="24"/>
                <w:rPrChange w:id="1187" w:author="Kris.Wild [2]" w:date="2023-12-21T11:55:00Z">
                  <w:rPr>
                    <w:rFonts w:ascii="Times New Roman" w:eastAsia="Times New Roman" w:hAnsi="Times New Roman" w:cs="Times New Roman"/>
                    <w:i/>
                    <w:iCs/>
                    <w:sz w:val="24"/>
                    <w:szCs w:val="24"/>
                  </w:rPr>
                </w:rPrChange>
              </w:rPr>
              <w:delText>et al.</w:delText>
            </w:r>
            <w:r w:rsidR="00817A4C" w:rsidRPr="00041E40" w:rsidDel="00C578AE">
              <w:rPr>
                <w:rFonts w:ascii="Times New Roman" w:eastAsia="Times New Roman" w:hAnsi="Times New Roman" w:cs="Times New Roman"/>
                <w:color w:val="000000" w:themeColor="text1"/>
                <w:sz w:val="24"/>
                <w:szCs w:val="24"/>
                <w:rPrChange w:id="1188" w:author="Kris.Wild [2]" w:date="2023-12-21T11:55:00Z">
                  <w:rPr>
                    <w:rFonts w:ascii="Times New Roman" w:eastAsia="Times New Roman" w:hAnsi="Times New Roman" w:cs="Times New Roman"/>
                    <w:sz w:val="24"/>
                    <w:szCs w:val="24"/>
                  </w:rPr>
                </w:rPrChange>
              </w:rPr>
              <w:delText xml:space="preserve">, 2000; Roberts </w:delText>
            </w:r>
            <w:r w:rsidR="00817A4C" w:rsidRPr="00041E40" w:rsidDel="00C578AE">
              <w:rPr>
                <w:rFonts w:ascii="Times New Roman" w:eastAsia="Times New Roman" w:hAnsi="Times New Roman" w:cs="Times New Roman"/>
                <w:iCs/>
                <w:color w:val="000000" w:themeColor="text1"/>
                <w:sz w:val="24"/>
                <w:szCs w:val="24"/>
                <w:rPrChange w:id="1189" w:author="Kris.Wild [2]" w:date="2023-12-21T11:55:00Z">
                  <w:rPr>
                    <w:rFonts w:ascii="Times New Roman" w:eastAsia="Times New Roman" w:hAnsi="Times New Roman" w:cs="Times New Roman"/>
                    <w:i/>
                    <w:iCs/>
                    <w:sz w:val="24"/>
                    <w:szCs w:val="24"/>
                  </w:rPr>
                </w:rPrChange>
              </w:rPr>
              <w:delText>et al.</w:delText>
            </w:r>
            <w:r w:rsidR="00817A4C" w:rsidRPr="00041E40" w:rsidDel="00C578AE">
              <w:rPr>
                <w:rFonts w:ascii="Times New Roman" w:eastAsia="Times New Roman" w:hAnsi="Times New Roman" w:cs="Times New Roman"/>
                <w:color w:val="000000" w:themeColor="text1"/>
                <w:sz w:val="24"/>
                <w:szCs w:val="24"/>
                <w:rPrChange w:id="1190" w:author="Kris.Wild [2]" w:date="2023-12-21T11:55:00Z">
                  <w:rPr>
                    <w:rFonts w:ascii="Times New Roman" w:eastAsia="Times New Roman" w:hAnsi="Times New Roman" w:cs="Times New Roman"/>
                    <w:sz w:val="24"/>
                    <w:szCs w:val="24"/>
                  </w:rPr>
                </w:rPrChange>
              </w:rPr>
              <w:delText>, 2004)</w:delText>
            </w:r>
          </w:del>
        </w:sdtContent>
      </w:sdt>
      <w:r w:rsidR="00974932" w:rsidRPr="00041E40">
        <w:rPr>
          <w:rFonts w:ascii="Times New Roman" w:hAnsi="Times New Roman" w:cs="Times New Roman"/>
          <w:color w:val="000000" w:themeColor="text1"/>
          <w:sz w:val="24"/>
          <w:szCs w:val="24"/>
          <w:rPrChange w:id="1191" w:author="Kris.Wild [2]" w:date="2023-12-21T11:55:00Z">
            <w:rPr>
              <w:rFonts w:ascii="Times New Roman" w:hAnsi="Times New Roman" w:cs="Times New Roman"/>
              <w:color w:val="000000"/>
              <w:sz w:val="24"/>
              <w:szCs w:val="24"/>
            </w:rPr>
          </w:rPrChange>
        </w:rPr>
        <w:t xml:space="preserve">. </w:t>
      </w:r>
      <w:ins w:id="1192" w:author="Kris.Wild [2]" w:date="2023-12-15T12:39:00Z">
        <w:r w:rsidR="005B67DA" w:rsidRPr="00041E40">
          <w:rPr>
            <w:rFonts w:ascii="Times New Roman" w:hAnsi="Times New Roman" w:cs="Times New Roman"/>
            <w:color w:val="000000" w:themeColor="text1"/>
            <w:sz w:val="24"/>
            <w:szCs w:val="24"/>
            <w:rPrChange w:id="1193" w:author="Kris.Wild [2]" w:date="2023-12-21T11:55:00Z">
              <w:rPr>
                <w:rFonts w:ascii="Times New Roman" w:hAnsi="Times New Roman" w:cs="Times New Roman"/>
                <w:sz w:val="24"/>
                <w:szCs w:val="24"/>
              </w:rPr>
            </w:rPrChange>
          </w:rPr>
          <w:t>While we did not directly measure immune function or testosterone levels, our results are supported by a body of literature that establishes</w:t>
        </w:r>
      </w:ins>
      <w:ins w:id="1194" w:author="Kris.Wild [2]" w:date="2023-12-21T12:38:00Z">
        <w:r w:rsidR="0006098A">
          <w:rPr>
            <w:rFonts w:ascii="Times New Roman" w:hAnsi="Times New Roman" w:cs="Times New Roman"/>
            <w:color w:val="000000" w:themeColor="text1"/>
            <w:sz w:val="24"/>
            <w:szCs w:val="24"/>
          </w:rPr>
          <w:t xml:space="preserve"> a</w:t>
        </w:r>
      </w:ins>
      <w:ins w:id="1195" w:author="Kris.Wild [2]" w:date="2023-12-21T12:39:00Z">
        <w:r w:rsidR="0006098A">
          <w:rPr>
            <w:rFonts w:ascii="Times New Roman" w:hAnsi="Times New Roman" w:cs="Times New Roman"/>
            <w:color w:val="000000" w:themeColor="text1"/>
            <w:sz w:val="24"/>
            <w:szCs w:val="24"/>
          </w:rPr>
          <w:t>n</w:t>
        </w:r>
      </w:ins>
      <w:ins w:id="1196" w:author="Kris.Wild [2]" w:date="2023-12-21T12:38:00Z">
        <w:r w:rsidR="0006098A">
          <w:rPr>
            <w:rFonts w:ascii="Times New Roman" w:hAnsi="Times New Roman" w:cs="Times New Roman"/>
            <w:color w:val="000000" w:themeColor="text1"/>
            <w:sz w:val="24"/>
            <w:szCs w:val="24"/>
          </w:rPr>
          <w:t xml:space="preserve"> </w:t>
        </w:r>
      </w:ins>
      <w:ins w:id="1197" w:author="Kris.Wild [2]" w:date="2023-12-21T12:39:00Z">
        <w:r w:rsidR="0006098A">
          <w:rPr>
            <w:rFonts w:ascii="Times New Roman" w:hAnsi="Times New Roman" w:cs="Times New Roman"/>
            <w:color w:val="000000" w:themeColor="text1"/>
            <w:sz w:val="24"/>
            <w:szCs w:val="24"/>
          </w:rPr>
          <w:t>effect</w:t>
        </w:r>
      </w:ins>
      <w:ins w:id="1198" w:author="Kris.Wild [2]" w:date="2023-12-21T12:38:00Z">
        <w:r w:rsidR="0006098A">
          <w:rPr>
            <w:rFonts w:ascii="Times New Roman" w:hAnsi="Times New Roman" w:cs="Times New Roman"/>
            <w:color w:val="000000" w:themeColor="text1"/>
            <w:sz w:val="24"/>
            <w:szCs w:val="24"/>
          </w:rPr>
          <w:t xml:space="preserve"> </w:t>
        </w:r>
      </w:ins>
      <w:ins w:id="1199" w:author="Kris.Wild [2]" w:date="2023-12-21T12:39:00Z">
        <w:r w:rsidR="0006098A">
          <w:rPr>
            <w:rFonts w:ascii="Times New Roman" w:hAnsi="Times New Roman" w:cs="Times New Roman"/>
            <w:color w:val="000000" w:themeColor="text1"/>
            <w:sz w:val="24"/>
            <w:szCs w:val="24"/>
          </w:rPr>
          <w:t xml:space="preserve">hormone </w:t>
        </w:r>
      </w:ins>
      <w:ins w:id="1200" w:author="Kris.Wild [2]" w:date="2023-12-15T12:39:00Z">
        <w:r w:rsidR="005B67DA" w:rsidRPr="00041E40">
          <w:rPr>
            <w:rFonts w:ascii="Times New Roman" w:hAnsi="Times New Roman" w:cs="Times New Roman"/>
            <w:color w:val="000000" w:themeColor="text1"/>
            <w:sz w:val="24"/>
            <w:szCs w:val="24"/>
            <w:rPrChange w:id="1201" w:author="Kris.Wild [2]" w:date="2023-12-21T11:55:00Z">
              <w:rPr>
                <w:rFonts w:ascii="Times New Roman" w:hAnsi="Times New Roman" w:cs="Times New Roman"/>
                <w:sz w:val="24"/>
                <w:szCs w:val="24"/>
              </w:rPr>
            </w:rPrChange>
          </w:rPr>
          <w:t xml:space="preserve">level, immune function, and </w:t>
        </w:r>
      </w:ins>
      <w:ins w:id="1202" w:author="Kris.Wild" w:date="2023-12-15T13:33:00Z">
        <w:r w:rsidR="008202B0" w:rsidRPr="00041E40">
          <w:rPr>
            <w:rFonts w:ascii="Times New Roman" w:hAnsi="Times New Roman" w:cs="Times New Roman"/>
            <w:color w:val="000000" w:themeColor="text1"/>
            <w:sz w:val="24"/>
            <w:szCs w:val="24"/>
            <w:rPrChange w:id="1203" w:author="Kris.Wild [2]" w:date="2023-12-21T11:55:00Z">
              <w:rPr>
                <w:rFonts w:ascii="Times New Roman" w:hAnsi="Times New Roman" w:cs="Times New Roman"/>
                <w:sz w:val="24"/>
                <w:szCs w:val="24"/>
              </w:rPr>
            </w:rPrChange>
          </w:rPr>
          <w:t xml:space="preserve">tick load </w:t>
        </w:r>
      </w:ins>
      <w:ins w:id="1204" w:author="Kris.Wild [2]" w:date="2023-12-15T12:39:00Z">
        <w:del w:id="1205" w:author="Kris.Wild" w:date="2023-12-15T13:33:00Z">
          <w:r w:rsidR="005B67DA" w:rsidRPr="00041E40" w:rsidDel="008202B0">
            <w:rPr>
              <w:rFonts w:ascii="Times New Roman" w:hAnsi="Times New Roman" w:cs="Times New Roman"/>
              <w:color w:val="000000" w:themeColor="text1"/>
              <w:sz w:val="24"/>
              <w:szCs w:val="24"/>
              <w:rPrChange w:id="1206" w:author="Kris.Wild [2]" w:date="2023-12-21T11:55:00Z">
                <w:rPr>
                  <w:rFonts w:ascii="Times New Roman" w:hAnsi="Times New Roman" w:cs="Times New Roman"/>
                  <w:sz w:val="24"/>
                  <w:szCs w:val="24"/>
                </w:rPr>
              </w:rPrChange>
            </w:rPr>
            <w:delText xml:space="preserve">parasite prevalence </w:delText>
          </w:r>
        </w:del>
      </w:ins>
      <w:ins w:id="1207" w:author="Kris.Wild [2]" w:date="2023-12-21T12:39:00Z">
        <w:r w:rsidR="0006098A">
          <w:rPr>
            <w:rFonts w:ascii="Times New Roman" w:hAnsi="Times New Roman" w:cs="Times New Roman"/>
            <w:color w:val="000000" w:themeColor="text1"/>
            <w:sz w:val="24"/>
            <w:szCs w:val="24"/>
          </w:rPr>
          <w:t>have in</w:t>
        </w:r>
      </w:ins>
      <w:ins w:id="1208" w:author="Kris.Wild [2]" w:date="2023-12-21T12:38:00Z">
        <w:r w:rsidR="0006098A">
          <w:rPr>
            <w:rFonts w:ascii="Times New Roman" w:hAnsi="Times New Roman" w:cs="Times New Roman"/>
            <w:color w:val="000000" w:themeColor="text1"/>
            <w:sz w:val="24"/>
            <w:szCs w:val="24"/>
          </w:rPr>
          <w:t xml:space="preserve"> age or sex in</w:t>
        </w:r>
      </w:ins>
      <w:ins w:id="1209" w:author="Kris.Wild [2]" w:date="2023-12-15T12:39:00Z">
        <w:r w:rsidR="005B67DA" w:rsidRPr="00041E40">
          <w:rPr>
            <w:rFonts w:ascii="Times New Roman" w:hAnsi="Times New Roman" w:cs="Times New Roman"/>
            <w:color w:val="000000" w:themeColor="text1"/>
            <w:sz w:val="24"/>
            <w:szCs w:val="24"/>
            <w:rPrChange w:id="1210" w:author="Kris.Wild [2]" w:date="2023-12-21T11:55:00Z">
              <w:rPr>
                <w:rFonts w:ascii="Times New Roman" w:hAnsi="Times New Roman" w:cs="Times New Roman"/>
                <w:sz w:val="24"/>
                <w:szCs w:val="24"/>
              </w:rPr>
            </w:rPrChange>
          </w:rPr>
          <w:t xml:space="preserve"> this species </w:t>
        </w:r>
      </w:ins>
      <w:customXmlInsRangeStart w:id="1211" w:author="Kris.Wild [2]" w:date="2023-12-15T12:41:00Z"/>
      <w:sdt>
        <w:sdtPr>
          <w:rPr>
            <w:rFonts w:ascii="Times New Roman" w:hAnsi="Times New Roman" w:cs="Times New Roman"/>
            <w:color w:val="000000" w:themeColor="text1"/>
            <w:sz w:val="24"/>
            <w:szCs w:val="24"/>
            <w:rPrChange w:id="1212" w:author="Kris.Wild [2]" w:date="2023-12-21T11:55:00Z">
              <w:rPr>
                <w:rFonts w:ascii="Times New Roman" w:hAnsi="Times New Roman" w:cs="Times New Roman"/>
                <w:sz w:val="24"/>
                <w:szCs w:val="24"/>
              </w:rPr>
            </w:rPrChange>
          </w:rPr>
          <w:tag w:val="MENDELEY_CITATION_v3_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XX0="/>
          <w:id w:val="1897241299"/>
          <w:placeholder>
            <w:docPart w:val="DefaultPlaceholder_-1854013440"/>
          </w:placeholder>
        </w:sdtPr>
        <w:sdtContent>
          <w:customXmlInsRangeEnd w:id="1211"/>
          <w:ins w:id="1213" w:author="Kris.Wild" w:date="2023-12-21T11:29:00Z">
            <w:r w:rsidR="00190E48" w:rsidRPr="00041E40">
              <w:rPr>
                <w:rFonts w:ascii="Times New Roman" w:eastAsia="Times New Roman" w:hAnsi="Times New Roman" w:cs="Times New Roman"/>
                <w:color w:val="000000" w:themeColor="text1"/>
                <w:sz w:val="24"/>
                <w:szCs w:val="24"/>
                <w:rPrChange w:id="1214" w:author="Kris.Wild [2]" w:date="2023-12-21T11:55:00Z">
                  <w:rPr>
                    <w:rFonts w:eastAsia="Times New Roman"/>
                  </w:rPr>
                </w:rPrChange>
              </w:rPr>
              <w:t>(</w:t>
            </w:r>
            <w:proofErr w:type="spellStart"/>
            <w:r w:rsidR="00190E48" w:rsidRPr="00041E40">
              <w:rPr>
                <w:rFonts w:ascii="Times New Roman" w:eastAsia="Times New Roman" w:hAnsi="Times New Roman" w:cs="Times New Roman"/>
                <w:color w:val="000000" w:themeColor="text1"/>
                <w:sz w:val="24"/>
                <w:szCs w:val="24"/>
                <w:rPrChange w:id="1215" w:author="Kris.Wild [2]" w:date="2023-12-21T11:55:00Z">
                  <w:rPr>
                    <w:rFonts w:eastAsia="Times New Roman"/>
                  </w:rPr>
                </w:rPrChange>
              </w:rPr>
              <w:t>Klukowski</w:t>
            </w:r>
            <w:proofErr w:type="spellEnd"/>
            <w:r w:rsidR="00190E48" w:rsidRPr="00041E40">
              <w:rPr>
                <w:rFonts w:ascii="Times New Roman" w:eastAsia="Times New Roman" w:hAnsi="Times New Roman" w:cs="Times New Roman"/>
                <w:color w:val="000000" w:themeColor="text1"/>
                <w:sz w:val="24"/>
                <w:szCs w:val="24"/>
                <w:rPrChange w:id="1216" w:author="Kris.Wild [2]" w:date="2023-12-21T11:55:00Z">
                  <w:rPr>
                    <w:rFonts w:eastAsia="Times New Roman"/>
                  </w:rPr>
                </w:rPrChange>
              </w:rPr>
              <w:t xml:space="preserve"> &amp; Nelson, 2001; Cox </w:t>
            </w:r>
            <w:r w:rsidR="00190E48" w:rsidRPr="00041E40">
              <w:rPr>
                <w:rFonts w:ascii="Times New Roman" w:eastAsia="Times New Roman" w:hAnsi="Times New Roman" w:cs="Times New Roman"/>
                <w:i/>
                <w:iCs/>
                <w:color w:val="000000" w:themeColor="text1"/>
                <w:sz w:val="24"/>
                <w:szCs w:val="24"/>
                <w:rPrChange w:id="1217" w:author="Kris.Wild [2]" w:date="2023-12-21T11:55:00Z">
                  <w:rPr>
                    <w:rFonts w:eastAsia="Times New Roman"/>
                    <w:i/>
                    <w:iCs/>
                  </w:rPr>
                </w:rPrChange>
              </w:rPr>
              <w:t>et al.</w:t>
            </w:r>
            <w:r w:rsidR="00190E48" w:rsidRPr="00041E40">
              <w:rPr>
                <w:rFonts w:ascii="Times New Roman" w:eastAsia="Times New Roman" w:hAnsi="Times New Roman" w:cs="Times New Roman"/>
                <w:color w:val="000000" w:themeColor="text1"/>
                <w:sz w:val="24"/>
                <w:szCs w:val="24"/>
                <w:rPrChange w:id="1218" w:author="Kris.Wild [2]" w:date="2023-12-21T11:55:00Z">
                  <w:rPr>
                    <w:rFonts w:eastAsia="Times New Roman"/>
                  </w:rPr>
                </w:rPrChange>
              </w:rPr>
              <w:t xml:space="preserve">, 2005b; John-Alder </w:t>
            </w:r>
            <w:r w:rsidR="00190E48" w:rsidRPr="00041E40">
              <w:rPr>
                <w:rFonts w:ascii="Times New Roman" w:eastAsia="Times New Roman" w:hAnsi="Times New Roman" w:cs="Times New Roman"/>
                <w:i/>
                <w:iCs/>
                <w:color w:val="000000" w:themeColor="text1"/>
                <w:sz w:val="24"/>
                <w:szCs w:val="24"/>
                <w:rPrChange w:id="1219" w:author="Kris.Wild [2]" w:date="2023-12-21T11:55:00Z">
                  <w:rPr>
                    <w:rFonts w:eastAsia="Times New Roman"/>
                    <w:i/>
                    <w:iCs/>
                  </w:rPr>
                </w:rPrChange>
              </w:rPr>
              <w:t>et al.</w:t>
            </w:r>
            <w:r w:rsidR="00190E48" w:rsidRPr="00041E40">
              <w:rPr>
                <w:rFonts w:ascii="Times New Roman" w:eastAsia="Times New Roman" w:hAnsi="Times New Roman" w:cs="Times New Roman"/>
                <w:color w:val="000000" w:themeColor="text1"/>
                <w:sz w:val="24"/>
                <w:szCs w:val="24"/>
                <w:rPrChange w:id="1220" w:author="Kris.Wild [2]" w:date="2023-12-21T11:55:00Z">
                  <w:rPr>
                    <w:rFonts w:eastAsia="Times New Roman"/>
                  </w:rPr>
                </w:rPrChange>
              </w:rPr>
              <w:t>, 2009)</w:t>
            </w:r>
          </w:ins>
          <w:ins w:id="1221" w:author="Kris.Wild [2]" w:date="2023-12-17T11:45:00Z">
            <w:del w:id="1222" w:author="Kris.Wild" w:date="2023-12-21T11:04:00Z">
              <w:r w:rsidR="00605ABD" w:rsidRPr="00041E40" w:rsidDel="00C578AE">
                <w:rPr>
                  <w:rFonts w:ascii="Times New Roman" w:eastAsia="Times New Roman" w:hAnsi="Times New Roman" w:cs="Times New Roman"/>
                  <w:color w:val="000000" w:themeColor="text1"/>
                  <w:sz w:val="24"/>
                  <w:szCs w:val="24"/>
                  <w:rPrChange w:id="1223" w:author="Kris.Wild [2]" w:date="2023-12-21T11:55:00Z">
                    <w:rPr>
                      <w:rFonts w:eastAsia="Times New Roman"/>
                    </w:rPr>
                  </w:rPrChange>
                </w:rPr>
                <w:delText xml:space="preserve">(Klukowski &amp; Nelson, 2001; Cox </w:delText>
              </w:r>
              <w:r w:rsidR="00605ABD" w:rsidRPr="00041E40" w:rsidDel="00C578AE">
                <w:rPr>
                  <w:rFonts w:ascii="Times New Roman" w:eastAsia="Times New Roman" w:hAnsi="Times New Roman" w:cs="Times New Roman"/>
                  <w:i/>
                  <w:iCs/>
                  <w:color w:val="000000" w:themeColor="text1"/>
                  <w:sz w:val="24"/>
                  <w:szCs w:val="24"/>
                  <w:rPrChange w:id="1224" w:author="Kris.Wild [2]" w:date="2023-12-21T11:55:00Z">
                    <w:rPr>
                      <w:rFonts w:eastAsia="Times New Roman"/>
                      <w:i/>
                      <w:iCs/>
                    </w:rPr>
                  </w:rPrChange>
                </w:rPr>
                <w:delText>et al.</w:delText>
              </w:r>
              <w:r w:rsidR="00605ABD" w:rsidRPr="00041E40" w:rsidDel="00C578AE">
                <w:rPr>
                  <w:rFonts w:ascii="Times New Roman" w:eastAsia="Times New Roman" w:hAnsi="Times New Roman" w:cs="Times New Roman"/>
                  <w:color w:val="000000" w:themeColor="text1"/>
                  <w:sz w:val="24"/>
                  <w:szCs w:val="24"/>
                  <w:rPrChange w:id="1225" w:author="Kris.Wild [2]" w:date="2023-12-21T11:55:00Z">
                    <w:rPr>
                      <w:rFonts w:eastAsia="Times New Roman"/>
                    </w:rPr>
                  </w:rPrChange>
                </w:rPr>
                <w:delText xml:space="preserve">, 2005b; John-Alder </w:delText>
              </w:r>
              <w:r w:rsidR="00605ABD" w:rsidRPr="00041E40" w:rsidDel="00C578AE">
                <w:rPr>
                  <w:rFonts w:ascii="Times New Roman" w:eastAsia="Times New Roman" w:hAnsi="Times New Roman" w:cs="Times New Roman"/>
                  <w:i/>
                  <w:iCs/>
                  <w:color w:val="000000" w:themeColor="text1"/>
                  <w:sz w:val="24"/>
                  <w:szCs w:val="24"/>
                  <w:rPrChange w:id="1226" w:author="Kris.Wild [2]" w:date="2023-12-21T11:55:00Z">
                    <w:rPr>
                      <w:rFonts w:eastAsia="Times New Roman"/>
                      <w:i/>
                      <w:iCs/>
                    </w:rPr>
                  </w:rPrChange>
                </w:rPr>
                <w:delText>et al.</w:delText>
              </w:r>
              <w:r w:rsidR="00605ABD" w:rsidRPr="00041E40" w:rsidDel="00C578AE">
                <w:rPr>
                  <w:rFonts w:ascii="Times New Roman" w:eastAsia="Times New Roman" w:hAnsi="Times New Roman" w:cs="Times New Roman"/>
                  <w:color w:val="000000" w:themeColor="text1"/>
                  <w:sz w:val="24"/>
                  <w:szCs w:val="24"/>
                  <w:rPrChange w:id="1227" w:author="Kris.Wild [2]" w:date="2023-12-21T11:55:00Z">
                    <w:rPr>
                      <w:rFonts w:eastAsia="Times New Roman"/>
                    </w:rPr>
                  </w:rPrChange>
                </w:rPr>
                <w:delText>, 2009)</w:delText>
              </w:r>
            </w:del>
          </w:ins>
          <w:customXmlInsRangeStart w:id="1228" w:author="Kris.Wild [2]" w:date="2023-12-15T12:41:00Z"/>
        </w:sdtContent>
      </w:sdt>
      <w:customXmlInsRangeEnd w:id="1228"/>
      <w:ins w:id="1229" w:author="Kris.Wild [2]" w:date="2023-12-15T12:39:00Z">
        <w:r w:rsidR="005B67DA" w:rsidRPr="00041E40">
          <w:rPr>
            <w:rFonts w:ascii="Times New Roman" w:hAnsi="Times New Roman" w:cs="Times New Roman"/>
            <w:color w:val="000000" w:themeColor="text1"/>
            <w:sz w:val="24"/>
            <w:szCs w:val="24"/>
            <w:rPrChange w:id="1230" w:author="Kris.Wild [2]" w:date="2023-12-21T11:55:00Z">
              <w:rPr>
                <w:rFonts w:ascii="Times New Roman" w:hAnsi="Times New Roman" w:cs="Times New Roman"/>
                <w:sz w:val="24"/>
                <w:szCs w:val="24"/>
              </w:rPr>
            </w:rPrChange>
          </w:rPr>
          <w:t xml:space="preserve">. </w:t>
        </w:r>
      </w:ins>
      <w:ins w:id="1231" w:author="Kris.Wild [2]" w:date="2023-12-15T12:50:00Z">
        <w:r w:rsidR="00C95F5D" w:rsidRPr="00041E40">
          <w:rPr>
            <w:rFonts w:ascii="Times New Roman" w:hAnsi="Times New Roman" w:cs="Times New Roman"/>
            <w:color w:val="000000" w:themeColor="text1"/>
            <w:sz w:val="24"/>
            <w:szCs w:val="24"/>
            <w:rPrChange w:id="1232" w:author="Kris.Wild [2]" w:date="2023-12-21T11:55:00Z">
              <w:rPr>
                <w:rFonts w:ascii="Times New Roman" w:hAnsi="Times New Roman" w:cs="Times New Roman"/>
                <w:sz w:val="24"/>
                <w:szCs w:val="24"/>
              </w:rPr>
            </w:rPrChange>
          </w:rPr>
          <w:t xml:space="preserve">Other </w:t>
        </w:r>
      </w:ins>
      <w:ins w:id="1233" w:author="Kris.Wild [2]" w:date="2023-12-15T12:51:00Z">
        <w:r w:rsidR="00C95F5D" w:rsidRPr="00041E40">
          <w:rPr>
            <w:rFonts w:ascii="Times New Roman" w:hAnsi="Times New Roman" w:cs="Times New Roman"/>
            <w:color w:val="000000" w:themeColor="text1"/>
            <w:sz w:val="24"/>
            <w:szCs w:val="24"/>
            <w:rPrChange w:id="1234" w:author="Kris.Wild [2]" w:date="2023-12-21T11:55:00Z">
              <w:rPr>
                <w:rFonts w:ascii="Times New Roman" w:hAnsi="Times New Roman" w:cs="Times New Roman"/>
                <w:sz w:val="24"/>
                <w:szCs w:val="24"/>
              </w:rPr>
            </w:rPrChange>
          </w:rPr>
          <w:t xml:space="preserve">physiological parameters, such as reduction in hematocrit levels, </w:t>
        </w:r>
      </w:ins>
      <w:ins w:id="1235" w:author="Kris.Wild [2]" w:date="2023-12-15T12:52:00Z">
        <w:r w:rsidR="00C95F5D" w:rsidRPr="00041E40">
          <w:rPr>
            <w:rFonts w:ascii="Times New Roman" w:hAnsi="Times New Roman" w:cs="Times New Roman"/>
            <w:color w:val="000000" w:themeColor="text1"/>
            <w:sz w:val="24"/>
            <w:szCs w:val="24"/>
            <w:rPrChange w:id="1236" w:author="Kris.Wild [2]" w:date="2023-12-21T11:55:00Z">
              <w:rPr>
                <w:rFonts w:ascii="Times New Roman" w:hAnsi="Times New Roman" w:cs="Times New Roman"/>
                <w:sz w:val="24"/>
                <w:szCs w:val="24"/>
              </w:rPr>
            </w:rPrChange>
          </w:rPr>
          <w:t>could explain the negative effect of locomotor performance from tick infestation</w:t>
        </w:r>
      </w:ins>
      <w:ins w:id="1237" w:author="Kris.Wild [2]" w:date="2023-12-15T12:58:00Z">
        <w:r w:rsidR="0022217D" w:rsidRPr="00041E40">
          <w:rPr>
            <w:rFonts w:ascii="Times New Roman" w:hAnsi="Times New Roman" w:cs="Times New Roman"/>
            <w:color w:val="000000" w:themeColor="text1"/>
            <w:sz w:val="24"/>
            <w:szCs w:val="24"/>
            <w:rPrChange w:id="1238" w:author="Kris.Wild [2]" w:date="2023-12-21T11:55:00Z">
              <w:rPr>
                <w:rFonts w:ascii="Times New Roman" w:hAnsi="Times New Roman" w:cs="Times New Roman"/>
                <w:sz w:val="24"/>
                <w:szCs w:val="24"/>
              </w:rPr>
            </w:rPrChange>
          </w:rPr>
          <w:t xml:space="preserve"> </w:t>
        </w:r>
      </w:ins>
      <w:customXmlInsRangeStart w:id="1239" w:author="Kris.Wild [2]" w:date="2023-12-15T12:58:00Z"/>
      <w:sdt>
        <w:sdtPr>
          <w:rPr>
            <w:rFonts w:ascii="Times New Roman" w:hAnsi="Times New Roman" w:cs="Times New Roman"/>
            <w:color w:val="000000" w:themeColor="text1"/>
            <w:sz w:val="24"/>
            <w:szCs w:val="24"/>
            <w:rPrChange w:id="1240" w:author="Kris.Wild [2]" w:date="2023-12-21T11:55:00Z">
              <w:rPr>
                <w:rFonts w:ascii="Times New Roman" w:hAnsi="Times New Roman" w:cs="Times New Roman"/>
                <w:sz w:val="24"/>
                <w:szCs w:val="24"/>
              </w:rPr>
            </w:rPrChange>
          </w:rPr>
          <w:tag w:val="MENDELEY_CITATION_v3_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"/>
          <w:id w:val="559221736"/>
          <w:placeholder>
            <w:docPart w:val="DefaultPlaceholder_-1854013440"/>
          </w:placeholder>
        </w:sdtPr>
        <w:sdtContent>
          <w:customXmlInsRangeEnd w:id="1239"/>
          <w:ins w:id="1241" w:author="Kris.Wild" w:date="2023-12-21T11:29:00Z">
            <w:r w:rsidR="00190E48" w:rsidRPr="00041E40">
              <w:rPr>
                <w:rFonts w:ascii="Times New Roman" w:eastAsia="Times New Roman" w:hAnsi="Times New Roman" w:cs="Times New Roman"/>
                <w:color w:val="000000" w:themeColor="text1"/>
                <w:sz w:val="24"/>
                <w:szCs w:val="24"/>
                <w:rPrChange w:id="1242" w:author="Kris.Wild [2]" w:date="2023-12-21T11:55:00Z">
                  <w:rPr>
                    <w:rFonts w:eastAsia="Times New Roman"/>
                  </w:rPr>
                </w:rPrChange>
              </w:rPr>
              <w:t xml:space="preserve">(Dunlap &amp; Mathies, 1993; </w:t>
            </w:r>
            <w:proofErr w:type="spellStart"/>
            <w:r w:rsidR="00190E48" w:rsidRPr="00041E40">
              <w:rPr>
                <w:rFonts w:ascii="Times New Roman" w:eastAsia="Times New Roman" w:hAnsi="Times New Roman" w:cs="Times New Roman"/>
                <w:color w:val="000000" w:themeColor="text1"/>
                <w:sz w:val="24"/>
                <w:szCs w:val="24"/>
                <w:rPrChange w:id="1243" w:author="Kris.Wild [2]" w:date="2023-12-21T11:55:00Z">
                  <w:rPr>
                    <w:rFonts w:eastAsia="Times New Roman"/>
                  </w:rPr>
                </w:rPrChange>
              </w:rPr>
              <w:t>Lanser</w:t>
            </w:r>
            <w:proofErr w:type="spellEnd"/>
            <w:r w:rsidR="00190E48" w:rsidRPr="00041E40">
              <w:rPr>
                <w:rFonts w:ascii="Times New Roman" w:eastAsia="Times New Roman" w:hAnsi="Times New Roman" w:cs="Times New Roman"/>
                <w:color w:val="000000" w:themeColor="text1"/>
                <w:sz w:val="24"/>
                <w:szCs w:val="24"/>
                <w:rPrChange w:id="1244" w:author="Kris.Wild [2]" w:date="2023-12-21T11:55:00Z">
                  <w:rPr>
                    <w:rFonts w:eastAsia="Times New Roman"/>
                  </w:rPr>
                </w:rPrChange>
              </w:rPr>
              <w:t xml:space="preserve"> </w:t>
            </w:r>
            <w:r w:rsidR="00190E48" w:rsidRPr="00041E40">
              <w:rPr>
                <w:rFonts w:ascii="Times New Roman" w:eastAsia="Times New Roman" w:hAnsi="Times New Roman" w:cs="Times New Roman"/>
                <w:i/>
                <w:iCs/>
                <w:color w:val="000000" w:themeColor="text1"/>
                <w:sz w:val="24"/>
                <w:szCs w:val="24"/>
                <w:rPrChange w:id="1245" w:author="Kris.Wild [2]" w:date="2023-12-21T11:55:00Z">
                  <w:rPr>
                    <w:rFonts w:eastAsia="Times New Roman"/>
                    <w:i/>
                    <w:iCs/>
                  </w:rPr>
                </w:rPrChange>
              </w:rPr>
              <w:t>et al.</w:t>
            </w:r>
            <w:r w:rsidR="00190E48" w:rsidRPr="00041E40">
              <w:rPr>
                <w:rFonts w:ascii="Times New Roman" w:eastAsia="Times New Roman" w:hAnsi="Times New Roman" w:cs="Times New Roman"/>
                <w:color w:val="000000" w:themeColor="text1"/>
                <w:sz w:val="24"/>
                <w:szCs w:val="24"/>
                <w:rPrChange w:id="1246" w:author="Kris.Wild [2]" w:date="2023-12-21T11:55:00Z">
                  <w:rPr>
                    <w:rFonts w:eastAsia="Times New Roman"/>
                  </w:rPr>
                </w:rPrChange>
              </w:rPr>
              <w:t>, 2021)</w:t>
            </w:r>
          </w:ins>
          <w:ins w:id="1247" w:author="Kris.Wild [2]" w:date="2023-12-17T11:45:00Z">
            <w:del w:id="1248" w:author="Kris.Wild" w:date="2023-12-21T11:04:00Z">
              <w:r w:rsidR="00605ABD" w:rsidRPr="00041E40" w:rsidDel="00C578AE">
                <w:rPr>
                  <w:rFonts w:ascii="Times New Roman" w:eastAsia="Times New Roman" w:hAnsi="Times New Roman" w:cs="Times New Roman"/>
                  <w:color w:val="000000" w:themeColor="text1"/>
                  <w:sz w:val="24"/>
                  <w:szCs w:val="24"/>
                  <w:rPrChange w:id="1249" w:author="Kris.Wild [2]" w:date="2023-12-21T11:55:00Z">
                    <w:rPr>
                      <w:rFonts w:eastAsia="Times New Roman"/>
                    </w:rPr>
                  </w:rPrChange>
                </w:rPr>
                <w:delText xml:space="preserve">(Dunlap &amp; Mathies, 1993; Lanser </w:delText>
              </w:r>
              <w:r w:rsidR="00605ABD" w:rsidRPr="00041E40" w:rsidDel="00C578AE">
                <w:rPr>
                  <w:rFonts w:ascii="Times New Roman" w:eastAsia="Times New Roman" w:hAnsi="Times New Roman" w:cs="Times New Roman"/>
                  <w:i/>
                  <w:iCs/>
                  <w:color w:val="000000" w:themeColor="text1"/>
                  <w:sz w:val="24"/>
                  <w:szCs w:val="24"/>
                  <w:rPrChange w:id="1250" w:author="Kris.Wild [2]" w:date="2023-12-21T11:55:00Z">
                    <w:rPr>
                      <w:rFonts w:eastAsia="Times New Roman"/>
                      <w:i/>
                      <w:iCs/>
                    </w:rPr>
                  </w:rPrChange>
                </w:rPr>
                <w:delText>et al.</w:delText>
              </w:r>
              <w:r w:rsidR="00605ABD" w:rsidRPr="00041E40" w:rsidDel="00C578AE">
                <w:rPr>
                  <w:rFonts w:ascii="Times New Roman" w:eastAsia="Times New Roman" w:hAnsi="Times New Roman" w:cs="Times New Roman"/>
                  <w:color w:val="000000" w:themeColor="text1"/>
                  <w:sz w:val="24"/>
                  <w:szCs w:val="24"/>
                  <w:rPrChange w:id="1251" w:author="Kris.Wild [2]" w:date="2023-12-21T11:55:00Z">
                    <w:rPr>
                      <w:rFonts w:eastAsia="Times New Roman"/>
                    </w:rPr>
                  </w:rPrChange>
                </w:rPr>
                <w:delText>, 2021)</w:delText>
              </w:r>
            </w:del>
          </w:ins>
          <w:customXmlInsRangeStart w:id="1252" w:author="Kris.Wild [2]" w:date="2023-12-15T12:58:00Z"/>
        </w:sdtContent>
      </w:sdt>
      <w:customXmlInsRangeEnd w:id="1252"/>
      <w:ins w:id="1253" w:author="Kris.Wild [2]" w:date="2023-12-15T12:52:00Z">
        <w:r w:rsidR="00C95F5D" w:rsidRPr="00041E40">
          <w:rPr>
            <w:rFonts w:ascii="Times New Roman" w:hAnsi="Times New Roman" w:cs="Times New Roman"/>
            <w:color w:val="000000" w:themeColor="text1"/>
            <w:sz w:val="24"/>
            <w:szCs w:val="24"/>
            <w:rPrChange w:id="1254" w:author="Kris.Wild [2]" w:date="2023-12-21T11:55:00Z">
              <w:rPr>
                <w:rFonts w:ascii="Times New Roman" w:hAnsi="Times New Roman" w:cs="Times New Roman"/>
                <w:sz w:val="24"/>
                <w:szCs w:val="24"/>
              </w:rPr>
            </w:rPrChange>
          </w:rPr>
          <w:t xml:space="preserve">. </w:t>
        </w:r>
      </w:ins>
      <w:ins w:id="1255" w:author="Kris.Wild [2]" w:date="2023-12-15T12:40:00Z">
        <w:r w:rsidR="005B67DA" w:rsidRPr="00041E40">
          <w:rPr>
            <w:rFonts w:ascii="Times New Roman" w:hAnsi="Times New Roman" w:cs="Times New Roman"/>
            <w:color w:val="000000" w:themeColor="text1"/>
            <w:sz w:val="24"/>
            <w:szCs w:val="24"/>
            <w:rPrChange w:id="1256" w:author="Kris.Wild [2]" w:date="2023-12-21T11:55:00Z">
              <w:rPr>
                <w:rFonts w:ascii="Times New Roman" w:hAnsi="Times New Roman" w:cs="Times New Roman"/>
                <w:sz w:val="24"/>
                <w:szCs w:val="24"/>
              </w:rPr>
            </w:rPrChange>
          </w:rPr>
          <w:t xml:space="preserve">Together this suggests there may be a </w:t>
        </w:r>
      </w:ins>
      <w:del w:id="1257" w:author="Kris.Wild [2]" w:date="2023-12-15T12:39:00Z">
        <w:r w:rsidR="009E7A23" w:rsidRPr="00041E40" w:rsidDel="005B67DA">
          <w:rPr>
            <w:rFonts w:ascii="Times New Roman" w:hAnsi="Times New Roman" w:cs="Times New Roman"/>
            <w:color w:val="000000" w:themeColor="text1"/>
            <w:sz w:val="24"/>
            <w:szCs w:val="24"/>
            <w:rPrChange w:id="1258" w:author="Kris.Wild [2]" w:date="2023-12-21T11:55:00Z">
              <w:rPr>
                <w:rFonts w:ascii="Times New Roman" w:hAnsi="Times New Roman" w:cs="Times New Roman"/>
                <w:color w:val="000000"/>
                <w:sz w:val="24"/>
                <w:szCs w:val="24"/>
              </w:rPr>
            </w:rPrChange>
          </w:rPr>
          <w:delText xml:space="preserve">However, we </w:delText>
        </w:r>
        <w:r w:rsidR="002F78D0" w:rsidRPr="00041E40" w:rsidDel="005B67DA">
          <w:rPr>
            <w:rFonts w:ascii="Times New Roman" w:hAnsi="Times New Roman" w:cs="Times New Roman"/>
            <w:color w:val="000000" w:themeColor="text1"/>
            <w:sz w:val="24"/>
            <w:szCs w:val="24"/>
            <w:rPrChange w:id="1259" w:author="Kris.Wild [2]" w:date="2023-12-21T11:55:00Z">
              <w:rPr>
                <w:rFonts w:ascii="Times New Roman" w:hAnsi="Times New Roman" w:cs="Times New Roman"/>
                <w:color w:val="000000"/>
                <w:sz w:val="24"/>
                <w:szCs w:val="24"/>
              </w:rPr>
            </w:rPrChange>
          </w:rPr>
          <w:delText>demonstrate a</w:delText>
        </w:r>
        <w:r w:rsidR="00273519" w:rsidRPr="00041E40" w:rsidDel="005B67DA">
          <w:rPr>
            <w:rFonts w:ascii="Times New Roman" w:hAnsi="Times New Roman" w:cs="Times New Roman"/>
            <w:color w:val="000000" w:themeColor="text1"/>
            <w:sz w:val="24"/>
            <w:szCs w:val="24"/>
            <w:rPrChange w:id="1260" w:author="Kris.Wild [2]" w:date="2023-12-21T11:55:00Z">
              <w:rPr>
                <w:rFonts w:ascii="Times New Roman" w:hAnsi="Times New Roman" w:cs="Times New Roman"/>
                <w:color w:val="000000"/>
                <w:sz w:val="24"/>
                <w:szCs w:val="24"/>
              </w:rPr>
            </w:rPrChange>
          </w:rPr>
          <w:delText xml:space="preserve"> </w:delText>
        </w:r>
      </w:del>
      <w:r w:rsidR="00273519" w:rsidRPr="00041E40">
        <w:rPr>
          <w:rFonts w:ascii="Times New Roman" w:hAnsi="Times New Roman" w:cs="Times New Roman"/>
          <w:bCs/>
          <w:color w:val="000000" w:themeColor="text1"/>
          <w:sz w:val="24"/>
          <w:szCs w:val="24"/>
          <w:rPrChange w:id="1261" w:author="Kris.Wild [2]" w:date="2023-12-21T11:55:00Z">
            <w:rPr>
              <w:rFonts w:ascii="Times New Roman" w:hAnsi="Times New Roman" w:cs="Times New Roman"/>
              <w:bCs/>
              <w:sz w:val="24"/>
              <w:szCs w:val="24"/>
            </w:rPr>
          </w:rPrChange>
        </w:rPr>
        <w:t xml:space="preserve">functional trade-off </w:t>
      </w:r>
      <w:r w:rsidR="002F78D0" w:rsidRPr="00041E40">
        <w:rPr>
          <w:rFonts w:ascii="Times New Roman" w:hAnsi="Times New Roman" w:cs="Times New Roman"/>
          <w:bCs/>
          <w:color w:val="000000" w:themeColor="text1"/>
          <w:sz w:val="24"/>
          <w:szCs w:val="24"/>
          <w:rPrChange w:id="1262" w:author="Kris.Wild [2]" w:date="2023-12-21T11:55:00Z">
            <w:rPr>
              <w:rFonts w:ascii="Times New Roman" w:hAnsi="Times New Roman" w:cs="Times New Roman"/>
              <w:bCs/>
              <w:sz w:val="24"/>
              <w:szCs w:val="24"/>
            </w:rPr>
          </w:rPrChange>
        </w:rPr>
        <w:t>in</w:t>
      </w:r>
      <w:r w:rsidR="00273519" w:rsidRPr="00041E40">
        <w:rPr>
          <w:rFonts w:ascii="Times New Roman" w:hAnsi="Times New Roman" w:cs="Times New Roman"/>
          <w:bCs/>
          <w:color w:val="000000" w:themeColor="text1"/>
          <w:sz w:val="24"/>
          <w:szCs w:val="24"/>
          <w:rPrChange w:id="1263" w:author="Kris.Wild [2]" w:date="2023-12-21T11:55:00Z">
            <w:rPr>
              <w:rFonts w:ascii="Times New Roman" w:hAnsi="Times New Roman" w:cs="Times New Roman"/>
              <w:bCs/>
              <w:sz w:val="24"/>
              <w:szCs w:val="24"/>
            </w:rPr>
          </w:rPrChange>
        </w:rPr>
        <w:t xml:space="preserve"> </w:t>
      </w:r>
      <w:r w:rsidR="00EF510F" w:rsidRPr="00041E40">
        <w:rPr>
          <w:rFonts w:ascii="Times New Roman" w:hAnsi="Times New Roman" w:cs="Times New Roman"/>
          <w:bCs/>
          <w:color w:val="000000" w:themeColor="text1"/>
          <w:sz w:val="24"/>
          <w:szCs w:val="24"/>
          <w:rPrChange w:id="1264" w:author="Kris.Wild [2]" w:date="2023-12-21T11:55:00Z">
            <w:rPr>
              <w:rFonts w:ascii="Times New Roman" w:hAnsi="Times New Roman" w:cs="Times New Roman"/>
              <w:bCs/>
              <w:sz w:val="24"/>
              <w:szCs w:val="24"/>
            </w:rPr>
          </w:rPrChange>
        </w:rPr>
        <w:t>parasitized</w:t>
      </w:r>
      <w:r w:rsidR="00273519" w:rsidRPr="00041E40">
        <w:rPr>
          <w:rFonts w:ascii="Times New Roman" w:hAnsi="Times New Roman" w:cs="Times New Roman"/>
          <w:bCs/>
          <w:color w:val="000000" w:themeColor="text1"/>
          <w:sz w:val="24"/>
          <w:szCs w:val="24"/>
          <w:rPrChange w:id="1265" w:author="Kris.Wild [2]" w:date="2023-12-21T11:55:00Z">
            <w:rPr>
              <w:rFonts w:ascii="Times New Roman" w:hAnsi="Times New Roman" w:cs="Times New Roman"/>
              <w:bCs/>
              <w:sz w:val="24"/>
              <w:szCs w:val="24"/>
            </w:rPr>
          </w:rPrChange>
        </w:rPr>
        <w:t xml:space="preserve"> hosts</w:t>
      </w:r>
      <w:r w:rsidR="002F78D0" w:rsidRPr="00041E40">
        <w:rPr>
          <w:rFonts w:ascii="Times New Roman" w:hAnsi="Times New Roman" w:cs="Times New Roman"/>
          <w:bCs/>
          <w:color w:val="000000" w:themeColor="text1"/>
          <w:sz w:val="24"/>
          <w:szCs w:val="24"/>
          <w:rPrChange w:id="1266" w:author="Kris.Wild [2]" w:date="2023-12-21T11:55:00Z">
            <w:rPr>
              <w:rFonts w:ascii="Times New Roman" w:hAnsi="Times New Roman" w:cs="Times New Roman"/>
              <w:bCs/>
              <w:sz w:val="24"/>
              <w:szCs w:val="24"/>
            </w:rPr>
          </w:rPrChange>
        </w:rPr>
        <w:t>,</w:t>
      </w:r>
      <w:r w:rsidR="00273519" w:rsidRPr="00041E40">
        <w:rPr>
          <w:rFonts w:ascii="Times New Roman" w:hAnsi="Times New Roman" w:cs="Times New Roman"/>
          <w:color w:val="000000" w:themeColor="text1"/>
          <w:sz w:val="24"/>
          <w:szCs w:val="24"/>
          <w:rPrChange w:id="1267" w:author="Kris.Wild [2]" w:date="2023-12-21T11:55:00Z">
            <w:rPr>
              <w:rFonts w:ascii="Times New Roman" w:hAnsi="Times New Roman" w:cs="Times New Roman"/>
              <w:color w:val="000000"/>
              <w:sz w:val="24"/>
              <w:szCs w:val="24"/>
            </w:rPr>
          </w:rPrChange>
        </w:rPr>
        <w:t xml:space="preserve"> </w:t>
      </w:r>
      <w:r w:rsidR="002F78D0" w:rsidRPr="00041E40">
        <w:rPr>
          <w:rFonts w:ascii="Times New Roman" w:hAnsi="Times New Roman" w:cs="Times New Roman"/>
          <w:color w:val="000000" w:themeColor="text1"/>
          <w:sz w:val="24"/>
          <w:szCs w:val="24"/>
          <w:rPrChange w:id="1268" w:author="Kris.Wild [2]" w:date="2023-12-21T11:55:00Z">
            <w:rPr>
              <w:rFonts w:ascii="Times New Roman" w:hAnsi="Times New Roman" w:cs="Times New Roman"/>
              <w:color w:val="000000"/>
              <w:sz w:val="24"/>
              <w:szCs w:val="24"/>
            </w:rPr>
          </w:rPrChange>
        </w:rPr>
        <w:t>which may be a product of i</w:t>
      </w:r>
      <w:r w:rsidR="008257E5" w:rsidRPr="00041E40">
        <w:rPr>
          <w:rFonts w:ascii="Times New Roman" w:hAnsi="Times New Roman" w:cs="Times New Roman"/>
          <w:color w:val="000000" w:themeColor="text1"/>
          <w:sz w:val="24"/>
          <w:szCs w:val="24"/>
          <w:rPrChange w:id="1269" w:author="Kris.Wild [2]" w:date="2023-12-21T11:55:00Z">
            <w:rPr>
              <w:rFonts w:ascii="Times New Roman" w:hAnsi="Times New Roman" w:cs="Times New Roman"/>
              <w:color w:val="000000"/>
              <w:sz w:val="24"/>
              <w:szCs w:val="24"/>
            </w:rPr>
          </w:rPrChange>
        </w:rPr>
        <w:t xml:space="preserve">mmune function differences </w:t>
      </w:r>
      <w:r w:rsidR="002F78D0" w:rsidRPr="00041E40">
        <w:rPr>
          <w:rFonts w:ascii="Times New Roman" w:hAnsi="Times New Roman" w:cs="Times New Roman"/>
          <w:color w:val="000000" w:themeColor="text1"/>
          <w:sz w:val="24"/>
          <w:szCs w:val="24"/>
          <w:rPrChange w:id="1270" w:author="Kris.Wild [2]" w:date="2023-12-21T11:55:00Z">
            <w:rPr>
              <w:rFonts w:ascii="Times New Roman" w:hAnsi="Times New Roman" w:cs="Times New Roman"/>
              <w:color w:val="000000"/>
              <w:sz w:val="24"/>
              <w:szCs w:val="24"/>
            </w:rPr>
          </w:rPrChange>
        </w:rPr>
        <w:t>between sex</w:t>
      </w:r>
      <w:ins w:id="1271" w:author="Kris.Wild [2]" w:date="2023-12-21T12:40:00Z">
        <w:r w:rsidR="0006098A">
          <w:rPr>
            <w:rFonts w:ascii="Times New Roman" w:hAnsi="Times New Roman" w:cs="Times New Roman"/>
            <w:color w:val="000000" w:themeColor="text1"/>
            <w:sz w:val="24"/>
            <w:szCs w:val="24"/>
          </w:rPr>
          <w:t xml:space="preserve"> </w:t>
        </w:r>
      </w:ins>
      <w:ins w:id="1272" w:author="Kris.Wild [2]" w:date="2023-12-21T12:41:00Z">
        <w:r w:rsidR="0006098A">
          <w:rPr>
            <w:rFonts w:ascii="Times New Roman" w:hAnsi="Times New Roman" w:cs="Times New Roman"/>
            <w:color w:val="000000" w:themeColor="text1"/>
            <w:sz w:val="24"/>
            <w:szCs w:val="24"/>
          </w:rPr>
          <w:t>and age,</w:t>
        </w:r>
      </w:ins>
      <w:del w:id="1273" w:author="Kris.Wild [2]" w:date="2023-12-21T12:40:00Z">
        <w:r w:rsidR="008104A9" w:rsidRPr="00041E40" w:rsidDel="0006098A">
          <w:rPr>
            <w:rFonts w:ascii="Times New Roman" w:hAnsi="Times New Roman" w:cs="Times New Roman"/>
            <w:color w:val="000000" w:themeColor="text1"/>
            <w:sz w:val="24"/>
            <w:szCs w:val="24"/>
            <w:rPrChange w:id="1274" w:author="Kris.Wild [2]" w:date="2023-12-21T11:55:00Z">
              <w:rPr>
                <w:rFonts w:ascii="Times New Roman" w:hAnsi="Times New Roman" w:cs="Times New Roman"/>
                <w:color w:val="000000"/>
                <w:sz w:val="24"/>
                <w:szCs w:val="24"/>
              </w:rPr>
            </w:rPrChange>
          </w:rPr>
          <w:delText>es</w:delText>
        </w:r>
      </w:del>
      <w:ins w:id="1275" w:author="Kris.Wild" w:date="2023-12-16T12:38:00Z">
        <w:r w:rsidR="00492700" w:rsidRPr="00041E40">
          <w:rPr>
            <w:rFonts w:ascii="Times New Roman" w:hAnsi="Times New Roman" w:cs="Times New Roman"/>
            <w:color w:val="000000" w:themeColor="text1"/>
            <w:sz w:val="24"/>
            <w:szCs w:val="24"/>
            <w:rPrChange w:id="1276" w:author="Kris.Wild [2]" w:date="2023-12-21T11:55:00Z">
              <w:rPr>
                <w:rFonts w:ascii="Times New Roman" w:hAnsi="Times New Roman" w:cs="Times New Roman"/>
                <w:color w:val="000000"/>
                <w:sz w:val="24"/>
                <w:szCs w:val="24"/>
              </w:rPr>
            </w:rPrChange>
          </w:rPr>
          <w:t xml:space="preserve"> or direct </w:t>
        </w:r>
      </w:ins>
      <w:ins w:id="1277" w:author="Kris.Wild" w:date="2023-12-16T12:39:00Z">
        <w:r w:rsidR="00492700" w:rsidRPr="00041E40">
          <w:rPr>
            <w:rFonts w:ascii="Times New Roman" w:hAnsi="Times New Roman" w:cs="Times New Roman"/>
            <w:color w:val="000000" w:themeColor="text1"/>
            <w:sz w:val="24"/>
            <w:szCs w:val="24"/>
            <w:rPrChange w:id="1278" w:author="Kris.Wild [2]" w:date="2023-12-21T11:55:00Z">
              <w:rPr>
                <w:rFonts w:ascii="Times New Roman" w:hAnsi="Times New Roman" w:cs="Times New Roman"/>
                <w:color w:val="000000"/>
                <w:sz w:val="24"/>
                <w:szCs w:val="24"/>
              </w:rPr>
            </w:rPrChange>
          </w:rPr>
          <w:t>physiological consequences from tick prevalence</w:t>
        </w:r>
      </w:ins>
      <w:del w:id="1279" w:author="Kris.Wild" w:date="2023-12-16T12:36:00Z">
        <w:r w:rsidR="002F78D0" w:rsidRPr="00041E40" w:rsidDel="00492700">
          <w:rPr>
            <w:rFonts w:ascii="Times New Roman" w:hAnsi="Times New Roman" w:cs="Times New Roman"/>
            <w:color w:val="000000" w:themeColor="text1"/>
            <w:sz w:val="24"/>
            <w:szCs w:val="24"/>
            <w:rPrChange w:id="1280" w:author="Kris.Wild [2]" w:date="2023-12-21T11:55:00Z">
              <w:rPr>
                <w:rFonts w:ascii="Times New Roman" w:hAnsi="Times New Roman" w:cs="Times New Roman"/>
                <w:color w:val="000000"/>
                <w:sz w:val="24"/>
                <w:szCs w:val="24"/>
              </w:rPr>
            </w:rPrChange>
          </w:rPr>
          <w:delText xml:space="preserve"> and </w:delText>
        </w:r>
        <w:r w:rsidR="00D3615F" w:rsidRPr="00041E40" w:rsidDel="00492700">
          <w:rPr>
            <w:rFonts w:ascii="Times New Roman" w:hAnsi="Times New Roman" w:cs="Times New Roman"/>
            <w:color w:val="000000" w:themeColor="text1"/>
            <w:sz w:val="24"/>
            <w:szCs w:val="24"/>
            <w:rPrChange w:id="1281" w:author="Kris.Wild [2]" w:date="2023-12-21T11:55:00Z">
              <w:rPr>
                <w:rFonts w:ascii="Times New Roman" w:hAnsi="Times New Roman" w:cs="Times New Roman"/>
                <w:color w:val="000000"/>
                <w:sz w:val="24"/>
                <w:szCs w:val="24"/>
              </w:rPr>
            </w:rPrChange>
          </w:rPr>
          <w:delText xml:space="preserve">differences </w:delText>
        </w:r>
        <w:r w:rsidR="002F78D0" w:rsidRPr="00041E40" w:rsidDel="00492700">
          <w:rPr>
            <w:rFonts w:ascii="Times New Roman" w:hAnsi="Times New Roman" w:cs="Times New Roman"/>
            <w:color w:val="000000" w:themeColor="text1"/>
            <w:sz w:val="24"/>
            <w:szCs w:val="24"/>
            <w:rPrChange w:id="1282" w:author="Kris.Wild [2]" w:date="2023-12-21T11:55:00Z">
              <w:rPr>
                <w:rFonts w:ascii="Times New Roman" w:hAnsi="Times New Roman" w:cs="Times New Roman"/>
                <w:color w:val="000000"/>
                <w:sz w:val="24"/>
                <w:szCs w:val="24"/>
              </w:rPr>
            </w:rPrChange>
          </w:rPr>
          <w:delText>across age classes</w:delText>
        </w:r>
      </w:del>
      <w:r w:rsidR="00974932" w:rsidRPr="00041E40">
        <w:rPr>
          <w:rFonts w:ascii="Times New Roman" w:hAnsi="Times New Roman" w:cs="Times New Roman"/>
          <w:bCs/>
          <w:color w:val="000000" w:themeColor="text1"/>
          <w:sz w:val="24"/>
          <w:szCs w:val="24"/>
          <w:rPrChange w:id="1283" w:author="Kris.Wild [2]" w:date="2023-12-21T11:55:00Z">
            <w:rPr>
              <w:rFonts w:ascii="Times New Roman" w:hAnsi="Times New Roman" w:cs="Times New Roman"/>
              <w:bCs/>
              <w:sz w:val="24"/>
              <w:szCs w:val="24"/>
            </w:rPr>
          </w:rPrChange>
        </w:rPr>
        <w:t>.</w:t>
      </w:r>
    </w:p>
    <w:p w14:paraId="7A10C97A" w14:textId="3F2BC58E" w:rsidR="001A3847" w:rsidRPr="00041E40" w:rsidRDefault="002E0C45" w:rsidP="001A3847">
      <w:pPr>
        <w:spacing w:line="240" w:lineRule="auto"/>
        <w:ind w:firstLine="720"/>
        <w:contextualSpacing/>
        <w:rPr>
          <w:rFonts w:ascii="Times New Roman" w:hAnsi="Times New Roman" w:cs="Times New Roman"/>
          <w:color w:val="000000" w:themeColor="text1"/>
          <w:sz w:val="24"/>
          <w:szCs w:val="24"/>
          <w:rPrChange w:id="1284" w:author="Kris.Wild [2]" w:date="2023-12-21T11:55:00Z">
            <w:rPr>
              <w:rFonts w:ascii="Times New Roman" w:hAnsi="Times New Roman" w:cs="Times New Roman"/>
              <w:sz w:val="24"/>
              <w:szCs w:val="24"/>
            </w:rPr>
          </w:rPrChange>
        </w:rPr>
      </w:pPr>
      <w:r w:rsidRPr="00041E40">
        <w:rPr>
          <w:rFonts w:ascii="Times New Roman" w:hAnsi="Times New Roman" w:cs="Times New Roman"/>
          <w:color w:val="000000" w:themeColor="text1"/>
          <w:sz w:val="24"/>
          <w:szCs w:val="24"/>
        </w:rPr>
        <w:t xml:space="preserve">Male bias in parasite </w:t>
      </w:r>
      <w:del w:id="1285" w:author="Kris.Wild" w:date="2023-12-15T13:34:00Z">
        <w:r w:rsidRPr="00041E40" w:rsidDel="008202B0">
          <w:rPr>
            <w:rFonts w:ascii="Times New Roman" w:hAnsi="Times New Roman" w:cs="Times New Roman"/>
            <w:color w:val="000000" w:themeColor="text1"/>
            <w:sz w:val="24"/>
            <w:szCs w:val="24"/>
          </w:rPr>
          <w:delText>prevalence</w:delText>
        </w:r>
      </w:del>
      <w:ins w:id="1286" w:author="Kris.Wild" w:date="2023-12-16T12:06:00Z">
        <w:r w:rsidR="00F25A23" w:rsidRPr="00041E40">
          <w:rPr>
            <w:rFonts w:ascii="Times New Roman" w:hAnsi="Times New Roman" w:cs="Times New Roman"/>
            <w:color w:val="000000" w:themeColor="text1"/>
            <w:sz w:val="24"/>
            <w:szCs w:val="24"/>
          </w:rPr>
          <w:t>prevalence</w:t>
        </w:r>
      </w:ins>
      <w:ins w:id="1287" w:author="Kris.Wild" w:date="2023-12-16T12:05:00Z">
        <w:r w:rsidR="00F25A23" w:rsidRPr="00041E40">
          <w:rPr>
            <w:rFonts w:ascii="Times New Roman" w:hAnsi="Times New Roman" w:cs="Times New Roman"/>
            <w:color w:val="000000" w:themeColor="text1"/>
            <w:sz w:val="24"/>
            <w:szCs w:val="24"/>
          </w:rPr>
          <w:t xml:space="preserve"> can be</w:t>
        </w:r>
      </w:ins>
      <w:del w:id="1288" w:author="Kris.Wild" w:date="2023-12-16T12:05:00Z">
        <w:r w:rsidR="006378BE" w:rsidRPr="00041E40" w:rsidDel="00F25A23">
          <w:rPr>
            <w:rFonts w:ascii="Times New Roman" w:hAnsi="Times New Roman" w:cs="Times New Roman"/>
            <w:color w:val="000000" w:themeColor="text1"/>
            <w:sz w:val="24"/>
            <w:szCs w:val="24"/>
          </w:rPr>
          <w:delText>,</w:delText>
        </w:r>
      </w:del>
      <w:r w:rsidR="006378BE" w:rsidRPr="00041E40">
        <w:rPr>
          <w:rFonts w:ascii="Times New Roman" w:hAnsi="Times New Roman" w:cs="Times New Roman"/>
          <w:color w:val="000000" w:themeColor="text1"/>
          <w:sz w:val="24"/>
          <w:szCs w:val="24"/>
        </w:rPr>
        <w:t xml:space="preserve"> mediated by sex differences in hormon</w:t>
      </w:r>
      <w:r w:rsidR="00D94B6C" w:rsidRPr="00041E40">
        <w:rPr>
          <w:rFonts w:ascii="Times New Roman" w:hAnsi="Times New Roman" w:cs="Times New Roman"/>
          <w:color w:val="000000" w:themeColor="text1"/>
          <w:sz w:val="24"/>
          <w:szCs w:val="24"/>
        </w:rPr>
        <w:t>e</w:t>
      </w:r>
      <w:r w:rsidR="006378BE" w:rsidRPr="00041E40">
        <w:rPr>
          <w:rFonts w:ascii="Times New Roman" w:hAnsi="Times New Roman" w:cs="Times New Roman"/>
          <w:color w:val="000000" w:themeColor="text1"/>
          <w:sz w:val="24"/>
          <w:szCs w:val="24"/>
        </w:rPr>
        <w:t xml:space="preserve"> levels</w:t>
      </w:r>
      <w:del w:id="1289" w:author="Kris.Wild [2]" w:date="2023-12-17T11:38:00Z">
        <w:r w:rsidR="001A3847" w:rsidRPr="00041E40" w:rsidDel="00374021">
          <w:rPr>
            <w:rFonts w:ascii="Times New Roman" w:hAnsi="Times New Roman" w:cs="Times New Roman"/>
            <w:color w:val="000000" w:themeColor="text1"/>
            <w:sz w:val="24"/>
            <w:szCs w:val="24"/>
          </w:rPr>
          <w:delText>,</w:delText>
        </w:r>
      </w:del>
      <w:r w:rsidRPr="00041E40">
        <w:rPr>
          <w:rFonts w:ascii="Times New Roman" w:hAnsi="Times New Roman" w:cs="Times New Roman"/>
          <w:color w:val="000000" w:themeColor="text1"/>
          <w:sz w:val="24"/>
          <w:szCs w:val="24"/>
        </w:rPr>
        <w:t xml:space="preserve"> has been documented in other lizards</w:t>
      </w:r>
      <w:ins w:id="1290" w:author="Kris.Wild [2]" w:date="2023-12-15T12:33:00Z">
        <w:r w:rsidR="005B67DA" w:rsidRPr="00041E40">
          <w:rPr>
            <w:rFonts w:ascii="Times New Roman" w:hAnsi="Times New Roman" w:cs="Times New Roman"/>
            <w:color w:val="000000" w:themeColor="text1"/>
            <w:sz w:val="24"/>
            <w:szCs w:val="24"/>
          </w:rPr>
          <w:t xml:space="preserve"> </w:t>
        </w:r>
      </w:ins>
      <w:sdt>
        <w:sdtPr>
          <w:rPr>
            <w:rFonts w:ascii="Times New Roman" w:hAnsi="Times New Roman" w:cs="Times New Roman"/>
            <w:color w:val="000000" w:themeColor="text1"/>
            <w:sz w:val="24"/>
            <w:szCs w:val="24"/>
            <w:vertAlign w:val="superscript"/>
            <w:rPrChange w:id="1291" w:author="Kris.Wild [2]" w:date="2023-12-21T11:55:00Z">
              <w:rPr>
                <w:rFonts w:ascii="Times New Roman" w:hAnsi="Times New Roman" w:cs="Times New Roman"/>
                <w:color w:val="000000"/>
                <w:sz w:val="24"/>
                <w:szCs w:val="24"/>
                <w:vertAlign w:val="superscript"/>
              </w:rPr>
            </w:rPrChange>
          </w:rPr>
          <w:tag w:val="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"/>
          <w:id w:val="-2091385658"/>
          <w:placeholder>
            <w:docPart w:val="35673FDAD04B0E4883744E298400D931"/>
          </w:placeholder>
        </w:sdtPr>
        <w:sdtContent>
          <w:ins w:id="1292" w:author="Kris.Wild" w:date="2023-12-21T11:29:00Z">
            <w:r w:rsidR="00190E48" w:rsidRPr="00041E40">
              <w:rPr>
                <w:rFonts w:ascii="Times New Roman" w:eastAsia="Times New Roman" w:hAnsi="Times New Roman" w:cs="Times New Roman"/>
                <w:color w:val="000000" w:themeColor="text1"/>
                <w:sz w:val="24"/>
                <w:szCs w:val="24"/>
                <w:rPrChange w:id="1293" w:author="Kris.Wild [2]" w:date="2023-12-21T11:55:00Z">
                  <w:rPr>
                    <w:rFonts w:eastAsia="Times New Roman"/>
                  </w:rPr>
                </w:rPrChange>
              </w:rPr>
              <w:t>(</w:t>
            </w:r>
            <w:proofErr w:type="spellStart"/>
            <w:r w:rsidR="00190E48" w:rsidRPr="00041E40">
              <w:rPr>
                <w:rFonts w:ascii="Times New Roman" w:eastAsia="Times New Roman" w:hAnsi="Times New Roman" w:cs="Times New Roman"/>
                <w:color w:val="000000" w:themeColor="text1"/>
                <w:sz w:val="24"/>
                <w:szCs w:val="24"/>
                <w:rPrChange w:id="1294" w:author="Kris.Wild [2]" w:date="2023-12-21T11:55:00Z">
                  <w:rPr>
                    <w:rFonts w:eastAsia="Times New Roman"/>
                  </w:rPr>
                </w:rPrChange>
              </w:rPr>
              <w:t>Alleklint</w:t>
            </w:r>
            <w:proofErr w:type="spellEnd"/>
            <w:r w:rsidR="00190E48" w:rsidRPr="00041E40">
              <w:rPr>
                <w:rFonts w:ascii="Times New Roman" w:eastAsia="Times New Roman" w:hAnsi="Times New Roman" w:cs="Times New Roman"/>
                <w:color w:val="000000" w:themeColor="text1"/>
                <w:sz w:val="24"/>
                <w:szCs w:val="24"/>
                <w:rPrChange w:id="1295" w:author="Kris.Wild [2]" w:date="2023-12-21T11:55:00Z">
                  <w:rPr>
                    <w:rFonts w:eastAsia="Times New Roman"/>
                  </w:rPr>
                </w:rPrChange>
              </w:rPr>
              <w:t xml:space="preserve">-Eisen &amp; Eisen, 1999; </w:t>
            </w:r>
            <w:proofErr w:type="spellStart"/>
            <w:r w:rsidR="00190E48" w:rsidRPr="00041E40">
              <w:rPr>
                <w:rFonts w:ascii="Times New Roman" w:eastAsia="Times New Roman" w:hAnsi="Times New Roman" w:cs="Times New Roman"/>
                <w:color w:val="000000" w:themeColor="text1"/>
                <w:sz w:val="24"/>
                <w:szCs w:val="24"/>
                <w:rPrChange w:id="1296" w:author="Kris.Wild [2]" w:date="2023-12-21T11:55:00Z">
                  <w:rPr>
                    <w:rFonts w:eastAsia="Times New Roman"/>
                  </w:rPr>
                </w:rPrChange>
              </w:rPr>
              <w:t>Salkeld</w:t>
            </w:r>
            <w:proofErr w:type="spellEnd"/>
            <w:r w:rsidR="00190E48" w:rsidRPr="00041E40">
              <w:rPr>
                <w:rFonts w:ascii="Times New Roman" w:eastAsia="Times New Roman" w:hAnsi="Times New Roman" w:cs="Times New Roman"/>
                <w:color w:val="000000" w:themeColor="text1"/>
                <w:sz w:val="24"/>
                <w:szCs w:val="24"/>
                <w:rPrChange w:id="1297" w:author="Kris.Wild [2]" w:date="2023-12-21T11:55:00Z">
                  <w:rPr>
                    <w:rFonts w:eastAsia="Times New Roman"/>
                  </w:rPr>
                </w:rPrChange>
              </w:rPr>
              <w:t xml:space="preserve"> &amp; Schwarzkopf, 2005; Václav, Prokop, &amp; </w:t>
            </w:r>
            <w:proofErr w:type="spellStart"/>
            <w:r w:rsidR="00190E48" w:rsidRPr="00041E40">
              <w:rPr>
                <w:rFonts w:ascii="Times New Roman" w:eastAsia="Times New Roman" w:hAnsi="Times New Roman" w:cs="Times New Roman"/>
                <w:color w:val="000000" w:themeColor="text1"/>
                <w:sz w:val="24"/>
                <w:szCs w:val="24"/>
                <w:rPrChange w:id="1298" w:author="Kris.Wild [2]" w:date="2023-12-21T11:55:00Z">
                  <w:rPr>
                    <w:rFonts w:eastAsia="Times New Roman"/>
                  </w:rPr>
                </w:rPrChange>
              </w:rPr>
              <w:t>Fekiač</w:t>
            </w:r>
            <w:proofErr w:type="spellEnd"/>
            <w:r w:rsidR="00190E48" w:rsidRPr="00041E40">
              <w:rPr>
                <w:rFonts w:ascii="Times New Roman" w:eastAsia="Times New Roman" w:hAnsi="Times New Roman" w:cs="Times New Roman"/>
                <w:color w:val="000000" w:themeColor="text1"/>
                <w:sz w:val="24"/>
                <w:szCs w:val="24"/>
                <w:rPrChange w:id="1299" w:author="Kris.Wild [2]" w:date="2023-12-21T11:55:00Z">
                  <w:rPr>
                    <w:rFonts w:eastAsia="Times New Roman"/>
                  </w:rPr>
                </w:rPrChange>
              </w:rPr>
              <w:t>, 2007)</w:t>
            </w:r>
          </w:ins>
          <w:ins w:id="1300" w:author="Kris.Wild [2]" w:date="2023-12-17T11:45:00Z">
            <w:del w:id="1301" w:author="Kris.Wild" w:date="2023-12-21T11:04:00Z">
              <w:r w:rsidR="00605ABD" w:rsidRPr="00041E40" w:rsidDel="00C578AE">
                <w:rPr>
                  <w:rFonts w:ascii="Times New Roman" w:eastAsia="Times New Roman" w:hAnsi="Times New Roman" w:cs="Times New Roman"/>
                  <w:color w:val="000000" w:themeColor="text1"/>
                  <w:sz w:val="24"/>
                  <w:szCs w:val="24"/>
                  <w:rPrChange w:id="1302" w:author="Kris.Wild [2]" w:date="2023-12-21T11:55:00Z">
                    <w:rPr>
                      <w:rFonts w:eastAsia="Times New Roman"/>
                    </w:rPr>
                  </w:rPrChange>
                </w:rPr>
                <w:delText>(Alleklint-Eisen &amp; Eisen, 1999; Salkeld &amp; Schwarzkopf, 2005; Václav, Prokop, &amp; Fekiač, 2007)</w:delText>
              </w:r>
            </w:del>
          </w:ins>
          <w:del w:id="1303" w:author="Kris.Wild" w:date="2023-12-21T11:04:00Z">
            <w:r w:rsidR="00817A4C" w:rsidRPr="00041E40" w:rsidDel="00C578AE">
              <w:rPr>
                <w:rFonts w:ascii="Times New Roman" w:eastAsia="Times New Roman" w:hAnsi="Times New Roman" w:cs="Times New Roman"/>
                <w:color w:val="000000" w:themeColor="text1"/>
                <w:sz w:val="24"/>
                <w:szCs w:val="24"/>
                <w:rPrChange w:id="1304" w:author="Kris.Wild [2]" w:date="2023-12-21T11:55:00Z">
                  <w:rPr>
                    <w:rFonts w:ascii="Times New Roman" w:eastAsia="Times New Roman" w:hAnsi="Times New Roman" w:cs="Times New Roman"/>
                    <w:sz w:val="24"/>
                    <w:szCs w:val="24"/>
                  </w:rPr>
                </w:rPrChange>
              </w:rPr>
              <w:delText>(Alleklint-Eisen &amp; Eisen, 1999; Salkeld &amp; Schwarzkopf, 2005; Václav, Prokop, &amp; Fekiač, 2007)</w:delText>
            </w:r>
          </w:del>
        </w:sdtContent>
      </w:sdt>
      <w:r w:rsidRPr="00041E40">
        <w:rPr>
          <w:rFonts w:ascii="Times New Roman" w:hAnsi="Times New Roman" w:cs="Times New Roman"/>
          <w:color w:val="000000" w:themeColor="text1"/>
          <w:sz w:val="24"/>
          <w:szCs w:val="24"/>
        </w:rPr>
        <w:t xml:space="preserve">. </w:t>
      </w:r>
      <w:r w:rsidR="00146B74" w:rsidRPr="00041E40">
        <w:rPr>
          <w:rFonts w:ascii="Times New Roman" w:hAnsi="Times New Roman" w:cs="Times New Roman"/>
          <w:color w:val="000000" w:themeColor="text1"/>
          <w:sz w:val="24"/>
          <w:szCs w:val="24"/>
          <w:rPrChange w:id="1305" w:author="Kris.Wild [2]" w:date="2023-12-21T11:55:00Z">
            <w:rPr>
              <w:rFonts w:ascii="Times New Roman" w:hAnsi="Times New Roman" w:cs="Times New Roman"/>
              <w:sz w:val="24"/>
              <w:szCs w:val="24"/>
            </w:rPr>
          </w:rPrChange>
        </w:rPr>
        <w:t>The sex-specific differences in</w:t>
      </w:r>
      <w:r w:rsidRPr="00041E40">
        <w:rPr>
          <w:rFonts w:ascii="Times New Roman" w:hAnsi="Times New Roman" w:cs="Times New Roman"/>
          <w:color w:val="000000" w:themeColor="text1"/>
          <w:sz w:val="24"/>
          <w:szCs w:val="24"/>
          <w:rPrChange w:id="1306" w:author="Kris.Wild [2]" w:date="2023-12-21T11:55:00Z">
            <w:rPr>
              <w:rFonts w:ascii="Times New Roman" w:hAnsi="Times New Roman" w:cs="Times New Roman"/>
              <w:sz w:val="24"/>
              <w:szCs w:val="24"/>
            </w:rPr>
          </w:rPrChange>
        </w:rPr>
        <w:t xml:space="preserve"> endocrine systems and behaviours</w:t>
      </w:r>
      <w:ins w:id="1307" w:author="Kris.Wild [2]" w:date="2023-12-17T11:38:00Z">
        <w:r w:rsidR="00374021" w:rsidRPr="00041E40">
          <w:rPr>
            <w:rFonts w:ascii="Times New Roman" w:hAnsi="Times New Roman" w:cs="Times New Roman"/>
            <w:color w:val="000000" w:themeColor="text1"/>
            <w:sz w:val="24"/>
            <w:szCs w:val="24"/>
            <w:rPrChange w:id="1308" w:author="Kris.Wild [2]" w:date="2023-12-21T11:55:00Z">
              <w:rPr>
                <w:rFonts w:ascii="Times New Roman" w:hAnsi="Times New Roman" w:cs="Times New Roman"/>
                <w:sz w:val="24"/>
                <w:szCs w:val="24"/>
              </w:rPr>
            </w:rPrChange>
          </w:rPr>
          <w:t xml:space="preserve"> for </w:t>
        </w:r>
      </w:ins>
      <w:ins w:id="1309" w:author="Kris.Wild [2]" w:date="2023-12-17T11:39:00Z">
        <w:r w:rsidR="00374021" w:rsidRPr="00041E40">
          <w:rPr>
            <w:rFonts w:ascii="Times New Roman" w:hAnsi="Times New Roman" w:cs="Times New Roman"/>
            <w:i/>
            <w:iCs/>
            <w:color w:val="000000" w:themeColor="text1"/>
            <w:sz w:val="24"/>
            <w:szCs w:val="24"/>
            <w:rPrChange w:id="1310" w:author="Kris.Wild [2]" w:date="2023-12-21T11:55:00Z">
              <w:rPr>
                <w:rFonts w:ascii="Times New Roman" w:hAnsi="Times New Roman" w:cs="Times New Roman"/>
                <w:i/>
                <w:iCs/>
                <w:sz w:val="24"/>
                <w:szCs w:val="24"/>
              </w:rPr>
            </w:rPrChange>
          </w:rPr>
          <w:t>S. undulatus</w:t>
        </w:r>
      </w:ins>
      <w:ins w:id="1311" w:author="Kris.Wild [2]" w:date="2023-12-15T12:33:00Z">
        <w:r w:rsidR="005B67DA" w:rsidRPr="00041E40">
          <w:rPr>
            <w:rFonts w:ascii="Times New Roman" w:hAnsi="Times New Roman" w:cs="Times New Roman"/>
            <w:color w:val="000000" w:themeColor="text1"/>
            <w:sz w:val="24"/>
            <w:szCs w:val="24"/>
            <w:rPrChange w:id="1312" w:author="Kris.Wild [2]" w:date="2023-12-21T11:55:00Z">
              <w:rPr>
                <w:rFonts w:ascii="Times New Roman" w:hAnsi="Times New Roman" w:cs="Times New Roman"/>
                <w:sz w:val="24"/>
                <w:szCs w:val="24"/>
              </w:rPr>
            </w:rPrChange>
          </w:rPr>
          <w:t xml:space="preserve"> </w:t>
        </w:r>
      </w:ins>
      <w:sdt>
        <w:sdtPr>
          <w:rPr>
            <w:rFonts w:ascii="Times New Roman" w:hAnsi="Times New Roman" w:cs="Times New Roman"/>
            <w:color w:val="000000" w:themeColor="text1"/>
            <w:sz w:val="24"/>
            <w:szCs w:val="24"/>
            <w:vertAlign w:val="superscript"/>
            <w:rPrChange w:id="1313" w:author="Kris.Wild [2]" w:date="2023-12-21T11:55:00Z">
              <w:rPr>
                <w:rFonts w:ascii="Times New Roman" w:hAnsi="Times New Roman" w:cs="Times New Roman"/>
                <w:color w:val="000000"/>
                <w:sz w:val="24"/>
                <w:szCs w:val="24"/>
                <w:vertAlign w:val="superscript"/>
              </w:rPr>
            </w:rPrChange>
          </w:rPr>
          <w:tag w:val="MENDELEY_CITATION_v3_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
          <w:id w:val="145564756"/>
          <w:placeholder>
            <w:docPart w:val="35673FDAD04B0E4883744E298400D931"/>
          </w:placeholder>
        </w:sdtPr>
        <w:sdtContent>
          <w:ins w:id="1314" w:author="Kris.Wild" w:date="2023-12-21T11:29:00Z">
            <w:r w:rsidR="00190E48" w:rsidRPr="00041E40">
              <w:rPr>
                <w:rFonts w:ascii="Times New Roman" w:eastAsia="Times New Roman" w:hAnsi="Times New Roman" w:cs="Times New Roman"/>
                <w:color w:val="000000" w:themeColor="text1"/>
                <w:sz w:val="24"/>
                <w:szCs w:val="24"/>
                <w:rPrChange w:id="1315" w:author="Kris.Wild [2]" w:date="2023-12-21T11:55:00Z">
                  <w:rPr>
                    <w:rFonts w:eastAsia="Times New Roman"/>
                  </w:rPr>
                </w:rPrChange>
              </w:rPr>
              <w:t>(</w:t>
            </w:r>
            <w:proofErr w:type="spellStart"/>
            <w:r w:rsidR="00190E48" w:rsidRPr="00041E40">
              <w:rPr>
                <w:rFonts w:ascii="Times New Roman" w:eastAsia="Times New Roman" w:hAnsi="Times New Roman" w:cs="Times New Roman"/>
                <w:color w:val="000000" w:themeColor="text1"/>
                <w:sz w:val="24"/>
                <w:szCs w:val="24"/>
                <w:rPrChange w:id="1316" w:author="Kris.Wild [2]" w:date="2023-12-21T11:55:00Z">
                  <w:rPr>
                    <w:rFonts w:eastAsia="Times New Roman"/>
                  </w:rPr>
                </w:rPrChange>
              </w:rPr>
              <w:t>Klukowski</w:t>
            </w:r>
            <w:proofErr w:type="spellEnd"/>
            <w:r w:rsidR="00190E48" w:rsidRPr="00041E40">
              <w:rPr>
                <w:rFonts w:ascii="Times New Roman" w:eastAsia="Times New Roman" w:hAnsi="Times New Roman" w:cs="Times New Roman"/>
                <w:color w:val="000000" w:themeColor="text1"/>
                <w:sz w:val="24"/>
                <w:szCs w:val="24"/>
                <w:rPrChange w:id="1317" w:author="Kris.Wild [2]" w:date="2023-12-21T11:55:00Z">
                  <w:rPr>
                    <w:rFonts w:eastAsia="Times New Roman"/>
                  </w:rPr>
                </w:rPrChange>
              </w:rPr>
              <w:t xml:space="preserve"> &amp; Nelson, 2001; </w:t>
            </w:r>
            <w:proofErr w:type="spellStart"/>
            <w:r w:rsidR="00190E48" w:rsidRPr="00041E40">
              <w:rPr>
                <w:rFonts w:ascii="Times New Roman" w:eastAsia="Times New Roman" w:hAnsi="Times New Roman" w:cs="Times New Roman"/>
                <w:color w:val="000000" w:themeColor="text1"/>
                <w:sz w:val="24"/>
                <w:szCs w:val="24"/>
                <w:rPrChange w:id="1318" w:author="Kris.Wild [2]" w:date="2023-12-21T11:55:00Z">
                  <w:rPr>
                    <w:rFonts w:eastAsia="Times New Roman"/>
                  </w:rPr>
                </w:rPrChange>
              </w:rPr>
              <w:t>Haenel</w:t>
            </w:r>
            <w:proofErr w:type="spellEnd"/>
            <w:r w:rsidR="00190E48" w:rsidRPr="00041E40">
              <w:rPr>
                <w:rFonts w:ascii="Times New Roman" w:eastAsia="Times New Roman" w:hAnsi="Times New Roman" w:cs="Times New Roman"/>
                <w:color w:val="000000" w:themeColor="text1"/>
                <w:sz w:val="24"/>
                <w:szCs w:val="24"/>
                <w:rPrChange w:id="1319" w:author="Kris.Wild [2]" w:date="2023-12-21T11:55:00Z">
                  <w:rPr>
                    <w:rFonts w:eastAsia="Times New Roman"/>
                  </w:rPr>
                </w:rPrChange>
              </w:rPr>
              <w:t xml:space="preserve">, Smith, &amp; John-Alder, 2003; Cox </w:t>
            </w:r>
            <w:r w:rsidR="00190E48" w:rsidRPr="00041E40">
              <w:rPr>
                <w:rFonts w:ascii="Times New Roman" w:eastAsia="Times New Roman" w:hAnsi="Times New Roman" w:cs="Times New Roman"/>
                <w:i/>
                <w:iCs/>
                <w:color w:val="000000" w:themeColor="text1"/>
                <w:sz w:val="24"/>
                <w:szCs w:val="24"/>
                <w:rPrChange w:id="1320" w:author="Kris.Wild [2]" w:date="2023-12-21T11:55:00Z">
                  <w:rPr>
                    <w:rFonts w:eastAsia="Times New Roman"/>
                    <w:i/>
                    <w:iCs/>
                  </w:rPr>
                </w:rPrChange>
              </w:rPr>
              <w:t>et al.</w:t>
            </w:r>
            <w:r w:rsidR="00190E48" w:rsidRPr="00041E40">
              <w:rPr>
                <w:rFonts w:ascii="Times New Roman" w:eastAsia="Times New Roman" w:hAnsi="Times New Roman" w:cs="Times New Roman"/>
                <w:color w:val="000000" w:themeColor="text1"/>
                <w:sz w:val="24"/>
                <w:szCs w:val="24"/>
                <w:rPrChange w:id="1321" w:author="Kris.Wild [2]" w:date="2023-12-21T11:55:00Z">
                  <w:rPr>
                    <w:rFonts w:eastAsia="Times New Roman"/>
                  </w:rPr>
                </w:rPrChange>
              </w:rPr>
              <w:t>, 2005a)</w:t>
            </w:r>
          </w:ins>
          <w:ins w:id="1322" w:author="Kris.Wild [2]" w:date="2023-12-17T11:45:00Z">
            <w:del w:id="1323" w:author="Kris.Wild" w:date="2023-12-21T11:04:00Z">
              <w:r w:rsidR="00605ABD" w:rsidRPr="00041E40" w:rsidDel="00C578AE">
                <w:rPr>
                  <w:rFonts w:ascii="Times New Roman" w:eastAsia="Times New Roman" w:hAnsi="Times New Roman" w:cs="Times New Roman"/>
                  <w:color w:val="000000" w:themeColor="text1"/>
                  <w:sz w:val="24"/>
                  <w:szCs w:val="24"/>
                  <w:rPrChange w:id="1324" w:author="Kris.Wild [2]" w:date="2023-12-21T11:55:00Z">
                    <w:rPr>
                      <w:rFonts w:eastAsia="Times New Roman"/>
                    </w:rPr>
                  </w:rPrChange>
                </w:rPr>
                <w:delText xml:space="preserve">(Klukowski &amp; Nelson, 2001; Haenel, Smith, &amp; John-Alder, 2003; Cox </w:delText>
              </w:r>
              <w:r w:rsidR="00605ABD" w:rsidRPr="00041E40" w:rsidDel="00C578AE">
                <w:rPr>
                  <w:rFonts w:ascii="Times New Roman" w:eastAsia="Times New Roman" w:hAnsi="Times New Roman" w:cs="Times New Roman"/>
                  <w:i/>
                  <w:iCs/>
                  <w:color w:val="000000" w:themeColor="text1"/>
                  <w:sz w:val="24"/>
                  <w:szCs w:val="24"/>
                  <w:rPrChange w:id="1325" w:author="Kris.Wild [2]" w:date="2023-12-21T11:55:00Z">
                    <w:rPr>
                      <w:rFonts w:eastAsia="Times New Roman"/>
                      <w:i/>
                      <w:iCs/>
                    </w:rPr>
                  </w:rPrChange>
                </w:rPr>
                <w:delText>et al.</w:delText>
              </w:r>
              <w:r w:rsidR="00605ABD" w:rsidRPr="00041E40" w:rsidDel="00C578AE">
                <w:rPr>
                  <w:rFonts w:ascii="Times New Roman" w:eastAsia="Times New Roman" w:hAnsi="Times New Roman" w:cs="Times New Roman"/>
                  <w:color w:val="000000" w:themeColor="text1"/>
                  <w:sz w:val="24"/>
                  <w:szCs w:val="24"/>
                  <w:rPrChange w:id="1326" w:author="Kris.Wild [2]" w:date="2023-12-21T11:55:00Z">
                    <w:rPr>
                      <w:rFonts w:eastAsia="Times New Roman"/>
                    </w:rPr>
                  </w:rPrChange>
                </w:rPr>
                <w:delText>, 2005a)</w:delText>
              </w:r>
            </w:del>
          </w:ins>
          <w:del w:id="1327" w:author="Kris.Wild" w:date="2023-12-21T11:04:00Z">
            <w:r w:rsidR="00817A4C" w:rsidRPr="00041E40" w:rsidDel="00C578AE">
              <w:rPr>
                <w:rFonts w:ascii="Times New Roman" w:eastAsia="Times New Roman" w:hAnsi="Times New Roman" w:cs="Times New Roman"/>
                <w:color w:val="000000" w:themeColor="text1"/>
                <w:sz w:val="24"/>
                <w:szCs w:val="24"/>
                <w:rPrChange w:id="1328" w:author="Kris.Wild [2]" w:date="2023-12-21T11:55:00Z">
                  <w:rPr>
                    <w:rFonts w:ascii="Times New Roman" w:eastAsia="Times New Roman" w:hAnsi="Times New Roman" w:cs="Times New Roman"/>
                    <w:sz w:val="24"/>
                    <w:szCs w:val="24"/>
                  </w:rPr>
                </w:rPrChange>
              </w:rPr>
              <w:delText xml:space="preserve">(Klukowski &amp; Nelson, 2001; Haenel, Smith, &amp; John-Alder, 2003; Cox </w:delText>
            </w:r>
            <w:r w:rsidR="00817A4C" w:rsidRPr="00041E40" w:rsidDel="00C578AE">
              <w:rPr>
                <w:rFonts w:ascii="Times New Roman" w:eastAsia="Times New Roman" w:hAnsi="Times New Roman" w:cs="Times New Roman"/>
                <w:i/>
                <w:iCs/>
                <w:color w:val="000000" w:themeColor="text1"/>
                <w:sz w:val="24"/>
                <w:szCs w:val="24"/>
                <w:rPrChange w:id="1329" w:author="Kris.Wild [2]" w:date="2023-12-21T11:55:00Z">
                  <w:rPr>
                    <w:rFonts w:ascii="Times New Roman" w:eastAsia="Times New Roman" w:hAnsi="Times New Roman" w:cs="Times New Roman"/>
                    <w:i/>
                    <w:iCs/>
                    <w:sz w:val="24"/>
                    <w:szCs w:val="24"/>
                  </w:rPr>
                </w:rPrChange>
              </w:rPr>
              <w:delText>et al.</w:delText>
            </w:r>
            <w:r w:rsidR="00817A4C" w:rsidRPr="00041E40" w:rsidDel="00C578AE">
              <w:rPr>
                <w:rFonts w:ascii="Times New Roman" w:eastAsia="Times New Roman" w:hAnsi="Times New Roman" w:cs="Times New Roman"/>
                <w:color w:val="000000" w:themeColor="text1"/>
                <w:sz w:val="24"/>
                <w:szCs w:val="24"/>
                <w:rPrChange w:id="1330" w:author="Kris.Wild [2]" w:date="2023-12-21T11:55:00Z">
                  <w:rPr>
                    <w:rFonts w:ascii="Times New Roman" w:eastAsia="Times New Roman" w:hAnsi="Times New Roman" w:cs="Times New Roman"/>
                    <w:sz w:val="24"/>
                    <w:szCs w:val="24"/>
                  </w:rPr>
                </w:rPrChange>
              </w:rPr>
              <w:delText>, 2005a)</w:delText>
            </w:r>
          </w:del>
        </w:sdtContent>
      </w:sdt>
      <w:r w:rsidRPr="00041E40">
        <w:rPr>
          <w:rFonts w:ascii="Times New Roman" w:hAnsi="Times New Roman" w:cs="Times New Roman"/>
          <w:color w:val="000000" w:themeColor="text1"/>
          <w:sz w:val="24"/>
          <w:szCs w:val="24"/>
          <w:rPrChange w:id="1331" w:author="Kris.Wild [2]" w:date="2023-12-21T11:55:00Z">
            <w:rPr>
              <w:rFonts w:ascii="Times New Roman" w:hAnsi="Times New Roman" w:cs="Times New Roman"/>
              <w:sz w:val="24"/>
              <w:szCs w:val="24"/>
            </w:rPr>
          </w:rPrChange>
        </w:rPr>
        <w:t xml:space="preserve"> could provide a mechanism for </w:t>
      </w:r>
      <w:del w:id="1332" w:author="Kris.Wild [2]" w:date="2023-12-17T11:40:00Z">
        <w:r w:rsidRPr="00041E40" w:rsidDel="00374021">
          <w:rPr>
            <w:rFonts w:ascii="Times New Roman" w:hAnsi="Times New Roman" w:cs="Times New Roman"/>
            <w:color w:val="000000" w:themeColor="text1"/>
            <w:sz w:val="24"/>
            <w:szCs w:val="24"/>
            <w:rPrChange w:id="1333" w:author="Kris.Wild [2]" w:date="2023-12-21T11:55:00Z">
              <w:rPr>
                <w:rFonts w:ascii="Times New Roman" w:hAnsi="Times New Roman" w:cs="Times New Roman"/>
                <w:sz w:val="24"/>
                <w:szCs w:val="24"/>
              </w:rPr>
            </w:rPrChange>
          </w:rPr>
          <w:delText xml:space="preserve">the </w:delText>
        </w:r>
      </w:del>
      <w:ins w:id="1334" w:author="Kris.Wild [2]" w:date="2023-12-17T11:40:00Z">
        <w:r w:rsidR="00374021" w:rsidRPr="00041E40">
          <w:rPr>
            <w:rFonts w:ascii="Times New Roman" w:hAnsi="Times New Roman" w:cs="Times New Roman"/>
            <w:color w:val="000000" w:themeColor="text1"/>
            <w:sz w:val="24"/>
            <w:szCs w:val="24"/>
            <w:rPrChange w:id="1335" w:author="Kris.Wild [2]" w:date="2023-12-21T11:55:00Z">
              <w:rPr>
                <w:rFonts w:ascii="Times New Roman" w:hAnsi="Times New Roman" w:cs="Times New Roman"/>
                <w:sz w:val="24"/>
                <w:szCs w:val="24"/>
              </w:rPr>
            </w:rPrChange>
          </w:rPr>
          <w:t xml:space="preserve">our </w:t>
        </w:r>
      </w:ins>
      <w:r w:rsidRPr="00041E40">
        <w:rPr>
          <w:rFonts w:ascii="Times New Roman" w:hAnsi="Times New Roman" w:cs="Times New Roman"/>
          <w:color w:val="000000" w:themeColor="text1"/>
          <w:sz w:val="24"/>
          <w:szCs w:val="24"/>
          <w:rPrChange w:id="1336" w:author="Kris.Wild [2]" w:date="2023-12-21T11:55:00Z">
            <w:rPr>
              <w:rFonts w:ascii="Times New Roman" w:hAnsi="Times New Roman" w:cs="Times New Roman"/>
              <w:sz w:val="24"/>
              <w:szCs w:val="24"/>
            </w:rPr>
          </w:rPrChange>
        </w:rPr>
        <w:t xml:space="preserve">observed </w:t>
      </w:r>
      <w:r w:rsidR="00146B74" w:rsidRPr="00041E40">
        <w:rPr>
          <w:rFonts w:ascii="Times New Roman" w:hAnsi="Times New Roman" w:cs="Times New Roman"/>
          <w:color w:val="000000" w:themeColor="text1"/>
          <w:sz w:val="24"/>
          <w:szCs w:val="24"/>
          <w:rPrChange w:id="1337" w:author="Kris.Wild [2]" w:date="2023-12-21T11:55:00Z">
            <w:rPr>
              <w:rFonts w:ascii="Times New Roman" w:hAnsi="Times New Roman" w:cs="Times New Roman"/>
              <w:sz w:val="24"/>
              <w:szCs w:val="24"/>
            </w:rPr>
          </w:rPrChange>
        </w:rPr>
        <w:t xml:space="preserve">sex </w:t>
      </w:r>
      <w:r w:rsidRPr="00041E40">
        <w:rPr>
          <w:rFonts w:ascii="Times New Roman" w:hAnsi="Times New Roman" w:cs="Times New Roman"/>
          <w:color w:val="000000" w:themeColor="text1"/>
          <w:sz w:val="24"/>
          <w:szCs w:val="24"/>
          <w:rPrChange w:id="1338" w:author="Kris.Wild [2]" w:date="2023-12-21T11:55:00Z">
            <w:rPr>
              <w:rFonts w:ascii="Times New Roman" w:hAnsi="Times New Roman" w:cs="Times New Roman"/>
              <w:sz w:val="24"/>
              <w:szCs w:val="24"/>
            </w:rPr>
          </w:rPrChange>
        </w:rPr>
        <w:t xml:space="preserve">differences in tick </w:t>
      </w:r>
      <w:del w:id="1339" w:author="Kris.Wild" w:date="2023-12-15T13:34:00Z">
        <w:r w:rsidRPr="00041E40" w:rsidDel="008202B0">
          <w:rPr>
            <w:rFonts w:ascii="Times New Roman" w:hAnsi="Times New Roman" w:cs="Times New Roman"/>
            <w:color w:val="000000" w:themeColor="text1"/>
            <w:sz w:val="24"/>
            <w:szCs w:val="24"/>
            <w:rPrChange w:id="1340" w:author="Kris.Wild [2]" w:date="2023-12-21T11:55:00Z">
              <w:rPr>
                <w:rFonts w:ascii="Times New Roman" w:hAnsi="Times New Roman" w:cs="Times New Roman"/>
                <w:sz w:val="24"/>
                <w:szCs w:val="24"/>
              </w:rPr>
            </w:rPrChange>
          </w:rPr>
          <w:delText>prevalence</w:delText>
        </w:r>
      </w:del>
      <w:ins w:id="1341" w:author="Kris.Wild" w:date="2023-12-16T12:06:00Z">
        <w:r w:rsidR="00F25A23" w:rsidRPr="00041E40">
          <w:rPr>
            <w:rFonts w:ascii="Times New Roman" w:hAnsi="Times New Roman" w:cs="Times New Roman"/>
            <w:color w:val="000000" w:themeColor="text1"/>
            <w:sz w:val="24"/>
            <w:szCs w:val="24"/>
            <w:rPrChange w:id="1342" w:author="Kris.Wild [2]" w:date="2023-12-21T11:55:00Z">
              <w:rPr>
                <w:rFonts w:ascii="Times New Roman" w:hAnsi="Times New Roman" w:cs="Times New Roman"/>
                <w:sz w:val="24"/>
                <w:szCs w:val="24"/>
              </w:rPr>
            </w:rPrChange>
          </w:rPr>
          <w:t>prevalence</w:t>
        </w:r>
      </w:ins>
      <w:r w:rsidRPr="00041E40">
        <w:rPr>
          <w:rFonts w:ascii="Times New Roman" w:hAnsi="Times New Roman" w:cs="Times New Roman"/>
          <w:color w:val="000000" w:themeColor="text1"/>
          <w:sz w:val="24"/>
          <w:szCs w:val="24"/>
          <w:rPrChange w:id="1343" w:author="Kris.Wild [2]" w:date="2023-12-21T11:55:00Z">
            <w:rPr>
              <w:rFonts w:ascii="Times New Roman" w:hAnsi="Times New Roman" w:cs="Times New Roman"/>
              <w:sz w:val="24"/>
              <w:szCs w:val="24"/>
            </w:rPr>
          </w:rPrChange>
        </w:rPr>
        <w:t xml:space="preserve">. For example, male </w:t>
      </w:r>
      <w:r w:rsidRPr="00041E40">
        <w:rPr>
          <w:rFonts w:ascii="Times New Roman" w:hAnsi="Times New Roman" w:cs="Times New Roman"/>
          <w:i/>
          <w:color w:val="000000" w:themeColor="text1"/>
          <w:sz w:val="24"/>
          <w:szCs w:val="24"/>
          <w:rPrChange w:id="1344" w:author="Kris.Wild [2]" w:date="2023-12-21T11:55:00Z">
            <w:rPr>
              <w:rFonts w:ascii="Times New Roman" w:hAnsi="Times New Roman" w:cs="Times New Roman"/>
              <w:i/>
              <w:sz w:val="24"/>
              <w:szCs w:val="24"/>
            </w:rPr>
          </w:rPrChange>
        </w:rPr>
        <w:t>S. undulatus</w:t>
      </w:r>
      <w:r w:rsidRPr="00041E40">
        <w:rPr>
          <w:rFonts w:ascii="Times New Roman" w:hAnsi="Times New Roman" w:cs="Times New Roman"/>
          <w:color w:val="000000" w:themeColor="text1"/>
          <w:sz w:val="24"/>
          <w:szCs w:val="24"/>
          <w:rPrChange w:id="1345" w:author="Kris.Wild [2]" w:date="2023-12-21T11:55:00Z">
            <w:rPr>
              <w:rFonts w:ascii="Times New Roman" w:hAnsi="Times New Roman" w:cs="Times New Roman"/>
              <w:sz w:val="24"/>
              <w:szCs w:val="24"/>
            </w:rPr>
          </w:rPrChange>
        </w:rPr>
        <w:t xml:space="preserve"> have higher testosterone levels</w:t>
      </w:r>
      <w:ins w:id="1346" w:author="Kris.Wild [2]" w:date="2023-12-15T12:32:00Z">
        <w:r w:rsidR="005B67DA" w:rsidRPr="00041E40">
          <w:rPr>
            <w:rFonts w:ascii="Times New Roman" w:hAnsi="Times New Roman" w:cs="Times New Roman"/>
            <w:color w:val="000000" w:themeColor="text1"/>
            <w:sz w:val="24"/>
            <w:szCs w:val="24"/>
            <w:rPrChange w:id="1347" w:author="Kris.Wild [2]" w:date="2023-12-21T11:55:00Z">
              <w:rPr>
                <w:rFonts w:ascii="Times New Roman" w:hAnsi="Times New Roman" w:cs="Times New Roman"/>
                <w:sz w:val="24"/>
                <w:szCs w:val="24"/>
              </w:rPr>
            </w:rPrChange>
          </w:rPr>
          <w:t xml:space="preserve"> </w:t>
        </w:r>
      </w:ins>
      <w:sdt>
        <w:sdtPr>
          <w:rPr>
            <w:rFonts w:ascii="Times New Roman" w:hAnsi="Times New Roman" w:cs="Times New Roman"/>
            <w:color w:val="000000" w:themeColor="text1"/>
            <w:sz w:val="24"/>
            <w:szCs w:val="24"/>
            <w:vertAlign w:val="superscript"/>
            <w:rPrChange w:id="1348" w:author="Kris.Wild [2]" w:date="2023-12-21T11:55:00Z">
              <w:rPr>
                <w:rFonts w:ascii="Times New Roman" w:hAnsi="Times New Roman" w:cs="Times New Roman"/>
                <w:color w:val="000000"/>
                <w:sz w:val="24"/>
                <w:szCs w:val="24"/>
                <w:vertAlign w:val="superscript"/>
              </w:rPr>
            </w:rPrChange>
          </w:rPr>
          <w:tag w:val="MENDELEY_CITATION_v3_eyJjaXRhdGlvbklEIjoiTUVOREVMRVlfQ0lUQVRJT05fZmUzNWIxNjAtMDcwNS00YWVlLWFmMWQtMDIzYjliMTc0ZTI0IiwicHJvcGVydGllcyI6eyJub3RlSW5kZXgiOjB9LCJpc0VkaXRlZCI6ZmFsc2UsIm1hbnVhbE92ZXJyaWRlIjp7ImlzTWFudWFsbHlPdmVycmlkZGVuIjpmYWxzZSwiY2l0ZXByb2NUZXh0IjoiKENveCA8aT5ldCBhbC48L2k+LCAyMDA1YSkiLCJtYW51YWxPdmVycmlkZVRleHQiOiIifSwiY2l0YXRpb25JdGVtcyI6W3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
          <w:id w:val="-148905966"/>
          <w:placeholder>
            <w:docPart w:val="35673FDAD04B0E4883744E298400D931"/>
          </w:placeholder>
        </w:sdtPr>
        <w:sdtContent>
          <w:ins w:id="1349" w:author="Kris.Wild" w:date="2023-12-21T11:29:00Z">
            <w:r w:rsidR="00190E48" w:rsidRPr="00041E40">
              <w:rPr>
                <w:rFonts w:ascii="Times New Roman" w:eastAsia="Times New Roman" w:hAnsi="Times New Roman" w:cs="Times New Roman"/>
                <w:color w:val="000000" w:themeColor="text1"/>
                <w:sz w:val="24"/>
                <w:szCs w:val="24"/>
                <w:rPrChange w:id="1350" w:author="Kris.Wild [2]" w:date="2023-12-21T11:55:00Z">
                  <w:rPr>
                    <w:rFonts w:eastAsia="Times New Roman"/>
                  </w:rPr>
                </w:rPrChange>
              </w:rPr>
              <w:t xml:space="preserve">(Cox </w:t>
            </w:r>
            <w:r w:rsidR="00190E48" w:rsidRPr="00041E40">
              <w:rPr>
                <w:rFonts w:ascii="Times New Roman" w:eastAsia="Times New Roman" w:hAnsi="Times New Roman" w:cs="Times New Roman"/>
                <w:i/>
                <w:iCs/>
                <w:color w:val="000000" w:themeColor="text1"/>
                <w:sz w:val="24"/>
                <w:szCs w:val="24"/>
                <w:rPrChange w:id="1351" w:author="Kris.Wild [2]" w:date="2023-12-21T11:55:00Z">
                  <w:rPr>
                    <w:rFonts w:eastAsia="Times New Roman"/>
                    <w:i/>
                    <w:iCs/>
                  </w:rPr>
                </w:rPrChange>
              </w:rPr>
              <w:t>et al.</w:t>
            </w:r>
            <w:r w:rsidR="00190E48" w:rsidRPr="00041E40">
              <w:rPr>
                <w:rFonts w:ascii="Times New Roman" w:eastAsia="Times New Roman" w:hAnsi="Times New Roman" w:cs="Times New Roman"/>
                <w:color w:val="000000" w:themeColor="text1"/>
                <w:sz w:val="24"/>
                <w:szCs w:val="24"/>
                <w:rPrChange w:id="1352" w:author="Kris.Wild [2]" w:date="2023-12-21T11:55:00Z">
                  <w:rPr>
                    <w:rFonts w:eastAsia="Times New Roman"/>
                  </w:rPr>
                </w:rPrChange>
              </w:rPr>
              <w:t>, 2005a)</w:t>
            </w:r>
          </w:ins>
          <w:ins w:id="1353" w:author="Kris.Wild [2]" w:date="2023-12-17T11:45:00Z">
            <w:del w:id="1354" w:author="Kris.Wild" w:date="2023-12-21T11:04:00Z">
              <w:r w:rsidR="00605ABD" w:rsidRPr="00041E40" w:rsidDel="00C578AE">
                <w:rPr>
                  <w:rFonts w:ascii="Times New Roman" w:eastAsia="Times New Roman" w:hAnsi="Times New Roman" w:cs="Times New Roman"/>
                  <w:color w:val="000000" w:themeColor="text1"/>
                  <w:sz w:val="24"/>
                  <w:szCs w:val="24"/>
                  <w:rPrChange w:id="1355" w:author="Kris.Wild [2]" w:date="2023-12-21T11:55:00Z">
                    <w:rPr>
                      <w:rFonts w:eastAsia="Times New Roman"/>
                    </w:rPr>
                  </w:rPrChange>
                </w:rPr>
                <w:delText xml:space="preserve">(Cox </w:delText>
              </w:r>
              <w:r w:rsidR="00605ABD" w:rsidRPr="00041E40" w:rsidDel="00C578AE">
                <w:rPr>
                  <w:rFonts w:ascii="Times New Roman" w:eastAsia="Times New Roman" w:hAnsi="Times New Roman" w:cs="Times New Roman"/>
                  <w:i/>
                  <w:iCs/>
                  <w:color w:val="000000" w:themeColor="text1"/>
                  <w:sz w:val="24"/>
                  <w:szCs w:val="24"/>
                  <w:rPrChange w:id="1356" w:author="Kris.Wild [2]" w:date="2023-12-21T11:55:00Z">
                    <w:rPr>
                      <w:rFonts w:eastAsia="Times New Roman"/>
                      <w:i/>
                      <w:iCs/>
                    </w:rPr>
                  </w:rPrChange>
                </w:rPr>
                <w:delText>et al.</w:delText>
              </w:r>
              <w:r w:rsidR="00605ABD" w:rsidRPr="00041E40" w:rsidDel="00C578AE">
                <w:rPr>
                  <w:rFonts w:ascii="Times New Roman" w:eastAsia="Times New Roman" w:hAnsi="Times New Roman" w:cs="Times New Roman"/>
                  <w:color w:val="000000" w:themeColor="text1"/>
                  <w:sz w:val="24"/>
                  <w:szCs w:val="24"/>
                  <w:rPrChange w:id="1357" w:author="Kris.Wild [2]" w:date="2023-12-21T11:55:00Z">
                    <w:rPr>
                      <w:rFonts w:eastAsia="Times New Roman"/>
                    </w:rPr>
                  </w:rPrChange>
                </w:rPr>
                <w:delText>, 2005a)</w:delText>
              </w:r>
            </w:del>
          </w:ins>
          <w:del w:id="1358" w:author="Kris.Wild" w:date="2023-12-21T11:04:00Z">
            <w:r w:rsidR="00817A4C" w:rsidRPr="00041E40" w:rsidDel="00C578AE">
              <w:rPr>
                <w:rFonts w:ascii="Times New Roman" w:eastAsia="Times New Roman" w:hAnsi="Times New Roman" w:cs="Times New Roman"/>
                <w:color w:val="000000" w:themeColor="text1"/>
                <w:sz w:val="24"/>
                <w:szCs w:val="24"/>
                <w:rPrChange w:id="1359" w:author="Kris.Wild [2]" w:date="2023-12-21T11:55:00Z">
                  <w:rPr>
                    <w:rFonts w:ascii="Times New Roman" w:eastAsia="Times New Roman" w:hAnsi="Times New Roman" w:cs="Times New Roman"/>
                    <w:sz w:val="24"/>
                    <w:szCs w:val="24"/>
                  </w:rPr>
                </w:rPrChange>
              </w:rPr>
              <w:delText xml:space="preserve">(Cox </w:delText>
            </w:r>
            <w:r w:rsidR="00817A4C" w:rsidRPr="00041E40" w:rsidDel="00C578AE">
              <w:rPr>
                <w:rFonts w:ascii="Times New Roman" w:eastAsia="Times New Roman" w:hAnsi="Times New Roman" w:cs="Times New Roman"/>
                <w:i/>
                <w:iCs/>
                <w:color w:val="000000" w:themeColor="text1"/>
                <w:sz w:val="24"/>
                <w:szCs w:val="24"/>
                <w:rPrChange w:id="1360" w:author="Kris.Wild [2]" w:date="2023-12-21T11:55:00Z">
                  <w:rPr>
                    <w:rFonts w:ascii="Times New Roman" w:eastAsia="Times New Roman" w:hAnsi="Times New Roman" w:cs="Times New Roman"/>
                    <w:i/>
                    <w:iCs/>
                    <w:sz w:val="24"/>
                    <w:szCs w:val="24"/>
                  </w:rPr>
                </w:rPrChange>
              </w:rPr>
              <w:delText>et al.</w:delText>
            </w:r>
            <w:r w:rsidR="00817A4C" w:rsidRPr="00041E40" w:rsidDel="00C578AE">
              <w:rPr>
                <w:rFonts w:ascii="Times New Roman" w:eastAsia="Times New Roman" w:hAnsi="Times New Roman" w:cs="Times New Roman"/>
                <w:color w:val="000000" w:themeColor="text1"/>
                <w:sz w:val="24"/>
                <w:szCs w:val="24"/>
                <w:rPrChange w:id="1361" w:author="Kris.Wild [2]" w:date="2023-12-21T11:55:00Z">
                  <w:rPr>
                    <w:rFonts w:ascii="Times New Roman" w:eastAsia="Times New Roman" w:hAnsi="Times New Roman" w:cs="Times New Roman"/>
                    <w:sz w:val="24"/>
                    <w:szCs w:val="24"/>
                  </w:rPr>
                </w:rPrChange>
              </w:rPr>
              <w:delText>, 2005a)</w:delText>
            </w:r>
          </w:del>
        </w:sdtContent>
      </w:sdt>
      <w:r w:rsidR="00DD38C2" w:rsidRPr="00041E40">
        <w:rPr>
          <w:rFonts w:ascii="Times New Roman" w:hAnsi="Times New Roman" w:cs="Times New Roman"/>
          <w:color w:val="000000" w:themeColor="text1"/>
          <w:sz w:val="24"/>
          <w:szCs w:val="24"/>
          <w:rPrChange w:id="1362" w:author="Kris.Wild [2]" w:date="2023-12-21T11:55:00Z">
            <w:rPr>
              <w:rFonts w:ascii="Times New Roman" w:hAnsi="Times New Roman" w:cs="Times New Roman"/>
              <w:sz w:val="24"/>
              <w:szCs w:val="24"/>
            </w:rPr>
          </w:rPrChange>
        </w:rPr>
        <w:t xml:space="preserve">, </w:t>
      </w:r>
      <w:r w:rsidR="00D94B6C" w:rsidRPr="00041E40">
        <w:rPr>
          <w:rFonts w:ascii="Times New Roman" w:hAnsi="Times New Roman" w:cs="Times New Roman"/>
          <w:color w:val="000000" w:themeColor="text1"/>
          <w:sz w:val="24"/>
          <w:szCs w:val="24"/>
          <w:rPrChange w:id="1363" w:author="Kris.Wild [2]" w:date="2023-12-21T11:55:00Z">
            <w:rPr>
              <w:rFonts w:ascii="Times New Roman" w:hAnsi="Times New Roman" w:cs="Times New Roman"/>
              <w:sz w:val="24"/>
              <w:szCs w:val="24"/>
            </w:rPr>
          </w:rPrChange>
        </w:rPr>
        <w:t xml:space="preserve">move </w:t>
      </w:r>
      <w:r w:rsidR="00146B74" w:rsidRPr="00041E40">
        <w:rPr>
          <w:rFonts w:ascii="Times New Roman" w:hAnsi="Times New Roman" w:cs="Times New Roman"/>
          <w:color w:val="000000" w:themeColor="text1"/>
          <w:sz w:val="24"/>
          <w:szCs w:val="24"/>
          <w:rPrChange w:id="1364" w:author="Kris.Wild [2]" w:date="2023-12-21T11:55:00Z">
            <w:rPr>
              <w:rFonts w:ascii="Times New Roman" w:hAnsi="Times New Roman" w:cs="Times New Roman"/>
              <w:sz w:val="24"/>
              <w:szCs w:val="24"/>
            </w:rPr>
          </w:rPrChange>
        </w:rPr>
        <w:t xml:space="preserve">considerably </w:t>
      </w:r>
      <w:r w:rsidR="001A3847" w:rsidRPr="00041E40">
        <w:rPr>
          <w:rFonts w:ascii="Times New Roman" w:hAnsi="Times New Roman" w:cs="Times New Roman"/>
          <w:color w:val="000000" w:themeColor="text1"/>
          <w:sz w:val="24"/>
          <w:szCs w:val="24"/>
          <w:rPrChange w:id="1365" w:author="Kris.Wild [2]" w:date="2023-12-21T11:55:00Z">
            <w:rPr>
              <w:rFonts w:ascii="Times New Roman" w:hAnsi="Times New Roman" w:cs="Times New Roman"/>
              <w:sz w:val="24"/>
              <w:szCs w:val="24"/>
            </w:rPr>
          </w:rPrChange>
        </w:rPr>
        <w:t>more often</w:t>
      </w:r>
      <w:r w:rsidR="001A6747" w:rsidRPr="00041E40">
        <w:rPr>
          <w:rFonts w:ascii="Times New Roman" w:hAnsi="Times New Roman" w:cs="Times New Roman"/>
          <w:color w:val="000000" w:themeColor="text1"/>
          <w:sz w:val="24"/>
          <w:szCs w:val="24"/>
          <w:rPrChange w:id="1366" w:author="Kris.Wild [2]" w:date="2023-12-21T11:55:00Z">
            <w:rPr>
              <w:rFonts w:ascii="Times New Roman" w:hAnsi="Times New Roman" w:cs="Times New Roman"/>
              <w:sz w:val="24"/>
              <w:szCs w:val="24"/>
            </w:rPr>
          </w:rPrChange>
        </w:rPr>
        <w:t>,</w:t>
      </w:r>
      <w:r w:rsidR="001A3847" w:rsidRPr="00041E40">
        <w:rPr>
          <w:rFonts w:ascii="Times New Roman" w:hAnsi="Times New Roman" w:cs="Times New Roman"/>
          <w:color w:val="000000" w:themeColor="text1"/>
          <w:sz w:val="24"/>
          <w:szCs w:val="24"/>
          <w:rPrChange w:id="1367" w:author="Kris.Wild [2]" w:date="2023-12-21T11:55:00Z">
            <w:rPr>
              <w:rFonts w:ascii="Times New Roman" w:hAnsi="Times New Roman" w:cs="Times New Roman"/>
              <w:sz w:val="24"/>
              <w:szCs w:val="24"/>
            </w:rPr>
          </w:rPrChange>
        </w:rPr>
        <w:t xml:space="preserve"> </w:t>
      </w:r>
      <w:r w:rsidR="001A6747" w:rsidRPr="00041E40">
        <w:rPr>
          <w:rFonts w:ascii="Times New Roman" w:hAnsi="Times New Roman" w:cs="Times New Roman"/>
          <w:color w:val="000000" w:themeColor="text1"/>
          <w:sz w:val="24"/>
          <w:szCs w:val="24"/>
          <w:rPrChange w:id="1368" w:author="Kris.Wild [2]" w:date="2023-12-21T11:55:00Z">
            <w:rPr>
              <w:rFonts w:ascii="Times New Roman" w:hAnsi="Times New Roman" w:cs="Times New Roman"/>
              <w:sz w:val="24"/>
              <w:szCs w:val="24"/>
            </w:rPr>
          </w:rPrChange>
        </w:rPr>
        <w:t xml:space="preserve">move </w:t>
      </w:r>
      <w:r w:rsidR="00B04E22" w:rsidRPr="00041E40">
        <w:rPr>
          <w:rFonts w:ascii="Times New Roman" w:hAnsi="Times New Roman" w:cs="Times New Roman"/>
          <w:color w:val="000000" w:themeColor="text1"/>
          <w:sz w:val="24"/>
          <w:szCs w:val="24"/>
          <w:rPrChange w:id="1369" w:author="Kris.Wild [2]" w:date="2023-12-21T11:55:00Z">
            <w:rPr>
              <w:rFonts w:ascii="Times New Roman" w:hAnsi="Times New Roman" w:cs="Times New Roman"/>
              <w:sz w:val="24"/>
              <w:szCs w:val="24"/>
            </w:rPr>
          </w:rPrChange>
        </w:rPr>
        <w:t>over longer distances</w:t>
      </w:r>
      <w:r w:rsidR="00B04E22" w:rsidRPr="00041E40">
        <w:rPr>
          <w:rFonts w:ascii="Times New Roman" w:hAnsi="Times New Roman" w:cs="Times New Roman"/>
          <w:color w:val="000000" w:themeColor="text1"/>
          <w:sz w:val="24"/>
          <w:szCs w:val="24"/>
          <w:vertAlign w:val="superscript"/>
          <w:rPrChange w:id="1370" w:author="Kris.Wild [2]" w:date="2023-12-21T11:55:00Z">
            <w:rPr>
              <w:rFonts w:ascii="Times New Roman" w:hAnsi="Times New Roman" w:cs="Times New Roman"/>
              <w:color w:val="000000"/>
              <w:sz w:val="24"/>
              <w:szCs w:val="24"/>
              <w:vertAlign w:val="superscript"/>
            </w:rPr>
          </w:rPrChange>
        </w:rPr>
        <w:t xml:space="preserve"> </w:t>
      </w:r>
      <w:sdt>
        <w:sdtPr>
          <w:rPr>
            <w:rFonts w:ascii="Times New Roman" w:hAnsi="Times New Roman" w:cs="Times New Roman"/>
            <w:color w:val="000000" w:themeColor="text1"/>
            <w:sz w:val="24"/>
            <w:szCs w:val="24"/>
            <w:vertAlign w:val="superscript"/>
            <w:rPrChange w:id="1371" w:author="Kris.Wild [2]" w:date="2023-12-21T11:55:00Z">
              <w:rPr>
                <w:rFonts w:ascii="Times New Roman" w:hAnsi="Times New Roman" w:cs="Times New Roman"/>
                <w:color w:val="000000"/>
                <w:sz w:val="24"/>
                <w:szCs w:val="24"/>
                <w:vertAlign w:val="superscript"/>
              </w:rPr>
            </w:rPrChange>
          </w:rPr>
          <w:tag w:val="MENDELEY_CITATION_v3_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"/>
          <w:id w:val="-1607417882"/>
          <w:placeholder>
            <w:docPart w:val="2F687DA95C551942A2383309F37911D8"/>
          </w:placeholder>
        </w:sdtPr>
        <w:sdtContent>
          <w:ins w:id="1372" w:author="Kris.Wild" w:date="2023-12-21T11:29:00Z">
            <w:r w:rsidR="00190E48" w:rsidRPr="00041E40">
              <w:rPr>
                <w:rFonts w:ascii="Times New Roman" w:eastAsia="Times New Roman" w:hAnsi="Times New Roman" w:cs="Times New Roman"/>
                <w:color w:val="000000" w:themeColor="text1"/>
                <w:sz w:val="24"/>
                <w:szCs w:val="24"/>
                <w:rPrChange w:id="1373" w:author="Kris.Wild [2]" w:date="2023-12-21T11:55:00Z">
                  <w:rPr>
                    <w:rFonts w:eastAsia="Times New Roman"/>
                  </w:rPr>
                </w:rPrChange>
              </w:rPr>
              <w:t>(</w:t>
            </w:r>
            <w:proofErr w:type="spellStart"/>
            <w:r w:rsidR="00190E48" w:rsidRPr="00041E40">
              <w:rPr>
                <w:rFonts w:ascii="Times New Roman" w:eastAsia="Times New Roman" w:hAnsi="Times New Roman" w:cs="Times New Roman"/>
                <w:color w:val="000000" w:themeColor="text1"/>
                <w:sz w:val="24"/>
                <w:szCs w:val="24"/>
                <w:rPrChange w:id="1374" w:author="Kris.Wild [2]" w:date="2023-12-21T11:55:00Z">
                  <w:rPr>
                    <w:rFonts w:eastAsia="Times New Roman"/>
                  </w:rPr>
                </w:rPrChange>
              </w:rPr>
              <w:t>Veiga</w:t>
            </w:r>
            <w:proofErr w:type="spellEnd"/>
            <w:r w:rsidR="00190E48" w:rsidRPr="00041E40">
              <w:rPr>
                <w:rFonts w:ascii="Times New Roman" w:eastAsia="Times New Roman" w:hAnsi="Times New Roman" w:cs="Times New Roman"/>
                <w:color w:val="000000" w:themeColor="text1"/>
                <w:sz w:val="24"/>
                <w:szCs w:val="24"/>
                <w:rPrChange w:id="1375" w:author="Kris.Wild [2]" w:date="2023-12-21T11:55:00Z">
                  <w:rPr>
                    <w:rFonts w:eastAsia="Times New Roman"/>
                  </w:rPr>
                </w:rPrChange>
              </w:rPr>
              <w:t xml:space="preserve"> </w:t>
            </w:r>
            <w:r w:rsidR="00190E48" w:rsidRPr="00041E40">
              <w:rPr>
                <w:rFonts w:ascii="Times New Roman" w:eastAsia="Times New Roman" w:hAnsi="Times New Roman" w:cs="Times New Roman"/>
                <w:i/>
                <w:iCs/>
                <w:color w:val="000000" w:themeColor="text1"/>
                <w:sz w:val="24"/>
                <w:szCs w:val="24"/>
                <w:rPrChange w:id="1376" w:author="Kris.Wild [2]" w:date="2023-12-21T11:55:00Z">
                  <w:rPr>
                    <w:rFonts w:eastAsia="Times New Roman"/>
                    <w:i/>
                    <w:iCs/>
                  </w:rPr>
                </w:rPrChange>
              </w:rPr>
              <w:t>et al.</w:t>
            </w:r>
            <w:r w:rsidR="00190E48" w:rsidRPr="00041E40">
              <w:rPr>
                <w:rFonts w:ascii="Times New Roman" w:eastAsia="Times New Roman" w:hAnsi="Times New Roman" w:cs="Times New Roman"/>
                <w:color w:val="000000" w:themeColor="text1"/>
                <w:sz w:val="24"/>
                <w:szCs w:val="24"/>
                <w:rPrChange w:id="1377" w:author="Kris.Wild [2]" w:date="2023-12-21T11:55:00Z">
                  <w:rPr>
                    <w:rFonts w:eastAsia="Times New Roman"/>
                  </w:rPr>
                </w:rPrChange>
              </w:rPr>
              <w:t xml:space="preserve">, 1998; </w:t>
            </w:r>
            <w:proofErr w:type="spellStart"/>
            <w:r w:rsidR="00190E48" w:rsidRPr="00041E40">
              <w:rPr>
                <w:rFonts w:ascii="Times New Roman" w:eastAsia="Times New Roman" w:hAnsi="Times New Roman" w:cs="Times New Roman"/>
                <w:color w:val="000000" w:themeColor="text1"/>
                <w:sz w:val="24"/>
                <w:szCs w:val="24"/>
                <w:rPrChange w:id="1378" w:author="Kris.Wild [2]" w:date="2023-12-21T11:55:00Z">
                  <w:rPr>
                    <w:rFonts w:eastAsia="Times New Roman"/>
                  </w:rPr>
                </w:rPrChange>
              </w:rPr>
              <w:t>Belliure</w:t>
            </w:r>
            <w:proofErr w:type="spellEnd"/>
            <w:r w:rsidR="00190E48" w:rsidRPr="00041E40">
              <w:rPr>
                <w:rFonts w:ascii="Times New Roman" w:eastAsia="Times New Roman" w:hAnsi="Times New Roman" w:cs="Times New Roman"/>
                <w:color w:val="000000" w:themeColor="text1"/>
                <w:sz w:val="24"/>
                <w:szCs w:val="24"/>
                <w:rPrChange w:id="1379" w:author="Kris.Wild [2]" w:date="2023-12-21T11:55:00Z">
                  <w:rPr>
                    <w:rFonts w:eastAsia="Times New Roman"/>
                  </w:rPr>
                </w:rPrChange>
              </w:rPr>
              <w:t xml:space="preserve">, Smith, &amp; </w:t>
            </w:r>
            <w:proofErr w:type="spellStart"/>
            <w:r w:rsidR="00190E48" w:rsidRPr="00041E40">
              <w:rPr>
                <w:rFonts w:ascii="Times New Roman" w:eastAsia="Times New Roman" w:hAnsi="Times New Roman" w:cs="Times New Roman"/>
                <w:color w:val="000000" w:themeColor="text1"/>
                <w:sz w:val="24"/>
                <w:szCs w:val="24"/>
                <w:rPrChange w:id="1380" w:author="Kris.Wild [2]" w:date="2023-12-21T11:55:00Z">
                  <w:rPr>
                    <w:rFonts w:eastAsia="Times New Roman"/>
                  </w:rPr>
                </w:rPrChange>
              </w:rPr>
              <w:t>Sorci</w:t>
            </w:r>
            <w:proofErr w:type="spellEnd"/>
            <w:r w:rsidR="00190E48" w:rsidRPr="00041E40">
              <w:rPr>
                <w:rFonts w:ascii="Times New Roman" w:eastAsia="Times New Roman" w:hAnsi="Times New Roman" w:cs="Times New Roman"/>
                <w:color w:val="000000" w:themeColor="text1"/>
                <w:sz w:val="24"/>
                <w:szCs w:val="24"/>
                <w:rPrChange w:id="1381" w:author="Kris.Wild [2]" w:date="2023-12-21T11:55:00Z">
                  <w:rPr>
                    <w:rFonts w:eastAsia="Times New Roman"/>
                  </w:rPr>
                </w:rPrChange>
              </w:rPr>
              <w:t>, 2004)</w:t>
            </w:r>
          </w:ins>
          <w:ins w:id="1382" w:author="Kris.Wild [2]" w:date="2023-12-17T11:45:00Z">
            <w:del w:id="1383" w:author="Kris.Wild" w:date="2023-12-21T11:04:00Z">
              <w:r w:rsidR="00605ABD" w:rsidRPr="00041E40" w:rsidDel="00C578AE">
                <w:rPr>
                  <w:rFonts w:ascii="Times New Roman" w:eastAsia="Times New Roman" w:hAnsi="Times New Roman" w:cs="Times New Roman"/>
                  <w:color w:val="000000" w:themeColor="text1"/>
                  <w:sz w:val="24"/>
                  <w:szCs w:val="24"/>
                  <w:rPrChange w:id="1384" w:author="Kris.Wild [2]" w:date="2023-12-21T11:55:00Z">
                    <w:rPr>
                      <w:rFonts w:eastAsia="Times New Roman"/>
                    </w:rPr>
                  </w:rPrChange>
                </w:rPr>
                <w:delText xml:space="preserve">(Veiga </w:delText>
              </w:r>
              <w:r w:rsidR="00605ABD" w:rsidRPr="00041E40" w:rsidDel="00C578AE">
                <w:rPr>
                  <w:rFonts w:ascii="Times New Roman" w:eastAsia="Times New Roman" w:hAnsi="Times New Roman" w:cs="Times New Roman"/>
                  <w:i/>
                  <w:iCs/>
                  <w:color w:val="000000" w:themeColor="text1"/>
                  <w:sz w:val="24"/>
                  <w:szCs w:val="24"/>
                  <w:rPrChange w:id="1385" w:author="Kris.Wild [2]" w:date="2023-12-21T11:55:00Z">
                    <w:rPr>
                      <w:rFonts w:eastAsia="Times New Roman"/>
                      <w:i/>
                      <w:iCs/>
                    </w:rPr>
                  </w:rPrChange>
                </w:rPr>
                <w:delText>et al.</w:delText>
              </w:r>
              <w:r w:rsidR="00605ABD" w:rsidRPr="00041E40" w:rsidDel="00C578AE">
                <w:rPr>
                  <w:rFonts w:ascii="Times New Roman" w:eastAsia="Times New Roman" w:hAnsi="Times New Roman" w:cs="Times New Roman"/>
                  <w:color w:val="000000" w:themeColor="text1"/>
                  <w:sz w:val="24"/>
                  <w:szCs w:val="24"/>
                  <w:rPrChange w:id="1386" w:author="Kris.Wild [2]" w:date="2023-12-21T11:55:00Z">
                    <w:rPr>
                      <w:rFonts w:eastAsia="Times New Roman"/>
                    </w:rPr>
                  </w:rPrChange>
                </w:rPr>
                <w:delText>, 1998; Belliure, Smith, &amp; Sorci, 2004)</w:delText>
              </w:r>
            </w:del>
          </w:ins>
          <w:del w:id="1387" w:author="Kris.Wild" w:date="2023-12-21T11:04:00Z">
            <w:r w:rsidR="00817A4C" w:rsidRPr="00041E40" w:rsidDel="00C578AE">
              <w:rPr>
                <w:rFonts w:ascii="Times New Roman" w:eastAsia="Times New Roman" w:hAnsi="Times New Roman" w:cs="Times New Roman"/>
                <w:color w:val="000000" w:themeColor="text1"/>
                <w:sz w:val="24"/>
                <w:szCs w:val="24"/>
                <w:rPrChange w:id="1388" w:author="Kris.Wild [2]" w:date="2023-12-21T11:55:00Z">
                  <w:rPr>
                    <w:rFonts w:ascii="Times New Roman" w:eastAsia="Times New Roman" w:hAnsi="Times New Roman" w:cs="Times New Roman"/>
                    <w:sz w:val="24"/>
                    <w:szCs w:val="24"/>
                  </w:rPr>
                </w:rPrChange>
              </w:rPr>
              <w:delText xml:space="preserve">(Veiga </w:delText>
            </w:r>
            <w:r w:rsidR="00817A4C" w:rsidRPr="00041E40" w:rsidDel="00C578AE">
              <w:rPr>
                <w:rFonts w:ascii="Times New Roman" w:eastAsia="Times New Roman" w:hAnsi="Times New Roman" w:cs="Times New Roman"/>
                <w:i/>
                <w:iCs/>
                <w:color w:val="000000" w:themeColor="text1"/>
                <w:sz w:val="24"/>
                <w:szCs w:val="24"/>
                <w:rPrChange w:id="1389" w:author="Kris.Wild [2]" w:date="2023-12-21T11:55:00Z">
                  <w:rPr>
                    <w:rFonts w:ascii="Times New Roman" w:eastAsia="Times New Roman" w:hAnsi="Times New Roman" w:cs="Times New Roman"/>
                    <w:i/>
                    <w:iCs/>
                    <w:sz w:val="24"/>
                    <w:szCs w:val="24"/>
                  </w:rPr>
                </w:rPrChange>
              </w:rPr>
              <w:delText>et al.</w:delText>
            </w:r>
            <w:r w:rsidR="00817A4C" w:rsidRPr="00041E40" w:rsidDel="00C578AE">
              <w:rPr>
                <w:rFonts w:ascii="Times New Roman" w:eastAsia="Times New Roman" w:hAnsi="Times New Roman" w:cs="Times New Roman"/>
                <w:color w:val="000000" w:themeColor="text1"/>
                <w:sz w:val="24"/>
                <w:szCs w:val="24"/>
                <w:rPrChange w:id="1390" w:author="Kris.Wild [2]" w:date="2023-12-21T11:55:00Z">
                  <w:rPr>
                    <w:rFonts w:ascii="Times New Roman" w:eastAsia="Times New Roman" w:hAnsi="Times New Roman" w:cs="Times New Roman"/>
                    <w:sz w:val="24"/>
                    <w:szCs w:val="24"/>
                  </w:rPr>
                </w:rPrChange>
              </w:rPr>
              <w:delText>, 1998; Belliure, Smith, &amp; Sorci, 2004)</w:delText>
            </w:r>
          </w:del>
        </w:sdtContent>
      </w:sdt>
      <w:r w:rsidR="00DD38C2" w:rsidRPr="00041E40">
        <w:rPr>
          <w:rFonts w:ascii="Times New Roman" w:hAnsi="Times New Roman" w:cs="Times New Roman"/>
          <w:color w:val="000000" w:themeColor="text1"/>
          <w:sz w:val="24"/>
          <w:szCs w:val="24"/>
          <w:rPrChange w:id="1391" w:author="Kris.Wild [2]" w:date="2023-12-21T11:55:00Z">
            <w:rPr>
              <w:rFonts w:ascii="Times New Roman" w:hAnsi="Times New Roman" w:cs="Times New Roman"/>
              <w:sz w:val="24"/>
              <w:szCs w:val="24"/>
            </w:rPr>
          </w:rPrChange>
        </w:rPr>
        <w:t>,</w:t>
      </w:r>
      <w:r w:rsidR="00D94B6C" w:rsidRPr="00041E40">
        <w:rPr>
          <w:rFonts w:ascii="Times New Roman" w:hAnsi="Times New Roman" w:cs="Times New Roman"/>
          <w:color w:val="000000" w:themeColor="text1"/>
          <w:sz w:val="24"/>
          <w:szCs w:val="24"/>
          <w:rPrChange w:id="1392" w:author="Kris.Wild [2]" w:date="2023-12-21T11:55:00Z">
            <w:rPr>
              <w:rFonts w:ascii="Times New Roman" w:hAnsi="Times New Roman" w:cs="Times New Roman"/>
              <w:sz w:val="24"/>
              <w:szCs w:val="24"/>
            </w:rPr>
          </w:rPrChange>
        </w:rPr>
        <w:t xml:space="preserve"> and have </w:t>
      </w:r>
      <w:r w:rsidR="00B04E22" w:rsidRPr="00041E40">
        <w:rPr>
          <w:rFonts w:ascii="Times New Roman" w:hAnsi="Times New Roman" w:cs="Times New Roman"/>
          <w:color w:val="000000" w:themeColor="text1"/>
          <w:sz w:val="24"/>
          <w:szCs w:val="24"/>
          <w:rPrChange w:id="1393" w:author="Kris.Wild [2]" w:date="2023-12-21T11:55:00Z">
            <w:rPr>
              <w:rFonts w:ascii="Times New Roman" w:hAnsi="Times New Roman" w:cs="Times New Roman"/>
              <w:sz w:val="24"/>
              <w:szCs w:val="24"/>
            </w:rPr>
          </w:rPrChange>
        </w:rPr>
        <w:t>larger</w:t>
      </w:r>
      <w:r w:rsidRPr="00041E40">
        <w:rPr>
          <w:rFonts w:ascii="Times New Roman" w:hAnsi="Times New Roman" w:cs="Times New Roman"/>
          <w:color w:val="000000" w:themeColor="text1"/>
          <w:sz w:val="24"/>
          <w:szCs w:val="24"/>
          <w:rPrChange w:id="1394" w:author="Kris.Wild [2]" w:date="2023-12-21T11:55:00Z">
            <w:rPr>
              <w:rFonts w:ascii="Times New Roman" w:hAnsi="Times New Roman" w:cs="Times New Roman"/>
              <w:sz w:val="24"/>
              <w:szCs w:val="24"/>
            </w:rPr>
          </w:rPrChange>
        </w:rPr>
        <w:t xml:space="preserve"> home ranges</w:t>
      </w:r>
      <w:r w:rsidR="009E7A23" w:rsidRPr="00041E40">
        <w:rPr>
          <w:rFonts w:ascii="Times New Roman" w:hAnsi="Times New Roman" w:cs="Times New Roman"/>
          <w:color w:val="000000" w:themeColor="text1"/>
          <w:sz w:val="24"/>
          <w:szCs w:val="24"/>
          <w:rPrChange w:id="1395" w:author="Kris.Wild [2]" w:date="2023-12-21T11:55:00Z">
            <w:rPr>
              <w:rFonts w:ascii="Times New Roman" w:hAnsi="Times New Roman" w:cs="Times New Roman"/>
              <w:sz w:val="24"/>
              <w:szCs w:val="24"/>
            </w:rPr>
          </w:rPrChange>
        </w:rPr>
        <w:t xml:space="preserve"> than females</w:t>
      </w:r>
      <w:ins w:id="1396" w:author="Kris.Wild [2]" w:date="2023-12-15T12:50:00Z">
        <w:r w:rsidR="00C95F5D" w:rsidRPr="00041E40">
          <w:rPr>
            <w:rFonts w:ascii="Times New Roman" w:hAnsi="Times New Roman" w:cs="Times New Roman"/>
            <w:color w:val="000000" w:themeColor="text1"/>
            <w:sz w:val="24"/>
            <w:szCs w:val="24"/>
            <w:rPrChange w:id="1397" w:author="Kris.Wild [2]" w:date="2023-12-21T11:55:00Z">
              <w:rPr>
                <w:rFonts w:ascii="Times New Roman" w:hAnsi="Times New Roman" w:cs="Times New Roman"/>
                <w:sz w:val="24"/>
                <w:szCs w:val="24"/>
              </w:rPr>
            </w:rPrChange>
          </w:rPr>
          <w:t xml:space="preserve"> </w:t>
        </w:r>
      </w:ins>
      <w:sdt>
        <w:sdtPr>
          <w:rPr>
            <w:rFonts w:ascii="Times New Roman" w:hAnsi="Times New Roman" w:cs="Times New Roman"/>
            <w:color w:val="000000" w:themeColor="text1"/>
            <w:sz w:val="24"/>
            <w:szCs w:val="24"/>
            <w:vertAlign w:val="superscript"/>
            <w:rPrChange w:id="1398" w:author="Kris.Wild [2]" w:date="2023-12-21T11:55:00Z">
              <w:rPr>
                <w:rFonts w:ascii="Times New Roman" w:hAnsi="Times New Roman" w:cs="Times New Roman"/>
                <w:color w:val="000000"/>
                <w:sz w:val="24"/>
                <w:szCs w:val="24"/>
                <w:vertAlign w:val="superscript"/>
              </w:rPr>
            </w:rPrChange>
          </w:rPr>
          <w:tag w:val="MENDELEY_CITATION_v3_eyJjaXRhdGlvbklEIjoiTUVOREVMRVlfQ0lUQVRJT05fMjM0ZTI3NmItNzMzNi00MDNkLTgxNjYtOTAzZTAwMDJiMzQyIiwicHJvcGVydGllcyI6eyJub3RlSW5kZXgiOjB9LCJpc0VkaXRlZCI6ZmFsc2UsIm1hbnVhbE92ZXJyaWRlIjp7ImlzTWFudWFsbHlPdmVycmlkZGVuIjpmYWxzZSwiY2l0ZXByb2NUZXh0IjoiKEhhZW5lbCA8aT5ldCBhbC48L2k+LCAyMDAzKS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XX0="/>
          <w:id w:val="-88554133"/>
          <w:placeholder>
            <w:docPart w:val="DefaultPlaceholder_-1854013440"/>
          </w:placeholder>
        </w:sdtPr>
        <w:sdtContent>
          <w:ins w:id="1399" w:author="Kris.Wild" w:date="2023-12-21T11:29:00Z">
            <w:r w:rsidR="00190E48" w:rsidRPr="00041E40">
              <w:rPr>
                <w:rFonts w:ascii="Times New Roman" w:eastAsia="Times New Roman" w:hAnsi="Times New Roman" w:cs="Times New Roman"/>
                <w:color w:val="000000" w:themeColor="text1"/>
                <w:sz w:val="24"/>
                <w:szCs w:val="24"/>
                <w:rPrChange w:id="1400" w:author="Kris.Wild [2]" w:date="2023-12-21T11:55:00Z">
                  <w:rPr>
                    <w:rFonts w:eastAsia="Times New Roman"/>
                  </w:rPr>
                </w:rPrChange>
              </w:rPr>
              <w:t>(</w:t>
            </w:r>
            <w:proofErr w:type="spellStart"/>
            <w:r w:rsidR="00190E48" w:rsidRPr="00041E40">
              <w:rPr>
                <w:rFonts w:ascii="Times New Roman" w:eastAsia="Times New Roman" w:hAnsi="Times New Roman" w:cs="Times New Roman"/>
                <w:color w:val="000000" w:themeColor="text1"/>
                <w:sz w:val="24"/>
                <w:szCs w:val="24"/>
                <w:rPrChange w:id="1401" w:author="Kris.Wild [2]" w:date="2023-12-21T11:55:00Z">
                  <w:rPr>
                    <w:rFonts w:eastAsia="Times New Roman"/>
                  </w:rPr>
                </w:rPrChange>
              </w:rPr>
              <w:t>Haenel</w:t>
            </w:r>
            <w:proofErr w:type="spellEnd"/>
            <w:r w:rsidR="00190E48" w:rsidRPr="00041E40">
              <w:rPr>
                <w:rFonts w:ascii="Times New Roman" w:eastAsia="Times New Roman" w:hAnsi="Times New Roman" w:cs="Times New Roman"/>
                <w:color w:val="000000" w:themeColor="text1"/>
                <w:sz w:val="24"/>
                <w:szCs w:val="24"/>
                <w:rPrChange w:id="1402" w:author="Kris.Wild [2]" w:date="2023-12-21T11:55:00Z">
                  <w:rPr>
                    <w:rFonts w:eastAsia="Times New Roman"/>
                  </w:rPr>
                </w:rPrChange>
              </w:rPr>
              <w:t xml:space="preserve"> </w:t>
            </w:r>
            <w:r w:rsidR="00190E48" w:rsidRPr="00041E40">
              <w:rPr>
                <w:rFonts w:ascii="Times New Roman" w:eastAsia="Times New Roman" w:hAnsi="Times New Roman" w:cs="Times New Roman"/>
                <w:i/>
                <w:iCs/>
                <w:color w:val="000000" w:themeColor="text1"/>
                <w:sz w:val="24"/>
                <w:szCs w:val="24"/>
                <w:rPrChange w:id="1403" w:author="Kris.Wild [2]" w:date="2023-12-21T11:55:00Z">
                  <w:rPr>
                    <w:rFonts w:eastAsia="Times New Roman"/>
                    <w:i/>
                    <w:iCs/>
                  </w:rPr>
                </w:rPrChange>
              </w:rPr>
              <w:t>et al.</w:t>
            </w:r>
            <w:r w:rsidR="00190E48" w:rsidRPr="00041E40">
              <w:rPr>
                <w:rFonts w:ascii="Times New Roman" w:eastAsia="Times New Roman" w:hAnsi="Times New Roman" w:cs="Times New Roman"/>
                <w:color w:val="000000" w:themeColor="text1"/>
                <w:sz w:val="24"/>
                <w:szCs w:val="24"/>
                <w:rPrChange w:id="1404" w:author="Kris.Wild [2]" w:date="2023-12-21T11:55:00Z">
                  <w:rPr>
                    <w:rFonts w:eastAsia="Times New Roman"/>
                  </w:rPr>
                </w:rPrChange>
              </w:rPr>
              <w:t>, 2003)</w:t>
            </w:r>
          </w:ins>
          <w:ins w:id="1405" w:author="Kris.Wild [2]" w:date="2023-12-17T11:45:00Z">
            <w:del w:id="1406" w:author="Kris.Wild" w:date="2023-12-21T11:04:00Z">
              <w:r w:rsidR="00605ABD" w:rsidRPr="00041E40" w:rsidDel="00C578AE">
                <w:rPr>
                  <w:rFonts w:ascii="Times New Roman" w:eastAsia="Times New Roman" w:hAnsi="Times New Roman" w:cs="Times New Roman"/>
                  <w:color w:val="000000" w:themeColor="text1"/>
                  <w:sz w:val="24"/>
                  <w:szCs w:val="24"/>
                  <w:rPrChange w:id="1407" w:author="Kris.Wild [2]" w:date="2023-12-21T11:55:00Z">
                    <w:rPr>
                      <w:rFonts w:eastAsia="Times New Roman"/>
                    </w:rPr>
                  </w:rPrChange>
                </w:rPr>
                <w:delText xml:space="preserve">(Haenel </w:delText>
              </w:r>
              <w:r w:rsidR="00605ABD" w:rsidRPr="00041E40" w:rsidDel="00C578AE">
                <w:rPr>
                  <w:rFonts w:ascii="Times New Roman" w:eastAsia="Times New Roman" w:hAnsi="Times New Roman" w:cs="Times New Roman"/>
                  <w:i/>
                  <w:iCs/>
                  <w:color w:val="000000" w:themeColor="text1"/>
                  <w:sz w:val="24"/>
                  <w:szCs w:val="24"/>
                  <w:rPrChange w:id="1408" w:author="Kris.Wild [2]" w:date="2023-12-21T11:55:00Z">
                    <w:rPr>
                      <w:rFonts w:eastAsia="Times New Roman"/>
                      <w:i/>
                      <w:iCs/>
                    </w:rPr>
                  </w:rPrChange>
                </w:rPr>
                <w:delText>et al.</w:delText>
              </w:r>
              <w:r w:rsidR="00605ABD" w:rsidRPr="00041E40" w:rsidDel="00C578AE">
                <w:rPr>
                  <w:rFonts w:ascii="Times New Roman" w:eastAsia="Times New Roman" w:hAnsi="Times New Roman" w:cs="Times New Roman"/>
                  <w:color w:val="000000" w:themeColor="text1"/>
                  <w:sz w:val="24"/>
                  <w:szCs w:val="24"/>
                  <w:rPrChange w:id="1409" w:author="Kris.Wild [2]" w:date="2023-12-21T11:55:00Z">
                    <w:rPr>
                      <w:rFonts w:eastAsia="Times New Roman"/>
                    </w:rPr>
                  </w:rPrChange>
                </w:rPr>
                <w:delText>, 2003)</w:delText>
              </w:r>
            </w:del>
          </w:ins>
          <w:del w:id="1410" w:author="Kris.Wild" w:date="2023-12-21T11:04:00Z">
            <w:r w:rsidR="00817A4C" w:rsidRPr="00041E40" w:rsidDel="00C578AE">
              <w:rPr>
                <w:rFonts w:ascii="Times New Roman" w:eastAsia="Times New Roman" w:hAnsi="Times New Roman" w:cs="Times New Roman"/>
                <w:color w:val="000000" w:themeColor="text1"/>
                <w:sz w:val="24"/>
                <w:szCs w:val="24"/>
                <w:rPrChange w:id="1411" w:author="Kris.Wild [2]" w:date="2023-12-21T11:55:00Z">
                  <w:rPr>
                    <w:rFonts w:ascii="Times New Roman" w:eastAsia="Times New Roman" w:hAnsi="Times New Roman" w:cs="Times New Roman"/>
                    <w:sz w:val="24"/>
                    <w:szCs w:val="24"/>
                  </w:rPr>
                </w:rPrChange>
              </w:rPr>
              <w:delText xml:space="preserve">(Haenel </w:delText>
            </w:r>
            <w:r w:rsidR="00817A4C" w:rsidRPr="00041E40" w:rsidDel="00C578AE">
              <w:rPr>
                <w:rFonts w:ascii="Times New Roman" w:eastAsia="Times New Roman" w:hAnsi="Times New Roman" w:cs="Times New Roman"/>
                <w:i/>
                <w:iCs/>
                <w:color w:val="000000" w:themeColor="text1"/>
                <w:sz w:val="24"/>
                <w:szCs w:val="24"/>
                <w:rPrChange w:id="1412" w:author="Kris.Wild [2]" w:date="2023-12-21T11:55:00Z">
                  <w:rPr>
                    <w:rFonts w:ascii="Times New Roman" w:eastAsia="Times New Roman" w:hAnsi="Times New Roman" w:cs="Times New Roman"/>
                    <w:i/>
                    <w:iCs/>
                    <w:sz w:val="24"/>
                    <w:szCs w:val="24"/>
                  </w:rPr>
                </w:rPrChange>
              </w:rPr>
              <w:delText>et al.</w:delText>
            </w:r>
            <w:r w:rsidR="00817A4C" w:rsidRPr="00041E40" w:rsidDel="00C578AE">
              <w:rPr>
                <w:rFonts w:ascii="Times New Roman" w:eastAsia="Times New Roman" w:hAnsi="Times New Roman" w:cs="Times New Roman"/>
                <w:color w:val="000000" w:themeColor="text1"/>
                <w:sz w:val="24"/>
                <w:szCs w:val="24"/>
                <w:rPrChange w:id="1413" w:author="Kris.Wild [2]" w:date="2023-12-21T11:55:00Z">
                  <w:rPr>
                    <w:rFonts w:ascii="Times New Roman" w:eastAsia="Times New Roman" w:hAnsi="Times New Roman" w:cs="Times New Roman"/>
                    <w:sz w:val="24"/>
                    <w:szCs w:val="24"/>
                  </w:rPr>
                </w:rPrChange>
              </w:rPr>
              <w:delText>, 2003)</w:delText>
            </w:r>
          </w:del>
        </w:sdtContent>
      </w:sdt>
      <w:r w:rsidR="009E7A23" w:rsidRPr="00041E40">
        <w:rPr>
          <w:rFonts w:ascii="Times New Roman" w:hAnsi="Times New Roman" w:cs="Times New Roman"/>
          <w:color w:val="000000" w:themeColor="text1"/>
          <w:sz w:val="24"/>
          <w:szCs w:val="24"/>
          <w:rPrChange w:id="1414" w:author="Kris.Wild [2]" w:date="2023-12-21T11:55:00Z">
            <w:rPr>
              <w:rFonts w:ascii="Times New Roman" w:hAnsi="Times New Roman" w:cs="Times New Roman"/>
              <w:sz w:val="24"/>
              <w:szCs w:val="24"/>
            </w:rPr>
          </w:rPrChange>
        </w:rPr>
        <w:t>. Cons</w:t>
      </w:r>
      <w:r w:rsidRPr="00041E40">
        <w:rPr>
          <w:rFonts w:ascii="Times New Roman" w:hAnsi="Times New Roman" w:cs="Times New Roman"/>
          <w:color w:val="000000" w:themeColor="text1"/>
          <w:sz w:val="24"/>
          <w:szCs w:val="24"/>
          <w:rPrChange w:id="1415" w:author="Kris.Wild [2]" w:date="2023-12-21T11:55:00Z">
            <w:rPr>
              <w:rFonts w:ascii="Times New Roman" w:hAnsi="Times New Roman" w:cs="Times New Roman"/>
              <w:sz w:val="24"/>
              <w:szCs w:val="24"/>
            </w:rPr>
          </w:rPrChange>
        </w:rPr>
        <w:t xml:space="preserve">equently, </w:t>
      </w:r>
      <w:ins w:id="1416" w:author="Kris.Wild [2]" w:date="2023-12-17T11:40:00Z">
        <w:r w:rsidR="00374021" w:rsidRPr="00041E40">
          <w:rPr>
            <w:rFonts w:ascii="Times New Roman" w:hAnsi="Times New Roman" w:cs="Times New Roman"/>
            <w:color w:val="000000" w:themeColor="text1"/>
            <w:sz w:val="24"/>
            <w:szCs w:val="24"/>
            <w:rPrChange w:id="1417" w:author="Kris.Wild [2]" w:date="2023-12-21T11:55:00Z">
              <w:rPr>
                <w:rFonts w:ascii="Times New Roman" w:hAnsi="Times New Roman" w:cs="Times New Roman"/>
                <w:sz w:val="24"/>
                <w:szCs w:val="24"/>
              </w:rPr>
            </w:rPrChange>
          </w:rPr>
          <w:t xml:space="preserve">a combination of </w:t>
        </w:r>
      </w:ins>
      <w:r w:rsidR="008F3502" w:rsidRPr="00041E40">
        <w:rPr>
          <w:rFonts w:ascii="Times New Roman" w:hAnsi="Times New Roman" w:cs="Times New Roman"/>
          <w:color w:val="000000" w:themeColor="text1"/>
          <w:sz w:val="24"/>
          <w:szCs w:val="24"/>
          <w:rPrChange w:id="1418" w:author="Kris.Wild [2]" w:date="2023-12-21T11:55:00Z">
            <w:rPr>
              <w:rFonts w:ascii="Times New Roman" w:hAnsi="Times New Roman" w:cs="Times New Roman"/>
              <w:sz w:val="24"/>
              <w:szCs w:val="24"/>
            </w:rPr>
          </w:rPrChange>
        </w:rPr>
        <w:t xml:space="preserve">high testosterone and </w:t>
      </w:r>
      <w:r w:rsidRPr="00041E40">
        <w:rPr>
          <w:rFonts w:ascii="Times New Roman" w:hAnsi="Times New Roman" w:cs="Times New Roman"/>
          <w:color w:val="000000" w:themeColor="text1"/>
          <w:sz w:val="24"/>
          <w:szCs w:val="24"/>
          <w:rPrChange w:id="1419" w:author="Kris.Wild [2]" w:date="2023-12-21T11:55:00Z">
            <w:rPr>
              <w:rFonts w:ascii="Times New Roman" w:hAnsi="Times New Roman" w:cs="Times New Roman"/>
              <w:sz w:val="24"/>
              <w:szCs w:val="24"/>
            </w:rPr>
          </w:rPrChange>
        </w:rPr>
        <w:t>increased activity could increase exposure to parasites seeking hos</w:t>
      </w:r>
      <w:r w:rsidR="001A3847" w:rsidRPr="00041E40">
        <w:rPr>
          <w:rFonts w:ascii="Times New Roman" w:hAnsi="Times New Roman" w:cs="Times New Roman"/>
          <w:color w:val="000000" w:themeColor="text1"/>
          <w:sz w:val="24"/>
          <w:szCs w:val="24"/>
          <w:rPrChange w:id="1420" w:author="Kris.Wild [2]" w:date="2023-12-21T11:55:00Z">
            <w:rPr>
              <w:rFonts w:ascii="Times New Roman" w:hAnsi="Times New Roman" w:cs="Times New Roman"/>
              <w:sz w:val="24"/>
              <w:szCs w:val="24"/>
            </w:rPr>
          </w:rPrChange>
        </w:rPr>
        <w:t>ts</w:t>
      </w:r>
      <w:del w:id="1421" w:author="Kris.Wild [2]" w:date="2023-12-15T12:32:00Z">
        <w:r w:rsidR="00273519" w:rsidRPr="00041E40" w:rsidDel="005B67DA">
          <w:rPr>
            <w:rFonts w:ascii="Times New Roman" w:hAnsi="Times New Roman" w:cs="Times New Roman"/>
            <w:color w:val="000000" w:themeColor="text1"/>
            <w:sz w:val="24"/>
            <w:szCs w:val="24"/>
            <w:vertAlign w:val="superscript"/>
            <w:rPrChange w:id="1422" w:author="Kris.Wild [2]" w:date="2023-12-21T11:55:00Z">
              <w:rPr>
                <w:rFonts w:ascii="Times New Roman" w:hAnsi="Times New Roman" w:cs="Times New Roman"/>
                <w:color w:val="000000"/>
                <w:sz w:val="24"/>
                <w:szCs w:val="24"/>
                <w:vertAlign w:val="superscript"/>
              </w:rPr>
            </w:rPrChange>
          </w:rPr>
          <w:delText>35</w:delText>
        </w:r>
      </w:del>
      <w:r w:rsidR="00582D48" w:rsidRPr="00041E40">
        <w:rPr>
          <w:rFonts w:ascii="Times New Roman" w:hAnsi="Times New Roman" w:cs="Times New Roman"/>
          <w:color w:val="000000" w:themeColor="text1"/>
          <w:sz w:val="24"/>
          <w:szCs w:val="24"/>
          <w:rPrChange w:id="1423" w:author="Kris.Wild [2]" w:date="2023-12-21T11:55:00Z">
            <w:rPr>
              <w:rFonts w:ascii="Times New Roman" w:hAnsi="Times New Roman" w:cs="Times New Roman"/>
              <w:color w:val="000000"/>
              <w:sz w:val="24"/>
              <w:szCs w:val="24"/>
            </w:rPr>
          </w:rPrChange>
        </w:rPr>
        <w:t>.</w:t>
      </w:r>
    </w:p>
    <w:p w14:paraId="7C386D29" w14:textId="7B8C1597" w:rsidR="001A3847" w:rsidRPr="00041E40" w:rsidRDefault="009954F5" w:rsidP="001A3847">
      <w:pPr>
        <w:spacing w:line="240" w:lineRule="auto"/>
        <w:ind w:firstLine="720"/>
        <w:contextualSpacing/>
        <w:rPr>
          <w:rFonts w:ascii="Times New Roman" w:hAnsi="Times New Roman" w:cs="Times New Roman"/>
          <w:color w:val="000000" w:themeColor="text1"/>
          <w:sz w:val="24"/>
          <w:szCs w:val="24"/>
          <w:rPrChange w:id="1424" w:author="Kris.Wild [2]" w:date="2023-12-21T11:55:00Z">
            <w:rPr>
              <w:rFonts w:ascii="Times New Roman" w:hAnsi="Times New Roman" w:cs="Times New Roman"/>
              <w:sz w:val="24"/>
              <w:szCs w:val="24"/>
            </w:rPr>
          </w:rPrChange>
        </w:rPr>
      </w:pPr>
      <w:r w:rsidRPr="00041E40">
        <w:rPr>
          <w:rFonts w:ascii="Times New Roman" w:hAnsi="Times New Roman" w:cs="Times New Roman"/>
          <w:color w:val="000000" w:themeColor="text1"/>
          <w:sz w:val="24"/>
          <w:szCs w:val="24"/>
          <w:rPrChange w:id="1425" w:author="Kris.Wild [2]" w:date="2023-12-21T11:55:00Z">
            <w:rPr>
              <w:rFonts w:ascii="Times New Roman" w:hAnsi="Times New Roman" w:cs="Times New Roman"/>
              <w:sz w:val="24"/>
              <w:szCs w:val="24"/>
            </w:rPr>
          </w:rPrChange>
        </w:rPr>
        <w:t>D</w:t>
      </w:r>
      <w:r w:rsidR="001F1781" w:rsidRPr="00041E40">
        <w:rPr>
          <w:rFonts w:ascii="Times New Roman" w:hAnsi="Times New Roman" w:cs="Times New Roman"/>
          <w:color w:val="000000" w:themeColor="text1"/>
          <w:sz w:val="24"/>
          <w:szCs w:val="24"/>
          <w:rPrChange w:id="1426" w:author="Kris.Wild [2]" w:date="2023-12-21T11:55:00Z">
            <w:rPr>
              <w:rFonts w:ascii="Times New Roman" w:hAnsi="Times New Roman" w:cs="Times New Roman"/>
              <w:sz w:val="24"/>
              <w:szCs w:val="24"/>
            </w:rPr>
          </w:rPrChange>
        </w:rPr>
        <w:t>ifferences</w:t>
      </w:r>
      <w:r w:rsidR="0003426C" w:rsidRPr="00041E40">
        <w:rPr>
          <w:rFonts w:ascii="Times New Roman" w:hAnsi="Times New Roman" w:cs="Times New Roman"/>
          <w:color w:val="000000" w:themeColor="text1"/>
          <w:sz w:val="24"/>
          <w:szCs w:val="24"/>
          <w:rPrChange w:id="1427" w:author="Kris.Wild [2]" w:date="2023-12-21T11:55:00Z">
            <w:rPr>
              <w:rFonts w:ascii="Times New Roman" w:hAnsi="Times New Roman" w:cs="Times New Roman"/>
              <w:sz w:val="24"/>
              <w:szCs w:val="24"/>
            </w:rPr>
          </w:rPrChange>
        </w:rPr>
        <w:t xml:space="preserve"> </w:t>
      </w:r>
      <w:r w:rsidR="00777086" w:rsidRPr="00041E40">
        <w:rPr>
          <w:rFonts w:ascii="Times New Roman" w:hAnsi="Times New Roman" w:cs="Times New Roman"/>
          <w:color w:val="000000" w:themeColor="text1"/>
          <w:sz w:val="24"/>
          <w:szCs w:val="24"/>
          <w:rPrChange w:id="1428" w:author="Kris.Wild [2]" w:date="2023-12-21T11:55:00Z">
            <w:rPr>
              <w:rFonts w:ascii="Times New Roman" w:hAnsi="Times New Roman" w:cs="Times New Roman"/>
              <w:sz w:val="24"/>
              <w:szCs w:val="24"/>
            </w:rPr>
          </w:rPrChange>
        </w:rPr>
        <w:t>in</w:t>
      </w:r>
      <w:r w:rsidR="0003426C" w:rsidRPr="00041E40">
        <w:rPr>
          <w:rFonts w:ascii="Times New Roman" w:hAnsi="Times New Roman" w:cs="Times New Roman"/>
          <w:color w:val="000000" w:themeColor="text1"/>
          <w:sz w:val="24"/>
          <w:szCs w:val="24"/>
          <w:rPrChange w:id="1429" w:author="Kris.Wild [2]" w:date="2023-12-21T11:55:00Z">
            <w:rPr>
              <w:rFonts w:ascii="Times New Roman" w:hAnsi="Times New Roman" w:cs="Times New Roman"/>
              <w:sz w:val="24"/>
              <w:szCs w:val="24"/>
            </w:rPr>
          </w:rPrChange>
        </w:rPr>
        <w:t xml:space="preserve"> endocrine systems between juvenile and adult lizards play a significant role in </w:t>
      </w:r>
      <w:r w:rsidR="001F1781" w:rsidRPr="00041E40">
        <w:rPr>
          <w:rFonts w:ascii="Times New Roman" w:hAnsi="Times New Roman" w:cs="Times New Roman"/>
          <w:color w:val="000000" w:themeColor="text1"/>
          <w:sz w:val="24"/>
          <w:szCs w:val="24"/>
          <w:rPrChange w:id="1430" w:author="Kris.Wild [2]" w:date="2023-12-21T11:55:00Z">
            <w:rPr>
              <w:rFonts w:ascii="Times New Roman" w:hAnsi="Times New Roman" w:cs="Times New Roman"/>
              <w:sz w:val="24"/>
              <w:szCs w:val="24"/>
            </w:rPr>
          </w:rPrChange>
        </w:rPr>
        <w:t>variation</w:t>
      </w:r>
      <w:r w:rsidR="0071184B" w:rsidRPr="00041E40">
        <w:rPr>
          <w:rFonts w:ascii="Times New Roman" w:hAnsi="Times New Roman" w:cs="Times New Roman"/>
          <w:color w:val="000000" w:themeColor="text1"/>
          <w:sz w:val="24"/>
          <w:szCs w:val="24"/>
          <w:rPrChange w:id="1431" w:author="Kris.Wild [2]" w:date="2023-12-21T11:55:00Z">
            <w:rPr>
              <w:rFonts w:ascii="Times New Roman" w:hAnsi="Times New Roman" w:cs="Times New Roman"/>
              <w:sz w:val="24"/>
              <w:szCs w:val="24"/>
            </w:rPr>
          </w:rPrChange>
        </w:rPr>
        <w:t xml:space="preserve"> in traits throughout ontogeny</w:t>
      </w:r>
      <w:ins w:id="1432" w:author="Kris.Wild [2]" w:date="2023-12-15T12:50:00Z">
        <w:r w:rsidR="00C95F5D" w:rsidRPr="00041E40">
          <w:rPr>
            <w:rFonts w:ascii="Times New Roman" w:hAnsi="Times New Roman" w:cs="Times New Roman"/>
            <w:color w:val="000000" w:themeColor="text1"/>
            <w:sz w:val="24"/>
            <w:szCs w:val="24"/>
            <w:rPrChange w:id="1433" w:author="Kris.Wild [2]" w:date="2023-12-21T11:55:00Z">
              <w:rPr>
                <w:rFonts w:ascii="Times New Roman" w:hAnsi="Times New Roman" w:cs="Times New Roman"/>
                <w:sz w:val="24"/>
                <w:szCs w:val="24"/>
              </w:rPr>
            </w:rPrChange>
          </w:rPr>
          <w:t xml:space="preserve"> </w:t>
        </w:r>
      </w:ins>
      <w:sdt>
        <w:sdtPr>
          <w:rPr>
            <w:rFonts w:ascii="Times New Roman" w:hAnsi="Times New Roman" w:cs="Times New Roman"/>
            <w:color w:val="000000" w:themeColor="text1"/>
            <w:sz w:val="24"/>
            <w:szCs w:val="24"/>
            <w:vertAlign w:val="superscript"/>
            <w:rPrChange w:id="1434" w:author="Kris.Wild [2]" w:date="2023-12-21T11:55:00Z">
              <w:rPr>
                <w:rFonts w:ascii="Times New Roman" w:hAnsi="Times New Roman" w:cs="Times New Roman"/>
                <w:color w:val="000000"/>
                <w:sz w:val="24"/>
                <w:szCs w:val="24"/>
                <w:vertAlign w:val="superscript"/>
              </w:rPr>
            </w:rPrChange>
          </w:rPr>
          <w:tag w:val="MENDELEY_CITATION_v3_eyJjaXRhdGlvbklEIjoiTUVOREVMRVlfQ0lUQVRJT05fYmZlNGVmZGItZjZmZi00MWYwLWE1NjMtYzc2NDJhZDY3ZTQ1IiwicHJvcGVydGllcyI6eyJub3RlSW5kZXgiOjB9LCJpc0VkaXRlZCI6ZmFsc2UsIm1hbnVhbE92ZXJyaWRlIjp7ImlzTWFudWFsbHlPdmVycmlkZGVuIjpmYWxzZSwiY2l0ZXByb2NUZXh0IjoiKENveCA8aT5ldCBhbC48L2k+LCAyMDA1YjsgTWlsZXMgPGk+ZXQgYWwuPC9pPiwgMjAwNzsgSm9obi1BbGRlciA8aT5ldCBhbC48L2k+LCAyMDA5KS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"/>
          <w:id w:val="-305085900"/>
          <w:placeholder>
            <w:docPart w:val="DefaultPlaceholder_-1854013440"/>
          </w:placeholder>
        </w:sdtPr>
        <w:sdtContent>
          <w:ins w:id="1435" w:author="Kris.Wild" w:date="2023-12-21T11:29:00Z">
            <w:r w:rsidR="00190E48" w:rsidRPr="00041E40">
              <w:rPr>
                <w:rFonts w:ascii="Times New Roman" w:eastAsia="Times New Roman" w:hAnsi="Times New Roman" w:cs="Times New Roman"/>
                <w:color w:val="000000" w:themeColor="text1"/>
                <w:sz w:val="24"/>
                <w:szCs w:val="24"/>
                <w:rPrChange w:id="1436" w:author="Kris.Wild [2]" w:date="2023-12-21T11:55:00Z">
                  <w:rPr>
                    <w:rFonts w:eastAsia="Times New Roman"/>
                  </w:rPr>
                </w:rPrChange>
              </w:rPr>
              <w:t xml:space="preserve">(Cox </w:t>
            </w:r>
            <w:r w:rsidR="00190E48" w:rsidRPr="00041E40">
              <w:rPr>
                <w:rFonts w:ascii="Times New Roman" w:eastAsia="Times New Roman" w:hAnsi="Times New Roman" w:cs="Times New Roman"/>
                <w:i/>
                <w:iCs/>
                <w:color w:val="000000" w:themeColor="text1"/>
                <w:sz w:val="24"/>
                <w:szCs w:val="24"/>
                <w:rPrChange w:id="1437" w:author="Kris.Wild [2]" w:date="2023-12-21T11:55:00Z">
                  <w:rPr>
                    <w:rFonts w:eastAsia="Times New Roman"/>
                    <w:i/>
                    <w:iCs/>
                  </w:rPr>
                </w:rPrChange>
              </w:rPr>
              <w:t>et al.</w:t>
            </w:r>
            <w:r w:rsidR="00190E48" w:rsidRPr="00041E40">
              <w:rPr>
                <w:rFonts w:ascii="Times New Roman" w:eastAsia="Times New Roman" w:hAnsi="Times New Roman" w:cs="Times New Roman"/>
                <w:color w:val="000000" w:themeColor="text1"/>
                <w:sz w:val="24"/>
                <w:szCs w:val="24"/>
                <w:rPrChange w:id="1438" w:author="Kris.Wild [2]" w:date="2023-12-21T11:55:00Z">
                  <w:rPr>
                    <w:rFonts w:eastAsia="Times New Roman"/>
                  </w:rPr>
                </w:rPrChange>
              </w:rPr>
              <w:t xml:space="preserve">, 2005b; Miles </w:t>
            </w:r>
            <w:r w:rsidR="00190E48" w:rsidRPr="00041E40">
              <w:rPr>
                <w:rFonts w:ascii="Times New Roman" w:eastAsia="Times New Roman" w:hAnsi="Times New Roman" w:cs="Times New Roman"/>
                <w:i/>
                <w:iCs/>
                <w:color w:val="000000" w:themeColor="text1"/>
                <w:sz w:val="24"/>
                <w:szCs w:val="24"/>
                <w:rPrChange w:id="1439" w:author="Kris.Wild [2]" w:date="2023-12-21T11:55:00Z">
                  <w:rPr>
                    <w:rFonts w:eastAsia="Times New Roman"/>
                    <w:i/>
                    <w:iCs/>
                  </w:rPr>
                </w:rPrChange>
              </w:rPr>
              <w:t>et al.</w:t>
            </w:r>
            <w:r w:rsidR="00190E48" w:rsidRPr="00041E40">
              <w:rPr>
                <w:rFonts w:ascii="Times New Roman" w:eastAsia="Times New Roman" w:hAnsi="Times New Roman" w:cs="Times New Roman"/>
                <w:color w:val="000000" w:themeColor="text1"/>
                <w:sz w:val="24"/>
                <w:szCs w:val="24"/>
                <w:rPrChange w:id="1440" w:author="Kris.Wild [2]" w:date="2023-12-21T11:55:00Z">
                  <w:rPr>
                    <w:rFonts w:eastAsia="Times New Roman"/>
                  </w:rPr>
                </w:rPrChange>
              </w:rPr>
              <w:t xml:space="preserve">, 2007; John-Alder </w:t>
            </w:r>
            <w:r w:rsidR="00190E48" w:rsidRPr="00041E40">
              <w:rPr>
                <w:rFonts w:ascii="Times New Roman" w:eastAsia="Times New Roman" w:hAnsi="Times New Roman" w:cs="Times New Roman"/>
                <w:i/>
                <w:iCs/>
                <w:color w:val="000000" w:themeColor="text1"/>
                <w:sz w:val="24"/>
                <w:szCs w:val="24"/>
                <w:rPrChange w:id="1441" w:author="Kris.Wild [2]" w:date="2023-12-21T11:55:00Z">
                  <w:rPr>
                    <w:rFonts w:eastAsia="Times New Roman"/>
                    <w:i/>
                    <w:iCs/>
                  </w:rPr>
                </w:rPrChange>
              </w:rPr>
              <w:t>et al.</w:t>
            </w:r>
            <w:r w:rsidR="00190E48" w:rsidRPr="00041E40">
              <w:rPr>
                <w:rFonts w:ascii="Times New Roman" w:eastAsia="Times New Roman" w:hAnsi="Times New Roman" w:cs="Times New Roman"/>
                <w:color w:val="000000" w:themeColor="text1"/>
                <w:sz w:val="24"/>
                <w:szCs w:val="24"/>
                <w:rPrChange w:id="1442" w:author="Kris.Wild [2]" w:date="2023-12-21T11:55:00Z">
                  <w:rPr>
                    <w:rFonts w:eastAsia="Times New Roman"/>
                  </w:rPr>
                </w:rPrChange>
              </w:rPr>
              <w:t>, 2009)</w:t>
            </w:r>
          </w:ins>
          <w:ins w:id="1443" w:author="Kris.Wild [2]" w:date="2023-12-17T11:45:00Z">
            <w:del w:id="1444" w:author="Kris.Wild" w:date="2023-12-21T11:04:00Z">
              <w:r w:rsidR="00605ABD" w:rsidRPr="00041E40" w:rsidDel="00C578AE">
                <w:rPr>
                  <w:rFonts w:ascii="Times New Roman" w:eastAsia="Times New Roman" w:hAnsi="Times New Roman" w:cs="Times New Roman"/>
                  <w:color w:val="000000" w:themeColor="text1"/>
                  <w:sz w:val="24"/>
                  <w:szCs w:val="24"/>
                  <w:rPrChange w:id="1445" w:author="Kris.Wild [2]" w:date="2023-12-21T11:55:00Z">
                    <w:rPr>
                      <w:rFonts w:eastAsia="Times New Roman"/>
                    </w:rPr>
                  </w:rPrChange>
                </w:rPr>
                <w:delText xml:space="preserve">(Cox </w:delText>
              </w:r>
              <w:r w:rsidR="00605ABD" w:rsidRPr="00041E40" w:rsidDel="00C578AE">
                <w:rPr>
                  <w:rFonts w:ascii="Times New Roman" w:eastAsia="Times New Roman" w:hAnsi="Times New Roman" w:cs="Times New Roman"/>
                  <w:i/>
                  <w:iCs/>
                  <w:color w:val="000000" w:themeColor="text1"/>
                  <w:sz w:val="24"/>
                  <w:szCs w:val="24"/>
                  <w:rPrChange w:id="1446" w:author="Kris.Wild [2]" w:date="2023-12-21T11:55:00Z">
                    <w:rPr>
                      <w:rFonts w:eastAsia="Times New Roman"/>
                      <w:i/>
                      <w:iCs/>
                    </w:rPr>
                  </w:rPrChange>
                </w:rPr>
                <w:delText>et al.</w:delText>
              </w:r>
              <w:r w:rsidR="00605ABD" w:rsidRPr="00041E40" w:rsidDel="00C578AE">
                <w:rPr>
                  <w:rFonts w:ascii="Times New Roman" w:eastAsia="Times New Roman" w:hAnsi="Times New Roman" w:cs="Times New Roman"/>
                  <w:color w:val="000000" w:themeColor="text1"/>
                  <w:sz w:val="24"/>
                  <w:szCs w:val="24"/>
                  <w:rPrChange w:id="1447" w:author="Kris.Wild [2]" w:date="2023-12-21T11:55:00Z">
                    <w:rPr>
                      <w:rFonts w:eastAsia="Times New Roman"/>
                    </w:rPr>
                  </w:rPrChange>
                </w:rPr>
                <w:delText xml:space="preserve">, 2005b; Miles </w:delText>
              </w:r>
              <w:r w:rsidR="00605ABD" w:rsidRPr="00041E40" w:rsidDel="00C578AE">
                <w:rPr>
                  <w:rFonts w:ascii="Times New Roman" w:eastAsia="Times New Roman" w:hAnsi="Times New Roman" w:cs="Times New Roman"/>
                  <w:i/>
                  <w:iCs/>
                  <w:color w:val="000000" w:themeColor="text1"/>
                  <w:sz w:val="24"/>
                  <w:szCs w:val="24"/>
                  <w:rPrChange w:id="1448" w:author="Kris.Wild [2]" w:date="2023-12-21T11:55:00Z">
                    <w:rPr>
                      <w:rFonts w:eastAsia="Times New Roman"/>
                      <w:i/>
                      <w:iCs/>
                    </w:rPr>
                  </w:rPrChange>
                </w:rPr>
                <w:delText>et al.</w:delText>
              </w:r>
              <w:r w:rsidR="00605ABD" w:rsidRPr="00041E40" w:rsidDel="00C578AE">
                <w:rPr>
                  <w:rFonts w:ascii="Times New Roman" w:eastAsia="Times New Roman" w:hAnsi="Times New Roman" w:cs="Times New Roman"/>
                  <w:color w:val="000000" w:themeColor="text1"/>
                  <w:sz w:val="24"/>
                  <w:szCs w:val="24"/>
                  <w:rPrChange w:id="1449" w:author="Kris.Wild [2]" w:date="2023-12-21T11:55:00Z">
                    <w:rPr>
                      <w:rFonts w:eastAsia="Times New Roman"/>
                    </w:rPr>
                  </w:rPrChange>
                </w:rPr>
                <w:delText xml:space="preserve">, 2007; John-Alder </w:delText>
              </w:r>
              <w:r w:rsidR="00605ABD" w:rsidRPr="00041E40" w:rsidDel="00C578AE">
                <w:rPr>
                  <w:rFonts w:ascii="Times New Roman" w:eastAsia="Times New Roman" w:hAnsi="Times New Roman" w:cs="Times New Roman"/>
                  <w:i/>
                  <w:iCs/>
                  <w:color w:val="000000" w:themeColor="text1"/>
                  <w:sz w:val="24"/>
                  <w:szCs w:val="24"/>
                  <w:rPrChange w:id="1450" w:author="Kris.Wild [2]" w:date="2023-12-21T11:55:00Z">
                    <w:rPr>
                      <w:rFonts w:eastAsia="Times New Roman"/>
                      <w:i/>
                      <w:iCs/>
                    </w:rPr>
                  </w:rPrChange>
                </w:rPr>
                <w:delText>et al.</w:delText>
              </w:r>
              <w:r w:rsidR="00605ABD" w:rsidRPr="00041E40" w:rsidDel="00C578AE">
                <w:rPr>
                  <w:rFonts w:ascii="Times New Roman" w:eastAsia="Times New Roman" w:hAnsi="Times New Roman" w:cs="Times New Roman"/>
                  <w:color w:val="000000" w:themeColor="text1"/>
                  <w:sz w:val="24"/>
                  <w:szCs w:val="24"/>
                  <w:rPrChange w:id="1451" w:author="Kris.Wild [2]" w:date="2023-12-21T11:55:00Z">
                    <w:rPr>
                      <w:rFonts w:eastAsia="Times New Roman"/>
                    </w:rPr>
                  </w:rPrChange>
                </w:rPr>
                <w:delText>, 2009)</w:delText>
              </w:r>
            </w:del>
          </w:ins>
          <w:del w:id="1452" w:author="Kris.Wild" w:date="2023-12-21T11:04:00Z">
            <w:r w:rsidR="00817A4C" w:rsidRPr="00041E40" w:rsidDel="00C578AE">
              <w:rPr>
                <w:rFonts w:ascii="Times New Roman" w:eastAsia="Times New Roman" w:hAnsi="Times New Roman" w:cs="Times New Roman"/>
                <w:color w:val="000000" w:themeColor="text1"/>
                <w:sz w:val="24"/>
                <w:szCs w:val="24"/>
                <w:rPrChange w:id="1453" w:author="Kris.Wild [2]" w:date="2023-12-21T11:55:00Z">
                  <w:rPr>
                    <w:rFonts w:ascii="Times New Roman" w:eastAsia="Times New Roman" w:hAnsi="Times New Roman" w:cs="Times New Roman"/>
                    <w:sz w:val="24"/>
                    <w:szCs w:val="24"/>
                  </w:rPr>
                </w:rPrChange>
              </w:rPr>
              <w:delText xml:space="preserve">(Cox </w:delText>
            </w:r>
            <w:r w:rsidR="00817A4C" w:rsidRPr="00041E40" w:rsidDel="00C578AE">
              <w:rPr>
                <w:rFonts w:ascii="Times New Roman" w:eastAsia="Times New Roman" w:hAnsi="Times New Roman" w:cs="Times New Roman"/>
                <w:i/>
                <w:iCs/>
                <w:color w:val="000000" w:themeColor="text1"/>
                <w:sz w:val="24"/>
                <w:szCs w:val="24"/>
                <w:rPrChange w:id="1454" w:author="Kris.Wild [2]" w:date="2023-12-21T11:55:00Z">
                  <w:rPr>
                    <w:rFonts w:ascii="Times New Roman" w:eastAsia="Times New Roman" w:hAnsi="Times New Roman" w:cs="Times New Roman"/>
                    <w:i/>
                    <w:iCs/>
                    <w:sz w:val="24"/>
                    <w:szCs w:val="24"/>
                  </w:rPr>
                </w:rPrChange>
              </w:rPr>
              <w:delText>et al.</w:delText>
            </w:r>
            <w:r w:rsidR="00817A4C" w:rsidRPr="00041E40" w:rsidDel="00C578AE">
              <w:rPr>
                <w:rFonts w:ascii="Times New Roman" w:eastAsia="Times New Roman" w:hAnsi="Times New Roman" w:cs="Times New Roman"/>
                <w:color w:val="000000" w:themeColor="text1"/>
                <w:sz w:val="24"/>
                <w:szCs w:val="24"/>
                <w:rPrChange w:id="1455" w:author="Kris.Wild [2]" w:date="2023-12-21T11:55:00Z">
                  <w:rPr>
                    <w:rFonts w:ascii="Times New Roman" w:eastAsia="Times New Roman" w:hAnsi="Times New Roman" w:cs="Times New Roman"/>
                    <w:sz w:val="24"/>
                    <w:szCs w:val="24"/>
                  </w:rPr>
                </w:rPrChange>
              </w:rPr>
              <w:delText xml:space="preserve">, 2005b; Miles </w:delText>
            </w:r>
            <w:r w:rsidR="00817A4C" w:rsidRPr="00041E40" w:rsidDel="00C578AE">
              <w:rPr>
                <w:rFonts w:ascii="Times New Roman" w:eastAsia="Times New Roman" w:hAnsi="Times New Roman" w:cs="Times New Roman"/>
                <w:i/>
                <w:iCs/>
                <w:color w:val="000000" w:themeColor="text1"/>
                <w:sz w:val="24"/>
                <w:szCs w:val="24"/>
                <w:rPrChange w:id="1456" w:author="Kris.Wild [2]" w:date="2023-12-21T11:55:00Z">
                  <w:rPr>
                    <w:rFonts w:ascii="Times New Roman" w:eastAsia="Times New Roman" w:hAnsi="Times New Roman" w:cs="Times New Roman"/>
                    <w:i/>
                    <w:iCs/>
                    <w:sz w:val="24"/>
                    <w:szCs w:val="24"/>
                  </w:rPr>
                </w:rPrChange>
              </w:rPr>
              <w:delText>et al.</w:delText>
            </w:r>
            <w:r w:rsidR="00817A4C" w:rsidRPr="00041E40" w:rsidDel="00C578AE">
              <w:rPr>
                <w:rFonts w:ascii="Times New Roman" w:eastAsia="Times New Roman" w:hAnsi="Times New Roman" w:cs="Times New Roman"/>
                <w:color w:val="000000" w:themeColor="text1"/>
                <w:sz w:val="24"/>
                <w:szCs w:val="24"/>
                <w:rPrChange w:id="1457" w:author="Kris.Wild [2]" w:date="2023-12-21T11:55:00Z">
                  <w:rPr>
                    <w:rFonts w:ascii="Times New Roman" w:eastAsia="Times New Roman" w:hAnsi="Times New Roman" w:cs="Times New Roman"/>
                    <w:sz w:val="24"/>
                    <w:szCs w:val="24"/>
                  </w:rPr>
                </w:rPrChange>
              </w:rPr>
              <w:delText xml:space="preserve">, 2007; John-Alder </w:delText>
            </w:r>
            <w:r w:rsidR="00817A4C" w:rsidRPr="00041E40" w:rsidDel="00C578AE">
              <w:rPr>
                <w:rFonts w:ascii="Times New Roman" w:eastAsia="Times New Roman" w:hAnsi="Times New Roman" w:cs="Times New Roman"/>
                <w:i/>
                <w:iCs/>
                <w:color w:val="000000" w:themeColor="text1"/>
                <w:sz w:val="24"/>
                <w:szCs w:val="24"/>
                <w:rPrChange w:id="1458" w:author="Kris.Wild [2]" w:date="2023-12-21T11:55:00Z">
                  <w:rPr>
                    <w:rFonts w:ascii="Times New Roman" w:eastAsia="Times New Roman" w:hAnsi="Times New Roman" w:cs="Times New Roman"/>
                    <w:i/>
                    <w:iCs/>
                    <w:sz w:val="24"/>
                    <w:szCs w:val="24"/>
                  </w:rPr>
                </w:rPrChange>
              </w:rPr>
              <w:delText>et al.</w:delText>
            </w:r>
            <w:r w:rsidR="00817A4C" w:rsidRPr="00041E40" w:rsidDel="00C578AE">
              <w:rPr>
                <w:rFonts w:ascii="Times New Roman" w:eastAsia="Times New Roman" w:hAnsi="Times New Roman" w:cs="Times New Roman"/>
                <w:color w:val="000000" w:themeColor="text1"/>
                <w:sz w:val="24"/>
                <w:szCs w:val="24"/>
                <w:rPrChange w:id="1459" w:author="Kris.Wild [2]" w:date="2023-12-21T11:55:00Z">
                  <w:rPr>
                    <w:rFonts w:ascii="Times New Roman" w:eastAsia="Times New Roman" w:hAnsi="Times New Roman" w:cs="Times New Roman"/>
                    <w:sz w:val="24"/>
                    <w:szCs w:val="24"/>
                  </w:rPr>
                </w:rPrChange>
              </w:rPr>
              <w:delText>, 2009)</w:delText>
            </w:r>
          </w:del>
        </w:sdtContent>
      </w:sdt>
      <w:r w:rsidR="001A6747" w:rsidRPr="00041E40">
        <w:rPr>
          <w:rFonts w:ascii="Times New Roman" w:hAnsi="Times New Roman" w:cs="Times New Roman"/>
          <w:color w:val="000000" w:themeColor="text1"/>
          <w:sz w:val="24"/>
          <w:szCs w:val="24"/>
          <w:rPrChange w:id="1460" w:author="Kris.Wild [2]" w:date="2023-12-21T11:55:00Z">
            <w:rPr>
              <w:rFonts w:ascii="Times New Roman" w:hAnsi="Times New Roman" w:cs="Times New Roman"/>
              <w:color w:val="000000"/>
              <w:sz w:val="24"/>
              <w:szCs w:val="24"/>
            </w:rPr>
          </w:rPrChange>
        </w:rPr>
        <w:t>, and n</w:t>
      </w:r>
      <w:r w:rsidR="00855A89" w:rsidRPr="00041E40">
        <w:rPr>
          <w:rFonts w:ascii="Times New Roman" w:hAnsi="Times New Roman" w:cs="Times New Roman"/>
          <w:color w:val="000000" w:themeColor="text1"/>
          <w:sz w:val="24"/>
          <w:szCs w:val="24"/>
          <w:rPrChange w:id="1461" w:author="Kris.Wild [2]" w:date="2023-12-21T11:55:00Z">
            <w:rPr>
              <w:rFonts w:ascii="Times New Roman" w:hAnsi="Times New Roman" w:cs="Times New Roman"/>
              <w:color w:val="000000"/>
              <w:sz w:val="24"/>
              <w:szCs w:val="24"/>
            </w:rPr>
          </w:rPrChange>
        </w:rPr>
        <w:t>ot surprisingly</w:t>
      </w:r>
      <w:r w:rsidR="001F1781" w:rsidRPr="00041E40">
        <w:rPr>
          <w:rFonts w:ascii="Times New Roman" w:hAnsi="Times New Roman" w:cs="Times New Roman"/>
          <w:color w:val="000000" w:themeColor="text1"/>
          <w:sz w:val="24"/>
          <w:szCs w:val="24"/>
          <w:rPrChange w:id="1462" w:author="Kris.Wild [2]" w:date="2023-12-21T11:55:00Z">
            <w:rPr>
              <w:rFonts w:ascii="Times New Roman" w:hAnsi="Times New Roman" w:cs="Times New Roman"/>
              <w:color w:val="000000"/>
              <w:sz w:val="24"/>
              <w:szCs w:val="24"/>
            </w:rPr>
          </w:rPrChange>
        </w:rPr>
        <w:t xml:space="preserve">, </w:t>
      </w:r>
      <w:del w:id="1463" w:author="Kris.Wild [2]" w:date="2023-12-17T11:41:00Z">
        <w:r w:rsidR="001A6747" w:rsidRPr="00041E40" w:rsidDel="00374021">
          <w:rPr>
            <w:rFonts w:ascii="Times New Roman" w:hAnsi="Times New Roman" w:cs="Times New Roman"/>
            <w:color w:val="000000" w:themeColor="text1"/>
            <w:sz w:val="24"/>
            <w:szCs w:val="24"/>
            <w:rPrChange w:id="1464" w:author="Kris.Wild [2]" w:date="2023-12-21T11:55:00Z">
              <w:rPr>
                <w:rFonts w:ascii="Times New Roman" w:hAnsi="Times New Roman" w:cs="Times New Roman"/>
                <w:color w:val="000000"/>
                <w:sz w:val="24"/>
                <w:szCs w:val="24"/>
              </w:rPr>
            </w:rPrChange>
          </w:rPr>
          <w:delText xml:space="preserve">adults </w:delText>
        </w:r>
      </w:del>
      <w:ins w:id="1465" w:author="Kris.Wild [2]" w:date="2023-12-17T11:41:00Z">
        <w:r w:rsidR="00374021" w:rsidRPr="00041E40">
          <w:rPr>
            <w:rFonts w:ascii="Times New Roman" w:hAnsi="Times New Roman" w:cs="Times New Roman"/>
            <w:color w:val="000000" w:themeColor="text1"/>
            <w:sz w:val="24"/>
            <w:szCs w:val="24"/>
            <w:rPrChange w:id="1466" w:author="Kris.Wild [2]" w:date="2023-12-21T11:55:00Z">
              <w:rPr>
                <w:rFonts w:ascii="Times New Roman" w:hAnsi="Times New Roman" w:cs="Times New Roman"/>
                <w:color w:val="000000"/>
                <w:sz w:val="24"/>
                <w:szCs w:val="24"/>
              </w:rPr>
            </w:rPrChange>
          </w:rPr>
          <w:t xml:space="preserve">adult </w:t>
        </w:r>
        <w:r w:rsidR="00374021" w:rsidRPr="00041E40">
          <w:rPr>
            <w:rFonts w:ascii="Times New Roman" w:hAnsi="Times New Roman" w:cs="Times New Roman"/>
            <w:i/>
            <w:iCs/>
            <w:color w:val="000000" w:themeColor="text1"/>
            <w:sz w:val="24"/>
            <w:szCs w:val="24"/>
            <w:rPrChange w:id="1467" w:author="Kris.Wild [2]" w:date="2023-12-21T11:55:00Z">
              <w:rPr>
                <w:rFonts w:ascii="Times New Roman" w:hAnsi="Times New Roman" w:cs="Times New Roman"/>
                <w:i/>
                <w:iCs/>
                <w:color w:val="000000"/>
                <w:sz w:val="24"/>
                <w:szCs w:val="24"/>
              </w:rPr>
            </w:rPrChange>
          </w:rPr>
          <w:t>S. undulatus</w:t>
        </w:r>
        <w:r w:rsidR="00374021" w:rsidRPr="00041E40">
          <w:rPr>
            <w:rFonts w:ascii="Times New Roman" w:hAnsi="Times New Roman" w:cs="Times New Roman"/>
            <w:color w:val="000000" w:themeColor="text1"/>
            <w:sz w:val="24"/>
            <w:szCs w:val="24"/>
            <w:rPrChange w:id="1468" w:author="Kris.Wild [2]" w:date="2023-12-21T11:55:00Z">
              <w:rPr>
                <w:rFonts w:ascii="Times New Roman" w:hAnsi="Times New Roman" w:cs="Times New Roman"/>
                <w:color w:val="000000"/>
                <w:sz w:val="24"/>
                <w:szCs w:val="24"/>
              </w:rPr>
            </w:rPrChange>
          </w:rPr>
          <w:t xml:space="preserve"> </w:t>
        </w:r>
      </w:ins>
      <w:r w:rsidR="001A6747" w:rsidRPr="00041E40">
        <w:rPr>
          <w:rFonts w:ascii="Times New Roman" w:hAnsi="Times New Roman" w:cs="Times New Roman"/>
          <w:color w:val="000000" w:themeColor="text1"/>
          <w:sz w:val="24"/>
          <w:szCs w:val="24"/>
          <w:rPrChange w:id="1469" w:author="Kris.Wild [2]" w:date="2023-12-21T11:55:00Z">
            <w:rPr>
              <w:rFonts w:ascii="Times New Roman" w:hAnsi="Times New Roman" w:cs="Times New Roman"/>
              <w:color w:val="000000"/>
              <w:sz w:val="24"/>
              <w:szCs w:val="24"/>
            </w:rPr>
          </w:rPrChange>
        </w:rPr>
        <w:t xml:space="preserve">have </w:t>
      </w:r>
      <w:r w:rsidR="000F34E5" w:rsidRPr="00041E40">
        <w:rPr>
          <w:rFonts w:ascii="Times New Roman" w:hAnsi="Times New Roman" w:cs="Times New Roman"/>
          <w:color w:val="000000" w:themeColor="text1"/>
          <w:sz w:val="24"/>
          <w:szCs w:val="24"/>
          <w:rPrChange w:id="1470" w:author="Kris.Wild [2]" w:date="2023-12-21T11:55:00Z">
            <w:rPr>
              <w:rFonts w:ascii="Times New Roman" w:hAnsi="Times New Roman" w:cs="Times New Roman"/>
              <w:sz w:val="24"/>
              <w:szCs w:val="24"/>
            </w:rPr>
          </w:rPrChange>
        </w:rPr>
        <w:t xml:space="preserve">higher testosterone </w:t>
      </w:r>
      <w:r w:rsidR="001A6747" w:rsidRPr="00041E40">
        <w:rPr>
          <w:rFonts w:ascii="Times New Roman" w:hAnsi="Times New Roman" w:cs="Times New Roman"/>
          <w:color w:val="000000" w:themeColor="text1"/>
          <w:sz w:val="24"/>
          <w:szCs w:val="24"/>
          <w:rPrChange w:id="1471" w:author="Kris.Wild [2]" w:date="2023-12-21T11:55:00Z">
            <w:rPr>
              <w:rFonts w:ascii="Times New Roman" w:hAnsi="Times New Roman" w:cs="Times New Roman"/>
              <w:sz w:val="24"/>
              <w:szCs w:val="24"/>
            </w:rPr>
          </w:rPrChange>
        </w:rPr>
        <w:t>than</w:t>
      </w:r>
      <w:r w:rsidR="00081210" w:rsidRPr="00041E40">
        <w:rPr>
          <w:rFonts w:ascii="Times New Roman" w:hAnsi="Times New Roman" w:cs="Times New Roman"/>
          <w:color w:val="000000" w:themeColor="text1"/>
          <w:sz w:val="24"/>
          <w:szCs w:val="24"/>
          <w:rPrChange w:id="1472" w:author="Kris.Wild [2]" w:date="2023-12-21T11:55:00Z">
            <w:rPr>
              <w:rFonts w:ascii="Times New Roman" w:hAnsi="Times New Roman" w:cs="Times New Roman"/>
              <w:sz w:val="24"/>
              <w:szCs w:val="24"/>
            </w:rPr>
          </w:rPrChange>
        </w:rPr>
        <w:t xml:space="preserve"> </w:t>
      </w:r>
      <w:r w:rsidR="001F1781" w:rsidRPr="00041E40">
        <w:rPr>
          <w:rFonts w:ascii="Times New Roman" w:hAnsi="Times New Roman" w:cs="Times New Roman"/>
          <w:color w:val="000000" w:themeColor="text1"/>
          <w:sz w:val="24"/>
          <w:szCs w:val="24"/>
          <w:rPrChange w:id="1473" w:author="Kris.Wild [2]" w:date="2023-12-21T11:55:00Z">
            <w:rPr>
              <w:rFonts w:ascii="Times New Roman" w:hAnsi="Times New Roman" w:cs="Times New Roman"/>
              <w:sz w:val="24"/>
              <w:szCs w:val="24"/>
            </w:rPr>
          </w:rPrChange>
        </w:rPr>
        <w:t>juveniles</w:t>
      </w:r>
      <w:ins w:id="1474" w:author="Kris.Wild" w:date="2023-12-16T12:47:00Z">
        <w:r w:rsidR="000873B6" w:rsidRPr="00041E40">
          <w:rPr>
            <w:rFonts w:ascii="Times New Roman" w:hAnsi="Times New Roman" w:cs="Times New Roman"/>
            <w:color w:val="000000" w:themeColor="text1"/>
            <w:sz w:val="24"/>
            <w:szCs w:val="24"/>
            <w:rPrChange w:id="1475" w:author="Kris.Wild [2]" w:date="2023-12-21T11:55:00Z">
              <w:rPr>
                <w:rFonts w:ascii="Times New Roman" w:hAnsi="Times New Roman" w:cs="Times New Roman"/>
                <w:sz w:val="24"/>
                <w:szCs w:val="24"/>
              </w:rPr>
            </w:rPrChange>
          </w:rPr>
          <w:t xml:space="preserve"> </w:t>
        </w:r>
      </w:ins>
      <w:sdt>
        <w:sdtPr>
          <w:rPr>
            <w:rFonts w:ascii="Times New Roman" w:hAnsi="Times New Roman" w:cs="Times New Roman"/>
            <w:color w:val="000000" w:themeColor="text1"/>
            <w:sz w:val="24"/>
            <w:szCs w:val="24"/>
            <w:vertAlign w:val="superscript"/>
            <w:rPrChange w:id="1476" w:author="Kris.Wild [2]" w:date="2023-12-21T11:55:00Z">
              <w:rPr>
                <w:rFonts w:ascii="Times New Roman" w:hAnsi="Times New Roman" w:cs="Times New Roman"/>
                <w:color w:val="000000"/>
                <w:sz w:val="24"/>
                <w:szCs w:val="24"/>
                <w:vertAlign w:val="superscript"/>
              </w:rPr>
            </w:rPrChange>
          </w:rPr>
          <w:tag w:val="MENDELEY_CITATION_v3_eyJjaXRhdGlvbklEIjoiTUVOREVMRVlfQ0lUQVRJT05fN2RkODQwYmQtZmQ4Ni00YWMzLWFiYzItNDRmY2Y4NWVkMDRkIiwicHJvcGVydGllcyI6eyJub3RlSW5kZXgiOjB9LCJpc0VkaXRlZCI6ZmFsc2UsIm1hbnVhbE92ZXJyaWRlIjp7ImlzTWFudWFsbHlPdmVycmlkZGVuIjpmYWxzZSwiY2l0ZXByb2NUZXh0IjoiKENveCA8aT5ldCBhbC48L2k+LCAyMDA1YSkiLCJtYW51YWxPdmVycmlkZVRleHQiOiIifSwiY2l0YXRpb25JdGVtcyI6W3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
          <w:id w:val="-484011839"/>
          <w:placeholder>
            <w:docPart w:val="DefaultPlaceholder_-1854013440"/>
          </w:placeholder>
        </w:sdtPr>
        <w:sdtContent>
          <w:ins w:id="1477" w:author="Kris.Wild" w:date="2023-12-21T11:29:00Z">
            <w:r w:rsidR="00190E48" w:rsidRPr="00041E40">
              <w:rPr>
                <w:rFonts w:ascii="Times New Roman" w:eastAsia="Times New Roman" w:hAnsi="Times New Roman" w:cs="Times New Roman"/>
                <w:color w:val="000000" w:themeColor="text1"/>
                <w:sz w:val="24"/>
                <w:szCs w:val="24"/>
                <w:rPrChange w:id="1478" w:author="Kris.Wild [2]" w:date="2023-12-21T11:55:00Z">
                  <w:rPr>
                    <w:rFonts w:eastAsia="Times New Roman"/>
                  </w:rPr>
                </w:rPrChange>
              </w:rPr>
              <w:t xml:space="preserve">(Cox </w:t>
            </w:r>
            <w:r w:rsidR="00190E48" w:rsidRPr="00041E40">
              <w:rPr>
                <w:rFonts w:ascii="Times New Roman" w:eastAsia="Times New Roman" w:hAnsi="Times New Roman" w:cs="Times New Roman"/>
                <w:i/>
                <w:iCs/>
                <w:color w:val="000000" w:themeColor="text1"/>
                <w:sz w:val="24"/>
                <w:szCs w:val="24"/>
                <w:rPrChange w:id="1479" w:author="Kris.Wild [2]" w:date="2023-12-21T11:55:00Z">
                  <w:rPr>
                    <w:rFonts w:eastAsia="Times New Roman"/>
                    <w:i/>
                    <w:iCs/>
                  </w:rPr>
                </w:rPrChange>
              </w:rPr>
              <w:t>et al.</w:t>
            </w:r>
            <w:r w:rsidR="00190E48" w:rsidRPr="00041E40">
              <w:rPr>
                <w:rFonts w:ascii="Times New Roman" w:eastAsia="Times New Roman" w:hAnsi="Times New Roman" w:cs="Times New Roman"/>
                <w:color w:val="000000" w:themeColor="text1"/>
                <w:sz w:val="24"/>
                <w:szCs w:val="24"/>
                <w:rPrChange w:id="1480" w:author="Kris.Wild [2]" w:date="2023-12-21T11:55:00Z">
                  <w:rPr>
                    <w:rFonts w:eastAsia="Times New Roman"/>
                  </w:rPr>
                </w:rPrChange>
              </w:rPr>
              <w:t>, 2005a)</w:t>
            </w:r>
          </w:ins>
          <w:ins w:id="1481" w:author="Kris.Wild [2]" w:date="2023-12-17T11:45:00Z">
            <w:del w:id="1482" w:author="Kris.Wild" w:date="2023-12-21T11:04:00Z">
              <w:r w:rsidR="00605ABD" w:rsidRPr="00041E40" w:rsidDel="00C578AE">
                <w:rPr>
                  <w:rFonts w:ascii="Times New Roman" w:eastAsia="Times New Roman" w:hAnsi="Times New Roman" w:cs="Times New Roman"/>
                  <w:color w:val="000000" w:themeColor="text1"/>
                  <w:sz w:val="24"/>
                  <w:szCs w:val="24"/>
                  <w:rPrChange w:id="1483" w:author="Kris.Wild [2]" w:date="2023-12-21T11:55:00Z">
                    <w:rPr>
                      <w:rFonts w:eastAsia="Times New Roman"/>
                    </w:rPr>
                  </w:rPrChange>
                </w:rPr>
                <w:delText xml:space="preserve">(Cox </w:delText>
              </w:r>
              <w:r w:rsidR="00605ABD" w:rsidRPr="00041E40" w:rsidDel="00C578AE">
                <w:rPr>
                  <w:rFonts w:ascii="Times New Roman" w:eastAsia="Times New Roman" w:hAnsi="Times New Roman" w:cs="Times New Roman"/>
                  <w:i/>
                  <w:iCs/>
                  <w:color w:val="000000" w:themeColor="text1"/>
                  <w:sz w:val="24"/>
                  <w:szCs w:val="24"/>
                  <w:rPrChange w:id="1484" w:author="Kris.Wild [2]" w:date="2023-12-21T11:55:00Z">
                    <w:rPr>
                      <w:rFonts w:eastAsia="Times New Roman"/>
                      <w:i/>
                      <w:iCs/>
                    </w:rPr>
                  </w:rPrChange>
                </w:rPr>
                <w:delText>et al.</w:delText>
              </w:r>
              <w:r w:rsidR="00605ABD" w:rsidRPr="00041E40" w:rsidDel="00C578AE">
                <w:rPr>
                  <w:rFonts w:ascii="Times New Roman" w:eastAsia="Times New Roman" w:hAnsi="Times New Roman" w:cs="Times New Roman"/>
                  <w:color w:val="000000" w:themeColor="text1"/>
                  <w:sz w:val="24"/>
                  <w:szCs w:val="24"/>
                  <w:rPrChange w:id="1485" w:author="Kris.Wild [2]" w:date="2023-12-21T11:55:00Z">
                    <w:rPr>
                      <w:rFonts w:eastAsia="Times New Roman"/>
                    </w:rPr>
                  </w:rPrChange>
                </w:rPr>
                <w:delText>, 2005a)</w:delText>
              </w:r>
            </w:del>
          </w:ins>
          <w:del w:id="1486" w:author="Kris.Wild" w:date="2023-12-21T11:04:00Z">
            <w:r w:rsidR="00817A4C" w:rsidRPr="00041E40" w:rsidDel="00C578AE">
              <w:rPr>
                <w:rFonts w:ascii="Times New Roman" w:eastAsia="Times New Roman" w:hAnsi="Times New Roman" w:cs="Times New Roman"/>
                <w:color w:val="000000" w:themeColor="text1"/>
                <w:sz w:val="24"/>
                <w:szCs w:val="24"/>
                <w:rPrChange w:id="1487" w:author="Kris.Wild [2]" w:date="2023-12-21T11:55:00Z">
                  <w:rPr>
                    <w:rFonts w:ascii="Times New Roman" w:eastAsia="Times New Roman" w:hAnsi="Times New Roman" w:cs="Times New Roman"/>
                    <w:sz w:val="24"/>
                    <w:szCs w:val="24"/>
                  </w:rPr>
                </w:rPrChange>
              </w:rPr>
              <w:delText xml:space="preserve">(Cox </w:delText>
            </w:r>
            <w:r w:rsidR="00817A4C" w:rsidRPr="00041E40" w:rsidDel="00C578AE">
              <w:rPr>
                <w:rFonts w:ascii="Times New Roman" w:eastAsia="Times New Roman" w:hAnsi="Times New Roman" w:cs="Times New Roman"/>
                <w:i/>
                <w:iCs/>
                <w:color w:val="000000" w:themeColor="text1"/>
                <w:sz w:val="24"/>
                <w:szCs w:val="24"/>
                <w:rPrChange w:id="1488" w:author="Kris.Wild [2]" w:date="2023-12-21T11:55:00Z">
                  <w:rPr>
                    <w:rFonts w:ascii="Times New Roman" w:eastAsia="Times New Roman" w:hAnsi="Times New Roman" w:cs="Times New Roman"/>
                    <w:i/>
                    <w:iCs/>
                    <w:sz w:val="24"/>
                    <w:szCs w:val="24"/>
                  </w:rPr>
                </w:rPrChange>
              </w:rPr>
              <w:delText>et al.</w:delText>
            </w:r>
            <w:r w:rsidR="00817A4C" w:rsidRPr="00041E40" w:rsidDel="00C578AE">
              <w:rPr>
                <w:rFonts w:ascii="Times New Roman" w:eastAsia="Times New Roman" w:hAnsi="Times New Roman" w:cs="Times New Roman"/>
                <w:color w:val="000000" w:themeColor="text1"/>
                <w:sz w:val="24"/>
                <w:szCs w:val="24"/>
                <w:rPrChange w:id="1489" w:author="Kris.Wild [2]" w:date="2023-12-21T11:55:00Z">
                  <w:rPr>
                    <w:rFonts w:ascii="Times New Roman" w:eastAsia="Times New Roman" w:hAnsi="Times New Roman" w:cs="Times New Roman"/>
                    <w:sz w:val="24"/>
                    <w:szCs w:val="24"/>
                  </w:rPr>
                </w:rPrChange>
              </w:rPr>
              <w:delText>, 2005a)</w:delText>
            </w:r>
          </w:del>
        </w:sdtContent>
      </w:sdt>
      <w:r w:rsidR="00AD4EFE" w:rsidRPr="00041E40">
        <w:rPr>
          <w:rFonts w:ascii="Times New Roman" w:hAnsi="Times New Roman" w:cs="Times New Roman"/>
          <w:color w:val="000000" w:themeColor="text1"/>
          <w:sz w:val="24"/>
          <w:szCs w:val="24"/>
          <w:rPrChange w:id="1490" w:author="Kris.Wild [2]" w:date="2023-12-21T11:55:00Z">
            <w:rPr>
              <w:rFonts w:ascii="Times New Roman" w:hAnsi="Times New Roman" w:cs="Times New Roman"/>
              <w:color w:val="000000"/>
              <w:sz w:val="24"/>
              <w:szCs w:val="24"/>
            </w:rPr>
          </w:rPrChange>
        </w:rPr>
        <w:t>.</w:t>
      </w:r>
      <w:r w:rsidR="001A3847" w:rsidRPr="00041E40">
        <w:rPr>
          <w:rFonts w:ascii="Times New Roman" w:hAnsi="Times New Roman" w:cs="Times New Roman"/>
          <w:color w:val="000000" w:themeColor="text1"/>
          <w:sz w:val="24"/>
          <w:szCs w:val="24"/>
          <w:rPrChange w:id="1491" w:author="Kris.Wild [2]" w:date="2023-12-21T11:55:00Z">
            <w:rPr>
              <w:rFonts w:ascii="Times New Roman" w:hAnsi="Times New Roman" w:cs="Times New Roman"/>
              <w:color w:val="000000"/>
              <w:sz w:val="24"/>
              <w:szCs w:val="24"/>
            </w:rPr>
          </w:rPrChange>
        </w:rPr>
        <w:t xml:space="preserve"> </w:t>
      </w:r>
      <w:r w:rsidR="001A3847" w:rsidRPr="00041E40">
        <w:rPr>
          <w:rFonts w:ascii="Times New Roman" w:hAnsi="Times New Roman" w:cs="Times New Roman"/>
          <w:color w:val="000000" w:themeColor="text1"/>
          <w:sz w:val="24"/>
          <w:szCs w:val="24"/>
          <w:rPrChange w:id="1492" w:author="Kris.Wild [2]" w:date="2023-12-21T11:55:00Z">
            <w:rPr>
              <w:rFonts w:ascii="Times New Roman" w:hAnsi="Times New Roman" w:cs="Times New Roman"/>
              <w:sz w:val="24"/>
              <w:szCs w:val="24"/>
            </w:rPr>
          </w:rPrChange>
        </w:rPr>
        <w:t xml:space="preserve">Studies </w:t>
      </w:r>
      <w:r w:rsidR="00481750" w:rsidRPr="00041E40">
        <w:rPr>
          <w:rFonts w:ascii="Times New Roman" w:hAnsi="Times New Roman" w:cs="Times New Roman"/>
          <w:color w:val="000000" w:themeColor="text1"/>
          <w:sz w:val="24"/>
          <w:szCs w:val="24"/>
          <w:rPrChange w:id="1493" w:author="Kris.Wild [2]" w:date="2023-12-21T11:55:00Z">
            <w:rPr>
              <w:rFonts w:ascii="Times New Roman" w:hAnsi="Times New Roman" w:cs="Times New Roman"/>
              <w:sz w:val="24"/>
              <w:szCs w:val="24"/>
            </w:rPr>
          </w:rPrChange>
        </w:rPr>
        <w:t xml:space="preserve">using </w:t>
      </w:r>
      <w:r w:rsidR="001A3847" w:rsidRPr="00041E40">
        <w:rPr>
          <w:rFonts w:ascii="Times New Roman" w:hAnsi="Times New Roman" w:cs="Times New Roman"/>
          <w:color w:val="000000" w:themeColor="text1"/>
          <w:sz w:val="24"/>
          <w:szCs w:val="24"/>
          <w:rPrChange w:id="1494" w:author="Kris.Wild [2]" w:date="2023-12-21T11:55:00Z">
            <w:rPr>
              <w:rFonts w:ascii="Times New Roman" w:hAnsi="Times New Roman" w:cs="Times New Roman"/>
              <w:sz w:val="24"/>
              <w:szCs w:val="24"/>
            </w:rPr>
          </w:rPrChange>
        </w:rPr>
        <w:t xml:space="preserve">exogenous implants have shown </w:t>
      </w:r>
      <w:r w:rsidR="001A3847" w:rsidRPr="00041E40">
        <w:rPr>
          <w:rFonts w:ascii="Times New Roman" w:hAnsi="Times New Roman" w:cs="Times New Roman"/>
          <w:color w:val="000000" w:themeColor="text1"/>
          <w:sz w:val="24"/>
          <w:szCs w:val="24"/>
          <w:rPrChange w:id="1495" w:author="Kris.Wild [2]" w:date="2023-12-21T11:55:00Z">
            <w:rPr>
              <w:rFonts w:ascii="Times New Roman" w:hAnsi="Times New Roman" w:cs="Times New Roman"/>
              <w:color w:val="000000"/>
              <w:sz w:val="24"/>
              <w:szCs w:val="24"/>
            </w:rPr>
          </w:rPrChange>
        </w:rPr>
        <w:t>positive effects</w:t>
      </w:r>
      <w:r w:rsidR="00481750" w:rsidRPr="00041E40">
        <w:rPr>
          <w:rFonts w:ascii="Times New Roman" w:hAnsi="Times New Roman" w:cs="Times New Roman"/>
          <w:color w:val="000000" w:themeColor="text1"/>
          <w:sz w:val="24"/>
          <w:szCs w:val="24"/>
          <w:rPrChange w:id="1496" w:author="Kris.Wild [2]" w:date="2023-12-21T11:55:00Z">
            <w:rPr>
              <w:rFonts w:ascii="Times New Roman" w:hAnsi="Times New Roman" w:cs="Times New Roman"/>
              <w:color w:val="000000"/>
              <w:sz w:val="24"/>
              <w:szCs w:val="24"/>
            </w:rPr>
          </w:rPrChange>
        </w:rPr>
        <w:t xml:space="preserve"> of</w:t>
      </w:r>
      <w:r w:rsidR="001A3847" w:rsidRPr="00041E40">
        <w:rPr>
          <w:rFonts w:ascii="Times New Roman" w:hAnsi="Times New Roman" w:cs="Times New Roman"/>
          <w:color w:val="000000" w:themeColor="text1"/>
          <w:sz w:val="24"/>
          <w:szCs w:val="24"/>
          <w:rPrChange w:id="1497" w:author="Kris.Wild [2]" w:date="2023-12-21T11:55:00Z">
            <w:rPr>
              <w:rFonts w:ascii="Times New Roman" w:hAnsi="Times New Roman" w:cs="Times New Roman"/>
              <w:color w:val="000000"/>
              <w:sz w:val="24"/>
              <w:szCs w:val="24"/>
            </w:rPr>
          </w:rPrChange>
        </w:rPr>
        <w:t xml:space="preserve"> </w:t>
      </w:r>
      <w:r w:rsidR="00481750" w:rsidRPr="00041E40">
        <w:rPr>
          <w:rFonts w:ascii="Times New Roman" w:hAnsi="Times New Roman" w:cs="Times New Roman"/>
          <w:color w:val="000000" w:themeColor="text1"/>
          <w:sz w:val="24"/>
          <w:szCs w:val="24"/>
          <w:rPrChange w:id="1498" w:author="Kris.Wild [2]" w:date="2023-12-21T11:55:00Z">
            <w:rPr>
              <w:rFonts w:ascii="Times New Roman" w:hAnsi="Times New Roman" w:cs="Times New Roman"/>
              <w:sz w:val="24"/>
              <w:szCs w:val="24"/>
            </w:rPr>
          </w:rPrChange>
        </w:rPr>
        <w:t>testosterone</w:t>
      </w:r>
      <w:r w:rsidR="00481750" w:rsidRPr="00041E40">
        <w:rPr>
          <w:rFonts w:ascii="Times New Roman" w:hAnsi="Times New Roman" w:cs="Times New Roman"/>
          <w:color w:val="000000" w:themeColor="text1"/>
          <w:sz w:val="24"/>
          <w:szCs w:val="24"/>
          <w:rPrChange w:id="1499" w:author="Kris.Wild [2]" w:date="2023-12-21T11:55:00Z">
            <w:rPr>
              <w:rFonts w:ascii="Times New Roman" w:hAnsi="Times New Roman" w:cs="Times New Roman"/>
              <w:color w:val="000000"/>
              <w:sz w:val="24"/>
              <w:szCs w:val="24"/>
            </w:rPr>
          </w:rPrChange>
        </w:rPr>
        <w:t xml:space="preserve"> </w:t>
      </w:r>
      <w:r w:rsidR="001A3847" w:rsidRPr="00041E40">
        <w:rPr>
          <w:rFonts w:ascii="Times New Roman" w:hAnsi="Times New Roman" w:cs="Times New Roman"/>
          <w:color w:val="000000" w:themeColor="text1"/>
          <w:sz w:val="24"/>
          <w:szCs w:val="24"/>
          <w:rPrChange w:id="1500" w:author="Kris.Wild [2]" w:date="2023-12-21T11:55:00Z">
            <w:rPr>
              <w:rFonts w:ascii="Times New Roman" w:hAnsi="Times New Roman" w:cs="Times New Roman"/>
              <w:color w:val="000000"/>
              <w:sz w:val="24"/>
              <w:szCs w:val="24"/>
            </w:rPr>
          </w:rPrChange>
        </w:rPr>
        <w:t xml:space="preserve">on </w:t>
      </w:r>
      <w:r w:rsidR="001A6747" w:rsidRPr="00041E40">
        <w:rPr>
          <w:rFonts w:ascii="Times New Roman" w:hAnsi="Times New Roman" w:cs="Times New Roman"/>
          <w:color w:val="000000" w:themeColor="text1"/>
          <w:sz w:val="24"/>
          <w:szCs w:val="24"/>
          <w:rPrChange w:id="1501" w:author="Kris.Wild [2]" w:date="2023-12-21T11:55:00Z">
            <w:rPr>
              <w:rFonts w:ascii="Times New Roman" w:hAnsi="Times New Roman" w:cs="Times New Roman"/>
              <w:color w:val="000000"/>
              <w:sz w:val="24"/>
              <w:szCs w:val="24"/>
            </w:rPr>
          </w:rPrChange>
        </w:rPr>
        <w:t xml:space="preserve">male </w:t>
      </w:r>
      <w:r w:rsidR="001A3847" w:rsidRPr="00041E40">
        <w:rPr>
          <w:rFonts w:ascii="Times New Roman" w:hAnsi="Times New Roman" w:cs="Times New Roman"/>
          <w:color w:val="000000" w:themeColor="text1"/>
          <w:sz w:val="24"/>
          <w:szCs w:val="24"/>
          <w:rPrChange w:id="1502" w:author="Kris.Wild [2]" w:date="2023-12-21T11:55:00Z">
            <w:rPr>
              <w:rFonts w:ascii="Times New Roman" w:hAnsi="Times New Roman" w:cs="Times New Roman"/>
              <w:color w:val="000000"/>
              <w:sz w:val="24"/>
              <w:szCs w:val="24"/>
            </w:rPr>
          </w:rPrChange>
        </w:rPr>
        <w:t xml:space="preserve">fitness by enhancing endurance, stimulating reproductive activity, expanding home-range </w:t>
      </w:r>
      <w:r w:rsidR="003C2BB2" w:rsidRPr="00041E40">
        <w:rPr>
          <w:rFonts w:ascii="Times New Roman" w:hAnsi="Times New Roman" w:cs="Times New Roman"/>
          <w:color w:val="000000" w:themeColor="text1"/>
          <w:sz w:val="24"/>
          <w:szCs w:val="24"/>
          <w:rPrChange w:id="1503" w:author="Kris.Wild [2]" w:date="2023-12-21T11:55:00Z">
            <w:rPr>
              <w:rFonts w:ascii="Times New Roman" w:hAnsi="Times New Roman" w:cs="Times New Roman"/>
              <w:color w:val="000000"/>
              <w:sz w:val="24"/>
              <w:szCs w:val="24"/>
            </w:rPr>
          </w:rPrChange>
        </w:rPr>
        <w:t>areas</w:t>
      </w:r>
      <w:r w:rsidR="00582D48" w:rsidRPr="00041E40">
        <w:rPr>
          <w:rFonts w:ascii="Times New Roman" w:hAnsi="Times New Roman" w:cs="Times New Roman"/>
          <w:color w:val="000000" w:themeColor="text1"/>
          <w:sz w:val="24"/>
          <w:szCs w:val="24"/>
          <w:rPrChange w:id="1504" w:author="Kris.Wild [2]" w:date="2023-12-21T11:55:00Z">
            <w:rPr>
              <w:rFonts w:ascii="Times New Roman" w:hAnsi="Times New Roman" w:cs="Times New Roman"/>
              <w:color w:val="000000"/>
              <w:sz w:val="24"/>
              <w:szCs w:val="24"/>
            </w:rPr>
          </w:rPrChange>
        </w:rPr>
        <w:t xml:space="preserve"> </w:t>
      </w:r>
      <w:r w:rsidR="00B04E22" w:rsidRPr="00041E40">
        <w:rPr>
          <w:rFonts w:ascii="Times New Roman" w:hAnsi="Times New Roman" w:cs="Times New Roman"/>
          <w:color w:val="000000" w:themeColor="text1"/>
          <w:sz w:val="24"/>
          <w:szCs w:val="24"/>
          <w:rPrChange w:id="1505" w:author="Kris.Wild [2]" w:date="2023-12-21T11:55:00Z">
            <w:rPr>
              <w:rFonts w:ascii="Times New Roman" w:hAnsi="Times New Roman" w:cs="Times New Roman"/>
              <w:color w:val="000000"/>
              <w:sz w:val="24"/>
              <w:szCs w:val="24"/>
            </w:rPr>
          </w:rPrChange>
        </w:rPr>
        <w:t>to include more females, and ultimately giving</w:t>
      </w:r>
      <w:r w:rsidR="00582D48" w:rsidRPr="00041E40">
        <w:rPr>
          <w:rFonts w:ascii="Times New Roman" w:hAnsi="Times New Roman" w:cs="Times New Roman"/>
          <w:color w:val="000000" w:themeColor="text1"/>
          <w:sz w:val="24"/>
          <w:szCs w:val="24"/>
          <w:rPrChange w:id="1506" w:author="Kris.Wild [2]" w:date="2023-12-21T11:55:00Z">
            <w:rPr>
              <w:rFonts w:ascii="Times New Roman" w:hAnsi="Times New Roman" w:cs="Times New Roman"/>
              <w:color w:val="000000"/>
              <w:sz w:val="24"/>
              <w:szCs w:val="24"/>
            </w:rPr>
          </w:rPrChange>
        </w:rPr>
        <w:t xml:space="preserve"> </w:t>
      </w:r>
      <w:r w:rsidR="003C2BB2" w:rsidRPr="00041E40">
        <w:rPr>
          <w:rFonts w:ascii="Times New Roman" w:hAnsi="Times New Roman" w:cs="Times New Roman"/>
          <w:color w:val="000000" w:themeColor="text1"/>
          <w:sz w:val="24"/>
          <w:szCs w:val="24"/>
          <w:rPrChange w:id="1507" w:author="Kris.Wild [2]" w:date="2023-12-21T11:55:00Z">
            <w:rPr>
              <w:rFonts w:ascii="Times New Roman" w:hAnsi="Times New Roman" w:cs="Times New Roman"/>
              <w:color w:val="000000"/>
              <w:sz w:val="24"/>
              <w:szCs w:val="24"/>
            </w:rPr>
          </w:rPrChange>
        </w:rPr>
        <w:t>higher reproductive success</w:t>
      </w:r>
      <w:ins w:id="1508" w:author="Kris.Wild" w:date="2023-12-16T12:47:00Z">
        <w:r w:rsidR="000873B6" w:rsidRPr="00041E40">
          <w:rPr>
            <w:rFonts w:ascii="Times New Roman" w:hAnsi="Times New Roman" w:cs="Times New Roman"/>
            <w:color w:val="000000" w:themeColor="text1"/>
            <w:sz w:val="24"/>
            <w:szCs w:val="24"/>
            <w:rPrChange w:id="1509" w:author="Kris.Wild [2]" w:date="2023-12-21T11:55:00Z">
              <w:rPr>
                <w:rFonts w:ascii="Times New Roman" w:hAnsi="Times New Roman" w:cs="Times New Roman"/>
                <w:color w:val="000000"/>
                <w:sz w:val="24"/>
                <w:szCs w:val="24"/>
              </w:rPr>
            </w:rPrChange>
          </w:rPr>
          <w:t xml:space="preserve"> </w:t>
        </w:r>
      </w:ins>
      <w:sdt>
        <w:sdtPr>
          <w:rPr>
            <w:rFonts w:ascii="Times New Roman" w:hAnsi="Times New Roman" w:cs="Times New Roman"/>
            <w:color w:val="000000" w:themeColor="text1"/>
            <w:sz w:val="24"/>
            <w:szCs w:val="24"/>
            <w:vertAlign w:val="superscript"/>
            <w:rPrChange w:id="1510" w:author="Kris.Wild [2]" w:date="2023-12-21T11:55:00Z">
              <w:rPr>
                <w:rFonts w:ascii="Times New Roman" w:hAnsi="Times New Roman" w:cs="Times New Roman"/>
                <w:color w:val="000000"/>
                <w:sz w:val="24"/>
                <w:szCs w:val="24"/>
                <w:vertAlign w:val="superscript"/>
              </w:rPr>
            </w:rPrChange>
          </w:rPr>
          <w:tag w:val="MENDELEY_CITATION_v3_eyJjaXRhdGlvbklEIjoiTUVOREVMRVlfQ0lUQVRJT05fODlhNmMyNmMtYWMyNy00N2MwLWJjYWUtOWE1NGMwODRiNmNlIiwicHJvcGVydGllcyI6eyJub3RlSW5kZXgiOjB9LCJpc0VkaXRlZCI6ZmFsc2UsIm1hbnVhbE92ZXJyaWRlIjp7ImlzTWFudWFsbHlPdmVycmlkZGVuIjpmYWxzZSwiY2l0ZXByb2NUZXh0IjoiKEpvaG4tQWxkZXIgPGk+ZXQgYWwuPC9pPiwgMjAwOSkiLCJtYW51YWxPdmVycmlkZVRleHQiOiIifSwiY2l0YXRpb25JdGVtcyI6W3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
          <w:id w:val="1449743804"/>
          <w:placeholder>
            <w:docPart w:val="DefaultPlaceholder_-1854013440"/>
          </w:placeholder>
        </w:sdtPr>
        <w:sdtContent>
          <w:ins w:id="1511" w:author="Kris.Wild" w:date="2023-12-21T11:29:00Z">
            <w:r w:rsidR="00190E48" w:rsidRPr="00041E40">
              <w:rPr>
                <w:rFonts w:ascii="Times New Roman" w:eastAsia="Times New Roman" w:hAnsi="Times New Roman" w:cs="Times New Roman"/>
                <w:color w:val="000000" w:themeColor="text1"/>
                <w:sz w:val="24"/>
                <w:szCs w:val="24"/>
                <w:rPrChange w:id="1512" w:author="Kris.Wild [2]" w:date="2023-12-21T11:55:00Z">
                  <w:rPr>
                    <w:rFonts w:eastAsia="Times New Roman"/>
                  </w:rPr>
                </w:rPrChange>
              </w:rPr>
              <w:t xml:space="preserve">(John-Alder </w:t>
            </w:r>
            <w:r w:rsidR="00190E48" w:rsidRPr="00041E40">
              <w:rPr>
                <w:rFonts w:ascii="Times New Roman" w:eastAsia="Times New Roman" w:hAnsi="Times New Roman" w:cs="Times New Roman"/>
                <w:i/>
                <w:iCs/>
                <w:color w:val="000000" w:themeColor="text1"/>
                <w:sz w:val="24"/>
                <w:szCs w:val="24"/>
                <w:rPrChange w:id="1513" w:author="Kris.Wild [2]" w:date="2023-12-21T11:55:00Z">
                  <w:rPr>
                    <w:rFonts w:eastAsia="Times New Roman"/>
                    <w:i/>
                    <w:iCs/>
                  </w:rPr>
                </w:rPrChange>
              </w:rPr>
              <w:t>et al.</w:t>
            </w:r>
            <w:r w:rsidR="00190E48" w:rsidRPr="00041E40">
              <w:rPr>
                <w:rFonts w:ascii="Times New Roman" w:eastAsia="Times New Roman" w:hAnsi="Times New Roman" w:cs="Times New Roman"/>
                <w:color w:val="000000" w:themeColor="text1"/>
                <w:sz w:val="24"/>
                <w:szCs w:val="24"/>
                <w:rPrChange w:id="1514" w:author="Kris.Wild [2]" w:date="2023-12-21T11:55:00Z">
                  <w:rPr>
                    <w:rFonts w:eastAsia="Times New Roman"/>
                  </w:rPr>
                </w:rPrChange>
              </w:rPr>
              <w:t>, 2009)</w:t>
            </w:r>
          </w:ins>
          <w:ins w:id="1515" w:author="Kris.Wild [2]" w:date="2023-12-17T11:45:00Z">
            <w:del w:id="1516" w:author="Kris.Wild" w:date="2023-12-21T11:04:00Z">
              <w:r w:rsidR="00605ABD" w:rsidRPr="00041E40" w:rsidDel="00C578AE">
                <w:rPr>
                  <w:rFonts w:ascii="Times New Roman" w:eastAsia="Times New Roman" w:hAnsi="Times New Roman" w:cs="Times New Roman"/>
                  <w:color w:val="000000" w:themeColor="text1"/>
                  <w:sz w:val="24"/>
                  <w:szCs w:val="24"/>
                  <w:rPrChange w:id="1517" w:author="Kris.Wild [2]" w:date="2023-12-21T11:55:00Z">
                    <w:rPr>
                      <w:rFonts w:eastAsia="Times New Roman"/>
                    </w:rPr>
                  </w:rPrChange>
                </w:rPr>
                <w:delText xml:space="preserve">(John-Alder </w:delText>
              </w:r>
              <w:r w:rsidR="00605ABD" w:rsidRPr="00041E40" w:rsidDel="00C578AE">
                <w:rPr>
                  <w:rFonts w:ascii="Times New Roman" w:eastAsia="Times New Roman" w:hAnsi="Times New Roman" w:cs="Times New Roman"/>
                  <w:i/>
                  <w:iCs/>
                  <w:color w:val="000000" w:themeColor="text1"/>
                  <w:sz w:val="24"/>
                  <w:szCs w:val="24"/>
                  <w:rPrChange w:id="1518" w:author="Kris.Wild [2]" w:date="2023-12-21T11:55:00Z">
                    <w:rPr>
                      <w:rFonts w:eastAsia="Times New Roman"/>
                      <w:i/>
                      <w:iCs/>
                    </w:rPr>
                  </w:rPrChange>
                </w:rPr>
                <w:delText>et al.</w:delText>
              </w:r>
              <w:r w:rsidR="00605ABD" w:rsidRPr="00041E40" w:rsidDel="00C578AE">
                <w:rPr>
                  <w:rFonts w:ascii="Times New Roman" w:eastAsia="Times New Roman" w:hAnsi="Times New Roman" w:cs="Times New Roman"/>
                  <w:color w:val="000000" w:themeColor="text1"/>
                  <w:sz w:val="24"/>
                  <w:szCs w:val="24"/>
                  <w:rPrChange w:id="1519" w:author="Kris.Wild [2]" w:date="2023-12-21T11:55:00Z">
                    <w:rPr>
                      <w:rFonts w:eastAsia="Times New Roman"/>
                    </w:rPr>
                  </w:rPrChange>
                </w:rPr>
                <w:delText>, 2009)</w:delText>
              </w:r>
            </w:del>
          </w:ins>
          <w:del w:id="1520" w:author="Kris.Wild" w:date="2023-12-21T11:04:00Z">
            <w:r w:rsidR="00817A4C" w:rsidRPr="00041E40" w:rsidDel="00C578AE">
              <w:rPr>
                <w:rFonts w:ascii="Times New Roman" w:eastAsia="Times New Roman" w:hAnsi="Times New Roman" w:cs="Times New Roman"/>
                <w:color w:val="000000" w:themeColor="text1"/>
                <w:sz w:val="24"/>
                <w:szCs w:val="24"/>
                <w:rPrChange w:id="1521" w:author="Kris.Wild [2]" w:date="2023-12-21T11:55:00Z">
                  <w:rPr>
                    <w:rFonts w:ascii="Times New Roman" w:eastAsia="Times New Roman" w:hAnsi="Times New Roman" w:cs="Times New Roman"/>
                    <w:sz w:val="24"/>
                    <w:szCs w:val="24"/>
                  </w:rPr>
                </w:rPrChange>
              </w:rPr>
              <w:delText xml:space="preserve">(John-Alder </w:delText>
            </w:r>
            <w:r w:rsidR="00817A4C" w:rsidRPr="00041E40" w:rsidDel="00C578AE">
              <w:rPr>
                <w:rFonts w:ascii="Times New Roman" w:eastAsia="Times New Roman" w:hAnsi="Times New Roman" w:cs="Times New Roman"/>
                <w:i/>
                <w:iCs/>
                <w:color w:val="000000" w:themeColor="text1"/>
                <w:sz w:val="24"/>
                <w:szCs w:val="24"/>
                <w:rPrChange w:id="1522" w:author="Kris.Wild [2]" w:date="2023-12-21T11:55:00Z">
                  <w:rPr>
                    <w:rFonts w:ascii="Times New Roman" w:eastAsia="Times New Roman" w:hAnsi="Times New Roman" w:cs="Times New Roman"/>
                    <w:i/>
                    <w:iCs/>
                    <w:sz w:val="24"/>
                    <w:szCs w:val="24"/>
                  </w:rPr>
                </w:rPrChange>
              </w:rPr>
              <w:delText>et al.</w:delText>
            </w:r>
            <w:r w:rsidR="00817A4C" w:rsidRPr="00041E40" w:rsidDel="00C578AE">
              <w:rPr>
                <w:rFonts w:ascii="Times New Roman" w:eastAsia="Times New Roman" w:hAnsi="Times New Roman" w:cs="Times New Roman"/>
                <w:color w:val="000000" w:themeColor="text1"/>
                <w:sz w:val="24"/>
                <w:szCs w:val="24"/>
                <w:rPrChange w:id="1523" w:author="Kris.Wild [2]" w:date="2023-12-21T11:55:00Z">
                  <w:rPr>
                    <w:rFonts w:ascii="Times New Roman" w:eastAsia="Times New Roman" w:hAnsi="Times New Roman" w:cs="Times New Roman"/>
                    <w:sz w:val="24"/>
                    <w:szCs w:val="24"/>
                  </w:rPr>
                </w:rPrChange>
              </w:rPr>
              <w:delText>, 2009)</w:delText>
            </w:r>
          </w:del>
        </w:sdtContent>
      </w:sdt>
      <w:r w:rsidR="00481750" w:rsidRPr="00041E40">
        <w:rPr>
          <w:rFonts w:ascii="Times New Roman" w:hAnsi="Times New Roman" w:cs="Times New Roman"/>
          <w:color w:val="000000" w:themeColor="text1"/>
          <w:sz w:val="24"/>
          <w:szCs w:val="24"/>
          <w:rPrChange w:id="1524" w:author="Kris.Wild [2]" w:date="2023-12-21T11:55:00Z">
            <w:rPr>
              <w:rFonts w:ascii="Times New Roman" w:hAnsi="Times New Roman" w:cs="Times New Roman"/>
              <w:color w:val="000000"/>
              <w:sz w:val="24"/>
              <w:szCs w:val="24"/>
            </w:rPr>
          </w:rPrChange>
        </w:rPr>
        <w:t xml:space="preserve">. However, high testosterone </w:t>
      </w:r>
      <w:r w:rsidR="001A3847" w:rsidRPr="00041E40">
        <w:rPr>
          <w:rFonts w:ascii="Times New Roman" w:hAnsi="Times New Roman" w:cs="Times New Roman"/>
          <w:color w:val="000000" w:themeColor="text1"/>
          <w:sz w:val="24"/>
          <w:szCs w:val="24"/>
          <w:rPrChange w:id="1525" w:author="Kris.Wild [2]" w:date="2023-12-21T11:55:00Z">
            <w:rPr>
              <w:rFonts w:ascii="Times New Roman" w:hAnsi="Times New Roman" w:cs="Times New Roman"/>
              <w:color w:val="000000"/>
              <w:sz w:val="24"/>
              <w:szCs w:val="24"/>
            </w:rPr>
          </w:rPrChange>
        </w:rPr>
        <w:t xml:space="preserve">also imposes fitness costs by </w:t>
      </w:r>
      <w:r w:rsidR="00582D48" w:rsidRPr="00041E40">
        <w:rPr>
          <w:rFonts w:ascii="Times New Roman" w:hAnsi="Times New Roman" w:cs="Times New Roman"/>
          <w:color w:val="000000" w:themeColor="text1"/>
          <w:sz w:val="24"/>
          <w:szCs w:val="24"/>
          <w:rPrChange w:id="1526" w:author="Kris.Wild [2]" w:date="2023-12-21T11:55:00Z">
            <w:rPr>
              <w:rFonts w:ascii="Times New Roman" w:hAnsi="Times New Roman" w:cs="Times New Roman"/>
              <w:color w:val="000000"/>
              <w:sz w:val="24"/>
              <w:szCs w:val="24"/>
            </w:rPr>
          </w:rPrChange>
        </w:rPr>
        <w:t xml:space="preserve">lowering resistance to </w:t>
      </w:r>
      <w:r w:rsidR="008F3502" w:rsidRPr="00041E40">
        <w:rPr>
          <w:rFonts w:ascii="Times New Roman" w:hAnsi="Times New Roman" w:cs="Times New Roman"/>
          <w:color w:val="000000" w:themeColor="text1"/>
          <w:sz w:val="24"/>
          <w:szCs w:val="24"/>
          <w:rPrChange w:id="1527" w:author="Kris.Wild [2]" w:date="2023-12-21T11:55:00Z">
            <w:rPr>
              <w:rFonts w:ascii="Times New Roman" w:hAnsi="Times New Roman" w:cs="Times New Roman"/>
              <w:color w:val="000000"/>
              <w:sz w:val="24"/>
              <w:szCs w:val="24"/>
            </w:rPr>
          </w:rPrChange>
        </w:rPr>
        <w:t>parasitism</w:t>
      </w:r>
      <w:r w:rsidR="001A3847" w:rsidRPr="00041E40">
        <w:rPr>
          <w:rFonts w:ascii="Times New Roman" w:hAnsi="Times New Roman" w:cs="Times New Roman"/>
          <w:color w:val="000000" w:themeColor="text1"/>
          <w:sz w:val="24"/>
          <w:szCs w:val="24"/>
          <w:rPrChange w:id="1528" w:author="Kris.Wild [2]" w:date="2023-12-21T11:55:00Z">
            <w:rPr>
              <w:rFonts w:ascii="Times New Roman" w:hAnsi="Times New Roman" w:cs="Times New Roman"/>
              <w:color w:val="000000"/>
              <w:sz w:val="24"/>
              <w:szCs w:val="24"/>
            </w:rPr>
          </w:rPrChange>
        </w:rPr>
        <w:t>, inhibiting growth, and reducing survival rates</w:t>
      </w:r>
      <w:r w:rsidR="001A3847" w:rsidRPr="00041E40">
        <w:rPr>
          <w:rFonts w:ascii="Times New Roman" w:hAnsi="Times New Roman" w:cs="Times New Roman"/>
          <w:color w:val="000000" w:themeColor="text1"/>
          <w:sz w:val="24"/>
          <w:szCs w:val="24"/>
          <w:rPrChange w:id="1529" w:author="Kris.Wild [2]" w:date="2023-12-21T11:55:00Z">
            <w:rPr>
              <w:rFonts w:ascii="Times New Roman" w:hAnsi="Times New Roman" w:cs="Times New Roman"/>
              <w:sz w:val="24"/>
              <w:szCs w:val="24"/>
            </w:rPr>
          </w:rPrChange>
        </w:rPr>
        <w:t xml:space="preserve"> </w:t>
      </w:r>
      <w:sdt>
        <w:sdtPr>
          <w:rPr>
            <w:rFonts w:ascii="Times New Roman" w:hAnsi="Times New Roman" w:cs="Times New Roman"/>
            <w:color w:val="000000" w:themeColor="text1"/>
            <w:sz w:val="24"/>
            <w:szCs w:val="24"/>
            <w:vertAlign w:val="superscript"/>
            <w:rPrChange w:id="1530" w:author="Kris.Wild [2]" w:date="2023-12-21T11:55:00Z">
              <w:rPr>
                <w:rFonts w:ascii="Times New Roman" w:hAnsi="Times New Roman" w:cs="Times New Roman"/>
                <w:color w:val="000000"/>
                <w:sz w:val="24"/>
                <w:szCs w:val="24"/>
                <w:vertAlign w:val="superscript"/>
              </w:rPr>
            </w:rPrChange>
          </w:rPr>
          <w:tag w:val="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"/>
          <w:id w:val="-1617056960"/>
          <w:placeholder>
            <w:docPart w:val="DefaultPlaceholder_-1854013440"/>
          </w:placeholder>
        </w:sdtPr>
        <w:sdtContent>
          <w:ins w:id="1531" w:author="Kris.Wild" w:date="2023-12-21T11:29:00Z">
            <w:r w:rsidR="00190E48" w:rsidRPr="00041E40">
              <w:rPr>
                <w:rFonts w:ascii="Times New Roman" w:eastAsia="Times New Roman" w:hAnsi="Times New Roman" w:cs="Times New Roman"/>
                <w:color w:val="000000" w:themeColor="text1"/>
                <w:sz w:val="24"/>
                <w:szCs w:val="24"/>
                <w:rPrChange w:id="1532" w:author="Kris.Wild [2]" w:date="2023-12-21T11:55:00Z">
                  <w:rPr>
                    <w:rFonts w:eastAsia="Times New Roman"/>
                  </w:rPr>
                </w:rPrChange>
              </w:rPr>
              <w:t xml:space="preserve">(Salvador </w:t>
            </w:r>
            <w:r w:rsidR="00190E48" w:rsidRPr="00041E40">
              <w:rPr>
                <w:rFonts w:ascii="Times New Roman" w:eastAsia="Times New Roman" w:hAnsi="Times New Roman" w:cs="Times New Roman"/>
                <w:i/>
                <w:iCs/>
                <w:color w:val="000000" w:themeColor="text1"/>
                <w:sz w:val="24"/>
                <w:szCs w:val="24"/>
                <w:rPrChange w:id="1533" w:author="Kris.Wild [2]" w:date="2023-12-21T11:55:00Z">
                  <w:rPr>
                    <w:rFonts w:eastAsia="Times New Roman"/>
                    <w:i/>
                    <w:iCs/>
                  </w:rPr>
                </w:rPrChange>
              </w:rPr>
              <w:t>et al.</w:t>
            </w:r>
            <w:r w:rsidR="00190E48" w:rsidRPr="00041E40">
              <w:rPr>
                <w:rFonts w:ascii="Times New Roman" w:eastAsia="Times New Roman" w:hAnsi="Times New Roman" w:cs="Times New Roman"/>
                <w:color w:val="000000" w:themeColor="text1"/>
                <w:sz w:val="24"/>
                <w:szCs w:val="24"/>
                <w:rPrChange w:id="1534" w:author="Kris.Wild [2]" w:date="2023-12-21T11:55:00Z">
                  <w:rPr>
                    <w:rFonts w:eastAsia="Times New Roman"/>
                  </w:rPr>
                </w:rPrChange>
              </w:rPr>
              <w:t xml:space="preserve">, 1996; </w:t>
            </w:r>
            <w:proofErr w:type="spellStart"/>
            <w:r w:rsidR="00190E48" w:rsidRPr="00041E40">
              <w:rPr>
                <w:rFonts w:ascii="Times New Roman" w:eastAsia="Times New Roman" w:hAnsi="Times New Roman" w:cs="Times New Roman"/>
                <w:color w:val="000000" w:themeColor="text1"/>
                <w:sz w:val="24"/>
                <w:szCs w:val="24"/>
                <w:rPrChange w:id="1535" w:author="Kris.Wild [2]" w:date="2023-12-21T11:55:00Z">
                  <w:rPr>
                    <w:rFonts w:eastAsia="Times New Roman"/>
                  </w:rPr>
                </w:rPrChange>
              </w:rPr>
              <w:t>Klukowski</w:t>
            </w:r>
            <w:proofErr w:type="spellEnd"/>
            <w:r w:rsidR="00190E48" w:rsidRPr="00041E40">
              <w:rPr>
                <w:rFonts w:ascii="Times New Roman" w:eastAsia="Times New Roman" w:hAnsi="Times New Roman" w:cs="Times New Roman"/>
                <w:color w:val="000000" w:themeColor="text1"/>
                <w:sz w:val="24"/>
                <w:szCs w:val="24"/>
                <w:rPrChange w:id="1536" w:author="Kris.Wild [2]" w:date="2023-12-21T11:55:00Z">
                  <w:rPr>
                    <w:rFonts w:eastAsia="Times New Roman"/>
                  </w:rPr>
                </w:rPrChange>
              </w:rPr>
              <w:t xml:space="preserve"> &amp; Nelson, 2001; John-Alder </w:t>
            </w:r>
            <w:r w:rsidR="00190E48" w:rsidRPr="00041E40">
              <w:rPr>
                <w:rFonts w:ascii="Times New Roman" w:eastAsia="Times New Roman" w:hAnsi="Times New Roman" w:cs="Times New Roman"/>
                <w:i/>
                <w:iCs/>
                <w:color w:val="000000" w:themeColor="text1"/>
                <w:sz w:val="24"/>
                <w:szCs w:val="24"/>
                <w:rPrChange w:id="1537" w:author="Kris.Wild [2]" w:date="2023-12-21T11:55:00Z">
                  <w:rPr>
                    <w:rFonts w:eastAsia="Times New Roman"/>
                    <w:i/>
                    <w:iCs/>
                  </w:rPr>
                </w:rPrChange>
              </w:rPr>
              <w:t>et al.</w:t>
            </w:r>
            <w:r w:rsidR="00190E48" w:rsidRPr="00041E40">
              <w:rPr>
                <w:rFonts w:ascii="Times New Roman" w:eastAsia="Times New Roman" w:hAnsi="Times New Roman" w:cs="Times New Roman"/>
                <w:color w:val="000000" w:themeColor="text1"/>
                <w:sz w:val="24"/>
                <w:szCs w:val="24"/>
                <w:rPrChange w:id="1538" w:author="Kris.Wild [2]" w:date="2023-12-21T11:55:00Z">
                  <w:rPr>
                    <w:rFonts w:eastAsia="Times New Roman"/>
                  </w:rPr>
                </w:rPrChange>
              </w:rPr>
              <w:t>, 2009)</w:t>
            </w:r>
          </w:ins>
          <w:ins w:id="1539" w:author="Kris.Wild [2]" w:date="2023-12-17T11:45:00Z">
            <w:del w:id="1540" w:author="Kris.Wild" w:date="2023-12-21T11:04:00Z">
              <w:r w:rsidR="00605ABD" w:rsidRPr="00041E40" w:rsidDel="00C578AE">
                <w:rPr>
                  <w:rFonts w:ascii="Times New Roman" w:eastAsia="Times New Roman" w:hAnsi="Times New Roman" w:cs="Times New Roman"/>
                  <w:color w:val="000000" w:themeColor="text1"/>
                  <w:sz w:val="24"/>
                  <w:szCs w:val="24"/>
                  <w:rPrChange w:id="1541" w:author="Kris.Wild [2]" w:date="2023-12-21T11:55:00Z">
                    <w:rPr>
                      <w:rFonts w:eastAsia="Times New Roman"/>
                    </w:rPr>
                  </w:rPrChange>
                </w:rPr>
                <w:delText xml:space="preserve">(Salvador </w:delText>
              </w:r>
              <w:r w:rsidR="00605ABD" w:rsidRPr="00041E40" w:rsidDel="00C578AE">
                <w:rPr>
                  <w:rFonts w:ascii="Times New Roman" w:eastAsia="Times New Roman" w:hAnsi="Times New Roman" w:cs="Times New Roman"/>
                  <w:i/>
                  <w:iCs/>
                  <w:color w:val="000000" w:themeColor="text1"/>
                  <w:sz w:val="24"/>
                  <w:szCs w:val="24"/>
                  <w:rPrChange w:id="1542" w:author="Kris.Wild [2]" w:date="2023-12-21T11:55:00Z">
                    <w:rPr>
                      <w:rFonts w:eastAsia="Times New Roman"/>
                      <w:i/>
                      <w:iCs/>
                    </w:rPr>
                  </w:rPrChange>
                </w:rPr>
                <w:delText>et al.</w:delText>
              </w:r>
              <w:r w:rsidR="00605ABD" w:rsidRPr="00041E40" w:rsidDel="00C578AE">
                <w:rPr>
                  <w:rFonts w:ascii="Times New Roman" w:eastAsia="Times New Roman" w:hAnsi="Times New Roman" w:cs="Times New Roman"/>
                  <w:color w:val="000000" w:themeColor="text1"/>
                  <w:sz w:val="24"/>
                  <w:szCs w:val="24"/>
                  <w:rPrChange w:id="1543" w:author="Kris.Wild [2]" w:date="2023-12-21T11:55:00Z">
                    <w:rPr>
                      <w:rFonts w:eastAsia="Times New Roman"/>
                    </w:rPr>
                  </w:rPrChange>
                </w:rPr>
                <w:delText xml:space="preserve">, 1996; Klukowski &amp; Nelson, 2001; John-Alder </w:delText>
              </w:r>
              <w:r w:rsidR="00605ABD" w:rsidRPr="00041E40" w:rsidDel="00C578AE">
                <w:rPr>
                  <w:rFonts w:ascii="Times New Roman" w:eastAsia="Times New Roman" w:hAnsi="Times New Roman" w:cs="Times New Roman"/>
                  <w:i/>
                  <w:iCs/>
                  <w:color w:val="000000" w:themeColor="text1"/>
                  <w:sz w:val="24"/>
                  <w:szCs w:val="24"/>
                  <w:rPrChange w:id="1544" w:author="Kris.Wild [2]" w:date="2023-12-21T11:55:00Z">
                    <w:rPr>
                      <w:rFonts w:eastAsia="Times New Roman"/>
                      <w:i/>
                      <w:iCs/>
                    </w:rPr>
                  </w:rPrChange>
                </w:rPr>
                <w:delText>et al.</w:delText>
              </w:r>
              <w:r w:rsidR="00605ABD" w:rsidRPr="00041E40" w:rsidDel="00C578AE">
                <w:rPr>
                  <w:rFonts w:ascii="Times New Roman" w:eastAsia="Times New Roman" w:hAnsi="Times New Roman" w:cs="Times New Roman"/>
                  <w:color w:val="000000" w:themeColor="text1"/>
                  <w:sz w:val="24"/>
                  <w:szCs w:val="24"/>
                  <w:rPrChange w:id="1545" w:author="Kris.Wild [2]" w:date="2023-12-21T11:55:00Z">
                    <w:rPr>
                      <w:rFonts w:eastAsia="Times New Roman"/>
                    </w:rPr>
                  </w:rPrChange>
                </w:rPr>
                <w:delText>, 2009)</w:delText>
              </w:r>
            </w:del>
          </w:ins>
          <w:del w:id="1546" w:author="Kris.Wild" w:date="2023-12-21T11:04:00Z">
            <w:r w:rsidR="00817A4C" w:rsidRPr="00041E40" w:rsidDel="00C578AE">
              <w:rPr>
                <w:rFonts w:ascii="Times New Roman" w:eastAsia="Times New Roman" w:hAnsi="Times New Roman" w:cs="Times New Roman"/>
                <w:color w:val="000000" w:themeColor="text1"/>
                <w:sz w:val="24"/>
                <w:szCs w:val="24"/>
                <w:rPrChange w:id="1547" w:author="Kris.Wild [2]" w:date="2023-12-21T11:55:00Z">
                  <w:rPr>
                    <w:rFonts w:ascii="Times New Roman" w:eastAsia="Times New Roman" w:hAnsi="Times New Roman" w:cs="Times New Roman"/>
                    <w:sz w:val="24"/>
                    <w:szCs w:val="24"/>
                  </w:rPr>
                </w:rPrChange>
              </w:rPr>
              <w:delText xml:space="preserve">(Salvador </w:delText>
            </w:r>
            <w:r w:rsidR="00817A4C" w:rsidRPr="00041E40" w:rsidDel="00C578AE">
              <w:rPr>
                <w:rFonts w:ascii="Times New Roman" w:eastAsia="Times New Roman" w:hAnsi="Times New Roman" w:cs="Times New Roman"/>
                <w:i/>
                <w:iCs/>
                <w:color w:val="000000" w:themeColor="text1"/>
                <w:sz w:val="24"/>
                <w:szCs w:val="24"/>
                <w:rPrChange w:id="1548" w:author="Kris.Wild [2]" w:date="2023-12-21T11:55:00Z">
                  <w:rPr>
                    <w:rFonts w:ascii="Times New Roman" w:eastAsia="Times New Roman" w:hAnsi="Times New Roman" w:cs="Times New Roman"/>
                    <w:i/>
                    <w:iCs/>
                    <w:sz w:val="24"/>
                    <w:szCs w:val="24"/>
                  </w:rPr>
                </w:rPrChange>
              </w:rPr>
              <w:delText>et al.</w:delText>
            </w:r>
            <w:r w:rsidR="00817A4C" w:rsidRPr="00041E40" w:rsidDel="00C578AE">
              <w:rPr>
                <w:rFonts w:ascii="Times New Roman" w:eastAsia="Times New Roman" w:hAnsi="Times New Roman" w:cs="Times New Roman"/>
                <w:color w:val="000000" w:themeColor="text1"/>
                <w:sz w:val="24"/>
                <w:szCs w:val="24"/>
                <w:rPrChange w:id="1549" w:author="Kris.Wild [2]" w:date="2023-12-21T11:55:00Z">
                  <w:rPr>
                    <w:rFonts w:ascii="Times New Roman" w:eastAsia="Times New Roman" w:hAnsi="Times New Roman" w:cs="Times New Roman"/>
                    <w:sz w:val="24"/>
                    <w:szCs w:val="24"/>
                  </w:rPr>
                </w:rPrChange>
              </w:rPr>
              <w:delText xml:space="preserve">, 1996; Klukowski &amp; Nelson, 2001; John-Alder </w:delText>
            </w:r>
            <w:r w:rsidR="00817A4C" w:rsidRPr="00041E40" w:rsidDel="00C578AE">
              <w:rPr>
                <w:rFonts w:ascii="Times New Roman" w:eastAsia="Times New Roman" w:hAnsi="Times New Roman" w:cs="Times New Roman"/>
                <w:i/>
                <w:iCs/>
                <w:color w:val="000000" w:themeColor="text1"/>
                <w:sz w:val="24"/>
                <w:szCs w:val="24"/>
                <w:rPrChange w:id="1550" w:author="Kris.Wild [2]" w:date="2023-12-21T11:55:00Z">
                  <w:rPr>
                    <w:rFonts w:ascii="Times New Roman" w:eastAsia="Times New Roman" w:hAnsi="Times New Roman" w:cs="Times New Roman"/>
                    <w:i/>
                    <w:iCs/>
                    <w:sz w:val="24"/>
                    <w:szCs w:val="24"/>
                  </w:rPr>
                </w:rPrChange>
              </w:rPr>
              <w:delText>et al.</w:delText>
            </w:r>
            <w:r w:rsidR="00817A4C" w:rsidRPr="00041E40" w:rsidDel="00C578AE">
              <w:rPr>
                <w:rFonts w:ascii="Times New Roman" w:eastAsia="Times New Roman" w:hAnsi="Times New Roman" w:cs="Times New Roman"/>
                <w:color w:val="000000" w:themeColor="text1"/>
                <w:sz w:val="24"/>
                <w:szCs w:val="24"/>
                <w:rPrChange w:id="1551" w:author="Kris.Wild [2]" w:date="2023-12-21T11:55:00Z">
                  <w:rPr>
                    <w:rFonts w:ascii="Times New Roman" w:eastAsia="Times New Roman" w:hAnsi="Times New Roman" w:cs="Times New Roman"/>
                    <w:sz w:val="24"/>
                    <w:szCs w:val="24"/>
                  </w:rPr>
                </w:rPrChange>
              </w:rPr>
              <w:delText>, 2009)</w:delText>
            </w:r>
          </w:del>
        </w:sdtContent>
      </w:sdt>
      <w:r w:rsidR="000F34E5" w:rsidRPr="00041E40">
        <w:rPr>
          <w:rFonts w:ascii="Times New Roman" w:hAnsi="Times New Roman" w:cs="Times New Roman"/>
          <w:color w:val="000000" w:themeColor="text1"/>
          <w:sz w:val="24"/>
          <w:szCs w:val="24"/>
          <w:rPrChange w:id="1552" w:author="Kris.Wild [2]" w:date="2023-12-21T11:55:00Z">
            <w:rPr>
              <w:rFonts w:ascii="Times New Roman" w:hAnsi="Times New Roman" w:cs="Times New Roman"/>
              <w:sz w:val="24"/>
              <w:szCs w:val="24"/>
            </w:rPr>
          </w:rPrChange>
        </w:rPr>
        <w:t xml:space="preserve">. </w:t>
      </w:r>
      <w:r w:rsidR="008257E5" w:rsidRPr="00041E40">
        <w:rPr>
          <w:rFonts w:ascii="Times New Roman" w:hAnsi="Times New Roman" w:cs="Times New Roman"/>
          <w:color w:val="000000" w:themeColor="text1"/>
          <w:sz w:val="24"/>
          <w:szCs w:val="24"/>
          <w:rPrChange w:id="1553" w:author="Kris.Wild [2]" w:date="2023-12-21T11:55:00Z">
            <w:rPr>
              <w:rFonts w:ascii="Times New Roman" w:hAnsi="Times New Roman" w:cs="Times New Roman"/>
              <w:sz w:val="24"/>
              <w:szCs w:val="24"/>
            </w:rPr>
          </w:rPrChange>
        </w:rPr>
        <w:t>Evidence across other taxa</w:t>
      </w:r>
      <w:ins w:id="1554" w:author="Kris.Wild [2]" w:date="2023-12-21T12:42:00Z">
        <w:r w:rsidR="0006098A">
          <w:rPr>
            <w:rFonts w:ascii="Times New Roman" w:hAnsi="Times New Roman" w:cs="Times New Roman"/>
            <w:color w:val="000000" w:themeColor="text1"/>
            <w:sz w:val="24"/>
            <w:szCs w:val="24"/>
          </w:rPr>
          <w:t xml:space="preserve"> </w:t>
        </w:r>
      </w:ins>
      <w:del w:id="1555" w:author="Kris.Wild [2]" w:date="2023-12-21T12:42:00Z">
        <w:r w:rsidR="008257E5" w:rsidRPr="00041E40" w:rsidDel="0006098A">
          <w:rPr>
            <w:rFonts w:ascii="Times New Roman" w:hAnsi="Times New Roman" w:cs="Times New Roman"/>
            <w:color w:val="000000" w:themeColor="text1"/>
            <w:sz w:val="24"/>
            <w:szCs w:val="24"/>
            <w:rPrChange w:id="1556" w:author="Kris.Wild [2]" w:date="2023-12-21T11:55:00Z">
              <w:rPr>
                <w:rFonts w:ascii="Times New Roman" w:hAnsi="Times New Roman" w:cs="Times New Roman"/>
                <w:sz w:val="24"/>
                <w:szCs w:val="24"/>
              </w:rPr>
            </w:rPrChange>
          </w:rPr>
          <w:delText xml:space="preserve"> </w:delText>
        </w:r>
      </w:del>
      <w:r w:rsidR="009E7A23" w:rsidRPr="00041E40">
        <w:rPr>
          <w:rFonts w:ascii="Times New Roman" w:hAnsi="Times New Roman" w:cs="Times New Roman"/>
          <w:color w:val="000000" w:themeColor="text1"/>
          <w:sz w:val="24"/>
          <w:szCs w:val="24"/>
          <w:rPrChange w:id="1557" w:author="Kris.Wild [2]" w:date="2023-12-21T11:55:00Z">
            <w:rPr>
              <w:rFonts w:ascii="Times New Roman" w:hAnsi="Times New Roman" w:cs="Times New Roman"/>
              <w:sz w:val="24"/>
              <w:szCs w:val="24"/>
            </w:rPr>
          </w:rPrChange>
        </w:rPr>
        <w:t xml:space="preserve">- </w:t>
      </w:r>
      <w:r w:rsidR="008257E5" w:rsidRPr="00041E40">
        <w:rPr>
          <w:rFonts w:ascii="Times New Roman" w:hAnsi="Times New Roman" w:cs="Times New Roman"/>
          <w:color w:val="000000" w:themeColor="text1"/>
          <w:sz w:val="24"/>
          <w:szCs w:val="24"/>
          <w:rPrChange w:id="1558" w:author="Kris.Wild [2]" w:date="2023-12-21T11:55:00Z">
            <w:rPr>
              <w:rFonts w:ascii="Times New Roman" w:hAnsi="Times New Roman" w:cs="Times New Roman"/>
              <w:sz w:val="24"/>
              <w:szCs w:val="24"/>
            </w:rPr>
          </w:rPrChange>
        </w:rPr>
        <w:t>birds, fishes, mammals, and insects</w:t>
      </w:r>
      <w:r w:rsidR="009E7A23" w:rsidRPr="00041E40">
        <w:rPr>
          <w:rFonts w:ascii="Times New Roman" w:hAnsi="Times New Roman" w:cs="Times New Roman"/>
          <w:color w:val="000000" w:themeColor="text1"/>
          <w:sz w:val="24"/>
          <w:szCs w:val="24"/>
          <w:rPrChange w:id="1559" w:author="Kris.Wild [2]" w:date="2023-12-21T11:55:00Z">
            <w:rPr>
              <w:rFonts w:ascii="Times New Roman" w:hAnsi="Times New Roman" w:cs="Times New Roman"/>
              <w:sz w:val="24"/>
              <w:szCs w:val="24"/>
            </w:rPr>
          </w:rPrChange>
        </w:rPr>
        <w:t xml:space="preserve"> - </w:t>
      </w:r>
      <w:r w:rsidR="008C771C" w:rsidRPr="00041E40">
        <w:rPr>
          <w:rFonts w:ascii="Times New Roman" w:hAnsi="Times New Roman" w:cs="Times New Roman"/>
          <w:color w:val="000000" w:themeColor="text1"/>
          <w:sz w:val="24"/>
          <w:szCs w:val="24"/>
          <w:rPrChange w:id="1560" w:author="Kris.Wild [2]" w:date="2023-12-21T11:55:00Z">
            <w:rPr>
              <w:rFonts w:ascii="Times New Roman" w:hAnsi="Times New Roman" w:cs="Times New Roman"/>
              <w:sz w:val="24"/>
              <w:szCs w:val="24"/>
            </w:rPr>
          </w:rPrChange>
        </w:rPr>
        <w:t>supports</w:t>
      </w:r>
      <w:r w:rsidR="008257E5" w:rsidRPr="00041E40">
        <w:rPr>
          <w:rFonts w:ascii="Times New Roman" w:hAnsi="Times New Roman" w:cs="Times New Roman"/>
          <w:color w:val="000000" w:themeColor="text1"/>
          <w:sz w:val="24"/>
          <w:szCs w:val="24"/>
          <w:rPrChange w:id="1561" w:author="Kris.Wild [2]" w:date="2023-12-21T11:55:00Z">
            <w:rPr>
              <w:rFonts w:ascii="Times New Roman" w:hAnsi="Times New Roman" w:cs="Times New Roman"/>
              <w:sz w:val="24"/>
              <w:szCs w:val="24"/>
            </w:rPr>
          </w:rPrChange>
        </w:rPr>
        <w:t xml:space="preserve"> that immunocompetent males generally have higher success in mating and offspring production than</w:t>
      </w:r>
      <w:r w:rsidR="00855A89" w:rsidRPr="00041E40">
        <w:rPr>
          <w:rFonts w:ascii="Times New Roman" w:hAnsi="Times New Roman" w:cs="Times New Roman"/>
          <w:color w:val="000000" w:themeColor="text1"/>
          <w:sz w:val="24"/>
          <w:szCs w:val="24"/>
          <w:rPrChange w:id="1562" w:author="Kris.Wild [2]" w:date="2023-12-21T11:55:00Z">
            <w:rPr>
              <w:rFonts w:ascii="Times New Roman" w:hAnsi="Times New Roman" w:cs="Times New Roman"/>
              <w:sz w:val="24"/>
              <w:szCs w:val="24"/>
            </w:rPr>
          </w:rPrChange>
        </w:rPr>
        <w:t xml:space="preserve"> </w:t>
      </w:r>
      <w:r w:rsidR="008257E5" w:rsidRPr="00041E40">
        <w:rPr>
          <w:rFonts w:ascii="Times New Roman" w:hAnsi="Times New Roman" w:cs="Times New Roman"/>
          <w:color w:val="000000" w:themeColor="text1"/>
          <w:sz w:val="24"/>
          <w:szCs w:val="24"/>
          <w:rPrChange w:id="1563" w:author="Kris.Wild [2]" w:date="2023-12-21T11:55:00Z">
            <w:rPr>
              <w:rFonts w:ascii="Times New Roman" w:hAnsi="Times New Roman" w:cs="Times New Roman"/>
              <w:sz w:val="24"/>
              <w:szCs w:val="24"/>
            </w:rPr>
          </w:rPrChange>
        </w:rPr>
        <w:t>immunocompromised males</w:t>
      </w:r>
      <w:ins w:id="1564" w:author="Kris.Wild [2]" w:date="2023-12-15T12:50:00Z">
        <w:r w:rsidR="00C95F5D" w:rsidRPr="00041E40">
          <w:rPr>
            <w:rFonts w:ascii="Times New Roman" w:hAnsi="Times New Roman" w:cs="Times New Roman"/>
            <w:color w:val="000000" w:themeColor="text1"/>
            <w:sz w:val="24"/>
            <w:szCs w:val="24"/>
            <w:rPrChange w:id="1565" w:author="Kris.Wild [2]" w:date="2023-12-21T11:55:00Z">
              <w:rPr>
                <w:rFonts w:ascii="Times New Roman" w:hAnsi="Times New Roman" w:cs="Times New Roman"/>
                <w:sz w:val="24"/>
                <w:szCs w:val="24"/>
              </w:rPr>
            </w:rPrChange>
          </w:rPr>
          <w:t xml:space="preserve"> </w:t>
        </w:r>
      </w:ins>
      <w:sdt>
        <w:sdtPr>
          <w:rPr>
            <w:rFonts w:ascii="Times New Roman" w:hAnsi="Times New Roman" w:cs="Times New Roman"/>
            <w:color w:val="000000" w:themeColor="text1"/>
            <w:sz w:val="24"/>
            <w:szCs w:val="24"/>
            <w:vertAlign w:val="superscript"/>
            <w:rPrChange w:id="1566" w:author="Kris.Wild [2]" w:date="2023-12-21T11:55:00Z">
              <w:rPr>
                <w:rFonts w:ascii="Times New Roman" w:hAnsi="Times New Roman" w:cs="Times New Roman"/>
                <w:color w:val="000000"/>
                <w:sz w:val="24"/>
                <w:szCs w:val="24"/>
                <w:vertAlign w:val="superscript"/>
              </w:rPr>
            </w:rPrChange>
          </w:rPr>
          <w:tag w:val="MENDELEY_CITATION_v3_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"/>
          <w:id w:val="-2058540413"/>
          <w:placeholder>
            <w:docPart w:val="DefaultPlaceholder_-1854013440"/>
          </w:placeholder>
        </w:sdtPr>
        <w:sdtContent>
          <w:ins w:id="1567" w:author="Kris.Wild" w:date="2023-12-21T11:29:00Z">
            <w:r w:rsidR="00190E48" w:rsidRPr="00041E40">
              <w:rPr>
                <w:rFonts w:ascii="Times New Roman" w:eastAsia="Times New Roman" w:hAnsi="Times New Roman" w:cs="Times New Roman"/>
                <w:color w:val="000000" w:themeColor="text1"/>
                <w:sz w:val="24"/>
                <w:szCs w:val="24"/>
                <w:rPrChange w:id="1568" w:author="Kris.Wild [2]" w:date="2023-12-21T11:55:00Z">
                  <w:rPr>
                    <w:rFonts w:eastAsia="Times New Roman"/>
                  </w:rPr>
                </w:rPrChange>
              </w:rPr>
              <w:t xml:space="preserve">(Moller </w:t>
            </w:r>
            <w:r w:rsidR="00190E48" w:rsidRPr="00041E40">
              <w:rPr>
                <w:rFonts w:ascii="Times New Roman" w:eastAsia="Times New Roman" w:hAnsi="Times New Roman" w:cs="Times New Roman"/>
                <w:i/>
                <w:iCs/>
                <w:color w:val="000000" w:themeColor="text1"/>
                <w:sz w:val="24"/>
                <w:szCs w:val="24"/>
                <w:rPrChange w:id="1569" w:author="Kris.Wild [2]" w:date="2023-12-21T11:55:00Z">
                  <w:rPr>
                    <w:rFonts w:eastAsia="Times New Roman"/>
                    <w:i/>
                    <w:iCs/>
                  </w:rPr>
                </w:rPrChange>
              </w:rPr>
              <w:t>et al.</w:t>
            </w:r>
            <w:r w:rsidR="00190E48" w:rsidRPr="00041E40">
              <w:rPr>
                <w:rFonts w:ascii="Times New Roman" w:eastAsia="Times New Roman" w:hAnsi="Times New Roman" w:cs="Times New Roman"/>
                <w:color w:val="000000" w:themeColor="text1"/>
                <w:sz w:val="24"/>
                <w:szCs w:val="24"/>
                <w:rPrChange w:id="1570" w:author="Kris.Wild [2]" w:date="2023-12-21T11:55:00Z">
                  <w:rPr>
                    <w:rFonts w:eastAsia="Times New Roman"/>
                  </w:rPr>
                </w:rPrChange>
              </w:rPr>
              <w:t>, 1999)</w:t>
            </w:r>
          </w:ins>
          <w:ins w:id="1571" w:author="Kris.Wild [2]" w:date="2023-12-17T11:45:00Z">
            <w:del w:id="1572" w:author="Kris.Wild" w:date="2023-12-21T11:04:00Z">
              <w:r w:rsidR="00605ABD" w:rsidRPr="00041E40" w:rsidDel="00C578AE">
                <w:rPr>
                  <w:rFonts w:ascii="Times New Roman" w:eastAsia="Times New Roman" w:hAnsi="Times New Roman" w:cs="Times New Roman"/>
                  <w:color w:val="000000" w:themeColor="text1"/>
                  <w:sz w:val="24"/>
                  <w:szCs w:val="24"/>
                  <w:rPrChange w:id="1573" w:author="Kris.Wild [2]" w:date="2023-12-21T11:55:00Z">
                    <w:rPr>
                      <w:rFonts w:eastAsia="Times New Roman"/>
                    </w:rPr>
                  </w:rPrChange>
                </w:rPr>
                <w:delText xml:space="preserve">(Moller </w:delText>
              </w:r>
              <w:r w:rsidR="00605ABD" w:rsidRPr="00041E40" w:rsidDel="00C578AE">
                <w:rPr>
                  <w:rFonts w:ascii="Times New Roman" w:eastAsia="Times New Roman" w:hAnsi="Times New Roman" w:cs="Times New Roman"/>
                  <w:i/>
                  <w:iCs/>
                  <w:color w:val="000000" w:themeColor="text1"/>
                  <w:sz w:val="24"/>
                  <w:szCs w:val="24"/>
                  <w:rPrChange w:id="1574" w:author="Kris.Wild [2]" w:date="2023-12-21T11:55:00Z">
                    <w:rPr>
                      <w:rFonts w:eastAsia="Times New Roman"/>
                      <w:i/>
                      <w:iCs/>
                    </w:rPr>
                  </w:rPrChange>
                </w:rPr>
                <w:delText>et al.</w:delText>
              </w:r>
              <w:r w:rsidR="00605ABD" w:rsidRPr="00041E40" w:rsidDel="00C578AE">
                <w:rPr>
                  <w:rFonts w:ascii="Times New Roman" w:eastAsia="Times New Roman" w:hAnsi="Times New Roman" w:cs="Times New Roman"/>
                  <w:color w:val="000000" w:themeColor="text1"/>
                  <w:sz w:val="24"/>
                  <w:szCs w:val="24"/>
                  <w:rPrChange w:id="1575" w:author="Kris.Wild [2]" w:date="2023-12-21T11:55:00Z">
                    <w:rPr>
                      <w:rFonts w:eastAsia="Times New Roman"/>
                    </w:rPr>
                  </w:rPrChange>
                </w:rPr>
                <w:delText>, 1999)</w:delText>
              </w:r>
            </w:del>
          </w:ins>
          <w:del w:id="1576" w:author="Kris.Wild" w:date="2023-12-21T11:04:00Z">
            <w:r w:rsidR="00817A4C" w:rsidRPr="00041E40" w:rsidDel="00C578AE">
              <w:rPr>
                <w:rFonts w:ascii="Times New Roman" w:eastAsia="Times New Roman" w:hAnsi="Times New Roman" w:cs="Times New Roman"/>
                <w:color w:val="000000" w:themeColor="text1"/>
                <w:sz w:val="24"/>
                <w:szCs w:val="24"/>
                <w:rPrChange w:id="1577" w:author="Kris.Wild [2]" w:date="2023-12-21T11:55:00Z">
                  <w:rPr>
                    <w:rFonts w:ascii="Times New Roman" w:eastAsia="Times New Roman" w:hAnsi="Times New Roman" w:cs="Times New Roman"/>
                    <w:sz w:val="24"/>
                    <w:szCs w:val="24"/>
                  </w:rPr>
                </w:rPrChange>
              </w:rPr>
              <w:delText xml:space="preserve">(Moller </w:delText>
            </w:r>
            <w:r w:rsidR="00817A4C" w:rsidRPr="00041E40" w:rsidDel="00C578AE">
              <w:rPr>
                <w:rFonts w:ascii="Times New Roman" w:eastAsia="Times New Roman" w:hAnsi="Times New Roman" w:cs="Times New Roman"/>
                <w:i/>
                <w:iCs/>
                <w:color w:val="000000" w:themeColor="text1"/>
                <w:sz w:val="24"/>
                <w:szCs w:val="24"/>
                <w:rPrChange w:id="1578" w:author="Kris.Wild [2]" w:date="2023-12-21T11:55:00Z">
                  <w:rPr>
                    <w:rFonts w:ascii="Times New Roman" w:eastAsia="Times New Roman" w:hAnsi="Times New Roman" w:cs="Times New Roman"/>
                    <w:i/>
                    <w:iCs/>
                    <w:sz w:val="24"/>
                    <w:szCs w:val="24"/>
                  </w:rPr>
                </w:rPrChange>
              </w:rPr>
              <w:delText>et al.</w:delText>
            </w:r>
            <w:r w:rsidR="00817A4C" w:rsidRPr="00041E40" w:rsidDel="00C578AE">
              <w:rPr>
                <w:rFonts w:ascii="Times New Roman" w:eastAsia="Times New Roman" w:hAnsi="Times New Roman" w:cs="Times New Roman"/>
                <w:color w:val="000000" w:themeColor="text1"/>
                <w:sz w:val="24"/>
                <w:szCs w:val="24"/>
                <w:rPrChange w:id="1579" w:author="Kris.Wild [2]" w:date="2023-12-21T11:55:00Z">
                  <w:rPr>
                    <w:rFonts w:ascii="Times New Roman" w:eastAsia="Times New Roman" w:hAnsi="Times New Roman" w:cs="Times New Roman"/>
                    <w:sz w:val="24"/>
                    <w:szCs w:val="24"/>
                  </w:rPr>
                </w:rPrChange>
              </w:rPr>
              <w:delText>, 1999)</w:delText>
            </w:r>
          </w:del>
        </w:sdtContent>
      </w:sdt>
      <w:r w:rsidR="00855A89" w:rsidRPr="00041E40">
        <w:rPr>
          <w:rFonts w:ascii="Times New Roman" w:hAnsi="Times New Roman" w:cs="Times New Roman"/>
          <w:color w:val="000000" w:themeColor="text1"/>
          <w:sz w:val="24"/>
          <w:szCs w:val="24"/>
          <w:rPrChange w:id="1580" w:author="Kris.Wild [2]" w:date="2023-12-21T11:55:00Z">
            <w:rPr>
              <w:rFonts w:ascii="Times New Roman" w:hAnsi="Times New Roman" w:cs="Times New Roman"/>
              <w:sz w:val="24"/>
              <w:szCs w:val="24"/>
            </w:rPr>
          </w:rPrChange>
        </w:rPr>
        <w:t>.</w:t>
      </w:r>
      <w:r w:rsidR="00CB560F" w:rsidRPr="00041E40">
        <w:rPr>
          <w:rFonts w:ascii="Times New Roman" w:hAnsi="Times New Roman" w:cs="Times New Roman"/>
          <w:color w:val="000000" w:themeColor="text1"/>
          <w:sz w:val="24"/>
          <w:szCs w:val="24"/>
          <w:rPrChange w:id="1581" w:author="Kris.Wild [2]" w:date="2023-12-21T11:55:00Z">
            <w:rPr>
              <w:rFonts w:ascii="Times New Roman" w:hAnsi="Times New Roman" w:cs="Times New Roman"/>
              <w:sz w:val="24"/>
              <w:szCs w:val="24"/>
            </w:rPr>
          </w:rPrChange>
        </w:rPr>
        <w:t xml:space="preserve"> Together our data indicate that trade</w:t>
      </w:r>
      <w:r w:rsidR="00A2245A" w:rsidRPr="00041E40">
        <w:rPr>
          <w:rFonts w:ascii="Times New Roman" w:hAnsi="Times New Roman" w:cs="Times New Roman"/>
          <w:color w:val="000000" w:themeColor="text1"/>
          <w:sz w:val="24"/>
          <w:szCs w:val="24"/>
          <w:rPrChange w:id="1582" w:author="Kris.Wild [2]" w:date="2023-12-21T11:55:00Z">
            <w:rPr>
              <w:rFonts w:ascii="Times New Roman" w:hAnsi="Times New Roman" w:cs="Times New Roman"/>
              <w:sz w:val="24"/>
              <w:szCs w:val="24"/>
            </w:rPr>
          </w:rPrChange>
        </w:rPr>
        <w:t>-</w:t>
      </w:r>
      <w:r w:rsidR="00CB560F" w:rsidRPr="00041E40">
        <w:rPr>
          <w:rFonts w:ascii="Times New Roman" w:hAnsi="Times New Roman" w:cs="Times New Roman"/>
          <w:color w:val="000000" w:themeColor="text1"/>
          <w:sz w:val="24"/>
          <w:szCs w:val="24"/>
          <w:rPrChange w:id="1583" w:author="Kris.Wild [2]" w:date="2023-12-21T11:55:00Z">
            <w:rPr>
              <w:rFonts w:ascii="Times New Roman" w:hAnsi="Times New Roman" w:cs="Times New Roman"/>
              <w:sz w:val="24"/>
              <w:szCs w:val="24"/>
            </w:rPr>
          </w:rPrChange>
        </w:rPr>
        <w:t xml:space="preserve">offs </w:t>
      </w:r>
      <w:r w:rsidR="001A3847" w:rsidRPr="00041E40">
        <w:rPr>
          <w:rFonts w:ascii="Times New Roman" w:hAnsi="Times New Roman" w:cs="Times New Roman"/>
          <w:color w:val="000000" w:themeColor="text1"/>
          <w:sz w:val="24"/>
          <w:szCs w:val="24"/>
          <w:rPrChange w:id="1584" w:author="Kris.Wild [2]" w:date="2023-12-21T11:55:00Z">
            <w:rPr>
              <w:rFonts w:ascii="Times New Roman" w:hAnsi="Times New Roman" w:cs="Times New Roman"/>
              <w:sz w:val="24"/>
              <w:szCs w:val="24"/>
            </w:rPr>
          </w:rPrChange>
        </w:rPr>
        <w:t>exist</w:t>
      </w:r>
      <w:r w:rsidR="00CB560F" w:rsidRPr="00041E40">
        <w:rPr>
          <w:rFonts w:ascii="Times New Roman" w:hAnsi="Times New Roman" w:cs="Times New Roman"/>
          <w:color w:val="000000" w:themeColor="text1"/>
          <w:sz w:val="24"/>
          <w:szCs w:val="24"/>
          <w:rPrChange w:id="1585" w:author="Kris.Wild [2]" w:date="2023-12-21T11:55:00Z">
            <w:rPr>
              <w:rFonts w:ascii="Times New Roman" w:hAnsi="Times New Roman" w:cs="Times New Roman"/>
              <w:sz w:val="24"/>
              <w:szCs w:val="24"/>
            </w:rPr>
          </w:rPrChange>
        </w:rPr>
        <w:t xml:space="preserve"> in male</w:t>
      </w:r>
      <w:r w:rsidR="00582D48" w:rsidRPr="00041E40">
        <w:rPr>
          <w:rFonts w:ascii="Times New Roman" w:hAnsi="Times New Roman" w:cs="Times New Roman"/>
          <w:color w:val="000000" w:themeColor="text1"/>
          <w:sz w:val="24"/>
          <w:szCs w:val="24"/>
          <w:rPrChange w:id="1586" w:author="Kris.Wild [2]" w:date="2023-12-21T11:55:00Z">
            <w:rPr>
              <w:rFonts w:ascii="Times New Roman" w:hAnsi="Times New Roman" w:cs="Times New Roman"/>
              <w:sz w:val="24"/>
              <w:szCs w:val="24"/>
            </w:rPr>
          </w:rPrChange>
        </w:rPr>
        <w:t xml:space="preserve"> performance</w:t>
      </w:r>
      <w:r w:rsidR="00CB560F" w:rsidRPr="00041E40">
        <w:rPr>
          <w:rFonts w:ascii="Times New Roman" w:hAnsi="Times New Roman" w:cs="Times New Roman"/>
          <w:color w:val="000000" w:themeColor="text1"/>
          <w:sz w:val="24"/>
          <w:szCs w:val="24"/>
          <w:rPrChange w:id="1587" w:author="Kris.Wild [2]" w:date="2023-12-21T11:55:00Z">
            <w:rPr>
              <w:rFonts w:ascii="Times New Roman" w:hAnsi="Times New Roman" w:cs="Times New Roman"/>
              <w:sz w:val="24"/>
              <w:szCs w:val="24"/>
            </w:rPr>
          </w:rPrChange>
        </w:rPr>
        <w:t xml:space="preserve">, where the effects of high testosterone levels </w:t>
      </w:r>
      <w:r w:rsidR="00A8230A" w:rsidRPr="00041E40">
        <w:rPr>
          <w:rFonts w:ascii="Times New Roman" w:hAnsi="Times New Roman" w:cs="Times New Roman"/>
          <w:color w:val="000000" w:themeColor="text1"/>
          <w:sz w:val="24"/>
          <w:szCs w:val="24"/>
          <w:rPrChange w:id="1588" w:author="Kris.Wild [2]" w:date="2023-12-21T11:55:00Z">
            <w:rPr>
              <w:rFonts w:ascii="Times New Roman" w:hAnsi="Times New Roman" w:cs="Times New Roman"/>
              <w:sz w:val="24"/>
              <w:szCs w:val="24"/>
            </w:rPr>
          </w:rPrChange>
        </w:rPr>
        <w:t>potentially lead to</w:t>
      </w:r>
      <w:r w:rsidR="00CB560F" w:rsidRPr="00041E40">
        <w:rPr>
          <w:rFonts w:ascii="Times New Roman" w:hAnsi="Times New Roman" w:cs="Times New Roman"/>
          <w:color w:val="000000" w:themeColor="text1"/>
          <w:sz w:val="24"/>
          <w:szCs w:val="24"/>
          <w:rPrChange w:id="1589" w:author="Kris.Wild [2]" w:date="2023-12-21T11:55:00Z">
            <w:rPr>
              <w:rFonts w:ascii="Times New Roman" w:hAnsi="Times New Roman" w:cs="Times New Roman"/>
              <w:sz w:val="24"/>
              <w:szCs w:val="24"/>
            </w:rPr>
          </w:rPrChange>
        </w:rPr>
        <w:t xml:space="preserve"> </w:t>
      </w:r>
      <w:r w:rsidR="00A8230A" w:rsidRPr="00041E40">
        <w:rPr>
          <w:rFonts w:ascii="Times New Roman" w:hAnsi="Times New Roman" w:cs="Times New Roman"/>
          <w:color w:val="000000" w:themeColor="text1"/>
          <w:sz w:val="24"/>
          <w:szCs w:val="24"/>
          <w:rPrChange w:id="1590" w:author="Kris.Wild [2]" w:date="2023-12-21T11:55:00Z">
            <w:rPr>
              <w:rFonts w:ascii="Times New Roman" w:hAnsi="Times New Roman" w:cs="Times New Roman"/>
              <w:sz w:val="24"/>
              <w:szCs w:val="24"/>
            </w:rPr>
          </w:rPrChange>
        </w:rPr>
        <w:t xml:space="preserve">increased </w:t>
      </w:r>
      <w:r w:rsidR="00CB560F" w:rsidRPr="00041E40">
        <w:rPr>
          <w:rFonts w:ascii="Times New Roman" w:hAnsi="Times New Roman" w:cs="Times New Roman"/>
          <w:color w:val="000000" w:themeColor="text1"/>
          <w:sz w:val="24"/>
          <w:szCs w:val="24"/>
          <w:rPrChange w:id="1591" w:author="Kris.Wild [2]" w:date="2023-12-21T11:55:00Z">
            <w:rPr>
              <w:rFonts w:ascii="Times New Roman" w:hAnsi="Times New Roman" w:cs="Times New Roman"/>
              <w:sz w:val="24"/>
              <w:szCs w:val="24"/>
            </w:rPr>
          </w:rPrChange>
        </w:rPr>
        <w:t xml:space="preserve">sprint speed </w:t>
      </w:r>
      <w:r w:rsidR="00A8230A" w:rsidRPr="00041E40">
        <w:rPr>
          <w:rFonts w:ascii="Times New Roman" w:hAnsi="Times New Roman" w:cs="Times New Roman"/>
          <w:color w:val="000000" w:themeColor="text1"/>
          <w:sz w:val="24"/>
          <w:szCs w:val="24"/>
          <w:rPrChange w:id="1592" w:author="Kris.Wild [2]" w:date="2023-12-21T11:55:00Z">
            <w:rPr>
              <w:rFonts w:ascii="Times New Roman" w:hAnsi="Times New Roman" w:cs="Times New Roman"/>
              <w:sz w:val="24"/>
              <w:szCs w:val="24"/>
            </w:rPr>
          </w:rPrChange>
        </w:rPr>
        <w:t xml:space="preserve">but also </w:t>
      </w:r>
      <w:r w:rsidR="00CB560F" w:rsidRPr="00041E40">
        <w:rPr>
          <w:rFonts w:ascii="Times New Roman" w:hAnsi="Times New Roman" w:cs="Times New Roman"/>
          <w:color w:val="000000" w:themeColor="text1"/>
          <w:sz w:val="24"/>
          <w:szCs w:val="24"/>
          <w:rPrChange w:id="1593" w:author="Kris.Wild [2]" w:date="2023-12-21T11:55:00Z">
            <w:rPr>
              <w:rFonts w:ascii="Times New Roman" w:hAnsi="Times New Roman" w:cs="Times New Roman"/>
              <w:sz w:val="24"/>
              <w:szCs w:val="24"/>
            </w:rPr>
          </w:rPrChange>
        </w:rPr>
        <w:t>increased susceptibility to parasitic infect</w:t>
      </w:r>
      <w:r w:rsidR="001A3847" w:rsidRPr="00041E40">
        <w:rPr>
          <w:rFonts w:ascii="Times New Roman" w:hAnsi="Times New Roman" w:cs="Times New Roman"/>
          <w:color w:val="000000" w:themeColor="text1"/>
          <w:sz w:val="24"/>
          <w:szCs w:val="24"/>
          <w:rPrChange w:id="1594" w:author="Kris.Wild [2]" w:date="2023-12-21T11:55:00Z">
            <w:rPr>
              <w:rFonts w:ascii="Times New Roman" w:hAnsi="Times New Roman" w:cs="Times New Roman"/>
              <w:sz w:val="24"/>
              <w:szCs w:val="24"/>
            </w:rPr>
          </w:rPrChange>
        </w:rPr>
        <w:t xml:space="preserve">ion. </w:t>
      </w:r>
    </w:p>
    <w:p w14:paraId="5D8CD425" w14:textId="2D07A0AA" w:rsidR="00583821" w:rsidRPr="00041E40" w:rsidRDefault="001A3847" w:rsidP="001A3847">
      <w:pPr>
        <w:spacing w:line="240" w:lineRule="auto"/>
        <w:ind w:firstLine="720"/>
        <w:contextualSpacing/>
        <w:rPr>
          <w:rFonts w:ascii="Times New Roman" w:hAnsi="Times New Roman" w:cs="Times New Roman"/>
          <w:color w:val="000000" w:themeColor="text1"/>
          <w:sz w:val="24"/>
          <w:szCs w:val="24"/>
          <w:rPrChange w:id="1595" w:author="Kris.Wild [2]" w:date="2023-12-21T11:55:00Z">
            <w:rPr>
              <w:rFonts w:ascii="Times New Roman" w:hAnsi="Times New Roman" w:cs="Times New Roman"/>
              <w:sz w:val="24"/>
              <w:szCs w:val="24"/>
            </w:rPr>
          </w:rPrChange>
        </w:rPr>
      </w:pPr>
      <w:r w:rsidRPr="00041E40">
        <w:rPr>
          <w:rFonts w:ascii="Times New Roman" w:hAnsi="Times New Roman" w:cs="Times New Roman"/>
          <w:color w:val="000000" w:themeColor="text1"/>
          <w:sz w:val="24"/>
          <w:szCs w:val="24"/>
          <w:rPrChange w:id="1596" w:author="Kris.Wild [2]" w:date="2023-12-21T11:55:00Z">
            <w:rPr>
              <w:rFonts w:ascii="Times New Roman" w:hAnsi="Times New Roman" w:cs="Times New Roman"/>
              <w:sz w:val="24"/>
              <w:szCs w:val="24"/>
            </w:rPr>
          </w:rPrChange>
        </w:rPr>
        <w:t>Indeed</w:t>
      </w:r>
      <w:r w:rsidR="00DE5798" w:rsidRPr="00041E40">
        <w:rPr>
          <w:rFonts w:ascii="Times New Roman" w:hAnsi="Times New Roman" w:cs="Times New Roman"/>
          <w:color w:val="000000" w:themeColor="text1"/>
          <w:sz w:val="24"/>
          <w:szCs w:val="24"/>
          <w:rPrChange w:id="1597" w:author="Kris.Wild [2]" w:date="2023-12-21T11:55:00Z">
            <w:rPr>
              <w:rFonts w:ascii="Times New Roman" w:hAnsi="Times New Roman" w:cs="Times New Roman"/>
              <w:sz w:val="24"/>
              <w:szCs w:val="24"/>
            </w:rPr>
          </w:rPrChange>
        </w:rPr>
        <w:t xml:space="preserve">, the impact of ticks on </w:t>
      </w:r>
      <w:r w:rsidR="00582D48" w:rsidRPr="00041E40">
        <w:rPr>
          <w:rFonts w:ascii="Times New Roman" w:hAnsi="Times New Roman" w:cs="Times New Roman"/>
          <w:color w:val="000000" w:themeColor="text1"/>
          <w:sz w:val="24"/>
          <w:szCs w:val="24"/>
          <w:rPrChange w:id="1598" w:author="Kris.Wild [2]" w:date="2023-12-21T11:55:00Z">
            <w:rPr>
              <w:rFonts w:ascii="Times New Roman" w:hAnsi="Times New Roman" w:cs="Times New Roman"/>
              <w:sz w:val="24"/>
              <w:szCs w:val="24"/>
            </w:rPr>
          </w:rPrChange>
        </w:rPr>
        <w:t xml:space="preserve">whole-animal </w:t>
      </w:r>
      <w:r w:rsidR="00DE5798" w:rsidRPr="00041E40">
        <w:rPr>
          <w:rFonts w:ascii="Times New Roman" w:hAnsi="Times New Roman" w:cs="Times New Roman"/>
          <w:color w:val="000000" w:themeColor="text1"/>
          <w:sz w:val="24"/>
          <w:szCs w:val="24"/>
          <w:rPrChange w:id="1599" w:author="Kris.Wild [2]" w:date="2023-12-21T11:55:00Z">
            <w:rPr>
              <w:rFonts w:ascii="Times New Roman" w:hAnsi="Times New Roman" w:cs="Times New Roman"/>
              <w:sz w:val="24"/>
              <w:szCs w:val="24"/>
            </w:rPr>
          </w:rPrChange>
        </w:rPr>
        <w:t>performance is an underexplored area in ecological studies (</w:t>
      </w:r>
      <w:r w:rsidR="00DE5798" w:rsidRPr="00041E40">
        <w:rPr>
          <w:rFonts w:ascii="Times New Roman" w:hAnsi="Times New Roman" w:cs="Times New Roman"/>
          <w:i/>
          <w:iCs/>
          <w:color w:val="000000" w:themeColor="text1"/>
          <w:sz w:val="24"/>
          <w:szCs w:val="24"/>
          <w:rPrChange w:id="1600" w:author="Kris.Wild [2]" w:date="2023-12-21T11:55:00Z">
            <w:rPr>
              <w:rFonts w:ascii="Times New Roman" w:hAnsi="Times New Roman" w:cs="Times New Roman"/>
              <w:i/>
              <w:iCs/>
              <w:sz w:val="24"/>
              <w:szCs w:val="24"/>
            </w:rPr>
          </w:rPrChange>
        </w:rPr>
        <w:t>but see</w:t>
      </w:r>
      <w:ins w:id="1601" w:author="Kris.Wild" w:date="2023-12-16T12:49:00Z">
        <w:r w:rsidR="000873B6" w:rsidRPr="00041E40">
          <w:rPr>
            <w:rFonts w:ascii="Times New Roman" w:hAnsi="Times New Roman" w:cs="Times New Roman"/>
            <w:i/>
            <w:iCs/>
            <w:color w:val="000000" w:themeColor="text1"/>
            <w:sz w:val="24"/>
            <w:szCs w:val="24"/>
            <w:rPrChange w:id="1602" w:author="Kris.Wild [2]" w:date="2023-12-21T11:55:00Z">
              <w:rPr>
                <w:rFonts w:ascii="Times New Roman" w:hAnsi="Times New Roman" w:cs="Times New Roman"/>
                <w:i/>
                <w:iCs/>
                <w:sz w:val="24"/>
                <w:szCs w:val="24"/>
              </w:rPr>
            </w:rPrChange>
          </w:rPr>
          <w:t xml:space="preserve"> </w:t>
        </w:r>
      </w:ins>
      <w:sdt>
        <w:sdtPr>
          <w:rPr>
            <w:rFonts w:ascii="Times New Roman" w:hAnsi="Times New Roman" w:cs="Times New Roman"/>
            <w:iCs/>
            <w:color w:val="000000" w:themeColor="text1"/>
            <w:sz w:val="24"/>
            <w:szCs w:val="24"/>
            <w:rPrChange w:id="1603" w:author="Kris.Wild [2]" w:date="2023-12-21T11:55:00Z">
              <w:rPr>
                <w:rFonts w:ascii="Times New Roman" w:hAnsi="Times New Roman" w:cs="Times New Roman"/>
                <w:iCs/>
                <w:color w:val="000000"/>
                <w:sz w:val="24"/>
                <w:szCs w:val="24"/>
              </w:rPr>
            </w:rPrChange>
          </w:rPr>
          <w:tag w:val="MENDELEY_CITATION_v3_eyJjaXRhdGlvbklEIjoiTUVOREVMRVlfQ0lUQVRJT05fNjMxMzU0ODYtMTRmMC00ZDllLTlkZGItOWM1Njk4NTQyMDZlIiwicHJvcGVydGllcyI6eyJub3RlSW5kZXgiOjB9LCJpc0VkaXRlZCI6ZmFsc2UsIm1hbnVhbE92ZXJyaWRlIjp7ImlzTWFudWFsbHlPdmVycmlkZGVuIjp0cnVlLCJjaXRlcHJvY1RleHQiOiIoTWFpbiAmIzM4OyBCdWxsLCAyMDAwKSIsIm1hbnVhbE92ZXJyaWRlVGV4dCI6Ik1haW4gJiBCdWxsLCAyMDAwKS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113991262"/>
          <w:placeholder>
            <w:docPart w:val="DefaultPlaceholder_-1854013440"/>
          </w:placeholder>
        </w:sdtPr>
        <w:sdtContent>
          <w:ins w:id="1604" w:author="Kris.Wild" w:date="2023-12-21T11:29:00Z">
            <w:r w:rsidR="00190E48" w:rsidRPr="00041E40">
              <w:rPr>
                <w:rFonts w:ascii="Times New Roman" w:eastAsia="Times New Roman" w:hAnsi="Times New Roman" w:cs="Times New Roman"/>
                <w:color w:val="000000" w:themeColor="text1"/>
                <w:sz w:val="24"/>
                <w:szCs w:val="24"/>
                <w:rPrChange w:id="1605" w:author="Kris.Wild [2]" w:date="2023-12-21T11:55:00Z">
                  <w:rPr>
                    <w:rFonts w:eastAsia="Times New Roman"/>
                  </w:rPr>
                </w:rPrChange>
              </w:rPr>
              <w:t>Main &amp; Bull, 2000)</w:t>
            </w:r>
          </w:ins>
          <w:ins w:id="1606" w:author="Kris.Wild [2]" w:date="2023-12-17T11:45:00Z">
            <w:del w:id="1607" w:author="Kris.Wild" w:date="2023-12-21T11:04:00Z">
              <w:r w:rsidR="00605ABD" w:rsidRPr="00041E40" w:rsidDel="00C578AE">
                <w:rPr>
                  <w:rFonts w:ascii="Times New Roman" w:eastAsia="Times New Roman" w:hAnsi="Times New Roman" w:cs="Times New Roman"/>
                  <w:color w:val="000000" w:themeColor="text1"/>
                  <w:sz w:val="24"/>
                  <w:szCs w:val="24"/>
                  <w:rPrChange w:id="1608" w:author="Kris.Wild [2]" w:date="2023-12-21T11:55:00Z">
                    <w:rPr>
                      <w:rFonts w:eastAsia="Times New Roman"/>
                    </w:rPr>
                  </w:rPrChange>
                </w:rPr>
                <w:delText>Main &amp; Bull, 2000)</w:delText>
              </w:r>
            </w:del>
          </w:ins>
          <w:del w:id="1609" w:author="Kris.Wild" w:date="2023-12-21T11:04:00Z">
            <w:r w:rsidR="00817A4C" w:rsidRPr="00041E40" w:rsidDel="00C578AE">
              <w:rPr>
                <w:rFonts w:ascii="Times New Roman" w:eastAsia="Times New Roman" w:hAnsi="Times New Roman" w:cs="Times New Roman"/>
                <w:color w:val="000000" w:themeColor="text1"/>
                <w:sz w:val="24"/>
                <w:szCs w:val="24"/>
                <w:rPrChange w:id="1610" w:author="Kris.Wild [2]" w:date="2023-12-21T11:55:00Z">
                  <w:rPr>
                    <w:rFonts w:ascii="Times New Roman" w:eastAsia="Times New Roman" w:hAnsi="Times New Roman" w:cs="Times New Roman"/>
                    <w:sz w:val="24"/>
                    <w:szCs w:val="24"/>
                  </w:rPr>
                </w:rPrChange>
              </w:rPr>
              <w:delText>(Main &amp; Bull, 2000)</w:delText>
            </w:r>
          </w:del>
        </w:sdtContent>
      </w:sdt>
      <w:del w:id="1611" w:author="Kris.Wild [2]" w:date="2023-12-15T12:50:00Z">
        <w:r w:rsidR="00DE5798" w:rsidRPr="00041E40" w:rsidDel="0058697F">
          <w:rPr>
            <w:rFonts w:ascii="Times New Roman" w:hAnsi="Times New Roman" w:cs="Times New Roman"/>
            <w:color w:val="000000" w:themeColor="text1"/>
            <w:sz w:val="24"/>
            <w:szCs w:val="24"/>
            <w:rPrChange w:id="1612" w:author="Kris.Wild [2]" w:date="2023-12-21T11:55:00Z">
              <w:rPr>
                <w:rFonts w:ascii="Times New Roman" w:hAnsi="Times New Roman" w:cs="Times New Roman"/>
                <w:sz w:val="24"/>
                <w:szCs w:val="24"/>
              </w:rPr>
            </w:rPrChange>
          </w:rPr>
          <w:delText>)</w:delText>
        </w:r>
      </w:del>
      <w:r w:rsidR="008257E5" w:rsidRPr="00041E40">
        <w:rPr>
          <w:rFonts w:ascii="Times New Roman" w:hAnsi="Times New Roman" w:cs="Times New Roman"/>
          <w:color w:val="000000" w:themeColor="text1"/>
          <w:sz w:val="24"/>
          <w:szCs w:val="24"/>
          <w:rPrChange w:id="1613" w:author="Kris.Wild [2]" w:date="2023-12-21T11:55:00Z">
            <w:rPr>
              <w:rFonts w:ascii="Times New Roman" w:hAnsi="Times New Roman" w:cs="Times New Roman"/>
              <w:sz w:val="24"/>
              <w:szCs w:val="24"/>
            </w:rPr>
          </w:rPrChange>
        </w:rPr>
        <w:t xml:space="preserve">. </w:t>
      </w:r>
      <w:r w:rsidR="00C06F2B" w:rsidRPr="00041E40">
        <w:rPr>
          <w:rFonts w:ascii="Times New Roman" w:hAnsi="Times New Roman" w:cs="Times New Roman"/>
          <w:color w:val="000000" w:themeColor="text1"/>
          <w:sz w:val="24"/>
          <w:szCs w:val="24"/>
          <w:rPrChange w:id="1614" w:author="Kris.Wild [2]" w:date="2023-12-21T11:55:00Z">
            <w:rPr>
              <w:rFonts w:ascii="Times New Roman" w:hAnsi="Times New Roman" w:cs="Times New Roman"/>
              <w:sz w:val="24"/>
              <w:szCs w:val="24"/>
            </w:rPr>
          </w:rPrChange>
        </w:rPr>
        <w:t>We have shown that</w:t>
      </w:r>
      <w:r w:rsidR="008257E5" w:rsidRPr="00041E40">
        <w:rPr>
          <w:rFonts w:ascii="Times New Roman" w:hAnsi="Times New Roman" w:cs="Times New Roman"/>
          <w:color w:val="000000" w:themeColor="text1"/>
          <w:sz w:val="24"/>
          <w:szCs w:val="24"/>
          <w:rPrChange w:id="1615" w:author="Kris.Wild [2]" w:date="2023-12-21T11:55:00Z">
            <w:rPr>
              <w:rFonts w:ascii="Times New Roman" w:hAnsi="Times New Roman" w:cs="Times New Roman"/>
              <w:sz w:val="24"/>
              <w:szCs w:val="24"/>
            </w:rPr>
          </w:rPrChange>
        </w:rPr>
        <w:t>, even</w:t>
      </w:r>
      <w:r w:rsidR="006378BE" w:rsidRPr="00041E40">
        <w:rPr>
          <w:rFonts w:ascii="Times New Roman" w:hAnsi="Times New Roman" w:cs="Times New Roman"/>
          <w:color w:val="000000" w:themeColor="text1"/>
          <w:sz w:val="24"/>
          <w:szCs w:val="24"/>
          <w:rPrChange w:id="1616" w:author="Kris.Wild [2]" w:date="2023-12-21T11:55:00Z">
            <w:rPr>
              <w:rFonts w:ascii="Times New Roman" w:hAnsi="Times New Roman" w:cs="Times New Roman"/>
              <w:sz w:val="24"/>
              <w:szCs w:val="24"/>
            </w:rPr>
          </w:rPrChange>
        </w:rPr>
        <w:t xml:space="preserve"> in small </w:t>
      </w:r>
      <w:r w:rsidR="00583821" w:rsidRPr="00041E40">
        <w:rPr>
          <w:rFonts w:ascii="Times New Roman" w:hAnsi="Times New Roman" w:cs="Times New Roman"/>
          <w:color w:val="000000" w:themeColor="text1"/>
          <w:sz w:val="24"/>
          <w:szCs w:val="24"/>
          <w:rPrChange w:id="1617" w:author="Kris.Wild [2]" w:date="2023-12-21T11:55:00Z">
            <w:rPr>
              <w:rFonts w:ascii="Times New Roman" w:hAnsi="Times New Roman" w:cs="Times New Roman"/>
              <w:sz w:val="24"/>
              <w:szCs w:val="24"/>
            </w:rPr>
          </w:rPrChange>
        </w:rPr>
        <w:t>numbers</w:t>
      </w:r>
      <w:r w:rsidR="00824A31" w:rsidRPr="00041E40">
        <w:rPr>
          <w:rFonts w:ascii="Times New Roman" w:hAnsi="Times New Roman" w:cs="Times New Roman"/>
          <w:color w:val="000000" w:themeColor="text1"/>
          <w:sz w:val="24"/>
          <w:szCs w:val="24"/>
          <w:rPrChange w:id="1618" w:author="Kris.Wild [2]" w:date="2023-12-21T11:55:00Z">
            <w:rPr>
              <w:rFonts w:ascii="Times New Roman" w:hAnsi="Times New Roman" w:cs="Times New Roman"/>
              <w:sz w:val="24"/>
              <w:szCs w:val="24"/>
            </w:rPr>
          </w:rPrChange>
        </w:rPr>
        <w:t>,</w:t>
      </w:r>
      <w:r w:rsidR="0007273D" w:rsidRPr="00041E40">
        <w:rPr>
          <w:rFonts w:ascii="Times New Roman" w:hAnsi="Times New Roman" w:cs="Times New Roman"/>
          <w:color w:val="000000" w:themeColor="text1"/>
          <w:sz w:val="24"/>
          <w:szCs w:val="24"/>
          <w:rPrChange w:id="1619" w:author="Kris.Wild [2]" w:date="2023-12-21T11:55:00Z">
            <w:rPr>
              <w:rFonts w:ascii="Times New Roman" w:hAnsi="Times New Roman" w:cs="Times New Roman"/>
              <w:sz w:val="24"/>
              <w:szCs w:val="24"/>
            </w:rPr>
          </w:rPrChange>
        </w:rPr>
        <w:t xml:space="preserve"> </w:t>
      </w:r>
      <w:r w:rsidR="00583821" w:rsidRPr="00041E40">
        <w:rPr>
          <w:rFonts w:ascii="Times New Roman" w:hAnsi="Times New Roman" w:cs="Times New Roman"/>
          <w:color w:val="000000" w:themeColor="text1"/>
          <w:sz w:val="24"/>
          <w:szCs w:val="24"/>
          <w:rPrChange w:id="1620" w:author="Kris.Wild [2]" w:date="2023-12-21T11:55:00Z">
            <w:rPr>
              <w:rFonts w:ascii="Times New Roman" w:hAnsi="Times New Roman" w:cs="Times New Roman"/>
              <w:sz w:val="24"/>
              <w:szCs w:val="24"/>
            </w:rPr>
          </w:rPrChange>
        </w:rPr>
        <w:t xml:space="preserve">ticks </w:t>
      </w:r>
      <w:r w:rsidR="00AB1F88" w:rsidRPr="00041E40">
        <w:rPr>
          <w:rFonts w:ascii="Times New Roman" w:hAnsi="Times New Roman" w:cs="Times New Roman"/>
          <w:color w:val="000000" w:themeColor="text1"/>
          <w:sz w:val="24"/>
          <w:szCs w:val="24"/>
          <w:rPrChange w:id="1621" w:author="Kris.Wild [2]" w:date="2023-12-21T11:55:00Z">
            <w:rPr>
              <w:rFonts w:ascii="Times New Roman" w:hAnsi="Times New Roman" w:cs="Times New Roman"/>
              <w:sz w:val="24"/>
              <w:szCs w:val="24"/>
            </w:rPr>
          </w:rPrChange>
        </w:rPr>
        <w:t xml:space="preserve">may </w:t>
      </w:r>
      <w:r w:rsidR="00DE5798" w:rsidRPr="00041E40">
        <w:rPr>
          <w:rFonts w:ascii="Times New Roman" w:hAnsi="Times New Roman" w:cs="Times New Roman"/>
          <w:color w:val="000000" w:themeColor="text1"/>
          <w:sz w:val="24"/>
          <w:szCs w:val="24"/>
          <w:rPrChange w:id="1622" w:author="Kris.Wild [2]" w:date="2023-12-21T11:55:00Z">
            <w:rPr>
              <w:rFonts w:ascii="Times New Roman" w:hAnsi="Times New Roman" w:cs="Times New Roman"/>
              <w:sz w:val="24"/>
              <w:szCs w:val="24"/>
            </w:rPr>
          </w:rPrChange>
        </w:rPr>
        <w:t xml:space="preserve">alter physiological </w:t>
      </w:r>
      <w:r w:rsidR="006378BE" w:rsidRPr="00041E40">
        <w:rPr>
          <w:rFonts w:ascii="Times New Roman" w:hAnsi="Times New Roman" w:cs="Times New Roman"/>
          <w:color w:val="000000" w:themeColor="text1"/>
          <w:sz w:val="24"/>
          <w:szCs w:val="24"/>
          <w:rPrChange w:id="1623" w:author="Kris.Wild [2]" w:date="2023-12-21T11:55:00Z">
            <w:rPr>
              <w:rFonts w:ascii="Times New Roman" w:hAnsi="Times New Roman" w:cs="Times New Roman"/>
              <w:sz w:val="24"/>
              <w:szCs w:val="24"/>
            </w:rPr>
          </w:rPrChange>
        </w:rPr>
        <w:t>function</w:t>
      </w:r>
      <w:r w:rsidR="008257E5" w:rsidRPr="00041E40">
        <w:rPr>
          <w:rFonts w:ascii="Times New Roman" w:hAnsi="Times New Roman" w:cs="Times New Roman"/>
          <w:color w:val="000000" w:themeColor="text1"/>
          <w:sz w:val="24"/>
          <w:szCs w:val="24"/>
          <w:rPrChange w:id="1624" w:author="Kris.Wild [2]" w:date="2023-12-21T11:55:00Z">
            <w:rPr>
              <w:rFonts w:ascii="Times New Roman" w:hAnsi="Times New Roman" w:cs="Times New Roman"/>
              <w:sz w:val="24"/>
              <w:szCs w:val="24"/>
            </w:rPr>
          </w:rPrChange>
        </w:rPr>
        <w:t>, resulting</w:t>
      </w:r>
      <w:r w:rsidR="00DE5798" w:rsidRPr="00041E40">
        <w:rPr>
          <w:rFonts w:ascii="Times New Roman" w:hAnsi="Times New Roman" w:cs="Times New Roman"/>
          <w:color w:val="000000" w:themeColor="text1"/>
          <w:sz w:val="24"/>
          <w:szCs w:val="24"/>
          <w:rPrChange w:id="1625" w:author="Kris.Wild [2]" w:date="2023-12-21T11:55:00Z">
            <w:rPr>
              <w:rFonts w:ascii="Times New Roman" w:hAnsi="Times New Roman" w:cs="Times New Roman"/>
              <w:sz w:val="24"/>
              <w:szCs w:val="24"/>
            </w:rPr>
          </w:rPrChange>
        </w:rPr>
        <w:t xml:space="preserve"> in </w:t>
      </w:r>
      <w:r w:rsidR="00582D48" w:rsidRPr="00041E40">
        <w:rPr>
          <w:rFonts w:ascii="Times New Roman" w:hAnsi="Times New Roman" w:cs="Times New Roman"/>
          <w:color w:val="000000" w:themeColor="text1"/>
          <w:sz w:val="24"/>
          <w:szCs w:val="24"/>
          <w:rPrChange w:id="1626" w:author="Kris.Wild [2]" w:date="2023-12-21T11:55:00Z">
            <w:rPr>
              <w:rFonts w:ascii="Times New Roman" w:hAnsi="Times New Roman" w:cs="Times New Roman"/>
              <w:sz w:val="24"/>
              <w:szCs w:val="24"/>
            </w:rPr>
          </w:rPrChange>
        </w:rPr>
        <w:t>lower</w:t>
      </w:r>
      <w:r w:rsidR="00583821" w:rsidRPr="00041E40">
        <w:rPr>
          <w:rFonts w:ascii="Times New Roman" w:hAnsi="Times New Roman" w:cs="Times New Roman"/>
          <w:color w:val="000000" w:themeColor="text1"/>
          <w:sz w:val="24"/>
          <w:szCs w:val="24"/>
          <w:rPrChange w:id="1627" w:author="Kris.Wild [2]" w:date="2023-12-21T11:55:00Z">
            <w:rPr>
              <w:rFonts w:ascii="Times New Roman" w:hAnsi="Times New Roman" w:cs="Times New Roman"/>
              <w:sz w:val="24"/>
              <w:szCs w:val="24"/>
            </w:rPr>
          </w:rPrChange>
        </w:rPr>
        <w:t xml:space="preserve"> performance.</w:t>
      </w:r>
      <w:r w:rsidR="00583821" w:rsidRPr="00041E40">
        <w:rPr>
          <w:rFonts w:ascii="Times New Roman" w:eastAsia="Times New Roman" w:hAnsi="Times New Roman" w:cs="Times New Roman"/>
          <w:color w:val="000000" w:themeColor="text1"/>
          <w:sz w:val="24"/>
          <w:szCs w:val="24"/>
          <w:rPrChange w:id="1628" w:author="Kris.Wild [2]" w:date="2023-12-21T11:55:00Z">
            <w:rPr>
              <w:rFonts w:ascii="Times New Roman" w:eastAsia="Times New Roman" w:hAnsi="Times New Roman" w:cs="Times New Roman"/>
              <w:sz w:val="24"/>
              <w:szCs w:val="24"/>
            </w:rPr>
          </w:rPrChange>
        </w:rPr>
        <w:t xml:space="preserve"> </w:t>
      </w:r>
      <w:r w:rsidR="009E7A23" w:rsidRPr="00041E40">
        <w:rPr>
          <w:rFonts w:ascii="Times New Roman" w:eastAsia="Times New Roman" w:hAnsi="Times New Roman" w:cs="Times New Roman"/>
          <w:color w:val="000000" w:themeColor="text1"/>
          <w:sz w:val="24"/>
          <w:szCs w:val="24"/>
          <w:rPrChange w:id="1629" w:author="Kris.Wild [2]" w:date="2023-12-21T11:55:00Z">
            <w:rPr>
              <w:rFonts w:ascii="Times New Roman" w:eastAsia="Times New Roman" w:hAnsi="Times New Roman" w:cs="Times New Roman"/>
              <w:sz w:val="24"/>
              <w:szCs w:val="24"/>
            </w:rPr>
          </w:rPrChange>
        </w:rPr>
        <w:t>Parasitized</w:t>
      </w:r>
      <w:r w:rsidR="00583821" w:rsidRPr="00041E40">
        <w:rPr>
          <w:rFonts w:ascii="Times New Roman" w:eastAsia="Times New Roman" w:hAnsi="Times New Roman" w:cs="Times New Roman"/>
          <w:color w:val="000000" w:themeColor="text1"/>
          <w:sz w:val="24"/>
          <w:szCs w:val="24"/>
          <w:rPrChange w:id="1630" w:author="Kris.Wild [2]" w:date="2023-12-21T11:55:00Z">
            <w:rPr>
              <w:rFonts w:ascii="Times New Roman" w:eastAsia="Times New Roman" w:hAnsi="Times New Roman" w:cs="Times New Roman"/>
              <w:sz w:val="24"/>
              <w:szCs w:val="24"/>
            </w:rPr>
          </w:rPrChange>
        </w:rPr>
        <w:t xml:space="preserve"> lizards in this study ranged from one to </w:t>
      </w:r>
      <w:r w:rsidR="0007273D" w:rsidRPr="00041E40">
        <w:rPr>
          <w:rFonts w:ascii="Times New Roman" w:eastAsia="Times New Roman" w:hAnsi="Times New Roman" w:cs="Times New Roman"/>
          <w:color w:val="000000" w:themeColor="text1"/>
          <w:sz w:val="24"/>
          <w:szCs w:val="24"/>
          <w:rPrChange w:id="1631" w:author="Kris.Wild [2]" w:date="2023-12-21T11:55:00Z">
            <w:rPr>
              <w:rFonts w:ascii="Times New Roman" w:eastAsia="Times New Roman" w:hAnsi="Times New Roman" w:cs="Times New Roman"/>
              <w:sz w:val="24"/>
              <w:szCs w:val="24"/>
            </w:rPr>
          </w:rPrChange>
        </w:rPr>
        <w:t>seven</w:t>
      </w:r>
      <w:r w:rsidR="00583821" w:rsidRPr="00041E40">
        <w:rPr>
          <w:rFonts w:ascii="Times New Roman" w:eastAsia="Times New Roman" w:hAnsi="Times New Roman" w:cs="Times New Roman"/>
          <w:color w:val="000000" w:themeColor="text1"/>
          <w:sz w:val="24"/>
          <w:szCs w:val="24"/>
          <w:rPrChange w:id="1632" w:author="Kris.Wild [2]" w:date="2023-12-21T11:55:00Z">
            <w:rPr>
              <w:rFonts w:ascii="Times New Roman" w:eastAsia="Times New Roman" w:hAnsi="Times New Roman" w:cs="Times New Roman"/>
              <w:sz w:val="24"/>
              <w:szCs w:val="24"/>
            </w:rPr>
          </w:rPrChange>
        </w:rPr>
        <w:t xml:space="preserve"> ticks, with an average </w:t>
      </w:r>
      <w:r w:rsidR="00DE5798" w:rsidRPr="00041E40">
        <w:rPr>
          <w:rFonts w:ascii="Times New Roman" w:eastAsia="Times New Roman" w:hAnsi="Times New Roman" w:cs="Times New Roman"/>
          <w:color w:val="000000" w:themeColor="text1"/>
          <w:sz w:val="24"/>
          <w:szCs w:val="24"/>
          <w:rPrChange w:id="1633" w:author="Kris.Wild [2]" w:date="2023-12-21T11:55:00Z">
            <w:rPr>
              <w:rFonts w:ascii="Times New Roman" w:eastAsia="Times New Roman" w:hAnsi="Times New Roman" w:cs="Times New Roman"/>
              <w:sz w:val="24"/>
              <w:szCs w:val="24"/>
            </w:rPr>
          </w:rPrChange>
        </w:rPr>
        <w:t xml:space="preserve">of </w:t>
      </w:r>
      <w:r w:rsidR="00583821" w:rsidRPr="00041E40">
        <w:rPr>
          <w:rFonts w:ascii="Times New Roman" w:eastAsia="Times New Roman" w:hAnsi="Times New Roman" w:cs="Times New Roman"/>
          <w:color w:val="000000" w:themeColor="text1"/>
          <w:sz w:val="24"/>
          <w:szCs w:val="24"/>
          <w:rPrChange w:id="1634" w:author="Kris.Wild [2]" w:date="2023-12-21T11:55:00Z">
            <w:rPr>
              <w:rFonts w:ascii="Times New Roman" w:eastAsia="Times New Roman" w:hAnsi="Times New Roman" w:cs="Times New Roman"/>
              <w:sz w:val="24"/>
              <w:szCs w:val="24"/>
            </w:rPr>
          </w:rPrChange>
        </w:rPr>
        <w:t>three ticks on each infected lizard</w:t>
      </w:r>
      <w:r w:rsidR="00583821" w:rsidRPr="00041E40">
        <w:rPr>
          <w:rFonts w:ascii="Times New Roman" w:hAnsi="Times New Roman" w:cs="Times New Roman"/>
          <w:color w:val="000000" w:themeColor="text1"/>
          <w:sz w:val="24"/>
          <w:szCs w:val="24"/>
          <w:rPrChange w:id="1635" w:author="Kris.Wild [2]" w:date="2023-12-21T11:55:00Z">
            <w:rPr>
              <w:rFonts w:ascii="Times New Roman" w:hAnsi="Times New Roman" w:cs="Times New Roman"/>
              <w:sz w:val="24"/>
              <w:szCs w:val="24"/>
            </w:rPr>
          </w:rPrChange>
        </w:rPr>
        <w:t>.</w:t>
      </w:r>
      <w:r w:rsidR="00CF5D2C" w:rsidRPr="00041E40">
        <w:rPr>
          <w:rFonts w:ascii="Times New Roman" w:hAnsi="Times New Roman" w:cs="Times New Roman"/>
          <w:color w:val="000000" w:themeColor="text1"/>
          <w:sz w:val="24"/>
          <w:szCs w:val="24"/>
          <w:rPrChange w:id="1636" w:author="Kris.Wild [2]" w:date="2023-12-21T11:55:00Z">
            <w:rPr>
              <w:rFonts w:ascii="Times New Roman" w:hAnsi="Times New Roman" w:cs="Times New Roman"/>
              <w:sz w:val="24"/>
              <w:szCs w:val="24"/>
            </w:rPr>
          </w:rPrChange>
        </w:rPr>
        <w:t xml:space="preserve"> </w:t>
      </w:r>
      <w:r w:rsidR="00CF5D2C" w:rsidRPr="00041E40">
        <w:rPr>
          <w:rFonts w:ascii="Times New Roman" w:eastAsia="Times New Roman" w:hAnsi="Times New Roman" w:cs="Times New Roman"/>
          <w:color w:val="000000" w:themeColor="text1"/>
          <w:sz w:val="24"/>
          <w:szCs w:val="24"/>
          <w:rPrChange w:id="1637" w:author="Kris.Wild [2]" w:date="2023-12-21T11:55:00Z">
            <w:rPr>
              <w:rFonts w:ascii="Times New Roman" w:eastAsia="Times New Roman" w:hAnsi="Times New Roman" w:cs="Times New Roman"/>
              <w:sz w:val="24"/>
              <w:szCs w:val="24"/>
            </w:rPr>
          </w:rPrChange>
        </w:rPr>
        <w:t>A</w:t>
      </w:r>
      <w:r w:rsidR="003664D5" w:rsidRPr="00041E40">
        <w:rPr>
          <w:rFonts w:ascii="Times New Roman" w:eastAsia="Times New Roman" w:hAnsi="Times New Roman" w:cs="Times New Roman"/>
          <w:color w:val="000000" w:themeColor="text1"/>
          <w:sz w:val="24"/>
          <w:szCs w:val="24"/>
          <w:rPrChange w:id="1638" w:author="Kris.Wild [2]" w:date="2023-12-21T11:55:00Z">
            <w:rPr>
              <w:rFonts w:ascii="Times New Roman" w:eastAsia="Times New Roman" w:hAnsi="Times New Roman" w:cs="Times New Roman"/>
              <w:sz w:val="24"/>
              <w:szCs w:val="24"/>
            </w:rPr>
          </w:rPrChange>
        </w:rPr>
        <w:t xml:space="preserve"> </w:t>
      </w:r>
      <w:r w:rsidR="00583821" w:rsidRPr="00041E40">
        <w:rPr>
          <w:rFonts w:ascii="Times New Roman" w:eastAsia="Times New Roman" w:hAnsi="Times New Roman" w:cs="Times New Roman"/>
          <w:color w:val="000000" w:themeColor="text1"/>
          <w:sz w:val="24"/>
          <w:szCs w:val="24"/>
          <w:rPrChange w:id="1639" w:author="Kris.Wild [2]" w:date="2023-12-21T11:55:00Z">
            <w:rPr>
              <w:rFonts w:ascii="Times New Roman" w:eastAsia="Times New Roman" w:hAnsi="Times New Roman" w:cs="Times New Roman"/>
              <w:sz w:val="24"/>
              <w:szCs w:val="24"/>
            </w:rPr>
          </w:rPrChange>
        </w:rPr>
        <w:t xml:space="preserve">female tick </w:t>
      </w:r>
      <w:r w:rsidR="00D47AEA" w:rsidRPr="00041E40">
        <w:rPr>
          <w:rFonts w:ascii="Times New Roman" w:eastAsia="Times New Roman" w:hAnsi="Times New Roman" w:cs="Times New Roman"/>
          <w:color w:val="000000" w:themeColor="text1"/>
          <w:sz w:val="24"/>
          <w:szCs w:val="24"/>
          <w:rPrChange w:id="1640" w:author="Kris.Wild [2]" w:date="2023-12-21T11:55:00Z">
            <w:rPr>
              <w:rFonts w:ascii="Times New Roman" w:eastAsia="Times New Roman" w:hAnsi="Times New Roman" w:cs="Times New Roman"/>
              <w:sz w:val="24"/>
              <w:szCs w:val="24"/>
            </w:rPr>
          </w:rPrChange>
        </w:rPr>
        <w:t>(</w:t>
      </w:r>
      <w:proofErr w:type="spellStart"/>
      <w:r w:rsidR="00D47AEA" w:rsidRPr="00041E40">
        <w:rPr>
          <w:rFonts w:ascii="Times New Roman" w:hAnsi="Times New Roman" w:cs="Times New Roman"/>
          <w:i/>
          <w:iCs/>
          <w:color w:val="000000" w:themeColor="text1"/>
          <w:sz w:val="24"/>
          <w:szCs w:val="24"/>
        </w:rPr>
        <w:t>Amblyomma</w:t>
      </w:r>
      <w:proofErr w:type="spellEnd"/>
      <w:r w:rsidR="00D47AEA" w:rsidRPr="00041E40">
        <w:rPr>
          <w:rFonts w:ascii="Times New Roman" w:hAnsi="Times New Roman" w:cs="Times New Roman"/>
          <w:i/>
          <w:iCs/>
          <w:color w:val="000000" w:themeColor="text1"/>
          <w:sz w:val="24"/>
          <w:szCs w:val="24"/>
        </w:rPr>
        <w:t xml:space="preserve"> spp.</w:t>
      </w:r>
      <w:r w:rsidR="00D47AEA" w:rsidRPr="00041E40">
        <w:rPr>
          <w:rFonts w:ascii="Times New Roman" w:eastAsia="Times New Roman" w:hAnsi="Times New Roman" w:cs="Times New Roman"/>
          <w:color w:val="000000" w:themeColor="text1"/>
          <w:sz w:val="24"/>
          <w:szCs w:val="24"/>
          <w:rPrChange w:id="1641" w:author="Kris.Wild [2]" w:date="2023-12-21T11:55:00Z">
            <w:rPr>
              <w:rFonts w:ascii="Times New Roman" w:eastAsia="Times New Roman" w:hAnsi="Times New Roman" w:cs="Times New Roman"/>
              <w:sz w:val="24"/>
              <w:szCs w:val="24"/>
            </w:rPr>
          </w:rPrChange>
        </w:rPr>
        <w:t xml:space="preserve">) </w:t>
      </w:r>
      <w:r w:rsidR="00583821" w:rsidRPr="00041E40">
        <w:rPr>
          <w:rFonts w:ascii="Times New Roman" w:eastAsia="Times New Roman" w:hAnsi="Times New Roman" w:cs="Times New Roman"/>
          <w:color w:val="000000" w:themeColor="text1"/>
          <w:sz w:val="24"/>
          <w:szCs w:val="24"/>
          <w:rPrChange w:id="1642" w:author="Kris.Wild [2]" w:date="2023-12-21T11:55:00Z">
            <w:rPr>
              <w:rFonts w:ascii="Times New Roman" w:eastAsia="Times New Roman" w:hAnsi="Times New Roman" w:cs="Times New Roman"/>
              <w:sz w:val="24"/>
              <w:szCs w:val="24"/>
            </w:rPr>
          </w:rPrChange>
        </w:rPr>
        <w:t xml:space="preserve">takes about 7 to 12 days to </w:t>
      </w:r>
      <w:r w:rsidR="003664D5" w:rsidRPr="00041E40">
        <w:rPr>
          <w:rFonts w:ascii="Times New Roman" w:eastAsia="Times New Roman" w:hAnsi="Times New Roman" w:cs="Times New Roman"/>
          <w:color w:val="000000" w:themeColor="text1"/>
          <w:sz w:val="24"/>
          <w:szCs w:val="24"/>
          <w:rPrChange w:id="1643" w:author="Kris.Wild [2]" w:date="2023-12-21T11:55:00Z">
            <w:rPr>
              <w:rFonts w:ascii="Times New Roman" w:eastAsia="Times New Roman" w:hAnsi="Times New Roman" w:cs="Times New Roman"/>
              <w:sz w:val="24"/>
              <w:szCs w:val="24"/>
            </w:rPr>
          </w:rPrChange>
        </w:rPr>
        <w:t xml:space="preserve">become fully </w:t>
      </w:r>
      <w:r w:rsidR="00583821" w:rsidRPr="00041E40">
        <w:rPr>
          <w:rFonts w:ascii="Times New Roman" w:eastAsia="Times New Roman" w:hAnsi="Times New Roman" w:cs="Times New Roman"/>
          <w:color w:val="000000" w:themeColor="text1"/>
          <w:sz w:val="24"/>
          <w:szCs w:val="24"/>
          <w:rPrChange w:id="1644" w:author="Kris.Wild [2]" w:date="2023-12-21T11:55:00Z">
            <w:rPr>
              <w:rFonts w:ascii="Times New Roman" w:eastAsia="Times New Roman" w:hAnsi="Times New Roman" w:cs="Times New Roman"/>
              <w:sz w:val="24"/>
              <w:szCs w:val="24"/>
            </w:rPr>
          </w:rPrChange>
        </w:rPr>
        <w:t>engorge</w:t>
      </w:r>
      <w:r w:rsidR="003664D5" w:rsidRPr="00041E40">
        <w:rPr>
          <w:rFonts w:ascii="Times New Roman" w:eastAsia="Times New Roman" w:hAnsi="Times New Roman" w:cs="Times New Roman"/>
          <w:color w:val="000000" w:themeColor="text1"/>
          <w:sz w:val="24"/>
          <w:szCs w:val="24"/>
          <w:rPrChange w:id="1645" w:author="Kris.Wild [2]" w:date="2023-12-21T11:55:00Z">
            <w:rPr>
              <w:rFonts w:ascii="Times New Roman" w:eastAsia="Times New Roman" w:hAnsi="Times New Roman" w:cs="Times New Roman"/>
              <w:sz w:val="24"/>
              <w:szCs w:val="24"/>
            </w:rPr>
          </w:rPrChange>
        </w:rPr>
        <w:t xml:space="preserve">d, extracting </w:t>
      </w:r>
      <w:r w:rsidR="00756D4B" w:rsidRPr="00041E40">
        <w:rPr>
          <w:rFonts w:ascii="Times New Roman" w:eastAsia="Times New Roman" w:hAnsi="Times New Roman" w:cs="Times New Roman"/>
          <w:color w:val="000000" w:themeColor="text1"/>
          <w:sz w:val="24"/>
          <w:szCs w:val="24"/>
          <w:rPrChange w:id="1646" w:author="Kris.Wild [2]" w:date="2023-12-21T11:55:00Z">
            <w:rPr>
              <w:rFonts w:ascii="Times New Roman" w:eastAsia="Times New Roman" w:hAnsi="Times New Roman" w:cs="Times New Roman"/>
              <w:sz w:val="24"/>
              <w:szCs w:val="24"/>
            </w:rPr>
          </w:rPrChange>
        </w:rPr>
        <w:t xml:space="preserve">an average of </w:t>
      </w:r>
      <w:r w:rsidR="00583821" w:rsidRPr="00041E40">
        <w:rPr>
          <w:rFonts w:ascii="Times New Roman" w:eastAsia="Times New Roman" w:hAnsi="Times New Roman" w:cs="Times New Roman"/>
          <w:color w:val="000000" w:themeColor="text1"/>
          <w:sz w:val="24"/>
          <w:szCs w:val="24"/>
          <w:rPrChange w:id="1647" w:author="Kris.Wild [2]" w:date="2023-12-21T11:55:00Z">
            <w:rPr>
              <w:rFonts w:ascii="Times New Roman" w:eastAsia="Times New Roman" w:hAnsi="Times New Roman" w:cs="Times New Roman"/>
              <w:sz w:val="24"/>
              <w:szCs w:val="24"/>
            </w:rPr>
          </w:rPrChange>
        </w:rPr>
        <w:t>11mg</w:t>
      </w:r>
      <w:r w:rsidR="003664D5" w:rsidRPr="00041E40">
        <w:rPr>
          <w:rFonts w:ascii="Times New Roman" w:eastAsia="Times New Roman" w:hAnsi="Times New Roman" w:cs="Times New Roman"/>
          <w:color w:val="000000" w:themeColor="text1"/>
          <w:sz w:val="24"/>
          <w:szCs w:val="24"/>
          <w:rPrChange w:id="1648" w:author="Kris.Wild [2]" w:date="2023-12-21T11:55:00Z">
            <w:rPr>
              <w:rFonts w:ascii="Times New Roman" w:eastAsia="Times New Roman" w:hAnsi="Times New Roman" w:cs="Times New Roman"/>
              <w:sz w:val="24"/>
              <w:szCs w:val="24"/>
            </w:rPr>
          </w:rPrChange>
        </w:rPr>
        <w:t xml:space="preserve"> of blood</w:t>
      </w:r>
      <w:ins w:id="1649" w:author="Kris.Wild" w:date="2023-12-16T12:49:00Z">
        <w:r w:rsidR="000873B6" w:rsidRPr="00041E40">
          <w:rPr>
            <w:rFonts w:ascii="Times New Roman" w:eastAsia="Times New Roman" w:hAnsi="Times New Roman" w:cs="Times New Roman"/>
            <w:color w:val="000000" w:themeColor="text1"/>
            <w:sz w:val="24"/>
            <w:szCs w:val="24"/>
            <w:rPrChange w:id="1650" w:author="Kris.Wild [2]" w:date="2023-12-21T11:55:00Z">
              <w:rPr>
                <w:rFonts w:ascii="Times New Roman" w:eastAsia="Times New Roman" w:hAnsi="Times New Roman" w:cs="Times New Roman"/>
                <w:sz w:val="24"/>
                <w:szCs w:val="24"/>
              </w:rPr>
            </w:rPrChange>
          </w:rPr>
          <w:t xml:space="preserve"> </w:t>
        </w:r>
      </w:ins>
      <w:sdt>
        <w:sdtPr>
          <w:rPr>
            <w:rFonts w:ascii="Times New Roman" w:eastAsia="Times New Roman" w:hAnsi="Times New Roman" w:cs="Times New Roman"/>
            <w:color w:val="000000" w:themeColor="text1"/>
            <w:sz w:val="24"/>
            <w:szCs w:val="24"/>
            <w:vertAlign w:val="superscript"/>
            <w:rPrChange w:id="1651" w:author="Kris.Wild [2]" w:date="2023-12-21T11:55:00Z">
              <w:rPr>
                <w:rFonts w:ascii="Times New Roman" w:eastAsia="Times New Roman" w:hAnsi="Times New Roman" w:cs="Times New Roman"/>
                <w:color w:val="000000"/>
                <w:sz w:val="24"/>
                <w:szCs w:val="24"/>
                <w:vertAlign w:val="superscript"/>
              </w:rPr>
            </w:rPrChange>
          </w:rPr>
          <w:tag w:val="MENDELEY_CITATION_v3_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"/>
          <w:id w:val="193509194"/>
          <w:placeholder>
            <w:docPart w:val="DefaultPlaceholder_-1854013440"/>
          </w:placeholder>
        </w:sdtPr>
        <w:sdtContent>
          <w:ins w:id="1652" w:author="Kris.Wild" w:date="2023-12-21T11:29:00Z">
            <w:r w:rsidR="00190E48" w:rsidRPr="00041E40">
              <w:rPr>
                <w:rFonts w:ascii="Times New Roman" w:eastAsia="Times New Roman" w:hAnsi="Times New Roman" w:cs="Times New Roman"/>
                <w:color w:val="000000" w:themeColor="text1"/>
                <w:sz w:val="24"/>
                <w:szCs w:val="24"/>
                <w:rPrChange w:id="1653" w:author="Kris.Wild [2]" w:date="2023-12-21T11:55:00Z">
                  <w:rPr>
                    <w:rFonts w:eastAsia="Times New Roman"/>
                  </w:rPr>
                </w:rPrChange>
              </w:rPr>
              <w:t xml:space="preserve">(Bullard </w:t>
            </w:r>
            <w:r w:rsidR="00190E48" w:rsidRPr="00041E40">
              <w:rPr>
                <w:rFonts w:ascii="Times New Roman" w:eastAsia="Times New Roman" w:hAnsi="Times New Roman" w:cs="Times New Roman"/>
                <w:i/>
                <w:iCs/>
                <w:color w:val="000000" w:themeColor="text1"/>
                <w:sz w:val="24"/>
                <w:szCs w:val="24"/>
                <w:rPrChange w:id="1654" w:author="Kris.Wild [2]" w:date="2023-12-21T11:55:00Z">
                  <w:rPr>
                    <w:rFonts w:eastAsia="Times New Roman"/>
                    <w:i/>
                    <w:iCs/>
                  </w:rPr>
                </w:rPrChange>
              </w:rPr>
              <w:t>et al.</w:t>
            </w:r>
            <w:r w:rsidR="00190E48" w:rsidRPr="00041E40">
              <w:rPr>
                <w:rFonts w:ascii="Times New Roman" w:eastAsia="Times New Roman" w:hAnsi="Times New Roman" w:cs="Times New Roman"/>
                <w:color w:val="000000" w:themeColor="text1"/>
                <w:sz w:val="24"/>
                <w:szCs w:val="24"/>
                <w:rPrChange w:id="1655" w:author="Kris.Wild [2]" w:date="2023-12-21T11:55:00Z">
                  <w:rPr>
                    <w:rFonts w:eastAsia="Times New Roman"/>
                  </w:rPr>
                </w:rPrChange>
              </w:rPr>
              <w:t>, 2016)</w:t>
            </w:r>
          </w:ins>
          <w:ins w:id="1656" w:author="Kris.Wild [2]" w:date="2023-12-17T11:45:00Z">
            <w:del w:id="1657" w:author="Kris.Wild" w:date="2023-12-21T11:04:00Z">
              <w:r w:rsidR="00605ABD" w:rsidRPr="00041E40" w:rsidDel="00C578AE">
                <w:rPr>
                  <w:rFonts w:ascii="Times New Roman" w:eastAsia="Times New Roman" w:hAnsi="Times New Roman" w:cs="Times New Roman"/>
                  <w:color w:val="000000" w:themeColor="text1"/>
                  <w:sz w:val="24"/>
                  <w:szCs w:val="24"/>
                  <w:rPrChange w:id="1658" w:author="Kris.Wild [2]" w:date="2023-12-21T11:55:00Z">
                    <w:rPr>
                      <w:rFonts w:eastAsia="Times New Roman"/>
                    </w:rPr>
                  </w:rPrChange>
                </w:rPr>
                <w:delText xml:space="preserve">(Bullard </w:delText>
              </w:r>
              <w:r w:rsidR="00605ABD" w:rsidRPr="00041E40" w:rsidDel="00C578AE">
                <w:rPr>
                  <w:rFonts w:ascii="Times New Roman" w:eastAsia="Times New Roman" w:hAnsi="Times New Roman" w:cs="Times New Roman"/>
                  <w:i/>
                  <w:iCs/>
                  <w:color w:val="000000" w:themeColor="text1"/>
                  <w:sz w:val="24"/>
                  <w:szCs w:val="24"/>
                  <w:rPrChange w:id="1659" w:author="Kris.Wild [2]" w:date="2023-12-21T11:55:00Z">
                    <w:rPr>
                      <w:rFonts w:eastAsia="Times New Roman"/>
                      <w:i/>
                      <w:iCs/>
                    </w:rPr>
                  </w:rPrChange>
                </w:rPr>
                <w:delText>et al.</w:delText>
              </w:r>
              <w:r w:rsidR="00605ABD" w:rsidRPr="00041E40" w:rsidDel="00C578AE">
                <w:rPr>
                  <w:rFonts w:ascii="Times New Roman" w:eastAsia="Times New Roman" w:hAnsi="Times New Roman" w:cs="Times New Roman"/>
                  <w:color w:val="000000" w:themeColor="text1"/>
                  <w:sz w:val="24"/>
                  <w:szCs w:val="24"/>
                  <w:rPrChange w:id="1660" w:author="Kris.Wild [2]" w:date="2023-12-21T11:55:00Z">
                    <w:rPr>
                      <w:rFonts w:eastAsia="Times New Roman"/>
                    </w:rPr>
                  </w:rPrChange>
                </w:rPr>
                <w:delText>, 2016)</w:delText>
              </w:r>
            </w:del>
          </w:ins>
          <w:del w:id="1661" w:author="Kris.Wild" w:date="2023-12-21T11:04:00Z">
            <w:r w:rsidR="00817A4C" w:rsidRPr="00041E40" w:rsidDel="00C578AE">
              <w:rPr>
                <w:rFonts w:ascii="Times New Roman" w:eastAsia="Times New Roman" w:hAnsi="Times New Roman" w:cs="Times New Roman"/>
                <w:color w:val="000000" w:themeColor="text1"/>
                <w:sz w:val="24"/>
                <w:szCs w:val="24"/>
                <w:rPrChange w:id="1662" w:author="Kris.Wild [2]" w:date="2023-12-21T11:55:00Z">
                  <w:rPr>
                    <w:rFonts w:ascii="Times New Roman" w:eastAsia="Times New Roman" w:hAnsi="Times New Roman" w:cs="Times New Roman"/>
                    <w:sz w:val="24"/>
                    <w:szCs w:val="24"/>
                  </w:rPr>
                </w:rPrChange>
              </w:rPr>
              <w:delText xml:space="preserve">(Bullard </w:delText>
            </w:r>
            <w:r w:rsidR="00817A4C" w:rsidRPr="00041E40" w:rsidDel="00C578AE">
              <w:rPr>
                <w:rFonts w:ascii="Times New Roman" w:eastAsia="Times New Roman" w:hAnsi="Times New Roman" w:cs="Times New Roman"/>
                <w:i/>
                <w:iCs/>
                <w:color w:val="000000" w:themeColor="text1"/>
                <w:sz w:val="24"/>
                <w:szCs w:val="24"/>
                <w:rPrChange w:id="1663" w:author="Kris.Wild [2]" w:date="2023-12-21T11:55:00Z">
                  <w:rPr>
                    <w:rFonts w:ascii="Times New Roman" w:eastAsia="Times New Roman" w:hAnsi="Times New Roman" w:cs="Times New Roman"/>
                    <w:i/>
                    <w:iCs/>
                    <w:sz w:val="24"/>
                    <w:szCs w:val="24"/>
                  </w:rPr>
                </w:rPrChange>
              </w:rPr>
              <w:delText>et al.</w:delText>
            </w:r>
            <w:r w:rsidR="00817A4C" w:rsidRPr="00041E40" w:rsidDel="00C578AE">
              <w:rPr>
                <w:rFonts w:ascii="Times New Roman" w:eastAsia="Times New Roman" w:hAnsi="Times New Roman" w:cs="Times New Roman"/>
                <w:color w:val="000000" w:themeColor="text1"/>
                <w:sz w:val="24"/>
                <w:szCs w:val="24"/>
                <w:rPrChange w:id="1664" w:author="Kris.Wild [2]" w:date="2023-12-21T11:55:00Z">
                  <w:rPr>
                    <w:rFonts w:ascii="Times New Roman" w:eastAsia="Times New Roman" w:hAnsi="Times New Roman" w:cs="Times New Roman"/>
                    <w:sz w:val="24"/>
                    <w:szCs w:val="24"/>
                  </w:rPr>
                </w:rPrChange>
              </w:rPr>
              <w:delText>, 2016)</w:delText>
            </w:r>
          </w:del>
        </w:sdtContent>
      </w:sdt>
      <w:r w:rsidR="00583821" w:rsidRPr="00041E40">
        <w:rPr>
          <w:rFonts w:ascii="Times New Roman" w:eastAsia="Times New Roman" w:hAnsi="Times New Roman" w:cs="Times New Roman"/>
          <w:color w:val="000000" w:themeColor="text1"/>
          <w:sz w:val="24"/>
          <w:szCs w:val="24"/>
          <w:rPrChange w:id="1665" w:author="Kris.Wild [2]" w:date="2023-12-21T11:55:00Z">
            <w:rPr>
              <w:rFonts w:ascii="Times New Roman" w:eastAsia="Times New Roman" w:hAnsi="Times New Roman" w:cs="Times New Roman"/>
              <w:sz w:val="24"/>
              <w:szCs w:val="24"/>
            </w:rPr>
          </w:rPrChange>
        </w:rPr>
        <w:t xml:space="preserve">. If blood makes up about 5-8% of a </w:t>
      </w:r>
      <w:r w:rsidR="00D47AEA" w:rsidRPr="00041E40">
        <w:rPr>
          <w:rFonts w:ascii="Times New Roman" w:eastAsia="Times New Roman" w:hAnsi="Times New Roman" w:cs="Times New Roman"/>
          <w:color w:val="000000" w:themeColor="text1"/>
          <w:sz w:val="24"/>
          <w:szCs w:val="24"/>
          <w:rPrChange w:id="1666" w:author="Kris.Wild [2]" w:date="2023-12-21T11:55:00Z">
            <w:rPr>
              <w:rFonts w:ascii="Times New Roman" w:eastAsia="Times New Roman" w:hAnsi="Times New Roman" w:cs="Times New Roman"/>
              <w:sz w:val="24"/>
              <w:szCs w:val="24"/>
            </w:rPr>
          </w:rPrChange>
        </w:rPr>
        <w:t>lizard's</w:t>
      </w:r>
      <w:r w:rsidR="00583821" w:rsidRPr="00041E40">
        <w:rPr>
          <w:rFonts w:ascii="Times New Roman" w:eastAsia="Times New Roman" w:hAnsi="Times New Roman" w:cs="Times New Roman"/>
          <w:color w:val="000000" w:themeColor="text1"/>
          <w:sz w:val="24"/>
          <w:szCs w:val="24"/>
          <w:rPrChange w:id="1667" w:author="Kris.Wild [2]" w:date="2023-12-21T11:55:00Z">
            <w:rPr>
              <w:rFonts w:ascii="Times New Roman" w:eastAsia="Times New Roman" w:hAnsi="Times New Roman" w:cs="Times New Roman"/>
              <w:sz w:val="24"/>
              <w:szCs w:val="24"/>
            </w:rPr>
          </w:rPrChange>
        </w:rPr>
        <w:t xml:space="preserve"> body </w:t>
      </w:r>
      <w:r w:rsidR="00D47AEA" w:rsidRPr="00041E40">
        <w:rPr>
          <w:rFonts w:ascii="Times New Roman" w:eastAsia="Times New Roman" w:hAnsi="Times New Roman" w:cs="Times New Roman"/>
          <w:color w:val="000000" w:themeColor="text1"/>
          <w:sz w:val="24"/>
          <w:szCs w:val="24"/>
          <w:rPrChange w:id="1668" w:author="Kris.Wild [2]" w:date="2023-12-21T11:55:00Z">
            <w:rPr>
              <w:rFonts w:ascii="Times New Roman" w:eastAsia="Times New Roman" w:hAnsi="Times New Roman" w:cs="Times New Roman"/>
              <w:sz w:val="24"/>
              <w:szCs w:val="24"/>
            </w:rPr>
          </w:rPrChange>
        </w:rPr>
        <w:lastRenderedPageBreak/>
        <w:t>mass</w:t>
      </w:r>
      <w:ins w:id="1669" w:author="Kris.Wild [2]" w:date="2023-12-15T12:23:00Z">
        <w:r w:rsidR="00FF5670" w:rsidRPr="00041E40">
          <w:rPr>
            <w:rFonts w:ascii="Times New Roman" w:eastAsia="Times New Roman" w:hAnsi="Times New Roman" w:cs="Times New Roman"/>
            <w:color w:val="000000" w:themeColor="text1"/>
            <w:sz w:val="24"/>
            <w:szCs w:val="24"/>
            <w:rPrChange w:id="1670" w:author="Kris.Wild [2]" w:date="2023-12-21T11:55:00Z">
              <w:rPr>
                <w:rFonts w:ascii="Times New Roman" w:eastAsia="Times New Roman" w:hAnsi="Times New Roman" w:cs="Times New Roman"/>
                <w:sz w:val="24"/>
                <w:szCs w:val="24"/>
              </w:rPr>
            </w:rPrChange>
          </w:rPr>
          <w:t xml:space="preserve"> </w:t>
        </w:r>
      </w:ins>
      <w:sdt>
        <w:sdtPr>
          <w:rPr>
            <w:rFonts w:ascii="Times New Roman" w:eastAsia="Times New Roman" w:hAnsi="Times New Roman" w:cs="Times New Roman"/>
            <w:color w:val="000000" w:themeColor="text1"/>
            <w:sz w:val="24"/>
            <w:szCs w:val="24"/>
            <w:vertAlign w:val="superscript"/>
            <w:rPrChange w:id="1671" w:author="Kris.Wild [2]" w:date="2023-12-21T11:55:00Z">
              <w:rPr>
                <w:rFonts w:ascii="Times New Roman" w:eastAsia="Times New Roman" w:hAnsi="Times New Roman" w:cs="Times New Roman"/>
                <w:color w:val="000000"/>
                <w:sz w:val="24"/>
                <w:szCs w:val="24"/>
                <w:vertAlign w:val="superscript"/>
              </w:rPr>
            </w:rPrChange>
          </w:rPr>
          <w:tag w:val="MENDELEY_CITATION_v3_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"/>
          <w:id w:val="-695154888"/>
          <w:placeholder>
            <w:docPart w:val="DefaultPlaceholder_-1854013440"/>
          </w:placeholder>
        </w:sdtPr>
        <w:sdtContent>
          <w:ins w:id="1672" w:author="Kris.Wild" w:date="2023-12-21T11:29:00Z">
            <w:r w:rsidR="00190E48" w:rsidRPr="00041E40">
              <w:rPr>
                <w:rFonts w:ascii="Times New Roman" w:eastAsia="Times New Roman" w:hAnsi="Times New Roman" w:cs="Times New Roman"/>
                <w:color w:val="000000" w:themeColor="text1"/>
                <w:sz w:val="24"/>
                <w:szCs w:val="24"/>
                <w:rPrChange w:id="1673" w:author="Kris.Wild [2]" w:date="2023-12-21T11:55:00Z">
                  <w:rPr>
                    <w:rFonts w:eastAsia="Times New Roman"/>
                  </w:rPr>
                </w:rPrChange>
              </w:rPr>
              <w:t>(Prosser &amp; Brown, 1961)</w:t>
            </w:r>
          </w:ins>
          <w:ins w:id="1674" w:author="Kris.Wild [2]" w:date="2023-12-17T11:45:00Z">
            <w:del w:id="1675" w:author="Kris.Wild" w:date="2023-12-21T11:04:00Z">
              <w:r w:rsidR="00605ABD" w:rsidRPr="00041E40" w:rsidDel="00C578AE">
                <w:rPr>
                  <w:rFonts w:ascii="Times New Roman" w:eastAsia="Times New Roman" w:hAnsi="Times New Roman" w:cs="Times New Roman"/>
                  <w:color w:val="000000" w:themeColor="text1"/>
                  <w:sz w:val="24"/>
                  <w:szCs w:val="24"/>
                  <w:rPrChange w:id="1676" w:author="Kris.Wild [2]" w:date="2023-12-21T11:55:00Z">
                    <w:rPr>
                      <w:rFonts w:eastAsia="Times New Roman"/>
                    </w:rPr>
                  </w:rPrChange>
                </w:rPr>
                <w:delText>(Prosser &amp; Brown, 1961)</w:delText>
              </w:r>
            </w:del>
          </w:ins>
          <w:del w:id="1677" w:author="Kris.Wild" w:date="2023-12-21T11:04:00Z">
            <w:r w:rsidR="00817A4C" w:rsidRPr="00041E40" w:rsidDel="00C578AE">
              <w:rPr>
                <w:rFonts w:ascii="Times New Roman" w:eastAsia="Times New Roman" w:hAnsi="Times New Roman" w:cs="Times New Roman"/>
                <w:color w:val="000000" w:themeColor="text1"/>
                <w:sz w:val="24"/>
                <w:szCs w:val="24"/>
                <w:rPrChange w:id="1678" w:author="Kris.Wild [2]" w:date="2023-12-21T11:55:00Z">
                  <w:rPr>
                    <w:rFonts w:ascii="Times New Roman" w:eastAsia="Times New Roman" w:hAnsi="Times New Roman" w:cs="Times New Roman"/>
                    <w:sz w:val="24"/>
                    <w:szCs w:val="24"/>
                  </w:rPr>
                </w:rPrChange>
              </w:rPr>
              <w:delText>(Prosser &amp; Brown, 1961)</w:delText>
            </w:r>
          </w:del>
        </w:sdtContent>
      </w:sdt>
      <w:r w:rsidR="00583821" w:rsidRPr="00041E40">
        <w:rPr>
          <w:rFonts w:ascii="Times New Roman" w:eastAsia="Times New Roman" w:hAnsi="Times New Roman" w:cs="Times New Roman"/>
          <w:color w:val="000000" w:themeColor="text1"/>
          <w:sz w:val="24"/>
          <w:szCs w:val="24"/>
          <w:rPrChange w:id="1679" w:author="Kris.Wild [2]" w:date="2023-12-21T11:55:00Z">
            <w:rPr>
              <w:rFonts w:ascii="Times New Roman" w:eastAsia="Times New Roman" w:hAnsi="Times New Roman" w:cs="Times New Roman"/>
              <w:sz w:val="24"/>
              <w:szCs w:val="24"/>
            </w:rPr>
          </w:rPrChange>
        </w:rPr>
        <w:t xml:space="preserve">, then </w:t>
      </w:r>
      <w:r w:rsidR="00AB1F88" w:rsidRPr="00041E40">
        <w:rPr>
          <w:rFonts w:ascii="Times New Roman" w:eastAsia="Times New Roman" w:hAnsi="Times New Roman" w:cs="Times New Roman"/>
          <w:color w:val="000000" w:themeColor="text1"/>
          <w:sz w:val="24"/>
          <w:szCs w:val="24"/>
          <w:rPrChange w:id="1680" w:author="Kris.Wild [2]" w:date="2023-12-21T11:55:00Z">
            <w:rPr>
              <w:rFonts w:ascii="Times New Roman" w:eastAsia="Times New Roman" w:hAnsi="Times New Roman" w:cs="Times New Roman"/>
              <w:sz w:val="24"/>
              <w:szCs w:val="24"/>
            </w:rPr>
          </w:rPrChange>
        </w:rPr>
        <w:t>a</w:t>
      </w:r>
      <w:r w:rsidR="00CF5D2C" w:rsidRPr="00041E40">
        <w:rPr>
          <w:rFonts w:ascii="Times New Roman" w:eastAsia="Times New Roman" w:hAnsi="Times New Roman" w:cs="Times New Roman"/>
          <w:color w:val="000000" w:themeColor="text1"/>
          <w:sz w:val="24"/>
          <w:szCs w:val="24"/>
          <w:rPrChange w:id="1681" w:author="Kris.Wild [2]" w:date="2023-12-21T11:55:00Z">
            <w:rPr>
              <w:rFonts w:ascii="Times New Roman" w:eastAsia="Times New Roman" w:hAnsi="Times New Roman" w:cs="Times New Roman"/>
              <w:sz w:val="24"/>
              <w:szCs w:val="24"/>
            </w:rPr>
          </w:rPrChange>
        </w:rPr>
        <w:t xml:space="preserve">n </w:t>
      </w:r>
      <w:r w:rsidR="001A757B" w:rsidRPr="00041E40">
        <w:rPr>
          <w:rFonts w:ascii="Times New Roman" w:eastAsia="Times New Roman" w:hAnsi="Times New Roman" w:cs="Times New Roman"/>
          <w:color w:val="000000" w:themeColor="text1"/>
          <w:sz w:val="24"/>
          <w:szCs w:val="24"/>
          <w:rPrChange w:id="1682" w:author="Kris.Wild [2]" w:date="2023-12-21T11:55:00Z">
            <w:rPr>
              <w:rFonts w:ascii="Times New Roman" w:eastAsia="Times New Roman" w:hAnsi="Times New Roman" w:cs="Times New Roman"/>
              <w:sz w:val="24"/>
              <w:szCs w:val="24"/>
            </w:rPr>
          </w:rPrChange>
        </w:rPr>
        <w:t>average-sized</w:t>
      </w:r>
      <w:r w:rsidR="0034549E" w:rsidRPr="00041E40">
        <w:rPr>
          <w:rFonts w:ascii="Times New Roman" w:eastAsia="Times New Roman" w:hAnsi="Times New Roman" w:cs="Times New Roman"/>
          <w:color w:val="000000" w:themeColor="text1"/>
          <w:sz w:val="24"/>
          <w:szCs w:val="24"/>
          <w:rPrChange w:id="1683" w:author="Kris.Wild [2]" w:date="2023-12-21T11:55:00Z">
            <w:rPr>
              <w:rFonts w:ascii="Times New Roman" w:eastAsia="Times New Roman" w:hAnsi="Times New Roman" w:cs="Times New Roman"/>
              <w:sz w:val="24"/>
              <w:szCs w:val="24"/>
            </w:rPr>
          </w:rPrChange>
        </w:rPr>
        <w:t xml:space="preserve"> lizard in our study (9.5g)</w:t>
      </w:r>
      <w:r w:rsidR="00583821" w:rsidRPr="00041E40">
        <w:rPr>
          <w:rFonts w:ascii="Times New Roman" w:hAnsi="Times New Roman" w:cs="Times New Roman"/>
          <w:color w:val="000000" w:themeColor="text1"/>
          <w:sz w:val="24"/>
          <w:szCs w:val="24"/>
          <w:rPrChange w:id="1684" w:author="Kris.Wild [2]" w:date="2023-12-21T11:55:00Z">
            <w:rPr>
              <w:rFonts w:ascii="Times New Roman" w:hAnsi="Times New Roman" w:cs="Times New Roman"/>
              <w:sz w:val="24"/>
              <w:szCs w:val="24"/>
            </w:rPr>
          </w:rPrChange>
        </w:rPr>
        <w:t xml:space="preserve"> could potentially lose 1-2% of blood for each engorged tick. This blood loss</w:t>
      </w:r>
      <w:r w:rsidR="0034549E" w:rsidRPr="00041E40">
        <w:rPr>
          <w:rFonts w:ascii="Times New Roman" w:hAnsi="Times New Roman" w:cs="Times New Roman"/>
          <w:color w:val="000000" w:themeColor="text1"/>
          <w:sz w:val="24"/>
          <w:szCs w:val="24"/>
          <w:rPrChange w:id="1685" w:author="Kris.Wild [2]" w:date="2023-12-21T11:55:00Z">
            <w:rPr>
              <w:rFonts w:ascii="Times New Roman" w:hAnsi="Times New Roman" w:cs="Times New Roman"/>
              <w:sz w:val="24"/>
              <w:szCs w:val="24"/>
            </w:rPr>
          </w:rPrChange>
        </w:rPr>
        <w:t xml:space="preserve"> </w:t>
      </w:r>
      <w:r w:rsidR="0034549E" w:rsidRPr="00041E40">
        <w:rPr>
          <w:rFonts w:ascii="Times New Roman" w:eastAsia="Times New Roman" w:hAnsi="Times New Roman" w:cs="Times New Roman"/>
          <w:color w:val="000000" w:themeColor="text1"/>
          <w:sz w:val="24"/>
          <w:szCs w:val="24"/>
          <w:rPrChange w:id="1686" w:author="Kris.Wild [2]" w:date="2023-12-21T11:55:00Z">
            <w:rPr>
              <w:rFonts w:ascii="Times New Roman" w:eastAsia="Times New Roman" w:hAnsi="Times New Roman" w:cs="Times New Roman"/>
              <w:sz w:val="24"/>
              <w:szCs w:val="24"/>
            </w:rPr>
          </w:rPrChange>
        </w:rPr>
        <w:t>can have significant physiological consequences</w:t>
      </w:r>
      <w:r w:rsidR="0034549E" w:rsidRPr="00041E40">
        <w:rPr>
          <w:rFonts w:ascii="Times New Roman" w:hAnsi="Times New Roman" w:cs="Times New Roman"/>
          <w:color w:val="000000" w:themeColor="text1"/>
          <w:sz w:val="24"/>
          <w:szCs w:val="24"/>
          <w:rPrChange w:id="1687" w:author="Kris.Wild [2]" w:date="2023-12-21T11:55:00Z">
            <w:rPr>
              <w:rFonts w:ascii="Times New Roman" w:hAnsi="Times New Roman" w:cs="Times New Roman"/>
              <w:sz w:val="24"/>
              <w:szCs w:val="24"/>
            </w:rPr>
          </w:rPrChange>
        </w:rPr>
        <w:t xml:space="preserve">, </w:t>
      </w:r>
      <w:r w:rsidR="00C51F05" w:rsidRPr="00041E40">
        <w:rPr>
          <w:rFonts w:ascii="Times New Roman" w:hAnsi="Times New Roman" w:cs="Times New Roman"/>
          <w:color w:val="000000" w:themeColor="text1"/>
          <w:sz w:val="24"/>
          <w:szCs w:val="24"/>
          <w:rPrChange w:id="1688" w:author="Kris.Wild [2]" w:date="2023-12-21T11:55:00Z">
            <w:rPr>
              <w:rFonts w:ascii="Times New Roman" w:hAnsi="Times New Roman" w:cs="Times New Roman"/>
              <w:sz w:val="24"/>
              <w:szCs w:val="24"/>
            </w:rPr>
          </w:rPrChange>
        </w:rPr>
        <w:t>including</w:t>
      </w:r>
      <w:r w:rsidR="00583821" w:rsidRPr="00041E40">
        <w:rPr>
          <w:rFonts w:ascii="Times New Roman" w:hAnsi="Times New Roman" w:cs="Times New Roman"/>
          <w:color w:val="000000" w:themeColor="text1"/>
          <w:sz w:val="24"/>
          <w:szCs w:val="24"/>
          <w:rPrChange w:id="1689" w:author="Kris.Wild [2]" w:date="2023-12-21T11:55:00Z">
            <w:rPr>
              <w:rFonts w:ascii="Times New Roman" w:hAnsi="Times New Roman" w:cs="Times New Roman"/>
              <w:sz w:val="24"/>
              <w:szCs w:val="24"/>
            </w:rPr>
          </w:rPrChange>
        </w:rPr>
        <w:t xml:space="preserve"> anemia</w:t>
      </w:r>
      <w:r w:rsidR="00DF4886" w:rsidRPr="00041E40">
        <w:rPr>
          <w:rFonts w:ascii="Times New Roman" w:hAnsi="Times New Roman" w:cs="Times New Roman"/>
          <w:color w:val="000000" w:themeColor="text1"/>
          <w:sz w:val="24"/>
          <w:szCs w:val="24"/>
          <w:lang w:val="en-AU"/>
          <w:rPrChange w:id="1690" w:author="Kris.Wild [2]" w:date="2023-12-21T11:55:00Z">
            <w:rPr>
              <w:rFonts w:ascii="Times New Roman" w:hAnsi="Times New Roman" w:cs="Times New Roman"/>
              <w:sz w:val="24"/>
              <w:szCs w:val="24"/>
              <w:lang w:val="en-AU"/>
            </w:rPr>
          </w:rPrChange>
        </w:rPr>
        <w:t>, where a reduction of oxygen-carrying capacity could explain the lower levels of locomotor performance</w:t>
      </w:r>
      <w:ins w:id="1691" w:author="Kris.Wild [2]" w:date="2023-12-21T12:44:00Z">
        <w:r w:rsidR="008E49AB">
          <w:rPr>
            <w:rFonts w:ascii="Times New Roman" w:hAnsi="Times New Roman" w:cs="Times New Roman"/>
            <w:color w:val="000000" w:themeColor="text1"/>
            <w:sz w:val="24"/>
            <w:szCs w:val="24"/>
            <w:lang w:val="en-AU"/>
          </w:rPr>
          <w:t>, such as sprint speed</w:t>
        </w:r>
      </w:ins>
      <w:ins w:id="1692" w:author="Kris.Wild [2]" w:date="2023-12-15T12:23:00Z">
        <w:r w:rsidR="00FF5670" w:rsidRPr="00041E40">
          <w:rPr>
            <w:rFonts w:ascii="Times New Roman" w:hAnsi="Times New Roman" w:cs="Times New Roman"/>
            <w:color w:val="000000" w:themeColor="text1"/>
            <w:sz w:val="24"/>
            <w:szCs w:val="24"/>
            <w:lang w:val="en-AU"/>
            <w:rPrChange w:id="1693" w:author="Kris.Wild [2]" w:date="2023-12-21T11:55:00Z">
              <w:rPr>
                <w:rFonts w:ascii="Times New Roman" w:hAnsi="Times New Roman" w:cs="Times New Roman"/>
                <w:sz w:val="24"/>
                <w:szCs w:val="24"/>
                <w:lang w:val="en-AU"/>
              </w:rPr>
            </w:rPrChange>
          </w:rPr>
          <w:t xml:space="preserve"> </w:t>
        </w:r>
      </w:ins>
      <w:sdt>
        <w:sdtPr>
          <w:rPr>
            <w:rFonts w:ascii="Times New Roman" w:hAnsi="Times New Roman" w:cs="Times New Roman"/>
            <w:color w:val="000000" w:themeColor="text1"/>
            <w:sz w:val="24"/>
            <w:szCs w:val="24"/>
            <w:rPrChange w:id="1694" w:author="Kris.Wild [2]" w:date="2023-12-21T11:55:00Z">
              <w:rPr>
                <w:rFonts w:ascii="Times New Roman" w:hAnsi="Times New Roman" w:cs="Times New Roman"/>
                <w:color w:val="000000"/>
                <w:sz w:val="24"/>
                <w:szCs w:val="24"/>
              </w:rPr>
            </w:rPrChange>
          </w:rPr>
          <w:tag w:val="MENDELEY_CITATION_v3_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"/>
          <w:id w:val="-401133791"/>
          <w:placeholder>
            <w:docPart w:val="DefaultPlaceholder_-1854013440"/>
          </w:placeholder>
        </w:sdtPr>
        <w:sdtContent>
          <w:ins w:id="1695" w:author="Kris.Wild" w:date="2023-12-21T11:29:00Z">
            <w:r w:rsidR="00190E48" w:rsidRPr="00041E40">
              <w:rPr>
                <w:rFonts w:ascii="Times New Roman" w:hAnsi="Times New Roman" w:cs="Times New Roman"/>
                <w:color w:val="000000" w:themeColor="text1"/>
                <w:sz w:val="24"/>
                <w:szCs w:val="24"/>
                <w:rPrChange w:id="1696" w:author="Kris.Wild [2]" w:date="2023-12-21T11:55:00Z">
                  <w:rPr>
                    <w:rFonts w:ascii="Times New Roman" w:hAnsi="Times New Roman" w:cs="Times New Roman"/>
                    <w:color w:val="000000"/>
                    <w:sz w:val="24"/>
                    <w:szCs w:val="24"/>
                  </w:rPr>
                </w:rPrChange>
              </w:rPr>
              <w:t>(Lehmann, 1993)</w:t>
            </w:r>
          </w:ins>
          <w:ins w:id="1697" w:author="Kris.Wild [2]" w:date="2023-12-17T11:45:00Z">
            <w:del w:id="1698" w:author="Kris.Wild" w:date="2023-12-21T11:04:00Z">
              <w:r w:rsidR="00605ABD" w:rsidRPr="00041E40" w:rsidDel="00C578AE">
                <w:rPr>
                  <w:rFonts w:ascii="Times New Roman" w:hAnsi="Times New Roman" w:cs="Times New Roman"/>
                  <w:color w:val="000000" w:themeColor="text1"/>
                  <w:sz w:val="24"/>
                  <w:szCs w:val="24"/>
                  <w:rPrChange w:id="1699" w:author="Kris.Wild [2]" w:date="2023-12-21T11:55:00Z">
                    <w:rPr>
                      <w:rFonts w:ascii="Times New Roman" w:hAnsi="Times New Roman" w:cs="Times New Roman"/>
                      <w:color w:val="000000"/>
                      <w:sz w:val="24"/>
                      <w:szCs w:val="24"/>
                    </w:rPr>
                  </w:rPrChange>
                </w:rPr>
                <w:delText>(Lehmann, 1993)</w:delText>
              </w:r>
            </w:del>
          </w:ins>
          <w:del w:id="1700" w:author="Kris.Wild" w:date="2023-12-21T11:04:00Z">
            <w:r w:rsidR="00817A4C" w:rsidRPr="00041E40" w:rsidDel="00C578AE">
              <w:rPr>
                <w:rFonts w:ascii="Times New Roman" w:hAnsi="Times New Roman" w:cs="Times New Roman"/>
                <w:color w:val="000000" w:themeColor="text1"/>
                <w:sz w:val="24"/>
                <w:szCs w:val="24"/>
                <w:rPrChange w:id="1701" w:author="Kris.Wild [2]" w:date="2023-12-21T11:55:00Z">
                  <w:rPr>
                    <w:rFonts w:ascii="Times New Roman" w:hAnsi="Times New Roman" w:cs="Times New Roman"/>
                    <w:color w:val="000000"/>
                    <w:sz w:val="24"/>
                    <w:szCs w:val="24"/>
                  </w:rPr>
                </w:rPrChange>
              </w:rPr>
              <w:delText>(Lehmann, 1993)</w:delText>
            </w:r>
          </w:del>
        </w:sdtContent>
      </w:sdt>
      <w:r w:rsidR="00583821" w:rsidRPr="00041E40">
        <w:rPr>
          <w:rFonts w:ascii="Times New Roman" w:hAnsi="Times New Roman" w:cs="Times New Roman"/>
          <w:color w:val="000000" w:themeColor="text1"/>
          <w:sz w:val="24"/>
          <w:szCs w:val="24"/>
          <w:rPrChange w:id="1702" w:author="Kris.Wild [2]" w:date="2023-12-21T11:55:00Z">
            <w:rPr>
              <w:rFonts w:ascii="Times New Roman" w:hAnsi="Times New Roman" w:cs="Times New Roman"/>
              <w:sz w:val="24"/>
              <w:szCs w:val="24"/>
            </w:rPr>
          </w:rPrChange>
        </w:rPr>
        <w:t xml:space="preserve">. </w:t>
      </w:r>
      <w:ins w:id="1703" w:author="Kris.Wild [2]" w:date="2023-12-17T11:43:00Z">
        <w:r w:rsidR="00374021" w:rsidRPr="00041E40">
          <w:rPr>
            <w:rFonts w:ascii="Times New Roman" w:hAnsi="Times New Roman" w:cs="Times New Roman"/>
            <w:color w:val="000000" w:themeColor="text1"/>
            <w:sz w:val="24"/>
            <w:szCs w:val="24"/>
            <w:rPrChange w:id="1704" w:author="Kris.Wild [2]" w:date="2023-12-21T11:55:00Z">
              <w:rPr>
                <w:rFonts w:ascii="Times New Roman" w:hAnsi="Times New Roman" w:cs="Times New Roman"/>
                <w:sz w:val="24"/>
                <w:szCs w:val="24"/>
              </w:rPr>
            </w:rPrChange>
          </w:rPr>
          <w:t>Additionally, a r</w:t>
        </w:r>
      </w:ins>
      <w:ins w:id="1705" w:author="Kris.Wild [2]" w:date="2023-12-15T12:56:00Z">
        <w:r w:rsidR="0022217D" w:rsidRPr="00041E40">
          <w:rPr>
            <w:rFonts w:ascii="Times New Roman" w:hAnsi="Times New Roman" w:cs="Times New Roman"/>
            <w:color w:val="000000" w:themeColor="text1"/>
            <w:sz w:val="24"/>
            <w:szCs w:val="24"/>
            <w:rPrChange w:id="1706" w:author="Kris.Wild [2]" w:date="2023-12-21T11:55:00Z">
              <w:rPr>
                <w:rFonts w:ascii="Times New Roman" w:hAnsi="Times New Roman" w:cs="Times New Roman"/>
                <w:sz w:val="24"/>
                <w:szCs w:val="24"/>
              </w:rPr>
            </w:rPrChange>
          </w:rPr>
          <w:t>eduction in hematocrit levels</w:t>
        </w:r>
      </w:ins>
      <w:ins w:id="1707" w:author="Kris.Wild [2]" w:date="2023-12-15T12:57:00Z">
        <w:r w:rsidR="0022217D" w:rsidRPr="00041E40">
          <w:rPr>
            <w:rFonts w:ascii="Times New Roman" w:hAnsi="Times New Roman" w:cs="Times New Roman"/>
            <w:color w:val="000000" w:themeColor="text1"/>
            <w:sz w:val="24"/>
            <w:szCs w:val="24"/>
            <w:rPrChange w:id="1708" w:author="Kris.Wild [2]" w:date="2023-12-21T11:55:00Z">
              <w:rPr>
                <w:rFonts w:ascii="Times New Roman" w:hAnsi="Times New Roman" w:cs="Times New Roman"/>
                <w:sz w:val="24"/>
                <w:szCs w:val="24"/>
              </w:rPr>
            </w:rPrChange>
          </w:rPr>
          <w:t xml:space="preserve"> </w:t>
        </w:r>
      </w:ins>
      <w:ins w:id="1709" w:author="Kris.Wild [2]" w:date="2023-12-15T12:56:00Z">
        <w:r w:rsidR="0022217D" w:rsidRPr="00041E40">
          <w:rPr>
            <w:rFonts w:ascii="Times New Roman" w:hAnsi="Times New Roman" w:cs="Times New Roman"/>
            <w:color w:val="000000" w:themeColor="text1"/>
            <w:sz w:val="24"/>
            <w:szCs w:val="24"/>
            <w:rPrChange w:id="1710" w:author="Kris.Wild [2]" w:date="2023-12-21T11:55:00Z">
              <w:rPr>
                <w:rFonts w:ascii="Times New Roman" w:hAnsi="Times New Roman" w:cs="Times New Roman"/>
                <w:sz w:val="24"/>
                <w:szCs w:val="24"/>
              </w:rPr>
            </w:rPrChange>
          </w:rPr>
          <w:t xml:space="preserve">associated with tick </w:t>
        </w:r>
        <w:del w:id="1711" w:author="Kris.Wild" w:date="2023-12-15T13:34:00Z">
          <w:r w:rsidR="0022217D" w:rsidRPr="00041E40" w:rsidDel="008202B0">
            <w:rPr>
              <w:rFonts w:ascii="Times New Roman" w:hAnsi="Times New Roman" w:cs="Times New Roman"/>
              <w:color w:val="000000" w:themeColor="text1"/>
              <w:sz w:val="24"/>
              <w:szCs w:val="24"/>
              <w:rPrChange w:id="1712" w:author="Kris.Wild [2]" w:date="2023-12-21T11:55:00Z">
                <w:rPr>
                  <w:rFonts w:ascii="Times New Roman" w:hAnsi="Times New Roman" w:cs="Times New Roman"/>
                  <w:sz w:val="24"/>
                  <w:szCs w:val="24"/>
                </w:rPr>
              </w:rPrChange>
            </w:rPr>
            <w:delText>prevalence</w:delText>
          </w:r>
        </w:del>
      </w:ins>
      <w:ins w:id="1713" w:author="Kris.Wild" w:date="2023-12-16T12:06:00Z">
        <w:r w:rsidR="00F25A23" w:rsidRPr="00041E40">
          <w:rPr>
            <w:rFonts w:ascii="Times New Roman" w:hAnsi="Times New Roman" w:cs="Times New Roman"/>
            <w:color w:val="000000" w:themeColor="text1"/>
            <w:sz w:val="24"/>
            <w:szCs w:val="24"/>
            <w:rPrChange w:id="1714" w:author="Kris.Wild [2]" w:date="2023-12-21T11:55:00Z">
              <w:rPr>
                <w:rFonts w:ascii="Times New Roman" w:hAnsi="Times New Roman" w:cs="Times New Roman"/>
                <w:sz w:val="24"/>
                <w:szCs w:val="24"/>
              </w:rPr>
            </w:rPrChange>
          </w:rPr>
          <w:t>prevalence</w:t>
        </w:r>
      </w:ins>
      <w:ins w:id="1715" w:author="Kris.Wild [2]" w:date="2023-12-15T12:56:00Z">
        <w:r w:rsidR="0022217D" w:rsidRPr="00041E40">
          <w:rPr>
            <w:rFonts w:ascii="Times New Roman" w:hAnsi="Times New Roman" w:cs="Times New Roman"/>
            <w:color w:val="000000" w:themeColor="text1"/>
            <w:sz w:val="24"/>
            <w:szCs w:val="24"/>
            <w:rPrChange w:id="1716" w:author="Kris.Wild [2]" w:date="2023-12-21T11:55:00Z">
              <w:rPr>
                <w:rFonts w:ascii="Times New Roman" w:hAnsi="Times New Roman" w:cs="Times New Roman"/>
                <w:sz w:val="24"/>
                <w:szCs w:val="24"/>
              </w:rPr>
            </w:rPrChange>
          </w:rPr>
          <w:t xml:space="preserve"> could provide as a mechanism for poor locomotor performance </w:t>
        </w:r>
      </w:ins>
      <w:customXmlInsRangeStart w:id="1717" w:author="Kris.Wild [2]" w:date="2023-12-15T12:57:00Z"/>
      <w:sdt>
        <w:sdtPr>
          <w:rPr>
            <w:rFonts w:ascii="Times New Roman" w:hAnsi="Times New Roman" w:cs="Times New Roman"/>
            <w:color w:val="000000" w:themeColor="text1"/>
            <w:sz w:val="24"/>
            <w:szCs w:val="24"/>
            <w:rPrChange w:id="1718" w:author="Kris.Wild [2]" w:date="2023-12-21T11:55:00Z">
              <w:rPr>
                <w:rFonts w:ascii="Times New Roman" w:hAnsi="Times New Roman" w:cs="Times New Roman"/>
                <w:sz w:val="24"/>
                <w:szCs w:val="24"/>
              </w:rPr>
            </w:rPrChange>
          </w:rPr>
          <w:tag w:val="MENDELEY_CITATION_v3_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"/>
          <w:id w:val="-670256813"/>
          <w:placeholder>
            <w:docPart w:val="DefaultPlaceholder_-1854013440"/>
          </w:placeholder>
        </w:sdtPr>
        <w:sdtContent>
          <w:customXmlInsRangeEnd w:id="1717"/>
          <w:ins w:id="1719" w:author="Kris.Wild" w:date="2023-12-21T11:29:00Z">
            <w:r w:rsidR="00190E48" w:rsidRPr="00041E40">
              <w:rPr>
                <w:rFonts w:ascii="Times New Roman" w:eastAsia="Times New Roman" w:hAnsi="Times New Roman" w:cs="Times New Roman"/>
                <w:color w:val="000000" w:themeColor="text1"/>
                <w:sz w:val="24"/>
                <w:szCs w:val="24"/>
                <w:rPrChange w:id="1720" w:author="Kris.Wild [2]" w:date="2023-12-21T11:55:00Z">
                  <w:rPr>
                    <w:rFonts w:eastAsia="Times New Roman"/>
                  </w:rPr>
                </w:rPrChange>
              </w:rPr>
              <w:t xml:space="preserve">(Dunlap &amp; Mathies, 1993; </w:t>
            </w:r>
            <w:proofErr w:type="spellStart"/>
            <w:r w:rsidR="00190E48" w:rsidRPr="00041E40">
              <w:rPr>
                <w:rFonts w:ascii="Times New Roman" w:eastAsia="Times New Roman" w:hAnsi="Times New Roman" w:cs="Times New Roman"/>
                <w:color w:val="000000" w:themeColor="text1"/>
                <w:sz w:val="24"/>
                <w:szCs w:val="24"/>
                <w:rPrChange w:id="1721" w:author="Kris.Wild [2]" w:date="2023-12-21T11:55:00Z">
                  <w:rPr>
                    <w:rFonts w:eastAsia="Times New Roman"/>
                  </w:rPr>
                </w:rPrChange>
              </w:rPr>
              <w:t>Lanser</w:t>
            </w:r>
            <w:proofErr w:type="spellEnd"/>
            <w:r w:rsidR="00190E48" w:rsidRPr="00041E40">
              <w:rPr>
                <w:rFonts w:ascii="Times New Roman" w:eastAsia="Times New Roman" w:hAnsi="Times New Roman" w:cs="Times New Roman"/>
                <w:color w:val="000000" w:themeColor="text1"/>
                <w:sz w:val="24"/>
                <w:szCs w:val="24"/>
                <w:rPrChange w:id="1722" w:author="Kris.Wild [2]" w:date="2023-12-21T11:55:00Z">
                  <w:rPr>
                    <w:rFonts w:eastAsia="Times New Roman"/>
                  </w:rPr>
                </w:rPrChange>
              </w:rPr>
              <w:t xml:space="preserve"> </w:t>
            </w:r>
            <w:r w:rsidR="00190E48" w:rsidRPr="00041E40">
              <w:rPr>
                <w:rFonts w:ascii="Times New Roman" w:eastAsia="Times New Roman" w:hAnsi="Times New Roman" w:cs="Times New Roman"/>
                <w:i/>
                <w:iCs/>
                <w:color w:val="000000" w:themeColor="text1"/>
                <w:sz w:val="24"/>
                <w:szCs w:val="24"/>
                <w:rPrChange w:id="1723" w:author="Kris.Wild [2]" w:date="2023-12-21T11:55:00Z">
                  <w:rPr>
                    <w:rFonts w:eastAsia="Times New Roman"/>
                    <w:i/>
                    <w:iCs/>
                  </w:rPr>
                </w:rPrChange>
              </w:rPr>
              <w:t>et al.</w:t>
            </w:r>
            <w:r w:rsidR="00190E48" w:rsidRPr="00041E40">
              <w:rPr>
                <w:rFonts w:ascii="Times New Roman" w:eastAsia="Times New Roman" w:hAnsi="Times New Roman" w:cs="Times New Roman"/>
                <w:color w:val="000000" w:themeColor="text1"/>
                <w:sz w:val="24"/>
                <w:szCs w:val="24"/>
                <w:rPrChange w:id="1724" w:author="Kris.Wild [2]" w:date="2023-12-21T11:55:00Z">
                  <w:rPr>
                    <w:rFonts w:eastAsia="Times New Roman"/>
                  </w:rPr>
                </w:rPrChange>
              </w:rPr>
              <w:t>, 2021)</w:t>
            </w:r>
          </w:ins>
          <w:ins w:id="1725" w:author="Kris.Wild [2]" w:date="2023-12-17T11:45:00Z">
            <w:del w:id="1726" w:author="Kris.Wild" w:date="2023-12-21T11:04:00Z">
              <w:r w:rsidR="00605ABD" w:rsidRPr="00041E40" w:rsidDel="00C578AE">
                <w:rPr>
                  <w:rFonts w:ascii="Times New Roman" w:eastAsia="Times New Roman" w:hAnsi="Times New Roman" w:cs="Times New Roman"/>
                  <w:color w:val="000000" w:themeColor="text1"/>
                  <w:sz w:val="24"/>
                  <w:szCs w:val="24"/>
                  <w:rPrChange w:id="1727" w:author="Kris.Wild [2]" w:date="2023-12-21T11:55:00Z">
                    <w:rPr>
                      <w:rFonts w:eastAsia="Times New Roman"/>
                    </w:rPr>
                  </w:rPrChange>
                </w:rPr>
                <w:delText xml:space="preserve">(Dunlap &amp; Mathies, 1993; Lanser </w:delText>
              </w:r>
              <w:r w:rsidR="00605ABD" w:rsidRPr="00041E40" w:rsidDel="00C578AE">
                <w:rPr>
                  <w:rFonts w:ascii="Times New Roman" w:eastAsia="Times New Roman" w:hAnsi="Times New Roman" w:cs="Times New Roman"/>
                  <w:i/>
                  <w:iCs/>
                  <w:color w:val="000000" w:themeColor="text1"/>
                  <w:sz w:val="24"/>
                  <w:szCs w:val="24"/>
                  <w:rPrChange w:id="1728" w:author="Kris.Wild [2]" w:date="2023-12-21T11:55:00Z">
                    <w:rPr>
                      <w:rFonts w:eastAsia="Times New Roman"/>
                      <w:i/>
                      <w:iCs/>
                    </w:rPr>
                  </w:rPrChange>
                </w:rPr>
                <w:delText>et al.</w:delText>
              </w:r>
              <w:r w:rsidR="00605ABD" w:rsidRPr="00041E40" w:rsidDel="00C578AE">
                <w:rPr>
                  <w:rFonts w:ascii="Times New Roman" w:eastAsia="Times New Roman" w:hAnsi="Times New Roman" w:cs="Times New Roman"/>
                  <w:color w:val="000000" w:themeColor="text1"/>
                  <w:sz w:val="24"/>
                  <w:szCs w:val="24"/>
                  <w:rPrChange w:id="1729" w:author="Kris.Wild [2]" w:date="2023-12-21T11:55:00Z">
                    <w:rPr>
                      <w:rFonts w:eastAsia="Times New Roman"/>
                    </w:rPr>
                  </w:rPrChange>
                </w:rPr>
                <w:delText>, 2021)</w:delText>
              </w:r>
            </w:del>
          </w:ins>
          <w:customXmlInsRangeStart w:id="1730" w:author="Kris.Wild [2]" w:date="2023-12-15T12:57:00Z"/>
        </w:sdtContent>
      </w:sdt>
      <w:customXmlInsRangeEnd w:id="1730"/>
      <w:ins w:id="1731" w:author="Kris.Wild [2]" w:date="2023-12-15T12:56:00Z">
        <w:r w:rsidR="0022217D" w:rsidRPr="00041E40">
          <w:rPr>
            <w:rFonts w:ascii="Times New Roman" w:hAnsi="Times New Roman" w:cs="Times New Roman"/>
            <w:color w:val="000000" w:themeColor="text1"/>
            <w:sz w:val="24"/>
            <w:szCs w:val="24"/>
            <w:rPrChange w:id="1732" w:author="Kris.Wild [2]" w:date="2023-12-21T11:55:00Z">
              <w:rPr>
                <w:rFonts w:ascii="Times New Roman" w:hAnsi="Times New Roman" w:cs="Times New Roman"/>
                <w:sz w:val="24"/>
                <w:szCs w:val="24"/>
              </w:rPr>
            </w:rPrChange>
          </w:rPr>
          <w:t xml:space="preserve">. </w:t>
        </w:r>
      </w:ins>
      <w:r w:rsidR="00583821" w:rsidRPr="00041E40">
        <w:rPr>
          <w:rFonts w:ascii="Times New Roman" w:hAnsi="Times New Roman" w:cs="Times New Roman"/>
          <w:color w:val="000000" w:themeColor="text1"/>
          <w:sz w:val="24"/>
          <w:szCs w:val="24"/>
          <w:rPrChange w:id="1733" w:author="Kris.Wild [2]" w:date="2023-12-21T11:55:00Z">
            <w:rPr>
              <w:rFonts w:ascii="Times New Roman" w:hAnsi="Times New Roman" w:cs="Times New Roman"/>
              <w:sz w:val="24"/>
              <w:szCs w:val="24"/>
            </w:rPr>
          </w:rPrChange>
        </w:rPr>
        <w:t>In an experimental study</w:t>
      </w:r>
      <w:r w:rsidR="00B3628C" w:rsidRPr="00041E40">
        <w:rPr>
          <w:rFonts w:ascii="Times New Roman" w:hAnsi="Times New Roman" w:cs="Times New Roman"/>
          <w:color w:val="000000" w:themeColor="text1"/>
          <w:sz w:val="24"/>
          <w:szCs w:val="24"/>
          <w:rPrChange w:id="1734" w:author="Kris.Wild [2]" w:date="2023-12-21T11:55:00Z">
            <w:rPr>
              <w:rFonts w:ascii="Times New Roman" w:hAnsi="Times New Roman" w:cs="Times New Roman"/>
              <w:sz w:val="24"/>
              <w:szCs w:val="24"/>
            </w:rPr>
          </w:rPrChange>
        </w:rPr>
        <w:t xml:space="preserve"> of Sleepy Lizards (</w:t>
      </w:r>
      <w:proofErr w:type="spellStart"/>
      <w:r w:rsidR="00B3628C" w:rsidRPr="00041E40">
        <w:rPr>
          <w:rFonts w:ascii="Times New Roman" w:hAnsi="Times New Roman" w:cs="Times New Roman"/>
          <w:i/>
          <w:color w:val="000000" w:themeColor="text1"/>
          <w:sz w:val="24"/>
          <w:szCs w:val="24"/>
          <w:rPrChange w:id="1735" w:author="Kris.Wild [2]" w:date="2023-12-21T11:55:00Z">
            <w:rPr>
              <w:rFonts w:ascii="Times New Roman" w:hAnsi="Times New Roman" w:cs="Times New Roman"/>
              <w:i/>
              <w:sz w:val="24"/>
              <w:szCs w:val="24"/>
            </w:rPr>
          </w:rPrChange>
        </w:rPr>
        <w:t>Tiliqua</w:t>
      </w:r>
      <w:proofErr w:type="spellEnd"/>
      <w:r w:rsidR="00B3628C" w:rsidRPr="00041E40">
        <w:rPr>
          <w:rFonts w:ascii="Times New Roman" w:hAnsi="Times New Roman" w:cs="Times New Roman"/>
          <w:i/>
          <w:color w:val="000000" w:themeColor="text1"/>
          <w:sz w:val="24"/>
          <w:szCs w:val="24"/>
          <w:rPrChange w:id="1736" w:author="Kris.Wild [2]" w:date="2023-12-21T11:55:00Z">
            <w:rPr>
              <w:rFonts w:ascii="Times New Roman" w:hAnsi="Times New Roman" w:cs="Times New Roman"/>
              <w:i/>
              <w:sz w:val="24"/>
              <w:szCs w:val="24"/>
            </w:rPr>
          </w:rPrChange>
        </w:rPr>
        <w:t xml:space="preserve"> rugosa</w:t>
      </w:r>
      <w:r w:rsidR="00B3628C" w:rsidRPr="00041E40">
        <w:rPr>
          <w:rFonts w:ascii="Times New Roman" w:hAnsi="Times New Roman" w:cs="Times New Roman"/>
          <w:iCs/>
          <w:color w:val="000000" w:themeColor="text1"/>
          <w:sz w:val="24"/>
          <w:szCs w:val="24"/>
          <w:rPrChange w:id="1737" w:author="Kris.Wild [2]" w:date="2023-12-21T11:55:00Z">
            <w:rPr>
              <w:rFonts w:ascii="Times New Roman" w:hAnsi="Times New Roman" w:cs="Times New Roman"/>
              <w:iCs/>
              <w:sz w:val="24"/>
              <w:szCs w:val="24"/>
            </w:rPr>
          </w:rPrChange>
        </w:rPr>
        <w:t>)</w:t>
      </w:r>
      <w:r w:rsidR="003664D5" w:rsidRPr="00041E40">
        <w:rPr>
          <w:rFonts w:ascii="Times New Roman" w:hAnsi="Times New Roman" w:cs="Times New Roman"/>
          <w:color w:val="000000" w:themeColor="text1"/>
          <w:sz w:val="24"/>
          <w:szCs w:val="24"/>
          <w:rPrChange w:id="1738" w:author="Kris.Wild [2]" w:date="2023-12-21T11:55:00Z">
            <w:rPr>
              <w:rFonts w:ascii="Times New Roman" w:hAnsi="Times New Roman" w:cs="Times New Roman"/>
              <w:sz w:val="24"/>
              <w:szCs w:val="24"/>
            </w:rPr>
          </w:rPrChange>
        </w:rPr>
        <w:t>, Main and</w:t>
      </w:r>
      <w:ins w:id="1739" w:author="Kris.Wild [2]" w:date="2023-12-17T11:45:00Z">
        <w:r w:rsidR="00605ABD" w:rsidRPr="00041E40">
          <w:rPr>
            <w:rFonts w:ascii="Times New Roman" w:hAnsi="Times New Roman" w:cs="Times New Roman"/>
            <w:color w:val="000000" w:themeColor="text1"/>
            <w:sz w:val="24"/>
            <w:szCs w:val="24"/>
            <w:rPrChange w:id="1740" w:author="Kris.Wild [2]" w:date="2023-12-21T11:55:00Z">
              <w:rPr>
                <w:rFonts w:ascii="Times New Roman" w:hAnsi="Times New Roman" w:cs="Times New Roman"/>
                <w:sz w:val="24"/>
                <w:szCs w:val="24"/>
              </w:rPr>
            </w:rPrChange>
          </w:rPr>
          <w:t xml:space="preserve"> Bull (2000)</w:t>
        </w:r>
      </w:ins>
      <w:r w:rsidR="003664D5" w:rsidRPr="00041E40">
        <w:rPr>
          <w:rFonts w:ascii="Times New Roman" w:hAnsi="Times New Roman" w:cs="Times New Roman"/>
          <w:color w:val="000000" w:themeColor="text1"/>
          <w:sz w:val="24"/>
          <w:szCs w:val="24"/>
          <w:rPrChange w:id="1741" w:author="Kris.Wild [2]" w:date="2023-12-21T11:55:00Z">
            <w:rPr>
              <w:rFonts w:ascii="Times New Roman" w:hAnsi="Times New Roman" w:cs="Times New Roman"/>
              <w:sz w:val="24"/>
              <w:szCs w:val="24"/>
            </w:rPr>
          </w:rPrChange>
        </w:rPr>
        <w:t xml:space="preserve"> </w:t>
      </w:r>
      <w:ins w:id="1742" w:author="Kris.Wild [2]" w:date="2023-12-17T11:45:00Z">
        <w:r w:rsidR="00605ABD" w:rsidRPr="00041E40">
          <w:rPr>
            <w:rFonts w:ascii="Times New Roman" w:hAnsi="Times New Roman" w:cs="Times New Roman"/>
            <w:color w:val="000000" w:themeColor="text1"/>
            <w:sz w:val="24"/>
            <w:szCs w:val="24"/>
            <w:rPrChange w:id="1743" w:author="Kris.Wild [2]" w:date="2023-12-21T11:55:00Z">
              <w:rPr>
                <w:rFonts w:ascii="Times New Roman" w:hAnsi="Times New Roman" w:cs="Times New Roman"/>
                <w:sz w:val="24"/>
                <w:szCs w:val="24"/>
              </w:rPr>
            </w:rPrChange>
          </w:rPr>
          <w:t xml:space="preserve">allowed ticks </w:t>
        </w:r>
      </w:ins>
      <w:del w:id="1744" w:author="Kris.Wild [2]" w:date="2023-12-17T11:45:00Z">
        <w:r w:rsidR="003664D5" w:rsidRPr="00041E40" w:rsidDel="00605ABD">
          <w:rPr>
            <w:rFonts w:ascii="Times New Roman" w:hAnsi="Times New Roman" w:cs="Times New Roman"/>
            <w:color w:val="000000" w:themeColor="text1"/>
            <w:sz w:val="24"/>
            <w:szCs w:val="24"/>
            <w:rPrChange w:id="1745" w:author="Kris.Wild [2]" w:date="2023-12-21T11:55:00Z">
              <w:rPr>
                <w:rFonts w:ascii="Times New Roman" w:hAnsi="Times New Roman" w:cs="Times New Roman"/>
                <w:sz w:val="24"/>
                <w:szCs w:val="24"/>
              </w:rPr>
            </w:rPrChange>
          </w:rPr>
          <w:delText>Bull</w:delText>
        </w:r>
        <w:r w:rsidR="00273519" w:rsidRPr="00041E40" w:rsidDel="00605ABD">
          <w:rPr>
            <w:rFonts w:ascii="Times New Roman" w:hAnsi="Times New Roman" w:cs="Times New Roman"/>
            <w:color w:val="000000" w:themeColor="text1"/>
            <w:sz w:val="24"/>
            <w:szCs w:val="24"/>
            <w:vertAlign w:val="superscript"/>
            <w:rPrChange w:id="1746" w:author="Kris.Wild [2]" w:date="2023-12-21T11:55:00Z">
              <w:rPr>
                <w:rFonts w:ascii="Times New Roman" w:hAnsi="Times New Roman" w:cs="Times New Roman"/>
                <w:color w:val="000000"/>
                <w:sz w:val="24"/>
                <w:szCs w:val="24"/>
                <w:vertAlign w:val="superscript"/>
              </w:rPr>
            </w:rPrChange>
          </w:rPr>
          <w:delText xml:space="preserve"> </w:delText>
        </w:r>
      </w:del>
      <w:customXmlDelRangeStart w:id="1747" w:author="Kris.Wild [2]" w:date="2023-12-17T11:45:00Z"/>
      <w:sdt>
        <w:sdtPr>
          <w:rPr>
            <w:rFonts w:ascii="Times New Roman" w:hAnsi="Times New Roman" w:cs="Times New Roman"/>
            <w:color w:val="000000" w:themeColor="text1"/>
            <w:sz w:val="24"/>
            <w:szCs w:val="24"/>
            <w:rPrChange w:id="1748" w:author="Kris.Wild [2]" w:date="2023-12-21T11:55:00Z">
              <w:rPr>
                <w:rFonts w:ascii="Times New Roman" w:hAnsi="Times New Roman" w:cs="Times New Roman"/>
                <w:color w:val="000000"/>
                <w:sz w:val="24"/>
                <w:szCs w:val="24"/>
              </w:rPr>
            </w:rPrChange>
          </w:rPr>
          <w:tag w:val="MENDELEY_CITATION_v3_eyJjaXRhdGlvbklEIjoiTUVOREVMRVlfQ0lUQVRJT05fNDNjMDM0ODgtNGQ2OC00ZGE2LTliZjctM2NhZTIwNjcxMTRiIiwicHJvcGVydGllcyI6eyJub3RlSW5kZXgiOjB9LCJpc0VkaXRlZCI6ZmFsc2UsIm1hbnVhbE92ZXJyaWRlIjp7ImlzTWFudWFsbHlPdmVycmlkZGVuIjp0cnVlLCJjaXRlcHJvY1RleHQiOiJbTk9fUFJJTlRFRF9GT1JNXSIsIm1hbnVhbE92ZXJyaWRlVGV4dCI6IiJ9LCJjaXRhdGlvbkl0ZW1zIjpbXX0="/>
          <w:id w:val="-1401981617"/>
          <w:placeholder>
            <w:docPart w:val="D731193C32C14D4E988A1FEF215D8D45"/>
          </w:placeholder>
        </w:sdtPr>
        <w:sdtContent>
          <w:customXmlDelRangeEnd w:id="1747"/>
          <w:del w:id="1749" w:author="Kris.Wild" w:date="2023-12-21T11:04:00Z">
            <w:r w:rsidR="00817A4C" w:rsidRPr="00041E40" w:rsidDel="00C578AE">
              <w:rPr>
                <w:rFonts w:ascii="Times New Roman" w:eastAsia="Times New Roman" w:hAnsi="Times New Roman" w:cs="Times New Roman"/>
                <w:color w:val="000000" w:themeColor="text1"/>
                <w:sz w:val="24"/>
                <w:szCs w:val="24"/>
                <w:rPrChange w:id="1750" w:author="Kris.Wild [2]" w:date="2023-12-21T11:55:00Z">
                  <w:rPr>
                    <w:rFonts w:ascii="Times New Roman" w:eastAsia="Times New Roman" w:hAnsi="Times New Roman" w:cs="Times New Roman"/>
                    <w:sz w:val="24"/>
                    <w:szCs w:val="24"/>
                  </w:rPr>
                </w:rPrChange>
              </w:rPr>
              <w:delText>(Main &amp; Bull, 2000)</w:delText>
            </w:r>
          </w:del>
          <w:customXmlDelRangeStart w:id="1751" w:author="Kris.Wild [2]" w:date="2023-12-17T11:45:00Z"/>
        </w:sdtContent>
      </w:sdt>
      <w:customXmlDelRangeEnd w:id="1751"/>
      <w:del w:id="1752" w:author="Kris.Wild [2]" w:date="2023-12-17T11:45:00Z">
        <w:r w:rsidR="003664D5" w:rsidRPr="00041E40" w:rsidDel="00605ABD">
          <w:rPr>
            <w:rFonts w:ascii="Times New Roman" w:hAnsi="Times New Roman" w:cs="Times New Roman"/>
            <w:color w:val="000000" w:themeColor="text1"/>
            <w:sz w:val="24"/>
            <w:szCs w:val="24"/>
            <w:rPrChange w:id="1753" w:author="Kris.Wild [2]" w:date="2023-12-21T11:55:00Z">
              <w:rPr>
                <w:rFonts w:ascii="Times New Roman" w:hAnsi="Times New Roman" w:cs="Times New Roman"/>
                <w:sz w:val="24"/>
                <w:szCs w:val="24"/>
              </w:rPr>
            </w:rPrChange>
          </w:rPr>
          <w:delText xml:space="preserve"> </w:delText>
        </w:r>
        <w:r w:rsidR="00583821" w:rsidRPr="00041E40" w:rsidDel="00605ABD">
          <w:rPr>
            <w:rFonts w:ascii="Times New Roman" w:hAnsi="Times New Roman" w:cs="Times New Roman"/>
            <w:color w:val="000000" w:themeColor="text1"/>
            <w:sz w:val="24"/>
            <w:szCs w:val="24"/>
            <w:rPrChange w:id="1754" w:author="Kris.Wild [2]" w:date="2023-12-21T11:55:00Z">
              <w:rPr>
                <w:rFonts w:ascii="Times New Roman" w:hAnsi="Times New Roman" w:cs="Times New Roman"/>
                <w:sz w:val="24"/>
                <w:szCs w:val="24"/>
              </w:rPr>
            </w:rPrChange>
          </w:rPr>
          <w:delText xml:space="preserve">allowed </w:delText>
        </w:r>
        <w:r w:rsidR="003664D5" w:rsidRPr="00041E40" w:rsidDel="00605ABD">
          <w:rPr>
            <w:rFonts w:ascii="Times New Roman" w:hAnsi="Times New Roman" w:cs="Times New Roman"/>
            <w:color w:val="000000" w:themeColor="text1"/>
            <w:sz w:val="24"/>
            <w:szCs w:val="24"/>
            <w:rPrChange w:id="1755" w:author="Kris.Wild [2]" w:date="2023-12-21T11:55:00Z">
              <w:rPr>
                <w:rFonts w:ascii="Times New Roman" w:hAnsi="Times New Roman" w:cs="Times New Roman"/>
                <w:sz w:val="24"/>
                <w:szCs w:val="24"/>
              </w:rPr>
            </w:rPrChange>
          </w:rPr>
          <w:delText xml:space="preserve">ticks </w:delText>
        </w:r>
      </w:del>
      <w:r w:rsidR="00583821" w:rsidRPr="00041E40">
        <w:rPr>
          <w:rFonts w:ascii="Times New Roman" w:hAnsi="Times New Roman" w:cs="Times New Roman"/>
          <w:color w:val="000000" w:themeColor="text1"/>
          <w:sz w:val="24"/>
          <w:szCs w:val="24"/>
          <w:rPrChange w:id="1756" w:author="Kris.Wild [2]" w:date="2023-12-21T11:55:00Z">
            <w:rPr>
              <w:rFonts w:ascii="Times New Roman" w:hAnsi="Times New Roman" w:cs="Times New Roman"/>
              <w:sz w:val="24"/>
              <w:szCs w:val="24"/>
            </w:rPr>
          </w:rPrChange>
        </w:rPr>
        <w:t xml:space="preserve">to attach and engorge on lizard hosts, </w:t>
      </w:r>
      <w:r w:rsidR="003664D5" w:rsidRPr="00041E40">
        <w:rPr>
          <w:rFonts w:ascii="Times New Roman" w:hAnsi="Times New Roman" w:cs="Times New Roman"/>
          <w:color w:val="000000" w:themeColor="text1"/>
          <w:sz w:val="24"/>
          <w:szCs w:val="24"/>
          <w:rPrChange w:id="1757" w:author="Kris.Wild [2]" w:date="2023-12-21T11:55:00Z">
            <w:rPr>
              <w:rFonts w:ascii="Times New Roman" w:hAnsi="Times New Roman" w:cs="Times New Roman"/>
              <w:sz w:val="24"/>
              <w:szCs w:val="24"/>
            </w:rPr>
          </w:rPrChange>
        </w:rPr>
        <w:t xml:space="preserve">and </w:t>
      </w:r>
      <w:r w:rsidR="00B3628C" w:rsidRPr="00041E40">
        <w:rPr>
          <w:rFonts w:ascii="Times New Roman" w:hAnsi="Times New Roman" w:cs="Times New Roman"/>
          <w:color w:val="000000" w:themeColor="text1"/>
          <w:sz w:val="24"/>
          <w:szCs w:val="24"/>
          <w:rPrChange w:id="1758" w:author="Kris.Wild [2]" w:date="2023-12-21T11:55:00Z">
            <w:rPr>
              <w:rFonts w:ascii="Times New Roman" w:hAnsi="Times New Roman" w:cs="Times New Roman"/>
              <w:sz w:val="24"/>
              <w:szCs w:val="24"/>
            </w:rPr>
          </w:rPrChange>
        </w:rPr>
        <w:t xml:space="preserve">those </w:t>
      </w:r>
      <w:r w:rsidR="00BC0510" w:rsidRPr="00041E40">
        <w:rPr>
          <w:rFonts w:ascii="Times New Roman" w:hAnsi="Times New Roman" w:cs="Times New Roman"/>
          <w:color w:val="000000" w:themeColor="text1"/>
          <w:sz w:val="24"/>
          <w:szCs w:val="24"/>
          <w:rPrChange w:id="1759" w:author="Kris.Wild [2]" w:date="2023-12-21T11:55:00Z">
            <w:rPr>
              <w:rFonts w:ascii="Times New Roman" w:hAnsi="Times New Roman" w:cs="Times New Roman"/>
              <w:sz w:val="24"/>
              <w:szCs w:val="24"/>
            </w:rPr>
          </w:rPrChange>
        </w:rPr>
        <w:t xml:space="preserve">with </w:t>
      </w:r>
      <w:r w:rsidR="00583821" w:rsidRPr="00041E40">
        <w:rPr>
          <w:rFonts w:ascii="Times New Roman" w:hAnsi="Times New Roman" w:cs="Times New Roman"/>
          <w:color w:val="000000" w:themeColor="text1"/>
          <w:sz w:val="24"/>
          <w:szCs w:val="24"/>
          <w:rPrChange w:id="1760" w:author="Kris.Wild [2]" w:date="2023-12-21T11:55:00Z">
            <w:rPr>
              <w:rFonts w:ascii="Times New Roman" w:hAnsi="Times New Roman" w:cs="Times New Roman"/>
              <w:sz w:val="24"/>
              <w:szCs w:val="24"/>
            </w:rPr>
          </w:rPrChange>
        </w:rPr>
        <w:t>ticks had a significant reduction in sprint and endurance performance than lizards with no tick</w:t>
      </w:r>
      <w:r w:rsidR="00273519" w:rsidRPr="00041E40">
        <w:rPr>
          <w:rFonts w:ascii="Times New Roman" w:hAnsi="Times New Roman" w:cs="Times New Roman"/>
          <w:color w:val="000000" w:themeColor="text1"/>
          <w:sz w:val="24"/>
          <w:szCs w:val="24"/>
          <w:rPrChange w:id="1761" w:author="Kris.Wild [2]" w:date="2023-12-21T11:55:00Z">
            <w:rPr>
              <w:rFonts w:ascii="Times New Roman" w:hAnsi="Times New Roman" w:cs="Times New Roman"/>
              <w:sz w:val="24"/>
              <w:szCs w:val="24"/>
            </w:rPr>
          </w:rPrChange>
        </w:rPr>
        <w:t xml:space="preserve">s. </w:t>
      </w:r>
      <w:r w:rsidR="00583821" w:rsidRPr="00041E40">
        <w:rPr>
          <w:rFonts w:ascii="Times New Roman" w:hAnsi="Times New Roman" w:cs="Times New Roman"/>
          <w:color w:val="000000" w:themeColor="text1"/>
          <w:sz w:val="24"/>
          <w:szCs w:val="24"/>
          <w:rPrChange w:id="1762" w:author="Kris.Wild [2]" w:date="2023-12-21T11:55:00Z">
            <w:rPr>
              <w:rFonts w:ascii="Times New Roman" w:hAnsi="Times New Roman" w:cs="Times New Roman"/>
              <w:sz w:val="24"/>
              <w:szCs w:val="24"/>
            </w:rPr>
          </w:rPrChange>
        </w:rPr>
        <w:t xml:space="preserve">Our results </w:t>
      </w:r>
      <w:r w:rsidR="002E0C45" w:rsidRPr="00041E40">
        <w:rPr>
          <w:rFonts w:ascii="Times New Roman" w:hAnsi="Times New Roman" w:cs="Times New Roman"/>
          <w:color w:val="000000" w:themeColor="text1"/>
          <w:sz w:val="24"/>
          <w:szCs w:val="24"/>
          <w:rPrChange w:id="1763" w:author="Kris.Wild [2]" w:date="2023-12-21T11:55:00Z">
            <w:rPr>
              <w:rFonts w:ascii="Times New Roman" w:hAnsi="Times New Roman" w:cs="Times New Roman"/>
              <w:sz w:val="24"/>
              <w:szCs w:val="24"/>
            </w:rPr>
          </w:rPrChange>
        </w:rPr>
        <w:t xml:space="preserve">similarly reflect </w:t>
      </w:r>
      <w:r w:rsidR="00583821" w:rsidRPr="00041E40">
        <w:rPr>
          <w:rFonts w:ascii="Times New Roman" w:hAnsi="Times New Roman" w:cs="Times New Roman"/>
          <w:color w:val="000000" w:themeColor="text1"/>
          <w:sz w:val="24"/>
          <w:szCs w:val="24"/>
          <w:rPrChange w:id="1764" w:author="Kris.Wild [2]" w:date="2023-12-21T11:55:00Z">
            <w:rPr>
              <w:rFonts w:ascii="Times New Roman" w:hAnsi="Times New Roman" w:cs="Times New Roman"/>
              <w:sz w:val="24"/>
              <w:szCs w:val="24"/>
            </w:rPr>
          </w:rPrChange>
        </w:rPr>
        <w:t>th</w:t>
      </w:r>
      <w:r w:rsidR="003C039A" w:rsidRPr="00041E40">
        <w:rPr>
          <w:rFonts w:ascii="Times New Roman" w:hAnsi="Times New Roman" w:cs="Times New Roman"/>
          <w:color w:val="000000" w:themeColor="text1"/>
          <w:sz w:val="24"/>
          <w:szCs w:val="24"/>
          <w:rPrChange w:id="1765" w:author="Kris.Wild [2]" w:date="2023-12-21T11:55:00Z">
            <w:rPr>
              <w:rFonts w:ascii="Times New Roman" w:hAnsi="Times New Roman" w:cs="Times New Roman"/>
              <w:sz w:val="24"/>
              <w:szCs w:val="24"/>
            </w:rPr>
          </w:rPrChange>
        </w:rPr>
        <w:t xml:space="preserve">ose </w:t>
      </w:r>
      <w:r w:rsidR="00583821" w:rsidRPr="00041E40">
        <w:rPr>
          <w:rFonts w:ascii="Times New Roman" w:hAnsi="Times New Roman" w:cs="Times New Roman"/>
          <w:color w:val="000000" w:themeColor="text1"/>
          <w:sz w:val="24"/>
          <w:szCs w:val="24"/>
          <w:rPrChange w:id="1766" w:author="Kris.Wild [2]" w:date="2023-12-21T11:55:00Z">
            <w:rPr>
              <w:rFonts w:ascii="Times New Roman" w:hAnsi="Times New Roman" w:cs="Times New Roman"/>
              <w:sz w:val="24"/>
              <w:szCs w:val="24"/>
            </w:rPr>
          </w:rPrChange>
        </w:rPr>
        <w:t>findings</w:t>
      </w:r>
      <w:r w:rsidR="003C039A" w:rsidRPr="00041E40">
        <w:rPr>
          <w:rFonts w:ascii="Times New Roman" w:hAnsi="Times New Roman" w:cs="Times New Roman"/>
          <w:color w:val="000000" w:themeColor="text1"/>
          <w:sz w:val="24"/>
          <w:szCs w:val="24"/>
          <w:rPrChange w:id="1767" w:author="Kris.Wild [2]" w:date="2023-12-21T11:55:00Z">
            <w:rPr>
              <w:rFonts w:ascii="Times New Roman" w:hAnsi="Times New Roman" w:cs="Times New Roman"/>
              <w:sz w:val="24"/>
              <w:szCs w:val="24"/>
            </w:rPr>
          </w:rPrChange>
        </w:rPr>
        <w:t>,</w:t>
      </w:r>
      <w:r w:rsidR="00583821" w:rsidRPr="00041E40">
        <w:rPr>
          <w:rFonts w:ascii="Times New Roman" w:hAnsi="Times New Roman" w:cs="Times New Roman"/>
          <w:color w:val="000000" w:themeColor="text1"/>
          <w:sz w:val="24"/>
          <w:szCs w:val="24"/>
          <w:rPrChange w:id="1768" w:author="Kris.Wild [2]" w:date="2023-12-21T11:55:00Z">
            <w:rPr>
              <w:rFonts w:ascii="Times New Roman" w:hAnsi="Times New Roman" w:cs="Times New Roman"/>
              <w:sz w:val="24"/>
              <w:szCs w:val="24"/>
            </w:rPr>
          </w:rPrChange>
        </w:rPr>
        <w:t xml:space="preserve"> </w:t>
      </w:r>
      <w:r w:rsidR="0034549E" w:rsidRPr="00041E40">
        <w:rPr>
          <w:rFonts w:ascii="Times New Roman" w:hAnsi="Times New Roman" w:cs="Times New Roman"/>
          <w:color w:val="000000" w:themeColor="text1"/>
          <w:sz w:val="24"/>
          <w:szCs w:val="24"/>
          <w:rPrChange w:id="1769" w:author="Kris.Wild [2]" w:date="2023-12-21T11:55:00Z">
            <w:rPr>
              <w:rFonts w:ascii="Times New Roman" w:hAnsi="Times New Roman" w:cs="Times New Roman"/>
              <w:sz w:val="24"/>
              <w:szCs w:val="24"/>
            </w:rPr>
          </w:rPrChange>
        </w:rPr>
        <w:t>however</w:t>
      </w:r>
      <w:r w:rsidR="00583821" w:rsidRPr="00041E40">
        <w:rPr>
          <w:rFonts w:ascii="Times New Roman" w:hAnsi="Times New Roman" w:cs="Times New Roman"/>
          <w:color w:val="000000" w:themeColor="text1"/>
          <w:sz w:val="24"/>
          <w:szCs w:val="24"/>
          <w:rPrChange w:id="1770" w:author="Kris.Wild [2]" w:date="2023-12-21T11:55:00Z">
            <w:rPr>
              <w:rFonts w:ascii="Times New Roman" w:hAnsi="Times New Roman" w:cs="Times New Roman"/>
              <w:sz w:val="24"/>
              <w:szCs w:val="24"/>
            </w:rPr>
          </w:rPrChange>
        </w:rPr>
        <w:t xml:space="preserve">, </w:t>
      </w:r>
      <w:proofErr w:type="spellStart"/>
      <w:r w:rsidR="00583821" w:rsidRPr="00041E40">
        <w:rPr>
          <w:rFonts w:ascii="Times New Roman" w:hAnsi="Times New Roman" w:cs="Times New Roman"/>
          <w:i/>
          <w:color w:val="000000" w:themeColor="text1"/>
          <w:sz w:val="24"/>
          <w:szCs w:val="24"/>
          <w:rPrChange w:id="1771" w:author="Kris.Wild [2]" w:date="2023-12-21T11:55:00Z">
            <w:rPr>
              <w:rFonts w:ascii="Times New Roman" w:hAnsi="Times New Roman" w:cs="Times New Roman"/>
              <w:i/>
              <w:sz w:val="24"/>
              <w:szCs w:val="24"/>
            </w:rPr>
          </w:rPrChange>
        </w:rPr>
        <w:t>Tiliqua</w:t>
      </w:r>
      <w:proofErr w:type="spellEnd"/>
      <w:r w:rsidR="00583821" w:rsidRPr="00041E40">
        <w:rPr>
          <w:rFonts w:ascii="Times New Roman" w:hAnsi="Times New Roman" w:cs="Times New Roman"/>
          <w:i/>
          <w:color w:val="000000" w:themeColor="text1"/>
          <w:sz w:val="24"/>
          <w:szCs w:val="24"/>
          <w:rPrChange w:id="1772" w:author="Kris.Wild [2]" w:date="2023-12-21T11:55:00Z">
            <w:rPr>
              <w:rFonts w:ascii="Times New Roman" w:hAnsi="Times New Roman" w:cs="Times New Roman"/>
              <w:i/>
              <w:sz w:val="24"/>
              <w:szCs w:val="24"/>
            </w:rPr>
          </w:rPrChange>
        </w:rPr>
        <w:t xml:space="preserve"> rugosa</w:t>
      </w:r>
      <w:r w:rsidR="00583821" w:rsidRPr="00041E40">
        <w:rPr>
          <w:rFonts w:ascii="Times New Roman" w:hAnsi="Times New Roman" w:cs="Times New Roman"/>
          <w:color w:val="000000" w:themeColor="text1"/>
          <w:sz w:val="24"/>
          <w:szCs w:val="24"/>
          <w:rPrChange w:id="1773" w:author="Kris.Wild [2]" w:date="2023-12-21T11:55:00Z">
            <w:rPr>
              <w:rFonts w:ascii="Times New Roman" w:hAnsi="Times New Roman" w:cs="Times New Roman"/>
              <w:sz w:val="24"/>
              <w:szCs w:val="24"/>
            </w:rPr>
          </w:rPrChange>
        </w:rPr>
        <w:t xml:space="preserve"> are </w:t>
      </w:r>
      <w:r w:rsidR="0034549E" w:rsidRPr="00041E40">
        <w:rPr>
          <w:rFonts w:ascii="Times New Roman" w:hAnsi="Times New Roman" w:cs="Times New Roman"/>
          <w:color w:val="000000" w:themeColor="text1"/>
          <w:sz w:val="24"/>
          <w:szCs w:val="24"/>
          <w:rPrChange w:id="1774" w:author="Kris.Wild [2]" w:date="2023-12-21T11:55:00Z">
            <w:rPr>
              <w:rFonts w:ascii="Times New Roman" w:hAnsi="Times New Roman" w:cs="Times New Roman"/>
              <w:sz w:val="24"/>
              <w:szCs w:val="24"/>
            </w:rPr>
          </w:rPrChange>
        </w:rPr>
        <w:t>large-bodied</w:t>
      </w:r>
      <w:r w:rsidR="00583821" w:rsidRPr="00041E40">
        <w:rPr>
          <w:rFonts w:ascii="Times New Roman" w:hAnsi="Times New Roman" w:cs="Times New Roman"/>
          <w:color w:val="000000" w:themeColor="text1"/>
          <w:sz w:val="24"/>
          <w:szCs w:val="24"/>
          <w:rPrChange w:id="1775" w:author="Kris.Wild [2]" w:date="2023-12-21T11:55:00Z">
            <w:rPr>
              <w:rFonts w:ascii="Times New Roman" w:hAnsi="Times New Roman" w:cs="Times New Roman"/>
              <w:sz w:val="24"/>
              <w:szCs w:val="24"/>
            </w:rPr>
          </w:rPrChange>
        </w:rPr>
        <w:t xml:space="preserve"> lizards (</w:t>
      </w:r>
      <w:r w:rsidR="00CF5D2C" w:rsidRPr="00041E40">
        <w:rPr>
          <w:rFonts w:ascii="Times New Roman" w:hAnsi="Times New Roman" w:cs="Times New Roman"/>
          <w:color w:val="000000" w:themeColor="text1"/>
          <w:sz w:val="24"/>
          <w:szCs w:val="24"/>
          <w:rPrChange w:id="1776" w:author="Kris.Wild [2]" w:date="2023-12-21T11:55:00Z">
            <w:rPr>
              <w:rFonts w:ascii="Times New Roman" w:hAnsi="Times New Roman" w:cs="Times New Roman"/>
              <w:sz w:val="24"/>
              <w:szCs w:val="24"/>
            </w:rPr>
          </w:rPrChange>
        </w:rPr>
        <w:t>~</w:t>
      </w:r>
      <w:r w:rsidR="00387C8C" w:rsidRPr="00041E40">
        <w:rPr>
          <w:rFonts w:ascii="Times New Roman" w:hAnsi="Times New Roman" w:cs="Times New Roman"/>
          <w:color w:val="000000" w:themeColor="text1"/>
          <w:sz w:val="24"/>
          <w:szCs w:val="24"/>
          <w:rPrChange w:id="1777" w:author="Kris.Wild [2]" w:date="2023-12-21T11:55:00Z">
            <w:rPr>
              <w:rFonts w:ascii="Times New Roman" w:hAnsi="Times New Roman" w:cs="Times New Roman"/>
              <w:sz w:val="24"/>
              <w:szCs w:val="24"/>
            </w:rPr>
          </w:rPrChange>
        </w:rPr>
        <w:t>650g</w:t>
      </w:r>
      <w:r w:rsidR="00583821" w:rsidRPr="00041E40">
        <w:rPr>
          <w:rFonts w:ascii="Times New Roman" w:hAnsi="Times New Roman" w:cs="Times New Roman"/>
          <w:color w:val="000000" w:themeColor="text1"/>
          <w:sz w:val="24"/>
          <w:szCs w:val="24"/>
          <w:rPrChange w:id="1778" w:author="Kris.Wild [2]" w:date="2023-12-21T11:55:00Z">
            <w:rPr>
              <w:rFonts w:ascii="Times New Roman" w:hAnsi="Times New Roman" w:cs="Times New Roman"/>
              <w:sz w:val="24"/>
              <w:szCs w:val="24"/>
            </w:rPr>
          </w:rPrChange>
        </w:rPr>
        <w:t>)</w:t>
      </w:r>
      <w:r w:rsidR="003C039A" w:rsidRPr="00041E40">
        <w:rPr>
          <w:rFonts w:ascii="Times New Roman" w:hAnsi="Times New Roman" w:cs="Times New Roman"/>
          <w:color w:val="000000" w:themeColor="text1"/>
          <w:sz w:val="24"/>
          <w:szCs w:val="24"/>
          <w:rPrChange w:id="1779" w:author="Kris.Wild [2]" w:date="2023-12-21T11:55:00Z">
            <w:rPr>
              <w:rFonts w:ascii="Times New Roman" w:hAnsi="Times New Roman" w:cs="Times New Roman"/>
              <w:sz w:val="24"/>
              <w:szCs w:val="24"/>
            </w:rPr>
          </w:rPrChange>
        </w:rPr>
        <w:t xml:space="preserve"> with</w:t>
      </w:r>
      <w:r w:rsidR="00583821" w:rsidRPr="00041E40">
        <w:rPr>
          <w:rFonts w:ascii="Times New Roman" w:hAnsi="Times New Roman" w:cs="Times New Roman"/>
          <w:color w:val="000000" w:themeColor="text1"/>
          <w:sz w:val="24"/>
          <w:szCs w:val="24"/>
          <w:rPrChange w:id="1780" w:author="Kris.Wild [2]" w:date="2023-12-21T11:55:00Z">
            <w:rPr>
              <w:rFonts w:ascii="Times New Roman" w:hAnsi="Times New Roman" w:cs="Times New Roman"/>
              <w:sz w:val="24"/>
              <w:szCs w:val="24"/>
            </w:rPr>
          </w:rPrChange>
        </w:rPr>
        <w:t xml:space="preserve"> relatively few predators as adults</w:t>
      </w:r>
      <w:r w:rsidR="00634574" w:rsidRPr="00041E40">
        <w:rPr>
          <w:rFonts w:ascii="Times New Roman" w:hAnsi="Times New Roman" w:cs="Times New Roman"/>
          <w:color w:val="000000" w:themeColor="text1"/>
          <w:sz w:val="24"/>
          <w:szCs w:val="24"/>
          <w:rPrChange w:id="1781" w:author="Kris.Wild [2]" w:date="2023-12-21T11:55:00Z">
            <w:rPr>
              <w:rFonts w:ascii="Times New Roman" w:hAnsi="Times New Roman" w:cs="Times New Roman"/>
              <w:sz w:val="24"/>
              <w:szCs w:val="24"/>
            </w:rPr>
          </w:rPrChange>
        </w:rPr>
        <w:t xml:space="preserve"> </w:t>
      </w:r>
      <w:r w:rsidR="003664D5" w:rsidRPr="00041E40">
        <w:rPr>
          <w:rFonts w:ascii="Times New Roman" w:hAnsi="Times New Roman" w:cs="Times New Roman"/>
          <w:color w:val="000000" w:themeColor="text1"/>
          <w:sz w:val="24"/>
          <w:szCs w:val="24"/>
          <w:rPrChange w:id="1782" w:author="Kris.Wild [2]" w:date="2023-12-21T11:55:00Z">
            <w:rPr>
              <w:rFonts w:ascii="Times New Roman" w:hAnsi="Times New Roman" w:cs="Times New Roman"/>
              <w:sz w:val="24"/>
              <w:szCs w:val="24"/>
            </w:rPr>
          </w:rPrChange>
        </w:rPr>
        <w:t>and rarely require</w:t>
      </w:r>
      <w:r w:rsidR="00854988" w:rsidRPr="00041E40">
        <w:rPr>
          <w:rFonts w:ascii="Times New Roman" w:hAnsi="Times New Roman" w:cs="Times New Roman"/>
          <w:color w:val="000000" w:themeColor="text1"/>
          <w:sz w:val="24"/>
          <w:szCs w:val="24"/>
          <w:rPrChange w:id="1783" w:author="Kris.Wild [2]" w:date="2023-12-21T11:55:00Z">
            <w:rPr>
              <w:rFonts w:ascii="Times New Roman" w:hAnsi="Times New Roman" w:cs="Times New Roman"/>
              <w:sz w:val="24"/>
              <w:szCs w:val="24"/>
            </w:rPr>
          </w:rPrChange>
        </w:rPr>
        <w:t xml:space="preserve"> sprinting to </w:t>
      </w:r>
      <w:r w:rsidR="00634574" w:rsidRPr="00041E40">
        <w:rPr>
          <w:rFonts w:ascii="Times New Roman" w:hAnsi="Times New Roman" w:cs="Times New Roman"/>
          <w:color w:val="000000" w:themeColor="text1"/>
          <w:sz w:val="24"/>
          <w:szCs w:val="24"/>
          <w:rPrChange w:id="1784" w:author="Kris.Wild [2]" w:date="2023-12-21T11:55:00Z">
            <w:rPr>
              <w:rFonts w:ascii="Times New Roman" w:hAnsi="Times New Roman" w:cs="Times New Roman"/>
              <w:sz w:val="24"/>
              <w:szCs w:val="24"/>
            </w:rPr>
          </w:rPrChange>
        </w:rPr>
        <w:t xml:space="preserve">escape </w:t>
      </w:r>
      <w:r w:rsidR="00854988" w:rsidRPr="00041E40">
        <w:rPr>
          <w:rFonts w:ascii="Times New Roman" w:hAnsi="Times New Roman" w:cs="Times New Roman"/>
          <w:color w:val="000000" w:themeColor="text1"/>
          <w:sz w:val="24"/>
          <w:szCs w:val="24"/>
          <w:rPrChange w:id="1785" w:author="Kris.Wild [2]" w:date="2023-12-21T11:55:00Z">
            <w:rPr>
              <w:rFonts w:ascii="Times New Roman" w:hAnsi="Times New Roman" w:cs="Times New Roman"/>
              <w:sz w:val="24"/>
              <w:szCs w:val="24"/>
            </w:rPr>
          </w:rPrChange>
        </w:rPr>
        <w:t>predators</w:t>
      </w:r>
      <w:r w:rsidR="00D3615F" w:rsidRPr="00041E40">
        <w:rPr>
          <w:rFonts w:ascii="Times New Roman" w:hAnsi="Times New Roman" w:cs="Times New Roman"/>
          <w:color w:val="000000" w:themeColor="text1"/>
          <w:sz w:val="24"/>
          <w:szCs w:val="24"/>
          <w:vertAlign w:val="superscript"/>
          <w:rPrChange w:id="1786" w:author="Kris.Wild [2]" w:date="2023-12-21T11:55:00Z">
            <w:rPr>
              <w:rFonts w:ascii="Times New Roman" w:hAnsi="Times New Roman" w:cs="Times New Roman"/>
              <w:color w:val="000000"/>
              <w:sz w:val="24"/>
              <w:szCs w:val="24"/>
              <w:vertAlign w:val="superscript"/>
            </w:rPr>
          </w:rPrChange>
        </w:rPr>
        <w:t xml:space="preserve"> </w:t>
      </w:r>
      <w:sdt>
        <w:sdtPr>
          <w:rPr>
            <w:rFonts w:ascii="Times New Roman" w:hAnsi="Times New Roman" w:cs="Times New Roman"/>
            <w:color w:val="000000" w:themeColor="text1"/>
            <w:sz w:val="24"/>
            <w:szCs w:val="24"/>
            <w:vertAlign w:val="superscript"/>
            <w:rPrChange w:id="1787" w:author="Kris.Wild [2]" w:date="2023-12-21T11:55:00Z">
              <w:rPr>
                <w:rFonts w:ascii="Times New Roman" w:hAnsi="Times New Roman" w:cs="Times New Roman"/>
                <w:color w:val="000000"/>
                <w:sz w:val="24"/>
                <w:szCs w:val="24"/>
                <w:vertAlign w:val="superscript"/>
              </w:rPr>
            </w:rPrChange>
          </w:rPr>
          <w:tag w:val="MENDELEY_CITATION_v3_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"/>
          <w:id w:val="279386855"/>
          <w:placeholder>
            <w:docPart w:val="96D467379B5F394B92788BA171AA212A"/>
          </w:placeholder>
        </w:sdtPr>
        <w:sdtContent>
          <w:ins w:id="1788" w:author="Kris.Wild" w:date="2023-12-21T11:29:00Z">
            <w:r w:rsidR="00190E48" w:rsidRPr="00041E40">
              <w:rPr>
                <w:rFonts w:ascii="Times New Roman" w:eastAsia="Times New Roman" w:hAnsi="Times New Roman" w:cs="Times New Roman"/>
                <w:color w:val="000000" w:themeColor="text1"/>
                <w:sz w:val="24"/>
                <w:szCs w:val="24"/>
                <w:rPrChange w:id="1789" w:author="Kris.Wild [2]" w:date="2023-12-21T11:55:00Z">
                  <w:rPr>
                    <w:rFonts w:eastAsia="Times New Roman"/>
                  </w:rPr>
                </w:rPrChange>
              </w:rPr>
              <w:t xml:space="preserve">(Bull &amp; </w:t>
            </w:r>
            <w:proofErr w:type="spellStart"/>
            <w:r w:rsidR="00190E48" w:rsidRPr="00041E40">
              <w:rPr>
                <w:rFonts w:ascii="Times New Roman" w:eastAsia="Times New Roman" w:hAnsi="Times New Roman" w:cs="Times New Roman"/>
                <w:color w:val="000000" w:themeColor="text1"/>
                <w:sz w:val="24"/>
                <w:szCs w:val="24"/>
                <w:rPrChange w:id="1790" w:author="Kris.Wild [2]" w:date="2023-12-21T11:55:00Z">
                  <w:rPr>
                    <w:rFonts w:eastAsia="Times New Roman"/>
                  </w:rPr>
                </w:rPrChange>
              </w:rPr>
              <w:t>Freake</w:t>
            </w:r>
            <w:proofErr w:type="spellEnd"/>
            <w:r w:rsidR="00190E48" w:rsidRPr="00041E40">
              <w:rPr>
                <w:rFonts w:ascii="Times New Roman" w:eastAsia="Times New Roman" w:hAnsi="Times New Roman" w:cs="Times New Roman"/>
                <w:color w:val="000000" w:themeColor="text1"/>
                <w:sz w:val="24"/>
                <w:szCs w:val="24"/>
                <w:rPrChange w:id="1791" w:author="Kris.Wild [2]" w:date="2023-12-21T11:55:00Z">
                  <w:rPr>
                    <w:rFonts w:eastAsia="Times New Roman"/>
                  </w:rPr>
                </w:rPrChange>
              </w:rPr>
              <w:t>, 1999)</w:t>
            </w:r>
          </w:ins>
          <w:ins w:id="1792" w:author="Kris.Wild [2]" w:date="2023-12-17T11:45:00Z">
            <w:del w:id="1793" w:author="Kris.Wild" w:date="2023-12-21T11:04:00Z">
              <w:r w:rsidR="00605ABD" w:rsidRPr="00041E40" w:rsidDel="00C578AE">
                <w:rPr>
                  <w:rFonts w:ascii="Times New Roman" w:eastAsia="Times New Roman" w:hAnsi="Times New Roman" w:cs="Times New Roman"/>
                  <w:color w:val="000000" w:themeColor="text1"/>
                  <w:sz w:val="24"/>
                  <w:szCs w:val="24"/>
                  <w:rPrChange w:id="1794" w:author="Kris.Wild [2]" w:date="2023-12-21T11:55:00Z">
                    <w:rPr>
                      <w:rFonts w:eastAsia="Times New Roman"/>
                    </w:rPr>
                  </w:rPrChange>
                </w:rPr>
                <w:delText>(Bull &amp; Freake, 1999)</w:delText>
              </w:r>
            </w:del>
          </w:ins>
          <w:del w:id="1795" w:author="Kris.Wild" w:date="2023-12-21T11:04:00Z">
            <w:r w:rsidR="00817A4C" w:rsidRPr="00041E40" w:rsidDel="00C578AE">
              <w:rPr>
                <w:rFonts w:ascii="Times New Roman" w:eastAsia="Times New Roman" w:hAnsi="Times New Roman" w:cs="Times New Roman"/>
                <w:color w:val="000000" w:themeColor="text1"/>
                <w:sz w:val="24"/>
                <w:szCs w:val="24"/>
                <w:rPrChange w:id="1796" w:author="Kris.Wild [2]" w:date="2023-12-21T11:55:00Z">
                  <w:rPr>
                    <w:rFonts w:ascii="Times New Roman" w:eastAsia="Times New Roman" w:hAnsi="Times New Roman" w:cs="Times New Roman"/>
                    <w:sz w:val="24"/>
                    <w:szCs w:val="24"/>
                  </w:rPr>
                </w:rPrChange>
              </w:rPr>
              <w:delText>(Bull &amp; Freake, 1999)</w:delText>
            </w:r>
          </w:del>
        </w:sdtContent>
      </w:sdt>
      <w:r w:rsidR="00854988" w:rsidRPr="00041E40">
        <w:rPr>
          <w:rFonts w:ascii="Times New Roman" w:hAnsi="Times New Roman" w:cs="Times New Roman"/>
          <w:color w:val="000000" w:themeColor="text1"/>
          <w:sz w:val="24"/>
          <w:szCs w:val="24"/>
          <w:rPrChange w:id="1797" w:author="Kris.Wild [2]" w:date="2023-12-21T11:55:00Z">
            <w:rPr>
              <w:rFonts w:ascii="Times New Roman" w:hAnsi="Times New Roman" w:cs="Times New Roman"/>
              <w:sz w:val="24"/>
              <w:szCs w:val="24"/>
            </w:rPr>
          </w:rPrChange>
        </w:rPr>
        <w:t>.</w:t>
      </w:r>
      <w:r w:rsidR="00583821" w:rsidRPr="00041E40">
        <w:rPr>
          <w:rFonts w:ascii="Times New Roman" w:hAnsi="Times New Roman" w:cs="Times New Roman"/>
          <w:color w:val="000000" w:themeColor="text1"/>
          <w:sz w:val="24"/>
          <w:szCs w:val="24"/>
          <w:rPrChange w:id="1798" w:author="Kris.Wild [2]" w:date="2023-12-21T11:55:00Z">
            <w:rPr>
              <w:rFonts w:ascii="Times New Roman" w:hAnsi="Times New Roman" w:cs="Times New Roman"/>
              <w:sz w:val="24"/>
              <w:szCs w:val="24"/>
            </w:rPr>
          </w:rPrChange>
        </w:rPr>
        <w:t xml:space="preserve"> </w:t>
      </w:r>
      <w:r w:rsidR="005F67AA" w:rsidRPr="00041E40">
        <w:rPr>
          <w:rFonts w:ascii="Times New Roman" w:hAnsi="Times New Roman" w:cs="Times New Roman"/>
          <w:color w:val="000000" w:themeColor="text1"/>
          <w:sz w:val="24"/>
          <w:szCs w:val="24"/>
          <w:rPrChange w:id="1799" w:author="Kris.Wild [2]" w:date="2023-12-21T11:55:00Z">
            <w:rPr>
              <w:rFonts w:ascii="Times New Roman" w:hAnsi="Times New Roman" w:cs="Times New Roman"/>
              <w:sz w:val="24"/>
              <w:szCs w:val="24"/>
            </w:rPr>
          </w:rPrChange>
        </w:rPr>
        <w:t>In contrast,</w:t>
      </w:r>
      <w:r w:rsidR="00583821" w:rsidRPr="00041E40">
        <w:rPr>
          <w:rFonts w:ascii="Times New Roman" w:hAnsi="Times New Roman" w:cs="Times New Roman"/>
          <w:color w:val="000000" w:themeColor="text1"/>
          <w:sz w:val="24"/>
          <w:szCs w:val="24"/>
          <w:rPrChange w:id="1800" w:author="Kris.Wild [2]" w:date="2023-12-21T11:55:00Z">
            <w:rPr>
              <w:rFonts w:ascii="Times New Roman" w:hAnsi="Times New Roman" w:cs="Times New Roman"/>
              <w:sz w:val="24"/>
              <w:szCs w:val="24"/>
            </w:rPr>
          </w:rPrChange>
        </w:rPr>
        <w:t xml:space="preserve"> adult </w:t>
      </w:r>
      <w:r w:rsidR="00583821" w:rsidRPr="00041E40">
        <w:rPr>
          <w:rFonts w:ascii="Times New Roman" w:hAnsi="Times New Roman" w:cs="Times New Roman"/>
          <w:i/>
          <w:color w:val="000000" w:themeColor="text1"/>
          <w:sz w:val="24"/>
          <w:szCs w:val="24"/>
          <w:rPrChange w:id="1801" w:author="Kris.Wild [2]" w:date="2023-12-21T11:55:00Z">
            <w:rPr>
              <w:rFonts w:ascii="Times New Roman" w:hAnsi="Times New Roman" w:cs="Times New Roman"/>
              <w:i/>
              <w:sz w:val="24"/>
              <w:szCs w:val="24"/>
            </w:rPr>
          </w:rPrChange>
        </w:rPr>
        <w:t xml:space="preserve">S. undulatus </w:t>
      </w:r>
      <w:r w:rsidR="00583821" w:rsidRPr="00041E40">
        <w:rPr>
          <w:rFonts w:ascii="Times New Roman" w:hAnsi="Times New Roman" w:cs="Times New Roman"/>
          <w:color w:val="000000" w:themeColor="text1"/>
          <w:sz w:val="24"/>
          <w:szCs w:val="24"/>
          <w:rPrChange w:id="1802" w:author="Kris.Wild [2]" w:date="2023-12-21T11:55:00Z">
            <w:rPr>
              <w:rFonts w:ascii="Times New Roman" w:hAnsi="Times New Roman" w:cs="Times New Roman"/>
              <w:sz w:val="24"/>
              <w:szCs w:val="24"/>
            </w:rPr>
          </w:rPrChange>
        </w:rPr>
        <w:t xml:space="preserve">are considerably smaller and are frequently </w:t>
      </w:r>
      <w:r w:rsidR="00B3628C" w:rsidRPr="00041E40">
        <w:rPr>
          <w:rFonts w:ascii="Times New Roman" w:hAnsi="Times New Roman" w:cs="Times New Roman"/>
          <w:color w:val="000000" w:themeColor="text1"/>
          <w:sz w:val="24"/>
          <w:szCs w:val="24"/>
          <w:rPrChange w:id="1803" w:author="Kris.Wild [2]" w:date="2023-12-21T11:55:00Z">
            <w:rPr>
              <w:rFonts w:ascii="Times New Roman" w:hAnsi="Times New Roman" w:cs="Times New Roman"/>
              <w:sz w:val="24"/>
              <w:szCs w:val="24"/>
            </w:rPr>
          </w:rPrChange>
        </w:rPr>
        <w:t>killed</w:t>
      </w:r>
      <w:r w:rsidR="00583821" w:rsidRPr="00041E40">
        <w:rPr>
          <w:rFonts w:ascii="Times New Roman" w:hAnsi="Times New Roman" w:cs="Times New Roman"/>
          <w:color w:val="000000" w:themeColor="text1"/>
          <w:sz w:val="24"/>
          <w:szCs w:val="24"/>
          <w:rPrChange w:id="1804" w:author="Kris.Wild [2]" w:date="2023-12-21T11:55:00Z">
            <w:rPr>
              <w:rFonts w:ascii="Times New Roman" w:hAnsi="Times New Roman" w:cs="Times New Roman"/>
              <w:sz w:val="24"/>
              <w:szCs w:val="24"/>
            </w:rPr>
          </w:rPrChange>
        </w:rPr>
        <w:t xml:space="preserve"> by </w:t>
      </w:r>
      <w:r w:rsidR="00990884" w:rsidRPr="00041E40">
        <w:rPr>
          <w:rFonts w:ascii="Times New Roman" w:hAnsi="Times New Roman" w:cs="Times New Roman"/>
          <w:color w:val="000000" w:themeColor="text1"/>
          <w:sz w:val="24"/>
          <w:szCs w:val="24"/>
          <w:rPrChange w:id="1805" w:author="Kris.Wild [2]" w:date="2023-12-21T11:55:00Z">
            <w:rPr>
              <w:rFonts w:ascii="Times New Roman" w:hAnsi="Times New Roman" w:cs="Times New Roman"/>
              <w:sz w:val="24"/>
              <w:szCs w:val="24"/>
            </w:rPr>
          </w:rPrChange>
        </w:rPr>
        <w:t xml:space="preserve">fast-moving </w:t>
      </w:r>
      <w:r w:rsidR="00583821" w:rsidRPr="00041E40">
        <w:rPr>
          <w:rFonts w:ascii="Times New Roman" w:hAnsi="Times New Roman" w:cs="Times New Roman"/>
          <w:color w:val="000000" w:themeColor="text1"/>
          <w:sz w:val="24"/>
          <w:szCs w:val="24"/>
          <w:rPrChange w:id="1806" w:author="Kris.Wild [2]" w:date="2023-12-21T11:55:00Z">
            <w:rPr>
              <w:rFonts w:ascii="Times New Roman" w:hAnsi="Times New Roman" w:cs="Times New Roman"/>
              <w:sz w:val="24"/>
              <w:szCs w:val="24"/>
            </w:rPr>
          </w:rPrChange>
        </w:rPr>
        <w:t xml:space="preserve">thermophilic snakes and </w:t>
      </w:r>
      <w:r w:rsidR="00B3628C" w:rsidRPr="00041E40">
        <w:rPr>
          <w:rFonts w:ascii="Times New Roman" w:hAnsi="Times New Roman" w:cs="Times New Roman"/>
          <w:color w:val="000000" w:themeColor="text1"/>
          <w:sz w:val="24"/>
          <w:szCs w:val="24"/>
          <w:rPrChange w:id="1807" w:author="Kris.Wild [2]" w:date="2023-12-21T11:55:00Z">
            <w:rPr>
              <w:rFonts w:ascii="Times New Roman" w:hAnsi="Times New Roman" w:cs="Times New Roman"/>
              <w:sz w:val="24"/>
              <w:szCs w:val="24"/>
            </w:rPr>
          </w:rPrChange>
        </w:rPr>
        <w:t xml:space="preserve">predatory </w:t>
      </w:r>
      <w:r w:rsidR="00583821" w:rsidRPr="00041E40">
        <w:rPr>
          <w:rFonts w:ascii="Times New Roman" w:hAnsi="Times New Roman" w:cs="Times New Roman"/>
          <w:color w:val="000000" w:themeColor="text1"/>
          <w:sz w:val="24"/>
          <w:szCs w:val="24"/>
          <w:rPrChange w:id="1808" w:author="Kris.Wild [2]" w:date="2023-12-21T11:55:00Z">
            <w:rPr>
              <w:rFonts w:ascii="Times New Roman" w:hAnsi="Times New Roman" w:cs="Times New Roman"/>
              <w:sz w:val="24"/>
              <w:szCs w:val="24"/>
            </w:rPr>
          </w:rPrChange>
        </w:rPr>
        <w:t>birds</w:t>
      </w:r>
      <w:ins w:id="1809" w:author="Kris.Wild [2]" w:date="2023-12-15T12:23:00Z">
        <w:r w:rsidR="00FF5670" w:rsidRPr="00041E40">
          <w:rPr>
            <w:rFonts w:ascii="Times New Roman" w:hAnsi="Times New Roman" w:cs="Times New Roman"/>
            <w:color w:val="000000" w:themeColor="text1"/>
            <w:sz w:val="24"/>
            <w:szCs w:val="24"/>
            <w:rPrChange w:id="1810" w:author="Kris.Wild [2]" w:date="2023-12-21T11:55:00Z">
              <w:rPr>
                <w:rFonts w:ascii="Times New Roman" w:hAnsi="Times New Roman" w:cs="Times New Roman"/>
                <w:sz w:val="24"/>
                <w:szCs w:val="24"/>
              </w:rPr>
            </w:rPrChange>
          </w:rPr>
          <w:t xml:space="preserve"> </w:t>
        </w:r>
      </w:ins>
      <w:sdt>
        <w:sdtPr>
          <w:rPr>
            <w:rFonts w:ascii="Times New Roman" w:hAnsi="Times New Roman" w:cs="Times New Roman"/>
            <w:color w:val="000000" w:themeColor="text1"/>
            <w:sz w:val="24"/>
            <w:szCs w:val="24"/>
            <w:rPrChange w:id="1811" w:author="Kris.Wild [2]" w:date="2023-12-21T11:55:00Z">
              <w:rPr>
                <w:rFonts w:ascii="Times New Roman" w:hAnsi="Times New Roman" w:cs="Times New Roman"/>
                <w:color w:val="000000"/>
                <w:sz w:val="24"/>
                <w:szCs w:val="24"/>
              </w:rPr>
            </w:rPrChange>
          </w:rPr>
          <w:tag w:val="MENDELEY_CITATION_v3_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"/>
          <w:id w:val="1406114"/>
          <w:placeholder>
            <w:docPart w:val="DefaultPlaceholder_-1854013440"/>
          </w:placeholder>
        </w:sdtPr>
        <w:sdtContent>
          <w:ins w:id="1812" w:author="Kris.Wild" w:date="2023-12-21T11:29:00Z">
            <w:r w:rsidR="00190E48" w:rsidRPr="00041E40">
              <w:rPr>
                <w:rFonts w:ascii="Times New Roman" w:hAnsi="Times New Roman" w:cs="Times New Roman"/>
                <w:color w:val="000000" w:themeColor="text1"/>
                <w:sz w:val="24"/>
                <w:szCs w:val="24"/>
                <w:rPrChange w:id="1813" w:author="Kris.Wild [2]" w:date="2023-12-21T11:55:00Z">
                  <w:rPr>
                    <w:rFonts w:ascii="Times New Roman" w:hAnsi="Times New Roman" w:cs="Times New Roman"/>
                    <w:color w:val="000000"/>
                    <w:sz w:val="24"/>
                    <w:szCs w:val="24"/>
                  </w:rPr>
                </w:rPrChange>
              </w:rPr>
              <w:t>(Crowley, 1985)</w:t>
            </w:r>
          </w:ins>
          <w:ins w:id="1814" w:author="Kris.Wild [2]" w:date="2023-12-17T11:45:00Z">
            <w:del w:id="1815" w:author="Kris.Wild" w:date="2023-12-21T11:04:00Z">
              <w:r w:rsidR="00605ABD" w:rsidRPr="00041E40" w:rsidDel="00C578AE">
                <w:rPr>
                  <w:rFonts w:ascii="Times New Roman" w:hAnsi="Times New Roman" w:cs="Times New Roman"/>
                  <w:color w:val="000000" w:themeColor="text1"/>
                  <w:sz w:val="24"/>
                  <w:szCs w:val="24"/>
                  <w:rPrChange w:id="1816" w:author="Kris.Wild [2]" w:date="2023-12-21T11:55:00Z">
                    <w:rPr>
                      <w:rFonts w:ascii="Times New Roman" w:hAnsi="Times New Roman" w:cs="Times New Roman"/>
                      <w:color w:val="000000"/>
                      <w:sz w:val="24"/>
                      <w:szCs w:val="24"/>
                    </w:rPr>
                  </w:rPrChange>
                </w:rPr>
                <w:delText>(Crowley, 1985)</w:delText>
              </w:r>
            </w:del>
          </w:ins>
          <w:del w:id="1817" w:author="Kris.Wild" w:date="2023-12-21T11:04:00Z">
            <w:r w:rsidR="00817A4C" w:rsidRPr="00041E40" w:rsidDel="00C578AE">
              <w:rPr>
                <w:rFonts w:ascii="Times New Roman" w:hAnsi="Times New Roman" w:cs="Times New Roman"/>
                <w:color w:val="000000" w:themeColor="text1"/>
                <w:sz w:val="24"/>
                <w:szCs w:val="24"/>
                <w:rPrChange w:id="1818" w:author="Kris.Wild [2]" w:date="2023-12-21T11:55:00Z">
                  <w:rPr>
                    <w:rFonts w:ascii="Times New Roman" w:hAnsi="Times New Roman" w:cs="Times New Roman"/>
                    <w:color w:val="000000"/>
                    <w:sz w:val="24"/>
                    <w:szCs w:val="24"/>
                  </w:rPr>
                </w:rPrChange>
              </w:rPr>
              <w:delText>(Crowley, 1985)</w:delText>
            </w:r>
          </w:del>
        </w:sdtContent>
      </w:sdt>
      <w:r w:rsidR="00387C8C" w:rsidRPr="00041E40">
        <w:rPr>
          <w:rFonts w:ascii="Times New Roman" w:hAnsi="Times New Roman" w:cs="Times New Roman"/>
          <w:color w:val="000000" w:themeColor="text1"/>
          <w:sz w:val="24"/>
          <w:szCs w:val="24"/>
          <w:rPrChange w:id="1819" w:author="Kris.Wild [2]" w:date="2023-12-21T11:55:00Z">
            <w:rPr>
              <w:rFonts w:ascii="Times New Roman" w:hAnsi="Times New Roman" w:cs="Times New Roman"/>
              <w:sz w:val="24"/>
              <w:szCs w:val="24"/>
            </w:rPr>
          </w:rPrChange>
        </w:rPr>
        <w:t xml:space="preserve">. </w:t>
      </w:r>
      <w:del w:id="1820" w:author="Kris.Wild [2]" w:date="2023-12-17T11:46:00Z">
        <w:r w:rsidR="00210504" w:rsidRPr="00041E40" w:rsidDel="00605ABD">
          <w:rPr>
            <w:rFonts w:ascii="Times New Roman" w:hAnsi="Times New Roman" w:cs="Times New Roman"/>
            <w:color w:val="000000" w:themeColor="text1"/>
            <w:sz w:val="24"/>
            <w:szCs w:val="24"/>
            <w:rPrChange w:id="1821" w:author="Kris.Wild [2]" w:date="2023-12-21T11:55:00Z">
              <w:rPr>
                <w:rFonts w:ascii="Times New Roman" w:hAnsi="Times New Roman" w:cs="Times New Roman"/>
                <w:sz w:val="24"/>
                <w:szCs w:val="24"/>
              </w:rPr>
            </w:rPrChange>
          </w:rPr>
          <w:delText xml:space="preserve">Thus, </w:delText>
        </w:r>
        <w:r w:rsidR="00830A3B" w:rsidRPr="00041E40" w:rsidDel="00605ABD">
          <w:rPr>
            <w:rFonts w:ascii="Times New Roman" w:hAnsi="Times New Roman" w:cs="Times New Roman"/>
            <w:color w:val="000000" w:themeColor="text1"/>
            <w:sz w:val="24"/>
            <w:szCs w:val="24"/>
            <w:rPrChange w:id="1822" w:author="Kris.Wild [2]" w:date="2023-12-21T11:55:00Z">
              <w:rPr>
                <w:rFonts w:ascii="Times New Roman" w:hAnsi="Times New Roman" w:cs="Times New Roman"/>
                <w:sz w:val="24"/>
                <w:szCs w:val="24"/>
              </w:rPr>
            </w:rPrChange>
          </w:rPr>
          <w:delText xml:space="preserve">smaller lizard species that experience </w:delText>
        </w:r>
        <w:r w:rsidR="00210504" w:rsidRPr="00041E40" w:rsidDel="00605ABD">
          <w:rPr>
            <w:rFonts w:ascii="Times New Roman" w:hAnsi="Times New Roman" w:cs="Times New Roman"/>
            <w:color w:val="000000" w:themeColor="text1"/>
            <w:sz w:val="24"/>
            <w:szCs w:val="24"/>
            <w:rPrChange w:id="1823" w:author="Kris.Wild [2]" w:date="2023-12-21T11:55:00Z">
              <w:rPr>
                <w:rFonts w:ascii="Times New Roman" w:hAnsi="Times New Roman" w:cs="Times New Roman"/>
                <w:sz w:val="24"/>
                <w:szCs w:val="24"/>
              </w:rPr>
            </w:rPrChange>
          </w:rPr>
          <w:delText xml:space="preserve">high tick loads </w:delText>
        </w:r>
        <w:r w:rsidR="00A2245A" w:rsidRPr="00041E40" w:rsidDel="00605ABD">
          <w:rPr>
            <w:rFonts w:ascii="Times New Roman" w:hAnsi="Times New Roman" w:cs="Times New Roman"/>
            <w:color w:val="000000" w:themeColor="text1"/>
            <w:sz w:val="24"/>
            <w:szCs w:val="24"/>
            <w:rPrChange w:id="1824" w:author="Kris.Wild [2]" w:date="2023-12-21T11:55:00Z">
              <w:rPr>
                <w:rFonts w:ascii="Times New Roman" w:hAnsi="Times New Roman" w:cs="Times New Roman"/>
                <w:sz w:val="24"/>
                <w:szCs w:val="24"/>
              </w:rPr>
            </w:rPrChange>
          </w:rPr>
          <w:delText xml:space="preserve">may be at higher risk of predation due to </w:delText>
        </w:r>
        <w:r w:rsidR="008C771C" w:rsidRPr="00041E40" w:rsidDel="00605ABD">
          <w:rPr>
            <w:rFonts w:ascii="Times New Roman" w:hAnsi="Times New Roman" w:cs="Times New Roman"/>
            <w:color w:val="000000" w:themeColor="text1"/>
            <w:sz w:val="24"/>
            <w:szCs w:val="24"/>
            <w:rPrChange w:id="1825" w:author="Kris.Wild [2]" w:date="2023-12-21T11:55:00Z">
              <w:rPr>
                <w:rFonts w:ascii="Times New Roman" w:hAnsi="Times New Roman" w:cs="Times New Roman"/>
                <w:sz w:val="24"/>
                <w:szCs w:val="24"/>
              </w:rPr>
            </w:rPrChange>
          </w:rPr>
          <w:delText>a reduction in</w:delText>
        </w:r>
        <w:r w:rsidR="00210504" w:rsidRPr="00041E40" w:rsidDel="00605ABD">
          <w:rPr>
            <w:rFonts w:ascii="Times New Roman" w:hAnsi="Times New Roman" w:cs="Times New Roman"/>
            <w:color w:val="000000" w:themeColor="text1"/>
            <w:sz w:val="24"/>
            <w:szCs w:val="24"/>
            <w:rPrChange w:id="1826" w:author="Kris.Wild [2]" w:date="2023-12-21T11:55:00Z">
              <w:rPr>
                <w:rFonts w:ascii="Times New Roman" w:hAnsi="Times New Roman" w:cs="Times New Roman"/>
                <w:sz w:val="24"/>
                <w:szCs w:val="24"/>
              </w:rPr>
            </w:rPrChange>
          </w:rPr>
          <w:delText xml:space="preserve"> locomotor performance</w:delText>
        </w:r>
      </w:del>
      <w:ins w:id="1827" w:author="Kris.Wild" w:date="2023-12-16T12:57:00Z">
        <w:del w:id="1828" w:author="Kris.Wild [2]" w:date="2023-12-17T11:46:00Z">
          <w:r w:rsidR="00D82494" w:rsidRPr="00041E40" w:rsidDel="00605ABD">
            <w:rPr>
              <w:rFonts w:ascii="Times New Roman" w:hAnsi="Times New Roman" w:cs="Times New Roman"/>
              <w:color w:val="000000" w:themeColor="text1"/>
              <w:sz w:val="24"/>
              <w:szCs w:val="24"/>
              <w:rPrChange w:id="1829" w:author="Kris.Wild [2]" w:date="2023-12-21T11:55:00Z">
                <w:rPr>
                  <w:rFonts w:ascii="Times New Roman" w:hAnsi="Times New Roman" w:cs="Times New Roman"/>
                  <w:sz w:val="24"/>
                  <w:szCs w:val="24"/>
                </w:rPr>
              </w:rPrChange>
            </w:rPr>
            <w:delText xml:space="preserve"> risk</w:delText>
          </w:r>
        </w:del>
      </w:ins>
      <w:ins w:id="1830" w:author="Kris.Wild [2]" w:date="2023-12-17T11:47:00Z">
        <w:r w:rsidR="00605ABD" w:rsidRPr="00041E40">
          <w:rPr>
            <w:rFonts w:ascii="Times New Roman" w:hAnsi="Times New Roman" w:cs="Times New Roman"/>
            <w:color w:val="000000" w:themeColor="text1"/>
            <w:sz w:val="24"/>
            <w:szCs w:val="24"/>
            <w:rPrChange w:id="1831" w:author="Kris.Wild [2]" w:date="2023-12-21T11:55:00Z">
              <w:rPr>
                <w:rFonts w:ascii="Times New Roman" w:hAnsi="Times New Roman" w:cs="Times New Roman"/>
                <w:sz w:val="24"/>
                <w:szCs w:val="24"/>
              </w:rPr>
            </w:rPrChange>
          </w:rPr>
          <w:t>Furthermore,</w:t>
        </w:r>
      </w:ins>
      <w:ins w:id="1832" w:author="Kris.Wild [2]" w:date="2023-12-17T11:46:00Z">
        <w:r w:rsidR="00605ABD" w:rsidRPr="00041E40">
          <w:rPr>
            <w:rFonts w:ascii="Times New Roman" w:hAnsi="Times New Roman" w:cs="Times New Roman"/>
            <w:color w:val="000000" w:themeColor="text1"/>
            <w:sz w:val="24"/>
            <w:szCs w:val="24"/>
            <w:rPrChange w:id="1833" w:author="Kris.Wild [2]" w:date="2023-12-21T11:55:00Z">
              <w:rPr>
                <w:rFonts w:ascii="Times New Roman" w:hAnsi="Times New Roman" w:cs="Times New Roman"/>
                <w:sz w:val="24"/>
                <w:szCs w:val="24"/>
              </w:rPr>
            </w:rPrChange>
          </w:rPr>
          <w:t xml:space="preserve"> </w:t>
        </w:r>
      </w:ins>
      <w:ins w:id="1834" w:author="Kris.Wild [2]" w:date="2023-12-15T13:22:00Z">
        <w:r w:rsidR="009C1DAD" w:rsidRPr="00041E40">
          <w:rPr>
            <w:rFonts w:ascii="Times New Roman" w:hAnsi="Times New Roman" w:cs="Times New Roman"/>
            <w:color w:val="000000" w:themeColor="text1"/>
            <w:sz w:val="24"/>
            <w:szCs w:val="24"/>
            <w:rPrChange w:id="1835" w:author="Kris.Wild [2]" w:date="2023-12-21T11:55:00Z">
              <w:rPr>
                <w:rFonts w:ascii="Times New Roman" w:hAnsi="Times New Roman" w:cs="Times New Roman"/>
                <w:sz w:val="24"/>
                <w:szCs w:val="24"/>
              </w:rPr>
            </w:rPrChange>
          </w:rPr>
          <w:t>lizards infested with ticks have</w:t>
        </w:r>
      </w:ins>
      <w:ins w:id="1836" w:author="Kris.Wild" w:date="2023-12-21T11:34:00Z">
        <w:r w:rsidR="00120131" w:rsidRPr="00041E40">
          <w:rPr>
            <w:rFonts w:ascii="Times New Roman" w:hAnsi="Times New Roman" w:cs="Times New Roman"/>
            <w:color w:val="000000" w:themeColor="text1"/>
            <w:sz w:val="24"/>
            <w:szCs w:val="24"/>
            <w:rPrChange w:id="1837" w:author="Kris.Wild [2]" w:date="2023-12-21T11:55:00Z">
              <w:rPr>
                <w:rFonts w:ascii="Times New Roman" w:hAnsi="Times New Roman" w:cs="Times New Roman"/>
                <w:sz w:val="24"/>
                <w:szCs w:val="24"/>
              </w:rPr>
            </w:rPrChange>
          </w:rPr>
          <w:t xml:space="preserve"> been</w:t>
        </w:r>
      </w:ins>
      <w:ins w:id="1838" w:author="Kris.Wild [2]" w:date="2023-12-15T13:22:00Z">
        <w:r w:rsidR="009C1DAD" w:rsidRPr="00041E40">
          <w:rPr>
            <w:rFonts w:ascii="Times New Roman" w:hAnsi="Times New Roman" w:cs="Times New Roman"/>
            <w:color w:val="000000" w:themeColor="text1"/>
            <w:sz w:val="24"/>
            <w:szCs w:val="24"/>
            <w:rPrChange w:id="1839" w:author="Kris.Wild [2]" w:date="2023-12-21T11:55:00Z">
              <w:rPr>
                <w:rFonts w:ascii="Times New Roman" w:hAnsi="Times New Roman" w:cs="Times New Roman"/>
                <w:sz w:val="24"/>
                <w:szCs w:val="24"/>
              </w:rPr>
            </w:rPrChange>
          </w:rPr>
          <w:t xml:space="preserve"> shown to select cooler temperatures, which could be a strategy to conserve energy to overcome the tick infestation</w:t>
        </w:r>
      </w:ins>
      <w:ins w:id="1840" w:author="Kris.Wild [2]" w:date="2023-12-15T13:06:00Z">
        <w:r w:rsidR="004623D3" w:rsidRPr="00041E40">
          <w:rPr>
            <w:rFonts w:ascii="Times New Roman" w:hAnsi="Times New Roman" w:cs="Times New Roman"/>
            <w:color w:val="000000" w:themeColor="text1"/>
            <w:sz w:val="24"/>
            <w:szCs w:val="24"/>
            <w:rPrChange w:id="1841" w:author="Kris.Wild [2]" w:date="2023-12-21T11:55:00Z">
              <w:rPr>
                <w:rFonts w:ascii="Times New Roman" w:hAnsi="Times New Roman" w:cs="Times New Roman"/>
                <w:sz w:val="24"/>
                <w:szCs w:val="24"/>
              </w:rPr>
            </w:rPrChange>
          </w:rPr>
          <w:t xml:space="preserve"> </w:t>
        </w:r>
      </w:ins>
      <w:customXmlInsRangeStart w:id="1842" w:author="Kris.Wild [2]" w:date="2023-12-15T13:08:00Z"/>
      <w:sdt>
        <w:sdtPr>
          <w:rPr>
            <w:rFonts w:ascii="Times New Roman" w:hAnsi="Times New Roman" w:cs="Times New Roman"/>
            <w:color w:val="000000" w:themeColor="text1"/>
            <w:sz w:val="24"/>
            <w:szCs w:val="24"/>
            <w:rPrChange w:id="1843" w:author="Kris.Wild [2]" w:date="2023-12-21T11:55:00Z">
              <w:rPr>
                <w:rFonts w:ascii="Times New Roman" w:hAnsi="Times New Roman" w:cs="Times New Roman"/>
                <w:sz w:val="24"/>
                <w:szCs w:val="24"/>
              </w:rPr>
            </w:rPrChange>
          </w:rPr>
          <w:tag w:val="MENDELEY_CITATION_v3_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"/>
          <w:id w:val="1937699256"/>
          <w:placeholder>
            <w:docPart w:val="DefaultPlaceholder_-1854013440"/>
          </w:placeholder>
        </w:sdtPr>
        <w:sdtContent>
          <w:customXmlInsRangeEnd w:id="1842"/>
          <w:ins w:id="1844" w:author="Kris.Wild" w:date="2023-12-21T11:29:00Z">
            <w:r w:rsidR="00190E48" w:rsidRPr="00041E40">
              <w:rPr>
                <w:rFonts w:ascii="Times New Roman" w:eastAsia="Times New Roman" w:hAnsi="Times New Roman" w:cs="Times New Roman"/>
                <w:color w:val="000000" w:themeColor="text1"/>
                <w:sz w:val="24"/>
                <w:szCs w:val="24"/>
                <w:rPrChange w:id="1845" w:author="Kris.Wild [2]" w:date="2023-12-21T11:55:00Z">
                  <w:rPr>
                    <w:rFonts w:eastAsia="Times New Roman"/>
                  </w:rPr>
                </w:rPrChange>
              </w:rPr>
              <w:t>(</w:t>
            </w:r>
            <w:proofErr w:type="spellStart"/>
            <w:r w:rsidR="00190E48" w:rsidRPr="00041E40">
              <w:rPr>
                <w:rFonts w:ascii="Times New Roman" w:eastAsia="Times New Roman" w:hAnsi="Times New Roman" w:cs="Times New Roman"/>
                <w:color w:val="000000" w:themeColor="text1"/>
                <w:sz w:val="24"/>
                <w:szCs w:val="24"/>
                <w:rPrChange w:id="1846" w:author="Kris.Wild [2]" w:date="2023-12-21T11:55:00Z">
                  <w:rPr>
                    <w:rFonts w:eastAsia="Times New Roman"/>
                  </w:rPr>
                </w:rPrChange>
              </w:rPr>
              <w:t>Megía</w:t>
            </w:r>
            <w:proofErr w:type="spellEnd"/>
            <w:r w:rsidR="00190E48" w:rsidRPr="00041E40">
              <w:rPr>
                <w:rFonts w:ascii="Times New Roman" w:eastAsia="Times New Roman" w:hAnsi="Times New Roman" w:cs="Times New Roman"/>
                <w:color w:val="000000" w:themeColor="text1"/>
                <w:sz w:val="24"/>
                <w:szCs w:val="24"/>
                <w:rPrChange w:id="1847" w:author="Kris.Wild [2]" w:date="2023-12-21T11:55:00Z">
                  <w:rPr>
                    <w:rFonts w:eastAsia="Times New Roman"/>
                  </w:rPr>
                </w:rPrChange>
              </w:rPr>
              <w:t xml:space="preserve">-Palma </w:t>
            </w:r>
            <w:r w:rsidR="00190E48" w:rsidRPr="00041E40">
              <w:rPr>
                <w:rFonts w:ascii="Times New Roman" w:eastAsia="Times New Roman" w:hAnsi="Times New Roman" w:cs="Times New Roman"/>
                <w:i/>
                <w:iCs/>
                <w:color w:val="000000" w:themeColor="text1"/>
                <w:sz w:val="24"/>
                <w:szCs w:val="24"/>
                <w:rPrChange w:id="1848" w:author="Kris.Wild [2]" w:date="2023-12-21T11:55:00Z">
                  <w:rPr>
                    <w:rFonts w:eastAsia="Times New Roman"/>
                    <w:i/>
                    <w:iCs/>
                  </w:rPr>
                </w:rPrChange>
              </w:rPr>
              <w:t>et al.</w:t>
            </w:r>
            <w:r w:rsidR="00190E48" w:rsidRPr="00041E40">
              <w:rPr>
                <w:rFonts w:ascii="Times New Roman" w:eastAsia="Times New Roman" w:hAnsi="Times New Roman" w:cs="Times New Roman"/>
                <w:color w:val="000000" w:themeColor="text1"/>
                <w:sz w:val="24"/>
                <w:szCs w:val="24"/>
                <w:rPrChange w:id="1849" w:author="Kris.Wild [2]" w:date="2023-12-21T11:55:00Z">
                  <w:rPr>
                    <w:rFonts w:eastAsia="Times New Roman"/>
                  </w:rPr>
                </w:rPrChange>
              </w:rPr>
              <w:t>, 2020)</w:t>
            </w:r>
          </w:ins>
          <w:ins w:id="1850" w:author="Kris.Wild [2]" w:date="2023-12-17T11:45:00Z">
            <w:del w:id="1851" w:author="Kris.Wild" w:date="2023-12-21T11:04:00Z">
              <w:r w:rsidR="00605ABD" w:rsidRPr="00041E40" w:rsidDel="00C578AE">
                <w:rPr>
                  <w:rFonts w:ascii="Times New Roman" w:eastAsia="Times New Roman" w:hAnsi="Times New Roman" w:cs="Times New Roman"/>
                  <w:color w:val="000000" w:themeColor="text1"/>
                  <w:sz w:val="24"/>
                  <w:szCs w:val="24"/>
                  <w:rPrChange w:id="1852" w:author="Kris.Wild [2]" w:date="2023-12-21T11:55:00Z">
                    <w:rPr>
                      <w:rFonts w:eastAsia="Times New Roman"/>
                    </w:rPr>
                  </w:rPrChange>
                </w:rPr>
                <w:delText xml:space="preserve">(Megía-Palma </w:delText>
              </w:r>
              <w:r w:rsidR="00605ABD" w:rsidRPr="00041E40" w:rsidDel="00C578AE">
                <w:rPr>
                  <w:rFonts w:ascii="Times New Roman" w:eastAsia="Times New Roman" w:hAnsi="Times New Roman" w:cs="Times New Roman"/>
                  <w:i/>
                  <w:iCs/>
                  <w:color w:val="000000" w:themeColor="text1"/>
                  <w:sz w:val="24"/>
                  <w:szCs w:val="24"/>
                  <w:rPrChange w:id="1853" w:author="Kris.Wild [2]" w:date="2023-12-21T11:55:00Z">
                    <w:rPr>
                      <w:rFonts w:eastAsia="Times New Roman"/>
                      <w:i/>
                      <w:iCs/>
                    </w:rPr>
                  </w:rPrChange>
                </w:rPr>
                <w:delText>et al.</w:delText>
              </w:r>
              <w:r w:rsidR="00605ABD" w:rsidRPr="00041E40" w:rsidDel="00C578AE">
                <w:rPr>
                  <w:rFonts w:ascii="Times New Roman" w:eastAsia="Times New Roman" w:hAnsi="Times New Roman" w:cs="Times New Roman"/>
                  <w:color w:val="000000" w:themeColor="text1"/>
                  <w:sz w:val="24"/>
                  <w:szCs w:val="24"/>
                  <w:rPrChange w:id="1854" w:author="Kris.Wild [2]" w:date="2023-12-21T11:55:00Z">
                    <w:rPr>
                      <w:rFonts w:eastAsia="Times New Roman"/>
                    </w:rPr>
                  </w:rPrChange>
                </w:rPr>
                <w:delText>, 2020)</w:delText>
              </w:r>
            </w:del>
          </w:ins>
          <w:customXmlInsRangeStart w:id="1855" w:author="Kris.Wild [2]" w:date="2023-12-15T13:08:00Z"/>
        </w:sdtContent>
      </w:sdt>
      <w:customXmlInsRangeEnd w:id="1855"/>
      <w:ins w:id="1856" w:author="Kris.Wild [2]" w:date="2023-12-15T13:07:00Z">
        <w:r w:rsidR="004623D3" w:rsidRPr="00041E40">
          <w:rPr>
            <w:rFonts w:ascii="Times New Roman" w:hAnsi="Times New Roman" w:cs="Times New Roman"/>
            <w:color w:val="000000" w:themeColor="text1"/>
            <w:sz w:val="24"/>
            <w:szCs w:val="24"/>
            <w:rPrChange w:id="1857" w:author="Kris.Wild [2]" w:date="2023-12-21T11:55:00Z">
              <w:rPr>
                <w:rFonts w:ascii="Times New Roman" w:hAnsi="Times New Roman" w:cs="Times New Roman"/>
                <w:sz w:val="24"/>
                <w:szCs w:val="24"/>
              </w:rPr>
            </w:rPrChange>
          </w:rPr>
          <w:t>.</w:t>
        </w:r>
      </w:ins>
      <w:ins w:id="1858" w:author="Kris.Wild [2]" w:date="2023-12-17T11:46:00Z">
        <w:r w:rsidR="00605ABD" w:rsidRPr="00041E40">
          <w:rPr>
            <w:rFonts w:ascii="Times New Roman" w:hAnsi="Times New Roman" w:cs="Times New Roman"/>
            <w:color w:val="000000" w:themeColor="text1"/>
            <w:sz w:val="24"/>
            <w:szCs w:val="24"/>
            <w:rPrChange w:id="1859" w:author="Kris.Wild [2]" w:date="2023-12-21T11:55:00Z">
              <w:rPr>
                <w:rFonts w:ascii="Times New Roman" w:hAnsi="Times New Roman" w:cs="Times New Roman"/>
                <w:sz w:val="24"/>
                <w:szCs w:val="24"/>
              </w:rPr>
            </w:rPrChange>
          </w:rPr>
          <w:t xml:space="preserve"> Together, smaller lizard species that experience high tick loads may be at higher risk of predation due to a reduction in locomotor performance or may have to adjust other behaviours to avoid parasitism risk</w:t>
        </w:r>
      </w:ins>
      <w:ins w:id="1860" w:author="Kris.Wild [2]" w:date="2023-12-17T11:47:00Z">
        <w:r w:rsidR="00605ABD" w:rsidRPr="00041E40">
          <w:rPr>
            <w:rFonts w:ascii="Times New Roman" w:hAnsi="Times New Roman" w:cs="Times New Roman"/>
            <w:color w:val="000000" w:themeColor="text1"/>
            <w:sz w:val="24"/>
            <w:szCs w:val="24"/>
            <w:rPrChange w:id="1861" w:author="Kris.Wild [2]" w:date="2023-12-21T11:55:00Z">
              <w:rPr>
                <w:rFonts w:ascii="Times New Roman" w:hAnsi="Times New Roman" w:cs="Times New Roman"/>
                <w:sz w:val="24"/>
                <w:szCs w:val="24"/>
              </w:rPr>
            </w:rPrChange>
          </w:rPr>
          <w:t>.</w:t>
        </w:r>
      </w:ins>
      <w:del w:id="1862" w:author="Kris.Wild [2]" w:date="2023-12-15T13:06:00Z">
        <w:r w:rsidR="00210504" w:rsidRPr="00041E40" w:rsidDel="004623D3">
          <w:rPr>
            <w:rFonts w:ascii="Times New Roman" w:hAnsi="Times New Roman" w:cs="Times New Roman"/>
            <w:color w:val="000000" w:themeColor="text1"/>
            <w:sz w:val="24"/>
            <w:szCs w:val="24"/>
            <w:rPrChange w:id="1863" w:author="Kris.Wild [2]" w:date="2023-12-21T11:55:00Z">
              <w:rPr>
                <w:rFonts w:ascii="Times New Roman" w:hAnsi="Times New Roman" w:cs="Times New Roman"/>
                <w:sz w:val="24"/>
                <w:szCs w:val="24"/>
              </w:rPr>
            </w:rPrChange>
          </w:rPr>
          <w:delText xml:space="preserve">. </w:delText>
        </w:r>
      </w:del>
      <w:del w:id="1864" w:author="Kris.Wild [2]" w:date="2023-12-15T12:56:00Z">
        <w:r w:rsidR="00210504" w:rsidRPr="00041E40" w:rsidDel="0022217D">
          <w:rPr>
            <w:rFonts w:ascii="Times New Roman" w:hAnsi="Times New Roman" w:cs="Times New Roman"/>
            <w:color w:val="000000" w:themeColor="text1"/>
            <w:sz w:val="24"/>
            <w:szCs w:val="24"/>
            <w:rPrChange w:id="1865" w:author="Kris.Wild [2]" w:date="2023-12-21T11:55:00Z">
              <w:rPr>
                <w:rFonts w:ascii="Times New Roman" w:hAnsi="Times New Roman" w:cs="Times New Roman"/>
                <w:sz w:val="24"/>
                <w:szCs w:val="24"/>
              </w:rPr>
            </w:rPrChange>
          </w:rPr>
          <w:delText xml:space="preserve"> </w:delText>
        </w:r>
      </w:del>
    </w:p>
    <w:p w14:paraId="3224E665" w14:textId="21F810CE" w:rsidR="002D5457" w:rsidRPr="00041E40" w:rsidRDefault="00583821" w:rsidP="009B6E54">
      <w:pPr>
        <w:spacing w:line="240" w:lineRule="auto"/>
        <w:ind w:firstLine="720"/>
        <w:contextualSpacing/>
        <w:rPr>
          <w:rFonts w:ascii="Times New Roman" w:hAnsi="Times New Roman" w:cs="Times New Roman"/>
          <w:color w:val="000000" w:themeColor="text1"/>
          <w:sz w:val="24"/>
          <w:szCs w:val="24"/>
          <w:rPrChange w:id="1866" w:author="Kris.Wild [2]" w:date="2023-12-21T11:55:00Z">
            <w:rPr>
              <w:rFonts w:ascii="Times New Roman" w:hAnsi="Times New Roman" w:cs="Times New Roman"/>
              <w:sz w:val="24"/>
              <w:szCs w:val="24"/>
            </w:rPr>
          </w:rPrChange>
        </w:rPr>
      </w:pPr>
      <w:r w:rsidRPr="00041E40">
        <w:rPr>
          <w:rFonts w:ascii="Times New Roman" w:hAnsi="Times New Roman" w:cs="Times New Roman"/>
          <w:color w:val="000000" w:themeColor="text1"/>
          <w:sz w:val="24"/>
          <w:szCs w:val="24"/>
          <w:rPrChange w:id="1867" w:author="Kris.Wild [2]" w:date="2023-12-21T11:55:00Z">
            <w:rPr>
              <w:rFonts w:ascii="Times New Roman" w:hAnsi="Times New Roman" w:cs="Times New Roman"/>
              <w:sz w:val="24"/>
              <w:szCs w:val="24"/>
            </w:rPr>
          </w:rPrChange>
        </w:rPr>
        <w:t>Contrary to our findings, other studies have shown that ectoparasit</w:t>
      </w:r>
      <w:r w:rsidR="00A2245A" w:rsidRPr="00041E40">
        <w:rPr>
          <w:rFonts w:ascii="Times New Roman" w:hAnsi="Times New Roman" w:cs="Times New Roman"/>
          <w:color w:val="000000" w:themeColor="text1"/>
          <w:sz w:val="24"/>
          <w:szCs w:val="24"/>
          <w:rPrChange w:id="1868" w:author="Kris.Wild [2]" w:date="2023-12-21T11:55:00Z">
            <w:rPr>
              <w:rFonts w:ascii="Times New Roman" w:hAnsi="Times New Roman" w:cs="Times New Roman"/>
              <w:sz w:val="24"/>
              <w:szCs w:val="24"/>
            </w:rPr>
          </w:rPrChange>
        </w:rPr>
        <w:t>e</w:t>
      </w:r>
      <w:r w:rsidRPr="00041E40">
        <w:rPr>
          <w:rFonts w:ascii="Times New Roman" w:hAnsi="Times New Roman" w:cs="Times New Roman"/>
          <w:color w:val="000000" w:themeColor="text1"/>
          <w:sz w:val="24"/>
          <w:szCs w:val="24"/>
          <w:rPrChange w:id="1869" w:author="Kris.Wild [2]" w:date="2023-12-21T11:55:00Z">
            <w:rPr>
              <w:rFonts w:ascii="Times New Roman" w:hAnsi="Times New Roman" w:cs="Times New Roman"/>
              <w:sz w:val="24"/>
              <w:szCs w:val="24"/>
            </w:rPr>
          </w:rPrChange>
        </w:rPr>
        <w:t xml:space="preserve"> infestation negatively </w:t>
      </w:r>
      <w:r w:rsidR="008257E5" w:rsidRPr="00041E40">
        <w:rPr>
          <w:rFonts w:ascii="Times New Roman" w:hAnsi="Times New Roman" w:cs="Times New Roman"/>
          <w:color w:val="000000" w:themeColor="text1"/>
          <w:sz w:val="24"/>
          <w:szCs w:val="24"/>
          <w:rPrChange w:id="1870" w:author="Kris.Wild [2]" w:date="2023-12-21T11:55:00Z">
            <w:rPr>
              <w:rFonts w:ascii="Times New Roman" w:hAnsi="Times New Roman" w:cs="Times New Roman"/>
              <w:sz w:val="24"/>
              <w:szCs w:val="24"/>
            </w:rPr>
          </w:rPrChange>
        </w:rPr>
        <w:t>affects</w:t>
      </w:r>
      <w:r w:rsidRPr="00041E40">
        <w:rPr>
          <w:rFonts w:ascii="Times New Roman" w:hAnsi="Times New Roman" w:cs="Times New Roman"/>
          <w:color w:val="000000" w:themeColor="text1"/>
          <w:sz w:val="24"/>
          <w:szCs w:val="24"/>
          <w:rPrChange w:id="1871" w:author="Kris.Wild [2]" w:date="2023-12-21T11:55:00Z">
            <w:rPr>
              <w:rFonts w:ascii="Times New Roman" w:hAnsi="Times New Roman" w:cs="Times New Roman"/>
              <w:sz w:val="24"/>
              <w:szCs w:val="24"/>
            </w:rPr>
          </w:rPrChange>
        </w:rPr>
        <w:t xml:space="preserve"> </w:t>
      </w:r>
      <w:r w:rsidR="00A2245A" w:rsidRPr="00041E40">
        <w:rPr>
          <w:rFonts w:ascii="Times New Roman" w:hAnsi="Times New Roman" w:cs="Times New Roman"/>
          <w:color w:val="000000" w:themeColor="text1"/>
          <w:sz w:val="24"/>
          <w:szCs w:val="24"/>
          <w:rPrChange w:id="1872" w:author="Kris.Wild [2]" w:date="2023-12-21T11:55:00Z">
            <w:rPr>
              <w:rFonts w:ascii="Times New Roman" w:hAnsi="Times New Roman" w:cs="Times New Roman"/>
              <w:sz w:val="24"/>
              <w:szCs w:val="24"/>
            </w:rPr>
          </w:rPrChange>
        </w:rPr>
        <w:t xml:space="preserve">or is associated with low </w:t>
      </w:r>
      <w:r w:rsidRPr="00041E40">
        <w:rPr>
          <w:rFonts w:ascii="Times New Roman" w:hAnsi="Times New Roman" w:cs="Times New Roman"/>
          <w:color w:val="000000" w:themeColor="text1"/>
          <w:sz w:val="24"/>
          <w:szCs w:val="24"/>
          <w:rPrChange w:id="1873" w:author="Kris.Wild [2]" w:date="2023-12-21T11:55:00Z">
            <w:rPr>
              <w:rFonts w:ascii="Times New Roman" w:hAnsi="Times New Roman" w:cs="Times New Roman"/>
              <w:sz w:val="24"/>
              <w:szCs w:val="24"/>
            </w:rPr>
          </w:rPrChange>
        </w:rPr>
        <w:t>body condition in reptiles</w:t>
      </w:r>
      <w:ins w:id="1874" w:author="Kris.Wild" w:date="2023-12-16T12:25:00Z">
        <w:r w:rsidR="00A71BD1" w:rsidRPr="00041E40">
          <w:rPr>
            <w:rFonts w:ascii="Times New Roman" w:hAnsi="Times New Roman" w:cs="Times New Roman"/>
            <w:color w:val="000000" w:themeColor="text1"/>
            <w:sz w:val="24"/>
            <w:szCs w:val="24"/>
            <w:rPrChange w:id="1875" w:author="Kris.Wild [2]" w:date="2023-12-21T11:55:00Z">
              <w:rPr>
                <w:rFonts w:ascii="Times New Roman" w:hAnsi="Times New Roman" w:cs="Times New Roman"/>
                <w:sz w:val="24"/>
                <w:szCs w:val="24"/>
              </w:rPr>
            </w:rPrChange>
          </w:rPr>
          <w:t xml:space="preserve"> </w:t>
        </w:r>
      </w:ins>
      <w:customXmlInsRangeStart w:id="1876" w:author="Kris.Wild [2]" w:date="2023-12-15T12:28:00Z"/>
      <w:sdt>
        <w:sdtPr>
          <w:rPr>
            <w:rFonts w:ascii="Times New Roman" w:hAnsi="Times New Roman" w:cs="Times New Roman"/>
            <w:color w:val="000000" w:themeColor="text1"/>
            <w:sz w:val="24"/>
            <w:szCs w:val="24"/>
            <w:rPrChange w:id="1877" w:author="Kris.Wild [2]" w:date="2023-12-21T11:55:00Z">
              <w:rPr>
                <w:rFonts w:ascii="Times New Roman" w:hAnsi="Times New Roman" w:cs="Times New Roman"/>
                <w:sz w:val="24"/>
                <w:szCs w:val="24"/>
              </w:rPr>
            </w:rPrChange>
          </w:rPr>
          <w:tag w:val="MENDELEY_CITATION_v3_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iwiY29udGFpbmVyLXRpdGxlLXNob3J0IjoiIn0sImlzVGVtcG9yYXJ5IjpmYWxzZX1dfQ=="/>
          <w:id w:val="1071464720"/>
          <w:placeholder>
            <w:docPart w:val="DefaultPlaceholder_-1854013440"/>
          </w:placeholder>
        </w:sdtPr>
        <w:sdtContent>
          <w:customXmlInsRangeEnd w:id="1876"/>
          <w:ins w:id="1878" w:author="Kris.Wild" w:date="2023-12-21T11:29:00Z">
            <w:r w:rsidR="00190E48" w:rsidRPr="00041E40">
              <w:rPr>
                <w:rFonts w:ascii="Times New Roman" w:eastAsia="Times New Roman" w:hAnsi="Times New Roman" w:cs="Times New Roman"/>
                <w:color w:val="000000" w:themeColor="text1"/>
                <w:sz w:val="24"/>
                <w:szCs w:val="24"/>
                <w:rPrChange w:id="1879" w:author="Kris.Wild [2]" w:date="2023-12-21T11:55:00Z">
                  <w:rPr>
                    <w:rFonts w:eastAsia="Times New Roman"/>
                  </w:rPr>
                </w:rPrChange>
              </w:rPr>
              <w:t xml:space="preserve">(Dunlap &amp; Mathies, 1993; Olsson </w:t>
            </w:r>
            <w:r w:rsidR="00190E48" w:rsidRPr="00041E40">
              <w:rPr>
                <w:rFonts w:ascii="Times New Roman" w:eastAsia="Times New Roman" w:hAnsi="Times New Roman" w:cs="Times New Roman"/>
                <w:i/>
                <w:iCs/>
                <w:color w:val="000000" w:themeColor="text1"/>
                <w:sz w:val="24"/>
                <w:szCs w:val="24"/>
                <w:rPrChange w:id="1880" w:author="Kris.Wild [2]" w:date="2023-12-21T11:55:00Z">
                  <w:rPr>
                    <w:rFonts w:eastAsia="Times New Roman"/>
                    <w:i/>
                    <w:iCs/>
                  </w:rPr>
                </w:rPrChange>
              </w:rPr>
              <w:t>et al.</w:t>
            </w:r>
            <w:r w:rsidR="00190E48" w:rsidRPr="00041E40">
              <w:rPr>
                <w:rFonts w:ascii="Times New Roman" w:eastAsia="Times New Roman" w:hAnsi="Times New Roman" w:cs="Times New Roman"/>
                <w:color w:val="000000" w:themeColor="text1"/>
                <w:sz w:val="24"/>
                <w:szCs w:val="24"/>
                <w:rPrChange w:id="1881" w:author="Kris.Wild [2]" w:date="2023-12-21T11:55:00Z">
                  <w:rPr>
                    <w:rFonts w:eastAsia="Times New Roman"/>
                  </w:rPr>
                </w:rPrChange>
              </w:rPr>
              <w:t xml:space="preserve">, 2000; Madsen, </w:t>
            </w:r>
            <w:proofErr w:type="spellStart"/>
            <w:r w:rsidR="00190E48" w:rsidRPr="00041E40">
              <w:rPr>
                <w:rFonts w:ascii="Times New Roman" w:eastAsia="Times New Roman" w:hAnsi="Times New Roman" w:cs="Times New Roman"/>
                <w:color w:val="000000" w:themeColor="text1"/>
                <w:sz w:val="24"/>
                <w:szCs w:val="24"/>
                <w:rPrChange w:id="1882" w:author="Kris.Wild [2]" w:date="2023-12-21T11:55:00Z">
                  <w:rPr>
                    <w:rFonts w:eastAsia="Times New Roman"/>
                  </w:rPr>
                </w:rPrChange>
              </w:rPr>
              <w:t>Ujvari</w:t>
            </w:r>
            <w:proofErr w:type="spellEnd"/>
            <w:r w:rsidR="00190E48" w:rsidRPr="00041E40">
              <w:rPr>
                <w:rFonts w:ascii="Times New Roman" w:eastAsia="Times New Roman" w:hAnsi="Times New Roman" w:cs="Times New Roman"/>
                <w:color w:val="000000" w:themeColor="text1"/>
                <w:sz w:val="24"/>
                <w:szCs w:val="24"/>
                <w:rPrChange w:id="1883" w:author="Kris.Wild [2]" w:date="2023-12-21T11:55:00Z">
                  <w:rPr>
                    <w:rFonts w:eastAsia="Times New Roman"/>
                  </w:rPr>
                </w:rPrChange>
              </w:rPr>
              <w:t>, &amp; Olsson, 2005)</w:t>
            </w:r>
          </w:ins>
          <w:ins w:id="1884" w:author="Kris.Wild [2]" w:date="2023-12-17T11:45:00Z">
            <w:del w:id="1885" w:author="Kris.Wild" w:date="2023-12-21T11:04:00Z">
              <w:r w:rsidR="00605ABD" w:rsidRPr="00041E40" w:rsidDel="00C578AE">
                <w:rPr>
                  <w:rFonts w:ascii="Times New Roman" w:eastAsia="Times New Roman" w:hAnsi="Times New Roman" w:cs="Times New Roman"/>
                  <w:color w:val="000000" w:themeColor="text1"/>
                  <w:sz w:val="24"/>
                  <w:szCs w:val="24"/>
                  <w:rPrChange w:id="1886" w:author="Kris.Wild [2]" w:date="2023-12-21T11:55:00Z">
                    <w:rPr>
                      <w:rFonts w:eastAsia="Times New Roman"/>
                    </w:rPr>
                  </w:rPrChange>
                </w:rPr>
                <w:delText xml:space="preserve">(Dunlap &amp; Mathies, 1993; Olsson </w:delText>
              </w:r>
              <w:r w:rsidR="00605ABD" w:rsidRPr="00041E40" w:rsidDel="00C578AE">
                <w:rPr>
                  <w:rFonts w:ascii="Times New Roman" w:eastAsia="Times New Roman" w:hAnsi="Times New Roman" w:cs="Times New Roman"/>
                  <w:i/>
                  <w:iCs/>
                  <w:color w:val="000000" w:themeColor="text1"/>
                  <w:sz w:val="24"/>
                  <w:szCs w:val="24"/>
                  <w:rPrChange w:id="1887" w:author="Kris.Wild [2]" w:date="2023-12-21T11:55:00Z">
                    <w:rPr>
                      <w:rFonts w:eastAsia="Times New Roman"/>
                      <w:i/>
                      <w:iCs/>
                    </w:rPr>
                  </w:rPrChange>
                </w:rPr>
                <w:delText>et al.</w:delText>
              </w:r>
              <w:r w:rsidR="00605ABD" w:rsidRPr="00041E40" w:rsidDel="00C578AE">
                <w:rPr>
                  <w:rFonts w:ascii="Times New Roman" w:eastAsia="Times New Roman" w:hAnsi="Times New Roman" w:cs="Times New Roman"/>
                  <w:color w:val="000000" w:themeColor="text1"/>
                  <w:sz w:val="24"/>
                  <w:szCs w:val="24"/>
                  <w:rPrChange w:id="1888" w:author="Kris.Wild [2]" w:date="2023-12-21T11:55:00Z">
                    <w:rPr>
                      <w:rFonts w:eastAsia="Times New Roman"/>
                    </w:rPr>
                  </w:rPrChange>
                </w:rPr>
                <w:delText>, 2000; Madsen, Ujvari, &amp; Olsson, 2005)</w:delText>
              </w:r>
            </w:del>
          </w:ins>
          <w:customXmlInsRangeStart w:id="1889" w:author="Kris.Wild [2]" w:date="2023-12-15T12:28:00Z"/>
        </w:sdtContent>
      </w:sdt>
      <w:customXmlInsRangeEnd w:id="1889"/>
      <w:del w:id="1890" w:author="Kris.Wild [2]" w:date="2023-12-15T12:27:00Z">
        <w:r w:rsidR="00B43930" w:rsidRPr="00041E40" w:rsidDel="00FF5670">
          <w:rPr>
            <w:rFonts w:ascii="Times New Roman" w:hAnsi="Times New Roman" w:cs="Times New Roman"/>
            <w:color w:val="000000" w:themeColor="text1"/>
            <w:sz w:val="24"/>
            <w:szCs w:val="24"/>
            <w:vertAlign w:val="superscript"/>
            <w:rPrChange w:id="1891" w:author="Kris.Wild [2]" w:date="2023-12-21T11:55:00Z">
              <w:rPr>
                <w:rFonts w:ascii="Times New Roman" w:hAnsi="Times New Roman" w:cs="Times New Roman"/>
                <w:color w:val="000000"/>
                <w:sz w:val="24"/>
                <w:szCs w:val="24"/>
                <w:vertAlign w:val="superscript"/>
              </w:rPr>
            </w:rPrChange>
          </w:rPr>
          <w:delText>12,43,44</w:delText>
        </w:r>
      </w:del>
      <w:r w:rsidRPr="00041E40">
        <w:rPr>
          <w:rFonts w:ascii="Times New Roman" w:hAnsi="Times New Roman" w:cs="Times New Roman"/>
          <w:color w:val="000000" w:themeColor="text1"/>
          <w:sz w:val="24"/>
          <w:szCs w:val="24"/>
          <w:rPrChange w:id="1892" w:author="Kris.Wild [2]" w:date="2023-12-21T11:55:00Z">
            <w:rPr>
              <w:rFonts w:ascii="Times New Roman" w:hAnsi="Times New Roman" w:cs="Times New Roman"/>
              <w:sz w:val="24"/>
              <w:szCs w:val="24"/>
            </w:rPr>
          </w:rPrChange>
        </w:rPr>
        <w:t>.</w:t>
      </w:r>
      <w:r w:rsidR="009871DC" w:rsidRPr="00041E40">
        <w:rPr>
          <w:rFonts w:ascii="Times New Roman" w:hAnsi="Times New Roman" w:cs="Times New Roman"/>
          <w:color w:val="000000" w:themeColor="text1"/>
          <w:sz w:val="24"/>
          <w:szCs w:val="24"/>
          <w:rPrChange w:id="1893" w:author="Kris.Wild [2]" w:date="2023-12-21T11:55:00Z">
            <w:rPr>
              <w:rFonts w:ascii="Times New Roman" w:hAnsi="Times New Roman" w:cs="Times New Roman"/>
              <w:sz w:val="24"/>
              <w:szCs w:val="24"/>
            </w:rPr>
          </w:rPrChange>
        </w:rPr>
        <w:t xml:space="preserve"> </w:t>
      </w:r>
      <w:ins w:id="1894" w:author="Kris.Wild" w:date="2023-12-21T11:33:00Z">
        <w:r w:rsidR="00120131" w:rsidRPr="00041E40">
          <w:rPr>
            <w:rFonts w:ascii="Times New Roman" w:hAnsi="Times New Roman" w:cs="Times New Roman"/>
            <w:color w:val="000000" w:themeColor="text1"/>
            <w:sz w:val="24"/>
            <w:szCs w:val="24"/>
            <w:rPrChange w:id="1895" w:author="Kris.Wild [2]" w:date="2023-12-21T11:55:00Z">
              <w:rPr>
                <w:rFonts w:ascii="Times New Roman" w:hAnsi="Times New Roman" w:cs="Times New Roman"/>
                <w:i/>
                <w:iCs/>
                <w:sz w:val="24"/>
                <w:szCs w:val="24"/>
              </w:rPr>
            </w:rPrChange>
          </w:rPr>
          <w:t>It appears that ticks do not markedly reduce host health, as evident by the lack of differences in body condition between uninfected and infected lizards</w:t>
        </w:r>
      </w:ins>
      <w:del w:id="1896" w:author="Kris.Wild" w:date="2023-12-21T11:33:00Z">
        <w:r w:rsidR="00CC7A1D" w:rsidRPr="00041E40" w:rsidDel="00120131">
          <w:rPr>
            <w:rFonts w:ascii="Times New Roman" w:hAnsi="Times New Roman" w:cs="Times New Roman"/>
            <w:color w:val="000000" w:themeColor="text1"/>
            <w:sz w:val="24"/>
            <w:szCs w:val="24"/>
            <w:rPrChange w:id="1897" w:author="Kris.Wild [2]" w:date="2023-12-21T11:55:00Z">
              <w:rPr>
                <w:rFonts w:ascii="Times New Roman" w:hAnsi="Times New Roman" w:cs="Times New Roman"/>
                <w:sz w:val="24"/>
                <w:szCs w:val="24"/>
              </w:rPr>
            </w:rPrChange>
          </w:rPr>
          <w:delText>I</w:delText>
        </w:r>
        <w:r w:rsidR="002C3070" w:rsidRPr="00041E40" w:rsidDel="00120131">
          <w:rPr>
            <w:rFonts w:ascii="Times New Roman" w:hAnsi="Times New Roman" w:cs="Times New Roman"/>
            <w:color w:val="000000" w:themeColor="text1"/>
            <w:sz w:val="24"/>
            <w:szCs w:val="24"/>
            <w:rPrChange w:id="1898" w:author="Kris.Wild [2]" w:date="2023-12-21T11:55:00Z">
              <w:rPr>
                <w:rFonts w:ascii="Times New Roman" w:hAnsi="Times New Roman" w:cs="Times New Roman"/>
                <w:sz w:val="24"/>
                <w:szCs w:val="24"/>
              </w:rPr>
            </w:rPrChange>
          </w:rPr>
          <w:delText xml:space="preserve">t appears that ticks do not </w:delText>
        </w:r>
        <w:r w:rsidR="00A2245A" w:rsidRPr="00041E40" w:rsidDel="00120131">
          <w:rPr>
            <w:rFonts w:ascii="Times New Roman" w:hAnsi="Times New Roman" w:cs="Times New Roman"/>
            <w:color w:val="000000" w:themeColor="text1"/>
            <w:sz w:val="24"/>
            <w:szCs w:val="24"/>
            <w:rPrChange w:id="1899" w:author="Kris.Wild [2]" w:date="2023-12-21T11:55:00Z">
              <w:rPr>
                <w:rFonts w:ascii="Times New Roman" w:hAnsi="Times New Roman" w:cs="Times New Roman"/>
                <w:sz w:val="24"/>
                <w:szCs w:val="24"/>
              </w:rPr>
            </w:rPrChange>
          </w:rPr>
          <w:delText>influence</w:delText>
        </w:r>
        <w:r w:rsidR="002C3070" w:rsidRPr="00041E40" w:rsidDel="00120131">
          <w:rPr>
            <w:rFonts w:ascii="Times New Roman" w:hAnsi="Times New Roman" w:cs="Times New Roman"/>
            <w:color w:val="000000" w:themeColor="text1"/>
            <w:sz w:val="24"/>
            <w:szCs w:val="24"/>
            <w:rPrChange w:id="1900" w:author="Kris.Wild [2]" w:date="2023-12-21T11:55:00Z">
              <w:rPr>
                <w:rFonts w:ascii="Times New Roman" w:hAnsi="Times New Roman" w:cs="Times New Roman"/>
                <w:sz w:val="24"/>
                <w:szCs w:val="24"/>
              </w:rPr>
            </w:rPrChange>
          </w:rPr>
          <w:delText xml:space="preserve"> </w:delText>
        </w:r>
        <w:r w:rsidR="00A2245A" w:rsidRPr="00041E40" w:rsidDel="00120131">
          <w:rPr>
            <w:rFonts w:ascii="Times New Roman" w:hAnsi="Times New Roman" w:cs="Times New Roman"/>
            <w:color w:val="000000" w:themeColor="text1"/>
            <w:sz w:val="24"/>
            <w:szCs w:val="24"/>
            <w:rPrChange w:id="1901" w:author="Kris.Wild [2]" w:date="2023-12-21T11:55:00Z">
              <w:rPr>
                <w:rFonts w:ascii="Times New Roman" w:hAnsi="Times New Roman" w:cs="Times New Roman"/>
                <w:sz w:val="24"/>
                <w:szCs w:val="24"/>
              </w:rPr>
            </w:rPrChange>
          </w:rPr>
          <w:delText xml:space="preserve">host </w:delText>
        </w:r>
        <w:r w:rsidR="00634574" w:rsidRPr="00041E40" w:rsidDel="00120131">
          <w:rPr>
            <w:rFonts w:ascii="Times New Roman" w:hAnsi="Times New Roman" w:cs="Times New Roman"/>
            <w:color w:val="000000" w:themeColor="text1"/>
            <w:sz w:val="24"/>
            <w:szCs w:val="24"/>
            <w:rPrChange w:id="1902" w:author="Kris.Wild [2]" w:date="2023-12-21T11:55:00Z">
              <w:rPr>
                <w:rFonts w:ascii="Times New Roman" w:hAnsi="Times New Roman" w:cs="Times New Roman"/>
                <w:sz w:val="24"/>
                <w:szCs w:val="24"/>
              </w:rPr>
            </w:rPrChange>
          </w:rPr>
          <w:delText xml:space="preserve">energetic </w:delText>
        </w:r>
        <w:r w:rsidR="002C3070" w:rsidRPr="00041E40" w:rsidDel="00120131">
          <w:rPr>
            <w:rFonts w:ascii="Times New Roman" w:hAnsi="Times New Roman" w:cs="Times New Roman"/>
            <w:color w:val="000000" w:themeColor="text1"/>
            <w:sz w:val="24"/>
            <w:szCs w:val="24"/>
            <w:rPrChange w:id="1903" w:author="Kris.Wild [2]" w:date="2023-12-21T11:55:00Z">
              <w:rPr>
                <w:rFonts w:ascii="Times New Roman" w:hAnsi="Times New Roman" w:cs="Times New Roman"/>
                <w:sz w:val="24"/>
                <w:szCs w:val="24"/>
              </w:rPr>
            </w:rPrChange>
          </w:rPr>
          <w:delText>status</w:delText>
        </w:r>
      </w:del>
      <w:ins w:id="1904" w:author="Kris.Wild [2]" w:date="2023-12-15T13:27:00Z">
        <w:del w:id="1905" w:author="Kris.Wild" w:date="2023-12-21T11:33:00Z">
          <w:r w:rsidR="008202B0" w:rsidRPr="00041E40" w:rsidDel="00120131">
            <w:rPr>
              <w:rFonts w:ascii="Times New Roman" w:hAnsi="Times New Roman" w:cs="Times New Roman"/>
              <w:color w:val="000000" w:themeColor="text1"/>
              <w:sz w:val="24"/>
              <w:szCs w:val="24"/>
              <w:rPrChange w:id="1906" w:author="Kris.Wild [2]" w:date="2023-12-21T11:55:00Z">
                <w:rPr>
                  <w:rFonts w:ascii="Times New Roman" w:hAnsi="Times New Roman" w:cs="Times New Roman"/>
                  <w:sz w:val="24"/>
                  <w:szCs w:val="24"/>
                </w:rPr>
              </w:rPrChange>
            </w:rPr>
            <w:delText>health</w:delText>
          </w:r>
        </w:del>
      </w:ins>
      <w:del w:id="1907" w:author="Kris.Wild" w:date="2023-12-21T11:33:00Z">
        <w:r w:rsidR="00CC7A1D" w:rsidRPr="00041E40" w:rsidDel="00120131">
          <w:rPr>
            <w:rFonts w:ascii="Times New Roman" w:hAnsi="Times New Roman" w:cs="Times New Roman"/>
            <w:color w:val="000000" w:themeColor="text1"/>
            <w:sz w:val="24"/>
            <w:szCs w:val="24"/>
            <w:rPrChange w:id="1908" w:author="Kris.Wild [2]" w:date="2023-12-21T11:55:00Z">
              <w:rPr>
                <w:rFonts w:ascii="Times New Roman" w:hAnsi="Times New Roman" w:cs="Times New Roman"/>
                <w:sz w:val="24"/>
                <w:szCs w:val="24"/>
              </w:rPr>
            </w:rPrChange>
          </w:rPr>
          <w:delText xml:space="preserve">, as </w:delText>
        </w:r>
        <w:r w:rsidR="005C7B4D" w:rsidRPr="00041E40" w:rsidDel="00120131">
          <w:rPr>
            <w:rFonts w:ascii="Times New Roman" w:hAnsi="Times New Roman" w:cs="Times New Roman"/>
            <w:color w:val="000000" w:themeColor="text1"/>
            <w:sz w:val="24"/>
            <w:szCs w:val="24"/>
            <w:rPrChange w:id="1909" w:author="Kris.Wild [2]" w:date="2023-12-21T11:55:00Z">
              <w:rPr>
                <w:rFonts w:ascii="Times New Roman" w:hAnsi="Times New Roman" w:cs="Times New Roman"/>
                <w:sz w:val="24"/>
                <w:szCs w:val="24"/>
              </w:rPr>
            </w:rPrChange>
          </w:rPr>
          <w:delText>evident</w:delText>
        </w:r>
        <w:r w:rsidR="002C3070" w:rsidRPr="00041E40" w:rsidDel="00120131">
          <w:rPr>
            <w:rFonts w:ascii="Times New Roman" w:hAnsi="Times New Roman" w:cs="Times New Roman"/>
            <w:color w:val="000000" w:themeColor="text1"/>
            <w:sz w:val="24"/>
            <w:szCs w:val="24"/>
            <w:rPrChange w:id="1910" w:author="Kris.Wild [2]" w:date="2023-12-21T11:55:00Z">
              <w:rPr>
                <w:rFonts w:ascii="Times New Roman" w:hAnsi="Times New Roman" w:cs="Times New Roman"/>
                <w:sz w:val="24"/>
                <w:szCs w:val="24"/>
              </w:rPr>
            </w:rPrChange>
          </w:rPr>
          <w:delText xml:space="preserve"> by the lack of differences in body condition between uninfected and infected lizards</w:delText>
        </w:r>
      </w:del>
      <w:ins w:id="1911" w:author="Kris.Wild" w:date="2023-12-15T13:30:00Z">
        <w:r w:rsidR="008202B0" w:rsidRPr="00041E40">
          <w:rPr>
            <w:rFonts w:ascii="Times New Roman" w:hAnsi="Times New Roman" w:cs="Times New Roman"/>
            <w:color w:val="000000" w:themeColor="text1"/>
            <w:sz w:val="24"/>
            <w:szCs w:val="24"/>
            <w:rPrChange w:id="1912" w:author="Kris.Wild [2]" w:date="2023-12-21T11:55:00Z">
              <w:rPr>
                <w:rFonts w:ascii="Times New Roman" w:hAnsi="Times New Roman" w:cs="Times New Roman"/>
                <w:sz w:val="24"/>
                <w:szCs w:val="24"/>
              </w:rPr>
            </w:rPrChange>
          </w:rPr>
          <w:t>.</w:t>
        </w:r>
      </w:ins>
      <w:ins w:id="1913" w:author="Kris.Wild" w:date="2023-12-16T12:25:00Z">
        <w:r w:rsidR="00A71BD1" w:rsidRPr="00041E40">
          <w:rPr>
            <w:rFonts w:ascii="Times New Roman" w:hAnsi="Times New Roman" w:cs="Times New Roman"/>
            <w:bCs/>
            <w:color w:val="000000" w:themeColor="text1"/>
            <w:sz w:val="24"/>
            <w:szCs w:val="24"/>
            <w:rPrChange w:id="1914" w:author="Kris.Wild [2]" w:date="2023-12-21T11:55:00Z">
              <w:rPr>
                <w:rFonts w:ascii="Times New Roman" w:hAnsi="Times New Roman" w:cs="Times New Roman"/>
                <w:bCs/>
                <w:sz w:val="24"/>
                <w:szCs w:val="24"/>
              </w:rPr>
            </w:rPrChange>
          </w:rPr>
          <w:t xml:space="preserve"> Conrad et al. (2023) found that </w:t>
        </w:r>
      </w:ins>
      <w:ins w:id="1915" w:author="Kris.Wild" w:date="2023-12-16T12:50:00Z">
        <w:r w:rsidR="000873B6" w:rsidRPr="00041E40">
          <w:rPr>
            <w:rFonts w:ascii="Times New Roman" w:hAnsi="Times New Roman" w:cs="Times New Roman"/>
            <w:bCs/>
            <w:color w:val="000000" w:themeColor="text1"/>
            <w:sz w:val="24"/>
            <w:szCs w:val="24"/>
            <w:rPrChange w:id="1916" w:author="Kris.Wild [2]" w:date="2023-12-21T11:55:00Z">
              <w:rPr>
                <w:rFonts w:ascii="Times New Roman" w:hAnsi="Times New Roman" w:cs="Times New Roman"/>
                <w:bCs/>
                <w:sz w:val="24"/>
                <w:szCs w:val="24"/>
              </w:rPr>
            </w:rPrChange>
          </w:rPr>
          <w:t xml:space="preserve">mite </w:t>
        </w:r>
      </w:ins>
      <w:ins w:id="1917" w:author="Kris.Wild" w:date="2023-12-16T12:25:00Z">
        <w:r w:rsidR="00A71BD1" w:rsidRPr="00041E40">
          <w:rPr>
            <w:rFonts w:ascii="Times New Roman" w:hAnsi="Times New Roman" w:cs="Times New Roman"/>
            <w:bCs/>
            <w:color w:val="000000" w:themeColor="text1"/>
            <w:sz w:val="24"/>
            <w:szCs w:val="24"/>
            <w:rPrChange w:id="1918" w:author="Kris.Wild [2]" w:date="2023-12-21T11:55:00Z">
              <w:rPr>
                <w:rFonts w:ascii="Times New Roman" w:hAnsi="Times New Roman" w:cs="Times New Roman"/>
                <w:bCs/>
                <w:sz w:val="24"/>
                <w:szCs w:val="24"/>
              </w:rPr>
            </w:rPrChange>
          </w:rPr>
          <w:t xml:space="preserve">parasitism did not significantly affect growth or body condition in </w:t>
        </w:r>
        <w:del w:id="1919" w:author="Kris.Wild [2]" w:date="2023-12-17T11:48:00Z">
          <w:r w:rsidR="00A71BD1" w:rsidRPr="00041E40" w:rsidDel="008178BA">
            <w:rPr>
              <w:rFonts w:ascii="Times New Roman" w:hAnsi="Times New Roman" w:cs="Times New Roman"/>
              <w:bCs/>
              <w:color w:val="000000" w:themeColor="text1"/>
              <w:sz w:val="24"/>
              <w:szCs w:val="24"/>
              <w:rPrChange w:id="1920" w:author="Kris.Wild [2]" w:date="2023-12-21T11:55:00Z">
                <w:rPr>
                  <w:rFonts w:ascii="Times New Roman" w:hAnsi="Times New Roman" w:cs="Times New Roman"/>
                  <w:bCs/>
                  <w:sz w:val="24"/>
                  <w:szCs w:val="24"/>
                </w:rPr>
              </w:rPrChange>
            </w:rPr>
            <w:delText xml:space="preserve">lizards </w:delText>
          </w:r>
        </w:del>
        <w:r w:rsidR="00A71BD1" w:rsidRPr="00041E40">
          <w:rPr>
            <w:rFonts w:ascii="Times New Roman" w:hAnsi="Times New Roman" w:cs="Times New Roman"/>
            <w:bCs/>
            <w:i/>
            <w:iCs/>
            <w:color w:val="000000" w:themeColor="text1"/>
            <w:sz w:val="24"/>
            <w:szCs w:val="24"/>
            <w:rPrChange w:id="1921" w:author="Kris.Wild [2]" w:date="2023-12-21T11:55:00Z">
              <w:rPr>
                <w:rFonts w:ascii="Times New Roman" w:hAnsi="Times New Roman" w:cs="Times New Roman"/>
                <w:bCs/>
                <w:i/>
                <w:iCs/>
                <w:sz w:val="24"/>
                <w:szCs w:val="24"/>
              </w:rPr>
            </w:rPrChange>
          </w:rPr>
          <w:t>S</w:t>
        </w:r>
      </w:ins>
      <w:ins w:id="1922" w:author="Kris.Wild" w:date="2023-12-16T12:26:00Z">
        <w:r w:rsidR="00A71BD1" w:rsidRPr="00041E40">
          <w:rPr>
            <w:rFonts w:ascii="Times New Roman" w:hAnsi="Times New Roman" w:cs="Times New Roman"/>
            <w:bCs/>
            <w:i/>
            <w:iCs/>
            <w:color w:val="000000" w:themeColor="text1"/>
            <w:sz w:val="24"/>
            <w:szCs w:val="24"/>
            <w:rPrChange w:id="1923" w:author="Kris.Wild [2]" w:date="2023-12-21T11:55:00Z">
              <w:rPr>
                <w:rFonts w:ascii="Times New Roman" w:hAnsi="Times New Roman" w:cs="Times New Roman"/>
                <w:bCs/>
                <w:i/>
                <w:iCs/>
                <w:sz w:val="24"/>
                <w:szCs w:val="24"/>
              </w:rPr>
            </w:rPrChange>
          </w:rPr>
          <w:t>.</w:t>
        </w:r>
      </w:ins>
      <w:ins w:id="1924" w:author="Kris.Wild" w:date="2023-12-16T12:25:00Z">
        <w:r w:rsidR="00A71BD1" w:rsidRPr="00041E40">
          <w:rPr>
            <w:rFonts w:ascii="Times New Roman" w:hAnsi="Times New Roman" w:cs="Times New Roman"/>
            <w:bCs/>
            <w:i/>
            <w:iCs/>
            <w:color w:val="000000" w:themeColor="text1"/>
            <w:sz w:val="24"/>
            <w:szCs w:val="24"/>
            <w:rPrChange w:id="1925" w:author="Kris.Wild [2]" w:date="2023-12-21T11:55:00Z">
              <w:rPr>
                <w:rFonts w:ascii="Times New Roman" w:hAnsi="Times New Roman" w:cs="Times New Roman"/>
                <w:bCs/>
                <w:i/>
                <w:iCs/>
                <w:sz w:val="24"/>
                <w:szCs w:val="24"/>
              </w:rPr>
            </w:rPrChange>
          </w:rPr>
          <w:t xml:space="preserve"> undulatus,</w:t>
        </w:r>
        <w:r w:rsidR="00A71BD1" w:rsidRPr="00041E40">
          <w:rPr>
            <w:rFonts w:ascii="Times New Roman" w:hAnsi="Times New Roman" w:cs="Times New Roman"/>
            <w:bCs/>
            <w:color w:val="000000" w:themeColor="text1"/>
            <w:sz w:val="24"/>
            <w:szCs w:val="24"/>
            <w:rPrChange w:id="1926" w:author="Kris.Wild [2]" w:date="2023-12-21T11:55:00Z">
              <w:rPr>
                <w:rFonts w:ascii="Times New Roman" w:hAnsi="Times New Roman" w:cs="Times New Roman"/>
                <w:bCs/>
                <w:sz w:val="24"/>
                <w:szCs w:val="24"/>
              </w:rPr>
            </w:rPrChange>
          </w:rPr>
          <w:t xml:space="preserve"> suggesting that some hosts may employ effective compensatory strategies</w:t>
        </w:r>
      </w:ins>
      <w:ins w:id="1927" w:author="Kris.Wild [2]" w:date="2023-12-21T12:46:00Z">
        <w:r w:rsidR="008E49AB">
          <w:rPr>
            <w:rFonts w:ascii="Times New Roman" w:hAnsi="Times New Roman" w:cs="Times New Roman"/>
            <w:bCs/>
            <w:color w:val="000000" w:themeColor="text1"/>
            <w:sz w:val="24"/>
            <w:szCs w:val="24"/>
          </w:rPr>
          <w:t xml:space="preserve"> to deal with parasitic infection</w:t>
        </w:r>
      </w:ins>
      <w:ins w:id="1928" w:author="Kris.Wild" w:date="2023-12-16T12:26:00Z">
        <w:r w:rsidR="00A71BD1" w:rsidRPr="00041E40">
          <w:rPr>
            <w:rFonts w:ascii="Times New Roman" w:hAnsi="Times New Roman" w:cs="Times New Roman"/>
            <w:bCs/>
            <w:color w:val="000000" w:themeColor="text1"/>
            <w:sz w:val="24"/>
            <w:szCs w:val="24"/>
            <w:rPrChange w:id="1929" w:author="Kris.Wild [2]" w:date="2023-12-21T11:55:00Z">
              <w:rPr>
                <w:rFonts w:ascii="Times New Roman" w:hAnsi="Times New Roman" w:cs="Times New Roman"/>
                <w:bCs/>
                <w:sz w:val="24"/>
                <w:szCs w:val="24"/>
              </w:rPr>
            </w:rPrChange>
          </w:rPr>
          <w:t xml:space="preserve">. </w:t>
        </w:r>
      </w:ins>
      <w:del w:id="1930" w:author="Kris.Wild" w:date="2023-12-15T13:30:00Z">
        <w:r w:rsidR="00CC7A1D" w:rsidRPr="00041E40" w:rsidDel="008202B0">
          <w:rPr>
            <w:rFonts w:ascii="Times New Roman" w:hAnsi="Times New Roman" w:cs="Times New Roman"/>
            <w:color w:val="000000" w:themeColor="text1"/>
            <w:sz w:val="24"/>
            <w:szCs w:val="24"/>
            <w:rPrChange w:id="1931" w:author="Kris.Wild [2]" w:date="2023-12-21T11:55:00Z">
              <w:rPr>
                <w:rFonts w:ascii="Times New Roman" w:hAnsi="Times New Roman" w:cs="Times New Roman"/>
                <w:sz w:val="24"/>
                <w:szCs w:val="24"/>
              </w:rPr>
            </w:rPrChange>
          </w:rPr>
          <w:delText>.</w:delText>
        </w:r>
        <w:r w:rsidR="00AB1F88" w:rsidRPr="00041E40" w:rsidDel="008202B0">
          <w:rPr>
            <w:rFonts w:ascii="Times New Roman" w:hAnsi="Times New Roman" w:cs="Times New Roman"/>
            <w:color w:val="000000" w:themeColor="text1"/>
            <w:sz w:val="24"/>
            <w:szCs w:val="24"/>
            <w:rPrChange w:id="1932" w:author="Kris.Wild [2]" w:date="2023-12-21T11:55:00Z">
              <w:rPr>
                <w:rFonts w:ascii="Times New Roman" w:hAnsi="Times New Roman" w:cs="Times New Roman"/>
                <w:sz w:val="24"/>
                <w:szCs w:val="24"/>
              </w:rPr>
            </w:rPrChange>
          </w:rPr>
          <w:delText xml:space="preserve"> </w:delText>
        </w:r>
      </w:del>
      <w:del w:id="1933" w:author="Kris.Wild" w:date="2023-12-15T13:29:00Z">
        <w:r w:rsidR="00CC7A1D" w:rsidRPr="00041E40" w:rsidDel="008202B0">
          <w:rPr>
            <w:rFonts w:ascii="Times New Roman" w:hAnsi="Times New Roman" w:cs="Times New Roman"/>
            <w:color w:val="000000" w:themeColor="text1"/>
            <w:sz w:val="24"/>
            <w:szCs w:val="24"/>
            <w:rPrChange w:id="1934" w:author="Kris.Wild [2]" w:date="2023-12-21T11:55:00Z">
              <w:rPr>
                <w:rFonts w:ascii="Times New Roman" w:hAnsi="Times New Roman" w:cs="Times New Roman"/>
                <w:sz w:val="24"/>
                <w:szCs w:val="24"/>
              </w:rPr>
            </w:rPrChange>
          </w:rPr>
          <w:delText xml:space="preserve">This </w:delText>
        </w:r>
        <w:r w:rsidR="002C3070" w:rsidRPr="00041E40" w:rsidDel="008202B0">
          <w:rPr>
            <w:rFonts w:ascii="Times New Roman" w:hAnsi="Times New Roman" w:cs="Times New Roman"/>
            <w:color w:val="000000" w:themeColor="text1"/>
            <w:sz w:val="24"/>
            <w:szCs w:val="24"/>
            <w:rPrChange w:id="1935" w:author="Kris.Wild [2]" w:date="2023-12-21T11:55:00Z">
              <w:rPr>
                <w:rFonts w:ascii="Times New Roman" w:hAnsi="Times New Roman" w:cs="Times New Roman"/>
                <w:sz w:val="24"/>
                <w:szCs w:val="24"/>
              </w:rPr>
            </w:rPrChange>
          </w:rPr>
          <w:delText xml:space="preserve">aligns with </w:delText>
        </w:r>
        <w:r w:rsidR="00634574" w:rsidRPr="00041E40" w:rsidDel="008202B0">
          <w:rPr>
            <w:rFonts w:ascii="Times New Roman" w:hAnsi="Times New Roman" w:cs="Times New Roman"/>
            <w:color w:val="000000" w:themeColor="text1"/>
            <w:sz w:val="24"/>
            <w:szCs w:val="24"/>
            <w:rPrChange w:id="1936" w:author="Kris.Wild [2]" w:date="2023-12-21T11:55:00Z">
              <w:rPr>
                <w:rFonts w:ascii="Times New Roman" w:hAnsi="Times New Roman" w:cs="Times New Roman"/>
                <w:sz w:val="24"/>
                <w:szCs w:val="24"/>
              </w:rPr>
            </w:rPrChange>
          </w:rPr>
          <w:delText xml:space="preserve">previous </w:delText>
        </w:r>
        <w:r w:rsidR="002C3070" w:rsidRPr="00041E40" w:rsidDel="008202B0">
          <w:rPr>
            <w:rFonts w:ascii="Times New Roman" w:hAnsi="Times New Roman" w:cs="Times New Roman"/>
            <w:color w:val="000000" w:themeColor="text1"/>
            <w:sz w:val="24"/>
            <w:szCs w:val="24"/>
            <w:rPrChange w:id="1937" w:author="Kris.Wild [2]" w:date="2023-12-21T11:55:00Z">
              <w:rPr>
                <w:rFonts w:ascii="Times New Roman" w:hAnsi="Times New Roman" w:cs="Times New Roman"/>
                <w:sz w:val="24"/>
                <w:szCs w:val="24"/>
              </w:rPr>
            </w:rPrChange>
          </w:rPr>
          <w:delText>findings</w:delText>
        </w:r>
        <w:r w:rsidR="00F12B08" w:rsidRPr="00041E40" w:rsidDel="008202B0">
          <w:rPr>
            <w:rFonts w:ascii="Times New Roman" w:hAnsi="Times New Roman" w:cs="Times New Roman"/>
            <w:color w:val="000000" w:themeColor="text1"/>
            <w:sz w:val="24"/>
            <w:szCs w:val="24"/>
            <w:rPrChange w:id="1938" w:author="Kris.Wild [2]" w:date="2023-12-21T11:55:00Z">
              <w:rPr>
                <w:rFonts w:ascii="Times New Roman" w:hAnsi="Times New Roman" w:cs="Times New Roman"/>
                <w:sz w:val="24"/>
                <w:szCs w:val="24"/>
              </w:rPr>
            </w:rPrChange>
          </w:rPr>
          <w:delText>,</w:delText>
        </w:r>
        <w:r w:rsidR="002C3070" w:rsidRPr="00041E40" w:rsidDel="008202B0">
          <w:rPr>
            <w:rFonts w:ascii="Times New Roman" w:hAnsi="Times New Roman" w:cs="Times New Roman"/>
            <w:color w:val="000000" w:themeColor="text1"/>
            <w:sz w:val="24"/>
            <w:szCs w:val="24"/>
            <w:rPrChange w:id="1939" w:author="Kris.Wild [2]" w:date="2023-12-21T11:55:00Z">
              <w:rPr>
                <w:rFonts w:ascii="Times New Roman" w:hAnsi="Times New Roman" w:cs="Times New Roman"/>
                <w:sz w:val="24"/>
                <w:szCs w:val="24"/>
              </w:rPr>
            </w:rPrChange>
          </w:rPr>
          <w:delText xml:space="preserve"> which suggested that ticks do not preferentially feed on healthier </w:delText>
        </w:r>
        <w:r w:rsidR="008C771C" w:rsidRPr="00041E40" w:rsidDel="008202B0">
          <w:rPr>
            <w:rFonts w:ascii="Times New Roman" w:hAnsi="Times New Roman" w:cs="Times New Roman"/>
            <w:color w:val="000000" w:themeColor="text1"/>
            <w:sz w:val="24"/>
            <w:szCs w:val="24"/>
            <w:rPrChange w:id="1940" w:author="Kris.Wild [2]" w:date="2023-12-21T11:55:00Z">
              <w:rPr>
                <w:rFonts w:ascii="Times New Roman" w:hAnsi="Times New Roman" w:cs="Times New Roman"/>
                <w:sz w:val="24"/>
                <w:szCs w:val="24"/>
              </w:rPr>
            </w:rPrChange>
          </w:rPr>
          <w:delText xml:space="preserve">lizard </w:delText>
        </w:r>
        <w:r w:rsidR="002C3070" w:rsidRPr="00041E40" w:rsidDel="008202B0">
          <w:rPr>
            <w:rFonts w:ascii="Times New Roman" w:hAnsi="Times New Roman" w:cs="Times New Roman"/>
            <w:color w:val="000000" w:themeColor="text1"/>
            <w:sz w:val="24"/>
            <w:szCs w:val="24"/>
            <w:rPrChange w:id="1941" w:author="Kris.Wild [2]" w:date="2023-12-21T11:55:00Z">
              <w:rPr>
                <w:rFonts w:ascii="Times New Roman" w:hAnsi="Times New Roman" w:cs="Times New Roman"/>
                <w:sz w:val="24"/>
                <w:szCs w:val="24"/>
              </w:rPr>
            </w:rPrChange>
          </w:rPr>
          <w:delText xml:space="preserve">hosts, but </w:delText>
        </w:r>
        <w:r w:rsidR="00E24633" w:rsidRPr="00041E40" w:rsidDel="008202B0">
          <w:rPr>
            <w:rFonts w:ascii="Times New Roman" w:hAnsi="Times New Roman" w:cs="Times New Roman"/>
            <w:color w:val="000000" w:themeColor="text1"/>
            <w:sz w:val="24"/>
            <w:szCs w:val="24"/>
            <w:rPrChange w:id="1942" w:author="Kris.Wild [2]" w:date="2023-12-21T11:55:00Z">
              <w:rPr>
                <w:rFonts w:ascii="Times New Roman" w:hAnsi="Times New Roman" w:cs="Times New Roman"/>
                <w:sz w:val="24"/>
                <w:szCs w:val="24"/>
              </w:rPr>
            </w:rPrChange>
          </w:rPr>
          <w:delText>rather</w:delText>
        </w:r>
        <w:r w:rsidR="00B43930" w:rsidRPr="00041E40" w:rsidDel="008202B0">
          <w:rPr>
            <w:rFonts w:ascii="Times New Roman" w:hAnsi="Times New Roman" w:cs="Times New Roman"/>
            <w:color w:val="000000" w:themeColor="text1"/>
            <w:sz w:val="24"/>
            <w:szCs w:val="24"/>
            <w:rPrChange w:id="1943" w:author="Kris.Wild [2]" w:date="2023-12-21T11:55:00Z">
              <w:rPr>
                <w:rFonts w:ascii="Times New Roman" w:hAnsi="Times New Roman" w:cs="Times New Roman"/>
                <w:sz w:val="24"/>
                <w:szCs w:val="24"/>
              </w:rPr>
            </w:rPrChange>
          </w:rPr>
          <w:delText>,</w:delText>
        </w:r>
        <w:r w:rsidR="00E24633" w:rsidRPr="00041E40" w:rsidDel="008202B0">
          <w:rPr>
            <w:rFonts w:ascii="Times New Roman" w:hAnsi="Times New Roman" w:cs="Times New Roman"/>
            <w:color w:val="000000" w:themeColor="text1"/>
            <w:sz w:val="24"/>
            <w:szCs w:val="24"/>
            <w:rPrChange w:id="1944" w:author="Kris.Wild [2]" w:date="2023-12-21T11:55:00Z">
              <w:rPr>
                <w:rFonts w:ascii="Times New Roman" w:hAnsi="Times New Roman" w:cs="Times New Roman"/>
                <w:sz w:val="24"/>
                <w:szCs w:val="24"/>
              </w:rPr>
            </w:rPrChange>
          </w:rPr>
          <w:delText xml:space="preserve"> the</w:delText>
        </w:r>
      </w:del>
      <w:del w:id="1945" w:author="Kris.Wild" w:date="2023-12-15T13:30:00Z">
        <w:r w:rsidR="00E24633" w:rsidRPr="00041E40" w:rsidDel="008202B0">
          <w:rPr>
            <w:rFonts w:ascii="Times New Roman" w:hAnsi="Times New Roman" w:cs="Times New Roman"/>
            <w:color w:val="000000" w:themeColor="text1"/>
            <w:sz w:val="24"/>
            <w:szCs w:val="24"/>
            <w:rPrChange w:id="1946" w:author="Kris.Wild [2]" w:date="2023-12-21T11:55:00Z">
              <w:rPr>
                <w:rFonts w:ascii="Times New Roman" w:hAnsi="Times New Roman" w:cs="Times New Roman"/>
                <w:sz w:val="24"/>
                <w:szCs w:val="24"/>
              </w:rPr>
            </w:rPrChange>
          </w:rPr>
          <w:delText xml:space="preserve"> </w:delText>
        </w:r>
        <w:r w:rsidR="002C3070" w:rsidRPr="00041E40" w:rsidDel="008202B0">
          <w:rPr>
            <w:rFonts w:ascii="Times New Roman" w:hAnsi="Times New Roman" w:cs="Times New Roman"/>
            <w:color w:val="000000" w:themeColor="text1"/>
            <w:sz w:val="24"/>
            <w:szCs w:val="24"/>
            <w:rPrChange w:id="1947" w:author="Kris.Wild [2]" w:date="2023-12-21T11:55:00Z">
              <w:rPr>
                <w:rFonts w:ascii="Times New Roman" w:hAnsi="Times New Roman" w:cs="Times New Roman"/>
                <w:sz w:val="24"/>
                <w:szCs w:val="24"/>
              </w:rPr>
            </w:rPrChange>
          </w:rPr>
          <w:delText>health of their hosts affect</w:delText>
        </w:r>
        <w:r w:rsidR="00E24633" w:rsidRPr="00041E40" w:rsidDel="008202B0">
          <w:rPr>
            <w:rFonts w:ascii="Times New Roman" w:hAnsi="Times New Roman" w:cs="Times New Roman"/>
            <w:color w:val="000000" w:themeColor="text1"/>
            <w:sz w:val="24"/>
            <w:szCs w:val="24"/>
            <w:rPrChange w:id="1948" w:author="Kris.Wild [2]" w:date="2023-12-21T11:55:00Z">
              <w:rPr>
                <w:rFonts w:ascii="Times New Roman" w:hAnsi="Times New Roman" w:cs="Times New Roman"/>
                <w:sz w:val="24"/>
                <w:szCs w:val="24"/>
              </w:rPr>
            </w:rPrChange>
          </w:rPr>
          <w:delText>s</w:delText>
        </w:r>
        <w:r w:rsidR="002C3070" w:rsidRPr="00041E40" w:rsidDel="008202B0">
          <w:rPr>
            <w:rFonts w:ascii="Times New Roman" w:hAnsi="Times New Roman" w:cs="Times New Roman"/>
            <w:color w:val="000000" w:themeColor="text1"/>
            <w:sz w:val="24"/>
            <w:szCs w:val="24"/>
            <w:rPrChange w:id="1949" w:author="Kris.Wild [2]" w:date="2023-12-21T11:55:00Z">
              <w:rPr>
                <w:rFonts w:ascii="Times New Roman" w:hAnsi="Times New Roman" w:cs="Times New Roman"/>
                <w:sz w:val="24"/>
                <w:szCs w:val="24"/>
              </w:rPr>
            </w:rPrChange>
          </w:rPr>
          <w:delText xml:space="preserve"> the speed at which </w:delText>
        </w:r>
        <w:r w:rsidR="00CF5D2C" w:rsidRPr="00041E40" w:rsidDel="008202B0">
          <w:rPr>
            <w:rFonts w:ascii="Times New Roman" w:hAnsi="Times New Roman" w:cs="Times New Roman"/>
            <w:color w:val="000000" w:themeColor="text1"/>
            <w:sz w:val="24"/>
            <w:szCs w:val="24"/>
            <w:rPrChange w:id="1950" w:author="Kris.Wild [2]" w:date="2023-12-21T11:55:00Z">
              <w:rPr>
                <w:rFonts w:ascii="Times New Roman" w:hAnsi="Times New Roman" w:cs="Times New Roman"/>
                <w:sz w:val="24"/>
                <w:szCs w:val="24"/>
              </w:rPr>
            </w:rPrChange>
          </w:rPr>
          <w:delText>ticks could</w:delText>
        </w:r>
        <w:r w:rsidR="002C3070" w:rsidRPr="00041E40" w:rsidDel="008202B0">
          <w:rPr>
            <w:rFonts w:ascii="Times New Roman" w:hAnsi="Times New Roman" w:cs="Times New Roman"/>
            <w:color w:val="000000" w:themeColor="text1"/>
            <w:sz w:val="24"/>
            <w:szCs w:val="24"/>
            <w:rPrChange w:id="1951" w:author="Kris.Wild [2]" w:date="2023-12-21T11:55:00Z">
              <w:rPr>
                <w:rFonts w:ascii="Times New Roman" w:hAnsi="Times New Roman" w:cs="Times New Roman"/>
                <w:sz w:val="24"/>
                <w:szCs w:val="24"/>
              </w:rPr>
            </w:rPrChange>
          </w:rPr>
          <w:delText xml:space="preserve"> feed</w:delText>
        </w:r>
      </w:del>
      <w:customXmlDelRangeStart w:id="1952" w:author="Kris.Wild" w:date="2023-12-15T13:30:00Z"/>
      <w:sdt>
        <w:sdtPr>
          <w:rPr>
            <w:rFonts w:ascii="Times New Roman" w:hAnsi="Times New Roman" w:cs="Times New Roman"/>
            <w:color w:val="000000" w:themeColor="text1"/>
            <w:sz w:val="24"/>
            <w:szCs w:val="24"/>
            <w:rPrChange w:id="1953" w:author="Kris.Wild [2]" w:date="2023-12-21T11:55:00Z">
              <w:rPr>
                <w:rFonts w:ascii="Times New Roman" w:hAnsi="Times New Roman" w:cs="Times New Roman"/>
                <w:color w:val="000000"/>
                <w:sz w:val="24"/>
                <w:szCs w:val="24"/>
              </w:rPr>
            </w:rPrChange>
          </w:rPr>
          <w:tag w:val="MENDELEY_CITATION_v3_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"/>
          <w:id w:val="1595126053"/>
          <w:placeholder>
            <w:docPart w:val="DefaultPlaceholder_-1854013440"/>
          </w:placeholder>
        </w:sdtPr>
        <w:sdtContent>
          <w:customXmlDelRangeEnd w:id="1952"/>
          <w:del w:id="1954" w:author="Kris.Wild" w:date="2023-12-21T11:04:00Z">
            <w:r w:rsidR="00817A4C" w:rsidRPr="00041E40" w:rsidDel="00C578AE">
              <w:rPr>
                <w:rFonts w:ascii="Times New Roman" w:eastAsia="Times New Roman" w:hAnsi="Times New Roman" w:cs="Times New Roman"/>
                <w:color w:val="000000" w:themeColor="text1"/>
                <w:sz w:val="24"/>
                <w:szCs w:val="24"/>
                <w:rPrChange w:id="1955" w:author="Kris.Wild [2]" w:date="2023-12-21T11:55:00Z">
                  <w:rPr>
                    <w:rFonts w:ascii="Times New Roman" w:eastAsia="Times New Roman" w:hAnsi="Times New Roman" w:cs="Times New Roman"/>
                    <w:sz w:val="24"/>
                    <w:szCs w:val="24"/>
                  </w:rPr>
                </w:rPrChange>
              </w:rPr>
              <w:delText xml:space="preserve">(Pittman </w:delText>
            </w:r>
            <w:r w:rsidR="00817A4C" w:rsidRPr="00041E40" w:rsidDel="00C578AE">
              <w:rPr>
                <w:rFonts w:ascii="Times New Roman" w:eastAsia="Times New Roman" w:hAnsi="Times New Roman" w:cs="Times New Roman"/>
                <w:iCs/>
                <w:color w:val="000000" w:themeColor="text1"/>
                <w:sz w:val="24"/>
                <w:szCs w:val="24"/>
                <w:rPrChange w:id="1956" w:author="Kris.Wild [2]" w:date="2023-12-21T11:55:00Z">
                  <w:rPr>
                    <w:rFonts w:ascii="Times New Roman" w:eastAsia="Times New Roman" w:hAnsi="Times New Roman" w:cs="Times New Roman"/>
                    <w:i/>
                    <w:iCs/>
                    <w:sz w:val="24"/>
                    <w:szCs w:val="24"/>
                  </w:rPr>
                </w:rPrChange>
              </w:rPr>
              <w:delText>et al.</w:delText>
            </w:r>
            <w:r w:rsidR="00817A4C" w:rsidRPr="00041E40" w:rsidDel="00C578AE">
              <w:rPr>
                <w:rFonts w:ascii="Times New Roman" w:eastAsia="Times New Roman" w:hAnsi="Times New Roman" w:cs="Times New Roman"/>
                <w:color w:val="000000" w:themeColor="text1"/>
                <w:sz w:val="24"/>
                <w:szCs w:val="24"/>
                <w:rPrChange w:id="1957" w:author="Kris.Wild [2]" w:date="2023-12-21T11:55:00Z">
                  <w:rPr>
                    <w:rFonts w:ascii="Times New Roman" w:eastAsia="Times New Roman" w:hAnsi="Times New Roman" w:cs="Times New Roman"/>
                    <w:sz w:val="24"/>
                    <w:szCs w:val="24"/>
                  </w:rPr>
                </w:rPrChange>
              </w:rPr>
              <w:delText>, 2013)</w:delText>
            </w:r>
          </w:del>
          <w:customXmlDelRangeStart w:id="1958" w:author="Kris.Wild" w:date="2023-12-15T13:30:00Z"/>
        </w:sdtContent>
      </w:sdt>
      <w:customXmlDelRangeEnd w:id="1958"/>
      <w:del w:id="1959" w:author="Kris.Wild" w:date="2023-12-15T13:30:00Z">
        <w:r w:rsidR="002C3070" w:rsidRPr="00041E40" w:rsidDel="008202B0">
          <w:rPr>
            <w:rFonts w:ascii="Times New Roman" w:hAnsi="Times New Roman" w:cs="Times New Roman"/>
            <w:color w:val="000000" w:themeColor="text1"/>
            <w:sz w:val="24"/>
            <w:szCs w:val="24"/>
            <w:rPrChange w:id="1960" w:author="Kris.Wild [2]" w:date="2023-12-21T11:55:00Z">
              <w:rPr>
                <w:rFonts w:ascii="Times New Roman" w:hAnsi="Times New Roman" w:cs="Times New Roman"/>
                <w:sz w:val="24"/>
                <w:szCs w:val="24"/>
              </w:rPr>
            </w:rPrChange>
          </w:rPr>
          <w:delText>.</w:delText>
        </w:r>
        <w:r w:rsidR="005C7B4D" w:rsidRPr="00041E40" w:rsidDel="008202B0">
          <w:rPr>
            <w:rFonts w:ascii="Times New Roman" w:hAnsi="Times New Roman" w:cs="Times New Roman"/>
            <w:color w:val="000000" w:themeColor="text1"/>
            <w:sz w:val="24"/>
            <w:szCs w:val="24"/>
            <w:rPrChange w:id="1961" w:author="Kris.Wild [2]" w:date="2023-12-21T11:55:00Z">
              <w:rPr>
                <w:rFonts w:ascii="Times New Roman" w:hAnsi="Times New Roman" w:cs="Times New Roman"/>
                <w:sz w:val="24"/>
                <w:szCs w:val="24"/>
              </w:rPr>
            </w:rPrChange>
          </w:rPr>
          <w:delText xml:space="preserve"> </w:delText>
        </w:r>
      </w:del>
      <w:r w:rsidR="008C771C" w:rsidRPr="00041E40">
        <w:rPr>
          <w:rFonts w:ascii="Times New Roman" w:hAnsi="Times New Roman" w:cs="Times New Roman"/>
          <w:color w:val="000000" w:themeColor="text1"/>
          <w:sz w:val="24"/>
          <w:szCs w:val="24"/>
          <w:rPrChange w:id="1962" w:author="Kris.Wild [2]" w:date="2023-12-21T11:55:00Z">
            <w:rPr>
              <w:rFonts w:ascii="Times New Roman" w:hAnsi="Times New Roman" w:cs="Times New Roman"/>
              <w:sz w:val="24"/>
              <w:szCs w:val="24"/>
            </w:rPr>
          </w:rPrChange>
        </w:rPr>
        <w:t>O</w:t>
      </w:r>
      <w:r w:rsidR="00E24633" w:rsidRPr="00041E40">
        <w:rPr>
          <w:rFonts w:ascii="Times New Roman" w:hAnsi="Times New Roman" w:cs="Times New Roman"/>
          <w:color w:val="000000" w:themeColor="text1"/>
          <w:sz w:val="24"/>
          <w:szCs w:val="24"/>
          <w:rPrChange w:id="1963" w:author="Kris.Wild [2]" w:date="2023-12-21T11:55:00Z">
            <w:rPr>
              <w:rFonts w:ascii="Times New Roman" w:hAnsi="Times New Roman" w:cs="Times New Roman"/>
              <w:sz w:val="24"/>
              <w:szCs w:val="24"/>
            </w:rPr>
          </w:rPrChange>
        </w:rPr>
        <w:t>ur data show</w:t>
      </w:r>
      <w:r w:rsidR="002C3070" w:rsidRPr="00041E40">
        <w:rPr>
          <w:rFonts w:ascii="Times New Roman" w:hAnsi="Times New Roman" w:cs="Times New Roman"/>
          <w:color w:val="000000" w:themeColor="text1"/>
          <w:sz w:val="24"/>
          <w:szCs w:val="24"/>
          <w:rPrChange w:id="1964" w:author="Kris.Wild [2]" w:date="2023-12-21T11:55:00Z">
            <w:rPr>
              <w:rFonts w:ascii="Times New Roman" w:hAnsi="Times New Roman" w:cs="Times New Roman"/>
              <w:sz w:val="24"/>
              <w:szCs w:val="24"/>
            </w:rPr>
          </w:rPrChange>
        </w:rPr>
        <w:t xml:space="preserve"> that </w:t>
      </w:r>
      <w:r w:rsidR="008C771C" w:rsidRPr="00041E40">
        <w:rPr>
          <w:rFonts w:ascii="Times New Roman" w:hAnsi="Times New Roman" w:cs="Times New Roman"/>
          <w:color w:val="000000" w:themeColor="text1"/>
          <w:sz w:val="24"/>
          <w:szCs w:val="24"/>
          <w:rPrChange w:id="1965" w:author="Kris.Wild [2]" w:date="2023-12-21T11:55:00Z">
            <w:rPr>
              <w:rFonts w:ascii="Times New Roman" w:hAnsi="Times New Roman" w:cs="Times New Roman"/>
              <w:sz w:val="24"/>
              <w:szCs w:val="24"/>
            </w:rPr>
          </w:rPrChange>
        </w:rPr>
        <w:t xml:space="preserve">other </w:t>
      </w:r>
      <w:r w:rsidR="002C3070" w:rsidRPr="00041E40">
        <w:rPr>
          <w:rFonts w:ascii="Times New Roman" w:hAnsi="Times New Roman" w:cs="Times New Roman"/>
          <w:color w:val="000000" w:themeColor="text1"/>
          <w:sz w:val="24"/>
          <w:szCs w:val="24"/>
          <w:rPrChange w:id="1966" w:author="Kris.Wild [2]" w:date="2023-12-21T11:55:00Z">
            <w:rPr>
              <w:rFonts w:ascii="Times New Roman" w:hAnsi="Times New Roman" w:cs="Times New Roman"/>
              <w:sz w:val="24"/>
              <w:szCs w:val="24"/>
            </w:rPr>
          </w:rPrChange>
        </w:rPr>
        <w:t>factors</w:t>
      </w:r>
      <w:r w:rsidR="008C771C" w:rsidRPr="00041E40">
        <w:rPr>
          <w:rFonts w:ascii="Times New Roman" w:hAnsi="Times New Roman" w:cs="Times New Roman"/>
          <w:color w:val="000000" w:themeColor="text1"/>
          <w:sz w:val="24"/>
          <w:szCs w:val="24"/>
          <w:rPrChange w:id="1967" w:author="Kris.Wild [2]" w:date="2023-12-21T11:55:00Z">
            <w:rPr>
              <w:rFonts w:ascii="Times New Roman" w:hAnsi="Times New Roman" w:cs="Times New Roman"/>
              <w:sz w:val="24"/>
              <w:szCs w:val="24"/>
            </w:rPr>
          </w:rPrChange>
        </w:rPr>
        <w:t>,</w:t>
      </w:r>
      <w:r w:rsidR="002C3070" w:rsidRPr="00041E40">
        <w:rPr>
          <w:rFonts w:ascii="Times New Roman" w:hAnsi="Times New Roman" w:cs="Times New Roman"/>
          <w:color w:val="000000" w:themeColor="text1"/>
          <w:sz w:val="24"/>
          <w:szCs w:val="24"/>
          <w:rPrChange w:id="1968" w:author="Kris.Wild [2]" w:date="2023-12-21T11:55:00Z">
            <w:rPr>
              <w:rFonts w:ascii="Times New Roman" w:hAnsi="Times New Roman" w:cs="Times New Roman"/>
              <w:sz w:val="24"/>
              <w:szCs w:val="24"/>
            </w:rPr>
          </w:rPrChange>
        </w:rPr>
        <w:t xml:space="preserve"> such as the </w:t>
      </w:r>
      <w:r w:rsidR="00CF5D2C" w:rsidRPr="00041E40">
        <w:rPr>
          <w:rFonts w:ascii="Times New Roman" w:hAnsi="Times New Roman" w:cs="Times New Roman"/>
          <w:color w:val="000000" w:themeColor="text1"/>
          <w:sz w:val="24"/>
          <w:szCs w:val="24"/>
          <w:rPrChange w:id="1969" w:author="Kris.Wild [2]" w:date="2023-12-21T11:55:00Z">
            <w:rPr>
              <w:rFonts w:ascii="Times New Roman" w:hAnsi="Times New Roman" w:cs="Times New Roman"/>
              <w:sz w:val="24"/>
              <w:szCs w:val="24"/>
            </w:rPr>
          </w:rPrChange>
        </w:rPr>
        <w:t>sex</w:t>
      </w:r>
      <w:r w:rsidR="002C3070" w:rsidRPr="00041E40">
        <w:rPr>
          <w:rFonts w:ascii="Times New Roman" w:hAnsi="Times New Roman" w:cs="Times New Roman"/>
          <w:color w:val="000000" w:themeColor="text1"/>
          <w:sz w:val="24"/>
          <w:szCs w:val="24"/>
          <w:rPrChange w:id="1970" w:author="Kris.Wild [2]" w:date="2023-12-21T11:55:00Z">
            <w:rPr>
              <w:rFonts w:ascii="Times New Roman" w:hAnsi="Times New Roman" w:cs="Times New Roman"/>
              <w:sz w:val="24"/>
              <w:szCs w:val="24"/>
            </w:rPr>
          </w:rPrChange>
        </w:rPr>
        <w:t xml:space="preserve"> and s</w:t>
      </w:r>
      <w:r w:rsidR="00CF5D2C" w:rsidRPr="00041E40">
        <w:rPr>
          <w:rFonts w:ascii="Times New Roman" w:hAnsi="Times New Roman" w:cs="Times New Roman"/>
          <w:color w:val="000000" w:themeColor="text1"/>
          <w:sz w:val="24"/>
          <w:szCs w:val="24"/>
          <w:rPrChange w:id="1971" w:author="Kris.Wild [2]" w:date="2023-12-21T11:55:00Z">
            <w:rPr>
              <w:rFonts w:ascii="Times New Roman" w:hAnsi="Times New Roman" w:cs="Times New Roman"/>
              <w:sz w:val="24"/>
              <w:szCs w:val="24"/>
            </w:rPr>
          </w:rPrChange>
        </w:rPr>
        <w:t>ize</w:t>
      </w:r>
      <w:r w:rsidR="002C3070" w:rsidRPr="00041E40">
        <w:rPr>
          <w:rFonts w:ascii="Times New Roman" w:hAnsi="Times New Roman" w:cs="Times New Roman"/>
          <w:color w:val="000000" w:themeColor="text1"/>
          <w:sz w:val="24"/>
          <w:szCs w:val="24"/>
          <w:rPrChange w:id="1972" w:author="Kris.Wild [2]" w:date="2023-12-21T11:55:00Z">
            <w:rPr>
              <w:rFonts w:ascii="Times New Roman" w:hAnsi="Times New Roman" w:cs="Times New Roman"/>
              <w:sz w:val="24"/>
              <w:szCs w:val="24"/>
            </w:rPr>
          </w:rPrChange>
        </w:rPr>
        <w:t xml:space="preserve"> of lizard</w:t>
      </w:r>
      <w:r w:rsidR="00830A3B" w:rsidRPr="00041E40">
        <w:rPr>
          <w:rFonts w:ascii="Times New Roman" w:hAnsi="Times New Roman" w:cs="Times New Roman"/>
          <w:color w:val="000000" w:themeColor="text1"/>
          <w:sz w:val="24"/>
          <w:szCs w:val="24"/>
          <w:rPrChange w:id="1973" w:author="Kris.Wild [2]" w:date="2023-12-21T11:55:00Z">
            <w:rPr>
              <w:rFonts w:ascii="Times New Roman" w:hAnsi="Times New Roman" w:cs="Times New Roman"/>
              <w:sz w:val="24"/>
              <w:szCs w:val="24"/>
            </w:rPr>
          </w:rPrChange>
        </w:rPr>
        <w:t xml:space="preserve"> hosts</w:t>
      </w:r>
      <w:r w:rsidR="008C771C" w:rsidRPr="00041E40">
        <w:rPr>
          <w:rFonts w:ascii="Times New Roman" w:hAnsi="Times New Roman" w:cs="Times New Roman"/>
          <w:color w:val="000000" w:themeColor="text1"/>
          <w:sz w:val="24"/>
          <w:szCs w:val="24"/>
          <w:rPrChange w:id="1974" w:author="Kris.Wild [2]" w:date="2023-12-21T11:55:00Z">
            <w:rPr>
              <w:rFonts w:ascii="Times New Roman" w:hAnsi="Times New Roman" w:cs="Times New Roman"/>
              <w:sz w:val="24"/>
              <w:szCs w:val="24"/>
            </w:rPr>
          </w:rPrChange>
        </w:rPr>
        <w:t>,</w:t>
      </w:r>
      <w:r w:rsidR="00830A3B" w:rsidRPr="00041E40">
        <w:rPr>
          <w:rFonts w:ascii="Times New Roman" w:hAnsi="Times New Roman" w:cs="Times New Roman"/>
          <w:color w:val="000000" w:themeColor="text1"/>
          <w:sz w:val="24"/>
          <w:szCs w:val="24"/>
          <w:rPrChange w:id="1975" w:author="Kris.Wild [2]" w:date="2023-12-21T11:55:00Z">
            <w:rPr>
              <w:rFonts w:ascii="Times New Roman" w:hAnsi="Times New Roman" w:cs="Times New Roman"/>
              <w:sz w:val="24"/>
              <w:szCs w:val="24"/>
            </w:rPr>
          </w:rPrChange>
        </w:rPr>
        <w:t xml:space="preserve"> </w:t>
      </w:r>
      <w:r w:rsidR="002C3070" w:rsidRPr="00041E40">
        <w:rPr>
          <w:rFonts w:ascii="Times New Roman" w:hAnsi="Times New Roman" w:cs="Times New Roman"/>
          <w:color w:val="000000" w:themeColor="text1"/>
          <w:sz w:val="24"/>
          <w:szCs w:val="24"/>
          <w:rPrChange w:id="1976" w:author="Kris.Wild [2]" w:date="2023-12-21T11:55:00Z">
            <w:rPr>
              <w:rFonts w:ascii="Times New Roman" w:hAnsi="Times New Roman" w:cs="Times New Roman"/>
              <w:sz w:val="24"/>
              <w:szCs w:val="24"/>
            </w:rPr>
          </w:rPrChange>
        </w:rPr>
        <w:t xml:space="preserve">may play a more significant role </w:t>
      </w:r>
      <w:r w:rsidR="00ED208B" w:rsidRPr="00041E40">
        <w:rPr>
          <w:rFonts w:ascii="Times New Roman" w:hAnsi="Times New Roman" w:cs="Times New Roman"/>
          <w:color w:val="000000" w:themeColor="text1"/>
          <w:sz w:val="24"/>
          <w:szCs w:val="24"/>
          <w:rPrChange w:id="1977" w:author="Kris.Wild [2]" w:date="2023-12-21T11:55:00Z">
            <w:rPr>
              <w:rFonts w:ascii="Times New Roman" w:hAnsi="Times New Roman" w:cs="Times New Roman"/>
              <w:sz w:val="24"/>
              <w:szCs w:val="24"/>
            </w:rPr>
          </w:rPrChange>
        </w:rPr>
        <w:t xml:space="preserve">than relative condition </w:t>
      </w:r>
      <w:r w:rsidR="002C3070" w:rsidRPr="00041E40">
        <w:rPr>
          <w:rFonts w:ascii="Times New Roman" w:hAnsi="Times New Roman" w:cs="Times New Roman"/>
          <w:color w:val="000000" w:themeColor="text1"/>
          <w:sz w:val="24"/>
          <w:szCs w:val="24"/>
          <w:rPrChange w:id="1978" w:author="Kris.Wild [2]" w:date="2023-12-21T11:55:00Z">
            <w:rPr>
              <w:rFonts w:ascii="Times New Roman" w:hAnsi="Times New Roman" w:cs="Times New Roman"/>
              <w:sz w:val="24"/>
              <w:szCs w:val="24"/>
            </w:rPr>
          </w:rPrChange>
        </w:rPr>
        <w:t xml:space="preserve">in tick infection rates. </w:t>
      </w:r>
      <w:ins w:id="1979" w:author="Kris.Wild" w:date="2023-12-15T13:49:00Z">
        <w:r w:rsidR="00881199" w:rsidRPr="00041E40">
          <w:rPr>
            <w:rFonts w:ascii="Times New Roman" w:hAnsi="Times New Roman" w:cs="Times New Roman"/>
            <w:color w:val="000000" w:themeColor="text1"/>
            <w:sz w:val="24"/>
            <w:szCs w:val="24"/>
            <w:rPrChange w:id="1980" w:author="Kris.Wild [2]" w:date="2023-12-21T11:55:00Z">
              <w:rPr>
                <w:rFonts w:ascii="Times New Roman" w:hAnsi="Times New Roman" w:cs="Times New Roman"/>
                <w:sz w:val="24"/>
                <w:szCs w:val="24"/>
              </w:rPr>
            </w:rPrChange>
          </w:rPr>
          <w:t xml:space="preserve">Other factors such as seasonality of </w:t>
        </w:r>
      </w:ins>
      <w:ins w:id="1981" w:author="Kris.Wild" w:date="2023-12-15T13:50:00Z">
        <w:r w:rsidR="00881199" w:rsidRPr="00041E40">
          <w:rPr>
            <w:rFonts w:ascii="Times New Roman" w:hAnsi="Times New Roman" w:cs="Times New Roman"/>
            <w:color w:val="000000" w:themeColor="text1"/>
            <w:sz w:val="24"/>
            <w:szCs w:val="24"/>
            <w:rPrChange w:id="1982" w:author="Kris.Wild [2]" w:date="2023-12-21T11:55:00Z">
              <w:rPr>
                <w:rFonts w:ascii="Times New Roman" w:hAnsi="Times New Roman" w:cs="Times New Roman"/>
                <w:sz w:val="24"/>
                <w:szCs w:val="24"/>
              </w:rPr>
            </w:rPrChange>
          </w:rPr>
          <w:t>parasitism</w:t>
        </w:r>
      </w:ins>
      <w:ins w:id="1983" w:author="Kris.Wild" w:date="2023-12-15T13:49:00Z">
        <w:r w:rsidR="00881199" w:rsidRPr="00041E40">
          <w:rPr>
            <w:rFonts w:ascii="Times New Roman" w:hAnsi="Times New Roman" w:cs="Times New Roman"/>
            <w:color w:val="000000" w:themeColor="text1"/>
            <w:sz w:val="24"/>
            <w:szCs w:val="24"/>
            <w:rPrChange w:id="1984" w:author="Kris.Wild [2]" w:date="2023-12-21T11:55:00Z">
              <w:rPr>
                <w:rFonts w:ascii="Times New Roman" w:hAnsi="Times New Roman" w:cs="Times New Roman"/>
                <w:sz w:val="24"/>
                <w:szCs w:val="24"/>
              </w:rPr>
            </w:rPrChange>
          </w:rPr>
          <w:t xml:space="preserve"> </w:t>
        </w:r>
      </w:ins>
      <w:ins w:id="1985" w:author="Kris.Wild" w:date="2023-12-15T13:50:00Z">
        <w:r w:rsidR="00881199" w:rsidRPr="00041E40">
          <w:rPr>
            <w:rFonts w:ascii="Times New Roman" w:hAnsi="Times New Roman" w:cs="Times New Roman"/>
            <w:color w:val="000000" w:themeColor="text1"/>
            <w:sz w:val="24"/>
            <w:szCs w:val="24"/>
            <w:rPrChange w:id="1986" w:author="Kris.Wild [2]" w:date="2023-12-21T11:55:00Z">
              <w:rPr>
                <w:rFonts w:ascii="Times New Roman" w:hAnsi="Times New Roman" w:cs="Times New Roman"/>
                <w:sz w:val="24"/>
                <w:szCs w:val="24"/>
              </w:rPr>
            </w:rPrChange>
          </w:rPr>
          <w:t xml:space="preserve">and </w:t>
        </w:r>
      </w:ins>
      <w:ins w:id="1987" w:author="Kris.Wild" w:date="2023-12-15T13:52:00Z">
        <w:del w:id="1988" w:author="Kris.Wild [2]" w:date="2023-12-17T11:49:00Z">
          <w:r w:rsidR="00881199" w:rsidRPr="00041E40" w:rsidDel="008178BA">
            <w:rPr>
              <w:rFonts w:ascii="Times New Roman" w:hAnsi="Times New Roman" w:cs="Times New Roman"/>
              <w:color w:val="000000" w:themeColor="text1"/>
              <w:sz w:val="24"/>
              <w:szCs w:val="24"/>
              <w:rPrChange w:id="1989" w:author="Kris.Wild [2]" w:date="2023-12-21T11:55:00Z">
                <w:rPr>
                  <w:rFonts w:ascii="Times New Roman" w:hAnsi="Times New Roman" w:cs="Times New Roman"/>
                  <w:sz w:val="24"/>
                  <w:szCs w:val="24"/>
                </w:rPr>
              </w:rPrChange>
            </w:rPr>
            <w:delText xml:space="preserve">testing </w:delText>
          </w:r>
        </w:del>
      </w:ins>
      <w:ins w:id="1990" w:author="Kris.Wild" w:date="2023-12-15T13:50:00Z">
        <w:del w:id="1991" w:author="Kris.Wild [2]" w:date="2023-12-17T11:49:00Z">
          <w:r w:rsidR="00881199" w:rsidRPr="00041E40" w:rsidDel="008178BA">
            <w:rPr>
              <w:rFonts w:ascii="Times New Roman" w:hAnsi="Times New Roman" w:cs="Times New Roman"/>
              <w:color w:val="000000" w:themeColor="text1"/>
              <w:sz w:val="24"/>
              <w:szCs w:val="24"/>
              <w:rPrChange w:id="1992" w:author="Kris.Wild [2]" w:date="2023-12-21T11:55:00Z">
                <w:rPr>
                  <w:rFonts w:ascii="Times New Roman" w:hAnsi="Times New Roman" w:cs="Times New Roman"/>
                  <w:sz w:val="24"/>
                  <w:szCs w:val="24"/>
                </w:rPr>
              </w:rPrChange>
            </w:rPr>
            <w:delText>if an interaction between</w:delText>
          </w:r>
        </w:del>
      </w:ins>
      <w:ins w:id="1993" w:author="Kris.Wild [2]" w:date="2023-12-17T11:49:00Z">
        <w:r w:rsidR="008178BA" w:rsidRPr="00041E40">
          <w:rPr>
            <w:rFonts w:ascii="Times New Roman" w:hAnsi="Times New Roman" w:cs="Times New Roman"/>
            <w:color w:val="000000" w:themeColor="text1"/>
            <w:sz w:val="24"/>
            <w:szCs w:val="24"/>
            <w:rPrChange w:id="1994" w:author="Kris.Wild [2]" w:date="2023-12-21T11:55:00Z">
              <w:rPr>
                <w:rFonts w:ascii="Times New Roman" w:hAnsi="Times New Roman" w:cs="Times New Roman"/>
                <w:sz w:val="24"/>
                <w:szCs w:val="24"/>
              </w:rPr>
            </w:rPrChange>
          </w:rPr>
          <w:t>how parasitism may vary by</w:t>
        </w:r>
      </w:ins>
      <w:ins w:id="1995" w:author="Kris.Wild" w:date="2023-12-15T13:50:00Z">
        <w:r w:rsidR="00881199" w:rsidRPr="00041E40">
          <w:rPr>
            <w:rFonts w:ascii="Times New Roman" w:hAnsi="Times New Roman" w:cs="Times New Roman"/>
            <w:color w:val="000000" w:themeColor="text1"/>
            <w:sz w:val="24"/>
            <w:szCs w:val="24"/>
            <w:rPrChange w:id="1996" w:author="Kris.Wild [2]" w:date="2023-12-21T11:55:00Z">
              <w:rPr>
                <w:rFonts w:ascii="Times New Roman" w:hAnsi="Times New Roman" w:cs="Times New Roman"/>
                <w:sz w:val="24"/>
                <w:szCs w:val="24"/>
              </w:rPr>
            </w:rPrChange>
          </w:rPr>
          <w:t xml:space="preserve"> sex </w:t>
        </w:r>
      </w:ins>
      <w:ins w:id="1997" w:author="Kris.Wild" w:date="2023-12-15T13:49:00Z">
        <w:r w:rsidR="00881199" w:rsidRPr="00041E40">
          <w:rPr>
            <w:rFonts w:ascii="Times New Roman" w:hAnsi="Times New Roman" w:cs="Times New Roman"/>
            <w:color w:val="000000" w:themeColor="text1"/>
            <w:sz w:val="24"/>
            <w:szCs w:val="24"/>
            <w:rPrChange w:id="1998" w:author="Kris.Wild [2]" w:date="2023-12-21T11:55:00Z">
              <w:rPr>
                <w:rFonts w:ascii="Times New Roman" w:hAnsi="Times New Roman" w:cs="Times New Roman"/>
                <w:sz w:val="24"/>
                <w:szCs w:val="24"/>
              </w:rPr>
            </w:rPrChange>
          </w:rPr>
          <w:t xml:space="preserve">would be </w:t>
        </w:r>
      </w:ins>
      <w:ins w:id="1999" w:author="Kris.Wild" w:date="2023-12-15T13:50:00Z">
        <w:r w:rsidR="00881199" w:rsidRPr="00041E40">
          <w:rPr>
            <w:rFonts w:ascii="Times New Roman" w:hAnsi="Times New Roman" w:cs="Times New Roman"/>
            <w:color w:val="000000" w:themeColor="text1"/>
            <w:sz w:val="24"/>
            <w:szCs w:val="24"/>
            <w:rPrChange w:id="2000" w:author="Kris.Wild [2]" w:date="2023-12-21T11:55:00Z">
              <w:rPr>
                <w:rFonts w:ascii="Times New Roman" w:hAnsi="Times New Roman" w:cs="Times New Roman"/>
                <w:sz w:val="24"/>
                <w:szCs w:val="24"/>
              </w:rPr>
            </w:rPrChange>
          </w:rPr>
          <w:t>fruitful</w:t>
        </w:r>
      </w:ins>
      <w:ins w:id="2001" w:author="Kris.Wild" w:date="2023-12-15T13:49:00Z">
        <w:r w:rsidR="00881199" w:rsidRPr="00041E40">
          <w:rPr>
            <w:rFonts w:ascii="Times New Roman" w:hAnsi="Times New Roman" w:cs="Times New Roman"/>
            <w:color w:val="000000" w:themeColor="text1"/>
            <w:sz w:val="24"/>
            <w:szCs w:val="24"/>
            <w:rPrChange w:id="2002" w:author="Kris.Wild [2]" w:date="2023-12-21T11:55:00Z">
              <w:rPr>
                <w:rFonts w:ascii="Times New Roman" w:hAnsi="Times New Roman" w:cs="Times New Roman"/>
                <w:sz w:val="24"/>
                <w:szCs w:val="24"/>
              </w:rPr>
            </w:rPrChange>
          </w:rPr>
          <w:t xml:space="preserve"> area</w:t>
        </w:r>
      </w:ins>
      <w:ins w:id="2003" w:author="Kris.Wild" w:date="2023-12-15T13:50:00Z">
        <w:r w:rsidR="00881199" w:rsidRPr="00041E40">
          <w:rPr>
            <w:rFonts w:ascii="Times New Roman" w:hAnsi="Times New Roman" w:cs="Times New Roman"/>
            <w:color w:val="000000" w:themeColor="text1"/>
            <w:sz w:val="24"/>
            <w:szCs w:val="24"/>
            <w:rPrChange w:id="2004" w:author="Kris.Wild [2]" w:date="2023-12-21T11:55:00Z">
              <w:rPr>
                <w:rFonts w:ascii="Times New Roman" w:hAnsi="Times New Roman" w:cs="Times New Roman"/>
                <w:sz w:val="24"/>
                <w:szCs w:val="24"/>
              </w:rPr>
            </w:rPrChange>
          </w:rPr>
          <w:t xml:space="preserve"> to investigate. A recent </w:t>
        </w:r>
      </w:ins>
      <w:ins w:id="2005" w:author="Kris.Wild [2]" w:date="2023-12-17T11:51:00Z">
        <w:r w:rsidR="008178BA" w:rsidRPr="00041E40">
          <w:rPr>
            <w:rFonts w:ascii="Times New Roman" w:hAnsi="Times New Roman" w:cs="Times New Roman"/>
            <w:color w:val="000000" w:themeColor="text1"/>
            <w:sz w:val="24"/>
            <w:szCs w:val="24"/>
            <w:rPrChange w:id="2006" w:author="Kris.Wild [2]" w:date="2023-12-21T11:55:00Z">
              <w:rPr>
                <w:rFonts w:ascii="Times New Roman" w:hAnsi="Times New Roman" w:cs="Times New Roman"/>
                <w:sz w:val="24"/>
                <w:szCs w:val="24"/>
              </w:rPr>
            </w:rPrChange>
          </w:rPr>
          <w:t xml:space="preserve">investigation into mite parasitism of </w:t>
        </w:r>
        <w:r w:rsidR="008178BA" w:rsidRPr="00041E40">
          <w:rPr>
            <w:rFonts w:ascii="Times New Roman" w:hAnsi="Times New Roman" w:cs="Times New Roman"/>
            <w:i/>
            <w:iCs/>
            <w:color w:val="000000" w:themeColor="text1"/>
            <w:sz w:val="24"/>
            <w:szCs w:val="24"/>
            <w:rPrChange w:id="2007" w:author="Kris.Wild [2]" w:date="2023-12-21T11:55:00Z">
              <w:rPr>
                <w:rFonts w:ascii="Times New Roman" w:hAnsi="Times New Roman" w:cs="Times New Roman"/>
                <w:i/>
                <w:iCs/>
                <w:sz w:val="24"/>
                <w:szCs w:val="24"/>
              </w:rPr>
            </w:rPrChange>
          </w:rPr>
          <w:t xml:space="preserve">S. undulatus </w:t>
        </w:r>
        <w:r w:rsidR="008178BA" w:rsidRPr="00041E40">
          <w:rPr>
            <w:rFonts w:ascii="Times New Roman" w:hAnsi="Times New Roman" w:cs="Times New Roman"/>
            <w:color w:val="000000" w:themeColor="text1"/>
            <w:sz w:val="24"/>
            <w:szCs w:val="24"/>
            <w:rPrChange w:id="2008" w:author="Kris.Wild [2]" w:date="2023-12-21T11:55:00Z">
              <w:rPr>
                <w:rFonts w:ascii="Times New Roman" w:hAnsi="Times New Roman" w:cs="Times New Roman"/>
                <w:sz w:val="24"/>
                <w:szCs w:val="24"/>
              </w:rPr>
            </w:rPrChange>
          </w:rPr>
          <w:t>across different seasons</w:t>
        </w:r>
      </w:ins>
      <w:ins w:id="2009" w:author="Kris.Wild" w:date="2023-12-15T13:50:00Z">
        <w:del w:id="2010" w:author="Kris.Wild [2]" w:date="2023-12-17T11:50:00Z">
          <w:r w:rsidR="00881199" w:rsidRPr="00041E40" w:rsidDel="008178BA">
            <w:rPr>
              <w:rFonts w:ascii="Times New Roman" w:hAnsi="Times New Roman" w:cs="Times New Roman"/>
              <w:color w:val="000000" w:themeColor="text1"/>
              <w:sz w:val="24"/>
              <w:szCs w:val="24"/>
              <w:rPrChange w:id="2011" w:author="Kris.Wild [2]" w:date="2023-12-21T11:55:00Z">
                <w:rPr>
                  <w:rFonts w:ascii="Times New Roman" w:hAnsi="Times New Roman" w:cs="Times New Roman"/>
                  <w:sz w:val="24"/>
                  <w:szCs w:val="24"/>
                </w:rPr>
              </w:rPrChange>
            </w:rPr>
            <w:delText>st</w:delText>
          </w:r>
        </w:del>
      </w:ins>
      <w:ins w:id="2012" w:author="Kris.Wild" w:date="2023-12-15T13:51:00Z">
        <w:del w:id="2013" w:author="Kris.Wild [2]" w:date="2023-12-17T11:50:00Z">
          <w:r w:rsidR="00881199" w:rsidRPr="00041E40" w:rsidDel="008178BA">
            <w:rPr>
              <w:rFonts w:ascii="Times New Roman" w:hAnsi="Times New Roman" w:cs="Times New Roman"/>
              <w:color w:val="000000" w:themeColor="text1"/>
              <w:sz w:val="24"/>
              <w:szCs w:val="24"/>
              <w:rPrChange w:id="2014" w:author="Kris.Wild [2]" w:date="2023-12-21T11:55:00Z">
                <w:rPr>
                  <w:rFonts w:ascii="Times New Roman" w:hAnsi="Times New Roman" w:cs="Times New Roman"/>
                  <w:sz w:val="24"/>
                  <w:szCs w:val="24"/>
                </w:rPr>
              </w:rPrChange>
            </w:rPr>
            <w:delText>udy</w:delText>
          </w:r>
        </w:del>
      </w:ins>
      <w:ins w:id="2015" w:author="Kris.Wild" w:date="2023-12-15T13:53:00Z">
        <w:del w:id="2016" w:author="Kris.Wild [2]" w:date="2023-12-17T11:50:00Z">
          <w:r w:rsidR="00881199" w:rsidRPr="00041E40" w:rsidDel="008178BA">
            <w:rPr>
              <w:rFonts w:ascii="Times New Roman" w:hAnsi="Times New Roman" w:cs="Times New Roman"/>
              <w:color w:val="000000" w:themeColor="text1"/>
              <w:sz w:val="24"/>
              <w:szCs w:val="24"/>
              <w:rPrChange w:id="2017" w:author="Kris.Wild [2]" w:date="2023-12-21T11:55:00Z">
                <w:rPr>
                  <w:rFonts w:ascii="Times New Roman" w:hAnsi="Times New Roman" w:cs="Times New Roman"/>
                  <w:sz w:val="24"/>
                  <w:szCs w:val="24"/>
                </w:rPr>
              </w:rPrChange>
            </w:rPr>
            <w:delText xml:space="preserve"> investigating </w:delText>
          </w:r>
          <w:r w:rsidR="00881199" w:rsidRPr="00041E40" w:rsidDel="008178BA">
            <w:rPr>
              <w:rFonts w:ascii="Times New Roman" w:hAnsi="Times New Roman" w:cs="Times New Roman"/>
              <w:i/>
              <w:iCs/>
              <w:color w:val="000000" w:themeColor="text1"/>
              <w:sz w:val="24"/>
              <w:szCs w:val="24"/>
              <w:rPrChange w:id="2018" w:author="Kris.Wild [2]" w:date="2023-12-21T11:55:00Z">
                <w:rPr>
                  <w:rFonts w:ascii="Times New Roman" w:hAnsi="Times New Roman" w:cs="Times New Roman"/>
                  <w:i/>
                  <w:iCs/>
                  <w:sz w:val="24"/>
                  <w:szCs w:val="24"/>
                </w:rPr>
              </w:rPrChange>
            </w:rPr>
            <w:delText>S.</w:delText>
          </w:r>
        </w:del>
      </w:ins>
      <w:ins w:id="2019" w:author="Kris.Wild" w:date="2023-12-15T13:54:00Z">
        <w:del w:id="2020" w:author="Kris.Wild [2]" w:date="2023-12-17T11:50:00Z">
          <w:r w:rsidR="00881199" w:rsidRPr="00041E40" w:rsidDel="008178BA">
            <w:rPr>
              <w:rFonts w:ascii="Times New Roman" w:hAnsi="Times New Roman" w:cs="Times New Roman"/>
              <w:i/>
              <w:iCs/>
              <w:color w:val="000000" w:themeColor="text1"/>
              <w:sz w:val="24"/>
              <w:szCs w:val="24"/>
              <w:rPrChange w:id="2021" w:author="Kris.Wild [2]" w:date="2023-12-21T11:55:00Z">
                <w:rPr>
                  <w:rFonts w:ascii="Times New Roman" w:hAnsi="Times New Roman" w:cs="Times New Roman"/>
                  <w:i/>
                  <w:iCs/>
                  <w:sz w:val="24"/>
                  <w:szCs w:val="24"/>
                </w:rPr>
              </w:rPrChange>
            </w:rPr>
            <w:delText xml:space="preserve"> undulatus </w:delText>
          </w:r>
        </w:del>
        <w:del w:id="2022" w:author="Kris.Wild [2]" w:date="2023-12-17T11:49:00Z">
          <w:r w:rsidR="00881199" w:rsidRPr="00041E40" w:rsidDel="008178BA">
            <w:rPr>
              <w:rFonts w:ascii="Times New Roman" w:hAnsi="Times New Roman" w:cs="Times New Roman"/>
              <w:color w:val="000000" w:themeColor="text1"/>
              <w:sz w:val="24"/>
              <w:szCs w:val="24"/>
              <w:rPrChange w:id="2023" w:author="Kris.Wild [2]" w:date="2023-12-21T11:55:00Z">
                <w:rPr>
                  <w:rFonts w:ascii="Times New Roman" w:hAnsi="Times New Roman" w:cs="Times New Roman"/>
                  <w:i/>
                  <w:iCs/>
                  <w:sz w:val="24"/>
                  <w:szCs w:val="24"/>
                </w:rPr>
              </w:rPrChange>
            </w:rPr>
            <w:delText>investigat</w:delText>
          </w:r>
          <w:r w:rsidR="00881199" w:rsidRPr="00041E40" w:rsidDel="008178BA">
            <w:rPr>
              <w:rFonts w:ascii="Times New Roman" w:hAnsi="Times New Roman" w:cs="Times New Roman"/>
              <w:color w:val="000000" w:themeColor="text1"/>
              <w:sz w:val="24"/>
              <w:szCs w:val="24"/>
              <w:rPrChange w:id="2024" w:author="Kris.Wild [2]" w:date="2023-12-21T11:55:00Z">
                <w:rPr>
                  <w:rFonts w:ascii="Times New Roman" w:hAnsi="Times New Roman" w:cs="Times New Roman"/>
                  <w:sz w:val="24"/>
                  <w:szCs w:val="24"/>
                </w:rPr>
              </w:rPrChange>
            </w:rPr>
            <w:delText>ed</w:delText>
          </w:r>
        </w:del>
        <w:del w:id="2025" w:author="Kris.Wild [2]" w:date="2023-12-17T11:50:00Z">
          <w:r w:rsidR="00881199" w:rsidRPr="00041E40" w:rsidDel="008178BA">
            <w:rPr>
              <w:rFonts w:ascii="Times New Roman" w:hAnsi="Times New Roman" w:cs="Times New Roman"/>
              <w:color w:val="000000" w:themeColor="text1"/>
              <w:sz w:val="24"/>
              <w:szCs w:val="24"/>
              <w:rPrChange w:id="2026" w:author="Kris.Wild [2]" w:date="2023-12-21T11:55:00Z">
                <w:rPr>
                  <w:rFonts w:ascii="Times New Roman" w:hAnsi="Times New Roman" w:cs="Times New Roman"/>
                  <w:i/>
                  <w:iCs/>
                  <w:sz w:val="24"/>
                  <w:szCs w:val="24"/>
                </w:rPr>
              </w:rPrChange>
            </w:rPr>
            <w:delText xml:space="preserve"> mite parasitism across seasons</w:delText>
          </w:r>
        </w:del>
      </w:ins>
      <w:ins w:id="2027" w:author="Kris.Wild [2]" w:date="2023-12-17T11:51:00Z">
        <w:r w:rsidR="008178BA" w:rsidRPr="00041E40">
          <w:rPr>
            <w:rFonts w:ascii="Times New Roman" w:hAnsi="Times New Roman" w:cs="Times New Roman"/>
            <w:color w:val="000000" w:themeColor="text1"/>
            <w:sz w:val="24"/>
            <w:szCs w:val="24"/>
            <w:rPrChange w:id="2028" w:author="Kris.Wild [2]" w:date="2023-12-21T11:55:00Z">
              <w:rPr>
                <w:rFonts w:ascii="Times New Roman" w:hAnsi="Times New Roman" w:cs="Times New Roman"/>
                <w:sz w:val="24"/>
                <w:szCs w:val="24"/>
              </w:rPr>
            </w:rPrChange>
          </w:rPr>
          <w:t xml:space="preserve"> f</w:t>
        </w:r>
      </w:ins>
      <w:ins w:id="2029" w:author="Kris.Wild" w:date="2023-12-15T13:54:00Z">
        <w:del w:id="2030" w:author="Kris.Wild [2]" w:date="2023-12-17T11:51:00Z">
          <w:r w:rsidR="00881199" w:rsidRPr="00041E40" w:rsidDel="008178BA">
            <w:rPr>
              <w:rFonts w:ascii="Times New Roman" w:hAnsi="Times New Roman" w:cs="Times New Roman"/>
              <w:color w:val="000000" w:themeColor="text1"/>
              <w:sz w:val="24"/>
              <w:szCs w:val="24"/>
              <w:rPrChange w:id="2031" w:author="Kris.Wild [2]" w:date="2023-12-21T11:55:00Z">
                <w:rPr>
                  <w:rFonts w:ascii="Times New Roman" w:hAnsi="Times New Roman" w:cs="Times New Roman"/>
                  <w:i/>
                  <w:iCs/>
                  <w:sz w:val="24"/>
                  <w:szCs w:val="24"/>
                </w:rPr>
              </w:rPrChange>
            </w:rPr>
            <w:delText xml:space="preserve">, </w:delText>
          </w:r>
          <w:r w:rsidR="00881199" w:rsidRPr="00041E40" w:rsidDel="008178BA">
            <w:rPr>
              <w:rFonts w:ascii="Times New Roman" w:hAnsi="Times New Roman" w:cs="Times New Roman"/>
              <w:color w:val="000000" w:themeColor="text1"/>
              <w:sz w:val="24"/>
              <w:szCs w:val="24"/>
              <w:rPrChange w:id="2032" w:author="Kris.Wild [2]" w:date="2023-12-21T11:55:00Z">
                <w:rPr>
                  <w:rFonts w:ascii="Times New Roman" w:hAnsi="Times New Roman" w:cs="Times New Roman"/>
                  <w:sz w:val="24"/>
                  <w:szCs w:val="24"/>
                </w:rPr>
              </w:rPrChange>
            </w:rPr>
            <w:delText>and f</w:delText>
          </w:r>
        </w:del>
        <w:r w:rsidR="00881199" w:rsidRPr="00041E40">
          <w:rPr>
            <w:rFonts w:ascii="Times New Roman" w:hAnsi="Times New Roman" w:cs="Times New Roman"/>
            <w:color w:val="000000" w:themeColor="text1"/>
            <w:sz w:val="24"/>
            <w:szCs w:val="24"/>
            <w:rPrChange w:id="2033" w:author="Kris.Wild [2]" w:date="2023-12-21T11:55:00Z">
              <w:rPr>
                <w:rFonts w:ascii="Times New Roman" w:hAnsi="Times New Roman" w:cs="Times New Roman"/>
                <w:sz w:val="24"/>
                <w:szCs w:val="24"/>
              </w:rPr>
            </w:rPrChange>
          </w:rPr>
          <w:t xml:space="preserve">ound </w:t>
        </w:r>
        <w:r w:rsidR="00881199" w:rsidRPr="00041E40">
          <w:rPr>
            <w:rFonts w:ascii="Times New Roman" w:hAnsi="Times New Roman" w:cs="Times New Roman"/>
            <w:color w:val="000000" w:themeColor="text1"/>
            <w:sz w:val="24"/>
            <w:szCs w:val="24"/>
            <w:rPrChange w:id="2034" w:author="Kris.Wild [2]" w:date="2023-12-21T11:55:00Z">
              <w:rPr>
                <w:rFonts w:ascii="Times New Roman" w:hAnsi="Times New Roman" w:cs="Times New Roman"/>
                <w:i/>
                <w:iCs/>
                <w:sz w:val="24"/>
                <w:szCs w:val="24"/>
              </w:rPr>
            </w:rPrChange>
          </w:rPr>
          <w:t>that mite loads vary seasonally, with the highest loads in the warmer months, and are influenced by environmental mite abundance</w:t>
        </w:r>
      </w:ins>
      <w:ins w:id="2035" w:author="Kris.Wild" w:date="2023-12-16T12:02:00Z">
        <w:r w:rsidR="00F25A23" w:rsidRPr="00041E40">
          <w:rPr>
            <w:rFonts w:ascii="Times New Roman" w:hAnsi="Times New Roman" w:cs="Times New Roman"/>
            <w:color w:val="000000" w:themeColor="text1"/>
            <w:sz w:val="24"/>
            <w:szCs w:val="24"/>
            <w:rPrChange w:id="2036" w:author="Kris.Wild [2]" w:date="2023-12-21T11:55:00Z">
              <w:rPr>
                <w:rFonts w:ascii="Times New Roman" w:hAnsi="Times New Roman" w:cs="Times New Roman"/>
                <w:sz w:val="24"/>
                <w:szCs w:val="24"/>
              </w:rPr>
            </w:rPrChange>
          </w:rPr>
          <w:t xml:space="preserve"> </w:t>
        </w:r>
      </w:ins>
      <w:customXmlInsRangeStart w:id="2037" w:author="Kris.Wild" w:date="2023-12-16T12:02:00Z"/>
      <w:sdt>
        <w:sdtPr>
          <w:rPr>
            <w:rFonts w:ascii="Times New Roman" w:hAnsi="Times New Roman" w:cs="Times New Roman"/>
            <w:color w:val="000000" w:themeColor="text1"/>
            <w:sz w:val="24"/>
            <w:szCs w:val="24"/>
            <w:rPrChange w:id="2038" w:author="Kris.Wild [2]" w:date="2023-12-21T11:55:00Z">
              <w:rPr>
                <w:rFonts w:ascii="Times New Roman" w:hAnsi="Times New Roman" w:cs="Times New Roman"/>
                <w:sz w:val="24"/>
                <w:szCs w:val="24"/>
              </w:rPr>
            </w:rPrChange>
          </w:rPr>
          <w:tag w:val="MENDELEY_CITATION_v3_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"/>
          <w:id w:val="1043098345"/>
          <w:placeholder>
            <w:docPart w:val="DefaultPlaceholder_-1854013440"/>
          </w:placeholder>
        </w:sdtPr>
        <w:sdtContent>
          <w:customXmlInsRangeEnd w:id="2037"/>
          <w:ins w:id="2039" w:author="Kris.Wild" w:date="2023-12-21T11:29:00Z">
            <w:r w:rsidR="00190E48" w:rsidRPr="00041E40">
              <w:rPr>
                <w:rFonts w:ascii="Times New Roman" w:eastAsia="Times New Roman" w:hAnsi="Times New Roman" w:cs="Times New Roman"/>
                <w:color w:val="000000" w:themeColor="text1"/>
                <w:sz w:val="24"/>
                <w:szCs w:val="24"/>
                <w:rPrChange w:id="2040" w:author="Kris.Wild [2]" w:date="2023-12-21T11:55:00Z">
                  <w:rPr>
                    <w:rFonts w:eastAsia="Times New Roman"/>
                  </w:rPr>
                </w:rPrChange>
              </w:rPr>
              <w:t>(Pollock &amp; John-Alder, 2020)</w:t>
            </w:r>
          </w:ins>
          <w:ins w:id="2041" w:author="Kris.Wild [2]" w:date="2023-12-17T11:45:00Z">
            <w:del w:id="2042" w:author="Kris.Wild" w:date="2023-12-21T11:04:00Z">
              <w:r w:rsidR="00605ABD" w:rsidRPr="00041E40" w:rsidDel="00C578AE">
                <w:rPr>
                  <w:rFonts w:ascii="Times New Roman" w:eastAsia="Times New Roman" w:hAnsi="Times New Roman" w:cs="Times New Roman"/>
                  <w:color w:val="000000" w:themeColor="text1"/>
                  <w:sz w:val="24"/>
                  <w:szCs w:val="24"/>
                  <w:rPrChange w:id="2043" w:author="Kris.Wild [2]" w:date="2023-12-21T11:55:00Z">
                    <w:rPr>
                      <w:rFonts w:eastAsia="Times New Roman"/>
                    </w:rPr>
                  </w:rPrChange>
                </w:rPr>
                <w:delText>(Pollock &amp; John-Alder, 2020)</w:delText>
              </w:r>
            </w:del>
          </w:ins>
          <w:customXmlInsRangeStart w:id="2044" w:author="Kris.Wild" w:date="2023-12-16T12:02:00Z"/>
        </w:sdtContent>
      </w:sdt>
      <w:customXmlInsRangeEnd w:id="2044"/>
      <w:ins w:id="2045" w:author="Kris.Wild" w:date="2023-12-15T13:54:00Z">
        <w:r w:rsidR="00881199" w:rsidRPr="00041E40">
          <w:rPr>
            <w:rFonts w:ascii="Times New Roman" w:hAnsi="Times New Roman" w:cs="Times New Roman"/>
            <w:color w:val="000000" w:themeColor="text1"/>
            <w:sz w:val="24"/>
            <w:szCs w:val="24"/>
            <w:rPrChange w:id="2046" w:author="Kris.Wild [2]" w:date="2023-12-21T11:55:00Z">
              <w:rPr>
                <w:rFonts w:ascii="Times New Roman" w:hAnsi="Times New Roman" w:cs="Times New Roman"/>
                <w:i/>
                <w:iCs/>
                <w:sz w:val="24"/>
                <w:szCs w:val="24"/>
              </w:rPr>
            </w:rPrChange>
          </w:rPr>
          <w:t xml:space="preserve">. </w:t>
        </w:r>
      </w:ins>
      <w:ins w:id="2047" w:author="Kris.Wild" w:date="2023-12-15T13:55:00Z">
        <w:r w:rsidR="00881199" w:rsidRPr="00041E40">
          <w:rPr>
            <w:rFonts w:ascii="Times New Roman" w:hAnsi="Times New Roman" w:cs="Times New Roman"/>
            <w:color w:val="000000" w:themeColor="text1"/>
            <w:sz w:val="24"/>
            <w:szCs w:val="24"/>
            <w:rPrChange w:id="2048" w:author="Kris.Wild [2]" w:date="2023-12-21T11:55:00Z">
              <w:rPr>
                <w:rFonts w:ascii="Times New Roman" w:hAnsi="Times New Roman" w:cs="Times New Roman"/>
                <w:sz w:val="24"/>
                <w:szCs w:val="24"/>
              </w:rPr>
            </w:rPrChange>
          </w:rPr>
          <w:t xml:space="preserve">More specifically </w:t>
        </w:r>
        <w:r w:rsidR="00241F16" w:rsidRPr="00041E40">
          <w:rPr>
            <w:rFonts w:ascii="Times New Roman" w:hAnsi="Times New Roman" w:cs="Times New Roman"/>
            <w:color w:val="000000" w:themeColor="text1"/>
            <w:sz w:val="24"/>
            <w:szCs w:val="24"/>
            <w:rPrChange w:id="2049" w:author="Kris.Wild [2]" w:date="2023-12-21T11:55:00Z">
              <w:rPr>
                <w:rFonts w:ascii="Times New Roman" w:hAnsi="Times New Roman" w:cs="Times New Roman"/>
                <w:sz w:val="24"/>
                <w:szCs w:val="24"/>
              </w:rPr>
            </w:rPrChange>
          </w:rPr>
          <w:t>a</w:t>
        </w:r>
      </w:ins>
      <w:ins w:id="2050" w:author="Kris.Wild" w:date="2023-12-15T13:54:00Z">
        <w:r w:rsidR="00881199" w:rsidRPr="00041E40">
          <w:rPr>
            <w:rFonts w:ascii="Times New Roman" w:hAnsi="Times New Roman" w:cs="Times New Roman"/>
            <w:color w:val="000000" w:themeColor="text1"/>
            <w:sz w:val="24"/>
            <w:szCs w:val="24"/>
            <w:rPrChange w:id="2051" w:author="Kris.Wild [2]" w:date="2023-12-21T11:55:00Z">
              <w:rPr>
                <w:rFonts w:ascii="Times New Roman" w:hAnsi="Times New Roman" w:cs="Times New Roman"/>
                <w:i/>
                <w:iCs/>
                <w:sz w:val="24"/>
                <w:szCs w:val="24"/>
              </w:rPr>
            </w:rPrChange>
          </w:rPr>
          <w:t xml:space="preserve">dult females </w:t>
        </w:r>
        <w:del w:id="2052" w:author="Kris.Wild [2]" w:date="2023-12-17T11:52:00Z">
          <w:r w:rsidR="00881199" w:rsidRPr="00041E40" w:rsidDel="008178BA">
            <w:rPr>
              <w:rFonts w:ascii="Times New Roman" w:hAnsi="Times New Roman" w:cs="Times New Roman"/>
              <w:color w:val="000000" w:themeColor="text1"/>
              <w:sz w:val="24"/>
              <w:szCs w:val="24"/>
              <w:rPrChange w:id="2053" w:author="Kris.Wild [2]" w:date="2023-12-21T11:55:00Z">
                <w:rPr>
                  <w:rFonts w:ascii="Times New Roman" w:hAnsi="Times New Roman" w:cs="Times New Roman"/>
                  <w:i/>
                  <w:iCs/>
                  <w:sz w:val="24"/>
                  <w:szCs w:val="24"/>
                </w:rPr>
              </w:rPrChange>
            </w:rPr>
            <w:delText xml:space="preserve">may </w:delText>
          </w:r>
        </w:del>
        <w:r w:rsidR="00881199" w:rsidRPr="00041E40">
          <w:rPr>
            <w:rFonts w:ascii="Times New Roman" w:hAnsi="Times New Roman" w:cs="Times New Roman"/>
            <w:color w:val="000000" w:themeColor="text1"/>
            <w:sz w:val="24"/>
            <w:szCs w:val="24"/>
            <w:rPrChange w:id="2054" w:author="Kris.Wild [2]" w:date="2023-12-21T11:55:00Z">
              <w:rPr>
                <w:rFonts w:ascii="Times New Roman" w:hAnsi="Times New Roman" w:cs="Times New Roman"/>
                <w:i/>
                <w:iCs/>
                <w:sz w:val="24"/>
                <w:szCs w:val="24"/>
              </w:rPr>
            </w:rPrChange>
          </w:rPr>
          <w:t>experience</w:t>
        </w:r>
      </w:ins>
      <w:ins w:id="2055" w:author="Kris.Wild [2]" w:date="2023-12-17T11:52:00Z">
        <w:r w:rsidR="008178BA" w:rsidRPr="00041E40">
          <w:rPr>
            <w:rFonts w:ascii="Times New Roman" w:hAnsi="Times New Roman" w:cs="Times New Roman"/>
            <w:color w:val="000000" w:themeColor="text1"/>
            <w:sz w:val="24"/>
            <w:szCs w:val="24"/>
            <w:rPrChange w:id="2056" w:author="Kris.Wild [2]" w:date="2023-12-21T11:55:00Z">
              <w:rPr>
                <w:rFonts w:ascii="Times New Roman" w:hAnsi="Times New Roman" w:cs="Times New Roman"/>
                <w:sz w:val="24"/>
                <w:szCs w:val="24"/>
              </w:rPr>
            </w:rPrChange>
          </w:rPr>
          <w:t>d</w:t>
        </w:r>
      </w:ins>
      <w:ins w:id="2057" w:author="Kris.Wild" w:date="2023-12-15T13:54:00Z">
        <w:r w:rsidR="00881199" w:rsidRPr="00041E40">
          <w:rPr>
            <w:rFonts w:ascii="Times New Roman" w:hAnsi="Times New Roman" w:cs="Times New Roman"/>
            <w:color w:val="000000" w:themeColor="text1"/>
            <w:sz w:val="24"/>
            <w:szCs w:val="24"/>
            <w:rPrChange w:id="2058" w:author="Kris.Wild [2]" w:date="2023-12-21T11:55:00Z">
              <w:rPr>
                <w:rFonts w:ascii="Times New Roman" w:hAnsi="Times New Roman" w:cs="Times New Roman"/>
                <w:i/>
                <w:iCs/>
                <w:sz w:val="24"/>
                <w:szCs w:val="24"/>
              </w:rPr>
            </w:rPrChange>
          </w:rPr>
          <w:t xml:space="preserve"> higher mite loads than males during early summer, while yearling males </w:t>
        </w:r>
        <w:del w:id="2059" w:author="Kris.Wild [2]" w:date="2023-12-17T11:52:00Z">
          <w:r w:rsidR="00881199" w:rsidRPr="00041E40" w:rsidDel="008178BA">
            <w:rPr>
              <w:rFonts w:ascii="Times New Roman" w:hAnsi="Times New Roman" w:cs="Times New Roman"/>
              <w:color w:val="000000" w:themeColor="text1"/>
              <w:sz w:val="24"/>
              <w:szCs w:val="24"/>
              <w:rPrChange w:id="2060" w:author="Kris.Wild [2]" w:date="2023-12-21T11:55:00Z">
                <w:rPr>
                  <w:rFonts w:ascii="Times New Roman" w:hAnsi="Times New Roman" w:cs="Times New Roman"/>
                  <w:i/>
                  <w:iCs/>
                  <w:sz w:val="24"/>
                  <w:szCs w:val="24"/>
                </w:rPr>
              </w:rPrChange>
            </w:rPr>
            <w:delText>have</w:delText>
          </w:r>
        </w:del>
      </w:ins>
      <w:ins w:id="2061" w:author="Kris.Wild [2]" w:date="2023-12-17T11:52:00Z">
        <w:r w:rsidR="008178BA" w:rsidRPr="00041E40">
          <w:rPr>
            <w:rFonts w:ascii="Times New Roman" w:hAnsi="Times New Roman" w:cs="Times New Roman"/>
            <w:color w:val="000000" w:themeColor="text1"/>
            <w:sz w:val="24"/>
            <w:szCs w:val="24"/>
            <w:rPrChange w:id="2062" w:author="Kris.Wild [2]" w:date="2023-12-21T11:55:00Z">
              <w:rPr>
                <w:rFonts w:ascii="Times New Roman" w:hAnsi="Times New Roman" w:cs="Times New Roman"/>
                <w:sz w:val="24"/>
                <w:szCs w:val="24"/>
              </w:rPr>
            </w:rPrChange>
          </w:rPr>
          <w:t>had</w:t>
        </w:r>
      </w:ins>
      <w:ins w:id="2063" w:author="Kris.Wild" w:date="2023-12-15T13:54:00Z">
        <w:r w:rsidR="00881199" w:rsidRPr="00041E40">
          <w:rPr>
            <w:rFonts w:ascii="Times New Roman" w:hAnsi="Times New Roman" w:cs="Times New Roman"/>
            <w:color w:val="000000" w:themeColor="text1"/>
            <w:sz w:val="24"/>
            <w:szCs w:val="24"/>
            <w:rPrChange w:id="2064" w:author="Kris.Wild [2]" w:date="2023-12-21T11:55:00Z">
              <w:rPr>
                <w:rFonts w:ascii="Times New Roman" w:hAnsi="Times New Roman" w:cs="Times New Roman"/>
                <w:i/>
                <w:iCs/>
                <w:sz w:val="24"/>
                <w:szCs w:val="24"/>
              </w:rPr>
            </w:rPrChange>
          </w:rPr>
          <w:t xml:space="preserve"> higher mite loads than females later in the season</w:t>
        </w:r>
      </w:ins>
      <w:ins w:id="2065" w:author="Kris.Wild [2]" w:date="2023-12-16T13:53:00Z">
        <w:r w:rsidR="00974EFC" w:rsidRPr="00041E40">
          <w:rPr>
            <w:rFonts w:ascii="Times New Roman" w:hAnsi="Times New Roman" w:cs="Times New Roman"/>
            <w:color w:val="000000" w:themeColor="text1"/>
            <w:sz w:val="24"/>
            <w:szCs w:val="24"/>
            <w:rPrChange w:id="2066" w:author="Kris.Wild [2]" w:date="2023-12-21T11:55:00Z">
              <w:rPr>
                <w:rFonts w:ascii="Times New Roman" w:hAnsi="Times New Roman" w:cs="Times New Roman"/>
                <w:sz w:val="24"/>
                <w:szCs w:val="24"/>
              </w:rPr>
            </w:rPrChange>
          </w:rPr>
          <w:t xml:space="preserve"> </w:t>
        </w:r>
      </w:ins>
      <w:customXmlInsRangeStart w:id="2067" w:author="Kris.Wild" w:date="2023-12-16T12:02:00Z"/>
      <w:sdt>
        <w:sdtPr>
          <w:rPr>
            <w:rFonts w:ascii="Times New Roman" w:hAnsi="Times New Roman" w:cs="Times New Roman"/>
            <w:color w:val="000000" w:themeColor="text1"/>
            <w:sz w:val="24"/>
            <w:szCs w:val="24"/>
            <w:rPrChange w:id="2068" w:author="Kris.Wild [2]" w:date="2023-12-21T11:55:00Z">
              <w:rPr>
                <w:rFonts w:ascii="Times New Roman" w:hAnsi="Times New Roman" w:cs="Times New Roman"/>
                <w:sz w:val="24"/>
                <w:szCs w:val="24"/>
              </w:rPr>
            </w:rPrChange>
          </w:rPr>
          <w:tag w:val="MENDELEY_CITATION_v3_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"/>
          <w:id w:val="2132590994"/>
          <w:placeholder>
            <w:docPart w:val="DefaultPlaceholder_-1854013440"/>
          </w:placeholder>
        </w:sdtPr>
        <w:sdtContent>
          <w:customXmlInsRangeEnd w:id="2067"/>
          <w:ins w:id="2069" w:author="Kris.Wild" w:date="2023-12-21T11:29:00Z">
            <w:r w:rsidR="00190E48" w:rsidRPr="00041E40">
              <w:rPr>
                <w:rFonts w:ascii="Times New Roman" w:eastAsia="Times New Roman" w:hAnsi="Times New Roman" w:cs="Times New Roman"/>
                <w:color w:val="000000" w:themeColor="text1"/>
                <w:sz w:val="24"/>
                <w:szCs w:val="24"/>
                <w:rPrChange w:id="2070" w:author="Kris.Wild [2]" w:date="2023-12-21T11:55:00Z">
                  <w:rPr>
                    <w:rFonts w:eastAsia="Times New Roman"/>
                  </w:rPr>
                </w:rPrChange>
              </w:rPr>
              <w:t>(Pollock &amp; John-Alder, 2020)</w:t>
            </w:r>
          </w:ins>
          <w:ins w:id="2071" w:author="Kris.Wild [2]" w:date="2023-12-17T11:45:00Z">
            <w:del w:id="2072" w:author="Kris.Wild" w:date="2023-12-21T11:04:00Z">
              <w:r w:rsidR="00605ABD" w:rsidRPr="00041E40" w:rsidDel="00C578AE">
                <w:rPr>
                  <w:rFonts w:ascii="Times New Roman" w:eastAsia="Times New Roman" w:hAnsi="Times New Roman" w:cs="Times New Roman"/>
                  <w:color w:val="000000" w:themeColor="text1"/>
                  <w:sz w:val="24"/>
                  <w:szCs w:val="24"/>
                  <w:rPrChange w:id="2073" w:author="Kris.Wild [2]" w:date="2023-12-21T11:55:00Z">
                    <w:rPr>
                      <w:rFonts w:eastAsia="Times New Roman"/>
                    </w:rPr>
                  </w:rPrChange>
                </w:rPr>
                <w:delText>(Pollock &amp; John-Alder, 2020)</w:delText>
              </w:r>
            </w:del>
          </w:ins>
          <w:customXmlInsRangeStart w:id="2074" w:author="Kris.Wild" w:date="2023-12-16T12:02:00Z"/>
        </w:sdtContent>
      </w:sdt>
      <w:customXmlInsRangeEnd w:id="2074"/>
      <w:ins w:id="2075" w:author="Kris.Wild" w:date="2023-12-16T12:02:00Z">
        <w:r w:rsidR="00F25A23" w:rsidRPr="00041E40">
          <w:rPr>
            <w:rFonts w:ascii="Times New Roman" w:hAnsi="Times New Roman" w:cs="Times New Roman"/>
            <w:color w:val="000000" w:themeColor="text1"/>
            <w:sz w:val="24"/>
            <w:szCs w:val="24"/>
            <w:rPrChange w:id="2076" w:author="Kris.Wild [2]" w:date="2023-12-21T11:55:00Z">
              <w:rPr>
                <w:rFonts w:ascii="Times New Roman" w:hAnsi="Times New Roman" w:cs="Times New Roman"/>
                <w:sz w:val="24"/>
                <w:szCs w:val="24"/>
              </w:rPr>
            </w:rPrChange>
          </w:rPr>
          <w:t xml:space="preserve">. </w:t>
        </w:r>
      </w:ins>
      <w:ins w:id="2077" w:author="Kris.Wild" w:date="2023-12-15T13:55:00Z">
        <w:r w:rsidR="00241F16" w:rsidRPr="00041E40">
          <w:rPr>
            <w:rFonts w:ascii="Times New Roman" w:hAnsi="Times New Roman" w:cs="Times New Roman"/>
            <w:color w:val="000000" w:themeColor="text1"/>
            <w:sz w:val="24"/>
            <w:szCs w:val="24"/>
            <w:rPrChange w:id="2078" w:author="Kris.Wild [2]" w:date="2023-12-21T11:55:00Z">
              <w:rPr>
                <w:rFonts w:ascii="Times New Roman" w:hAnsi="Times New Roman" w:cs="Times New Roman"/>
                <w:sz w:val="24"/>
                <w:szCs w:val="24"/>
              </w:rPr>
            </w:rPrChange>
          </w:rPr>
          <w:t xml:space="preserve">Such complex interactions </w:t>
        </w:r>
      </w:ins>
      <w:ins w:id="2079" w:author="Kris.Wild" w:date="2023-12-15T13:57:00Z">
        <w:r w:rsidR="00241F16" w:rsidRPr="00041E40">
          <w:rPr>
            <w:rFonts w:ascii="Times New Roman" w:hAnsi="Times New Roman" w:cs="Times New Roman"/>
            <w:color w:val="000000" w:themeColor="text1"/>
            <w:sz w:val="24"/>
            <w:szCs w:val="24"/>
            <w:rPrChange w:id="2080" w:author="Kris.Wild [2]" w:date="2023-12-21T11:55:00Z">
              <w:rPr>
                <w:rFonts w:ascii="Times New Roman" w:hAnsi="Times New Roman" w:cs="Times New Roman"/>
                <w:sz w:val="24"/>
                <w:szCs w:val="24"/>
              </w:rPr>
            </w:rPrChange>
          </w:rPr>
          <w:t>should be considered in future studies when</w:t>
        </w:r>
      </w:ins>
      <w:ins w:id="2081" w:author="Kris.Wild" w:date="2023-12-15T13:55:00Z">
        <w:r w:rsidR="00241F16" w:rsidRPr="00041E40">
          <w:rPr>
            <w:rFonts w:ascii="Times New Roman" w:hAnsi="Times New Roman" w:cs="Times New Roman"/>
            <w:color w:val="000000" w:themeColor="text1"/>
            <w:sz w:val="24"/>
            <w:szCs w:val="24"/>
            <w:rPrChange w:id="2082" w:author="Kris.Wild [2]" w:date="2023-12-21T11:55:00Z">
              <w:rPr>
                <w:rFonts w:ascii="Times New Roman" w:hAnsi="Times New Roman" w:cs="Times New Roman"/>
                <w:sz w:val="24"/>
                <w:szCs w:val="24"/>
              </w:rPr>
            </w:rPrChange>
          </w:rPr>
          <w:t xml:space="preserve"> investi</w:t>
        </w:r>
      </w:ins>
      <w:ins w:id="2083" w:author="Kris.Wild" w:date="2023-12-15T13:56:00Z">
        <w:r w:rsidR="00241F16" w:rsidRPr="00041E40">
          <w:rPr>
            <w:rFonts w:ascii="Times New Roman" w:hAnsi="Times New Roman" w:cs="Times New Roman"/>
            <w:color w:val="000000" w:themeColor="text1"/>
            <w:sz w:val="24"/>
            <w:szCs w:val="24"/>
            <w:rPrChange w:id="2084" w:author="Kris.Wild [2]" w:date="2023-12-21T11:55:00Z">
              <w:rPr>
                <w:rFonts w:ascii="Times New Roman" w:hAnsi="Times New Roman" w:cs="Times New Roman"/>
                <w:sz w:val="24"/>
                <w:szCs w:val="24"/>
              </w:rPr>
            </w:rPrChange>
          </w:rPr>
          <w:t xml:space="preserve">gating </w:t>
        </w:r>
      </w:ins>
      <w:ins w:id="2085" w:author="Kris.Wild" w:date="2023-12-15T13:57:00Z">
        <w:r w:rsidR="00241F16" w:rsidRPr="00041E40">
          <w:rPr>
            <w:rFonts w:ascii="Times New Roman" w:hAnsi="Times New Roman" w:cs="Times New Roman"/>
            <w:color w:val="000000" w:themeColor="text1"/>
            <w:sz w:val="24"/>
            <w:szCs w:val="24"/>
            <w:rPrChange w:id="2086" w:author="Kris.Wild [2]" w:date="2023-12-21T11:55:00Z">
              <w:rPr>
                <w:rFonts w:ascii="Times New Roman" w:hAnsi="Times New Roman" w:cs="Times New Roman"/>
                <w:sz w:val="24"/>
                <w:szCs w:val="24"/>
              </w:rPr>
            </w:rPrChange>
          </w:rPr>
          <w:t xml:space="preserve">how </w:t>
        </w:r>
      </w:ins>
      <w:ins w:id="2087" w:author="Kris.Wild [2]" w:date="2023-12-17T11:52:00Z">
        <w:r w:rsidR="008178BA" w:rsidRPr="00041E40">
          <w:rPr>
            <w:rFonts w:ascii="Times New Roman" w:hAnsi="Times New Roman" w:cs="Times New Roman"/>
            <w:color w:val="000000" w:themeColor="text1"/>
            <w:sz w:val="24"/>
            <w:szCs w:val="24"/>
            <w:rPrChange w:id="2088" w:author="Kris.Wild [2]" w:date="2023-12-21T11:55:00Z">
              <w:rPr>
                <w:rFonts w:ascii="Times New Roman" w:hAnsi="Times New Roman" w:cs="Times New Roman"/>
                <w:sz w:val="24"/>
                <w:szCs w:val="24"/>
              </w:rPr>
            </w:rPrChange>
          </w:rPr>
          <w:t xml:space="preserve">larger ectoparasites, such as </w:t>
        </w:r>
      </w:ins>
      <w:ins w:id="2089" w:author="Kris.Wild" w:date="2023-12-15T13:56:00Z">
        <w:r w:rsidR="00241F16" w:rsidRPr="00041E40">
          <w:rPr>
            <w:rFonts w:ascii="Times New Roman" w:hAnsi="Times New Roman" w:cs="Times New Roman"/>
            <w:color w:val="000000" w:themeColor="text1"/>
            <w:sz w:val="24"/>
            <w:szCs w:val="24"/>
            <w:rPrChange w:id="2090" w:author="Kris.Wild [2]" w:date="2023-12-21T11:55:00Z">
              <w:rPr>
                <w:rFonts w:ascii="Times New Roman" w:hAnsi="Times New Roman" w:cs="Times New Roman"/>
                <w:sz w:val="24"/>
                <w:szCs w:val="24"/>
              </w:rPr>
            </w:rPrChange>
          </w:rPr>
          <w:t>tick</w:t>
        </w:r>
      </w:ins>
      <w:ins w:id="2091" w:author="Kris.Wild [2]" w:date="2023-12-17T11:52:00Z">
        <w:r w:rsidR="008178BA" w:rsidRPr="00041E40">
          <w:rPr>
            <w:rFonts w:ascii="Times New Roman" w:hAnsi="Times New Roman" w:cs="Times New Roman"/>
            <w:color w:val="000000" w:themeColor="text1"/>
            <w:sz w:val="24"/>
            <w:szCs w:val="24"/>
            <w:rPrChange w:id="2092" w:author="Kris.Wild [2]" w:date="2023-12-21T11:55:00Z">
              <w:rPr>
                <w:rFonts w:ascii="Times New Roman" w:hAnsi="Times New Roman" w:cs="Times New Roman"/>
                <w:sz w:val="24"/>
                <w:szCs w:val="24"/>
              </w:rPr>
            </w:rPrChange>
          </w:rPr>
          <w:t>s,</w:t>
        </w:r>
      </w:ins>
      <w:ins w:id="2093" w:author="Kris.Wild" w:date="2023-12-15T13:56:00Z">
        <w:r w:rsidR="00241F16" w:rsidRPr="00041E40">
          <w:rPr>
            <w:rFonts w:ascii="Times New Roman" w:hAnsi="Times New Roman" w:cs="Times New Roman"/>
            <w:color w:val="000000" w:themeColor="text1"/>
            <w:sz w:val="24"/>
            <w:szCs w:val="24"/>
            <w:rPrChange w:id="2094" w:author="Kris.Wild [2]" w:date="2023-12-21T11:55:00Z">
              <w:rPr>
                <w:rFonts w:ascii="Times New Roman" w:hAnsi="Times New Roman" w:cs="Times New Roman"/>
                <w:sz w:val="24"/>
                <w:szCs w:val="24"/>
              </w:rPr>
            </w:rPrChange>
          </w:rPr>
          <w:t xml:space="preserve"> </w:t>
        </w:r>
      </w:ins>
      <w:ins w:id="2095" w:author="Kris.Wild [2]" w:date="2023-12-17T11:52:00Z">
        <w:r w:rsidR="008178BA" w:rsidRPr="00041E40">
          <w:rPr>
            <w:rFonts w:ascii="Times New Roman" w:hAnsi="Times New Roman" w:cs="Times New Roman"/>
            <w:color w:val="000000" w:themeColor="text1"/>
            <w:sz w:val="24"/>
            <w:szCs w:val="24"/>
            <w:rPrChange w:id="2096" w:author="Kris.Wild [2]" w:date="2023-12-21T11:55:00Z">
              <w:rPr>
                <w:rFonts w:ascii="Times New Roman" w:hAnsi="Times New Roman" w:cs="Times New Roman"/>
                <w:sz w:val="24"/>
                <w:szCs w:val="24"/>
              </w:rPr>
            </w:rPrChange>
          </w:rPr>
          <w:t xml:space="preserve">vary </w:t>
        </w:r>
      </w:ins>
      <w:ins w:id="2097" w:author="Kris.Wild [2]" w:date="2023-12-17T11:53:00Z">
        <w:r w:rsidR="008178BA" w:rsidRPr="00041E40">
          <w:rPr>
            <w:rFonts w:ascii="Times New Roman" w:hAnsi="Times New Roman" w:cs="Times New Roman"/>
            <w:color w:val="000000" w:themeColor="text1"/>
            <w:sz w:val="24"/>
            <w:szCs w:val="24"/>
            <w:rPrChange w:id="2098" w:author="Kris.Wild [2]" w:date="2023-12-21T11:55:00Z">
              <w:rPr>
                <w:rFonts w:ascii="Times New Roman" w:hAnsi="Times New Roman" w:cs="Times New Roman"/>
                <w:sz w:val="24"/>
                <w:szCs w:val="24"/>
              </w:rPr>
            </w:rPrChange>
          </w:rPr>
          <w:t xml:space="preserve">seasonally </w:t>
        </w:r>
      </w:ins>
      <w:ins w:id="2099" w:author="Kris.Wild" w:date="2023-12-15T13:56:00Z">
        <w:del w:id="2100" w:author="Kris.Wild [2]" w:date="2023-12-17T11:52:00Z">
          <w:r w:rsidR="00241F16" w:rsidRPr="00041E40" w:rsidDel="008178BA">
            <w:rPr>
              <w:rFonts w:ascii="Times New Roman" w:hAnsi="Times New Roman" w:cs="Times New Roman"/>
              <w:color w:val="000000" w:themeColor="text1"/>
              <w:sz w:val="24"/>
              <w:szCs w:val="24"/>
              <w:rPrChange w:id="2101" w:author="Kris.Wild [2]" w:date="2023-12-21T11:55:00Z">
                <w:rPr>
                  <w:rFonts w:ascii="Times New Roman" w:hAnsi="Times New Roman" w:cs="Times New Roman"/>
                  <w:sz w:val="24"/>
                  <w:szCs w:val="24"/>
                </w:rPr>
              </w:rPrChange>
            </w:rPr>
            <w:delText xml:space="preserve">infection </w:delText>
          </w:r>
        </w:del>
      </w:ins>
      <w:ins w:id="2102" w:author="Kris.Wild" w:date="2023-12-15T13:57:00Z">
        <w:del w:id="2103" w:author="Kris.Wild [2]" w:date="2023-12-17T11:52:00Z">
          <w:r w:rsidR="00241F16" w:rsidRPr="00041E40" w:rsidDel="008178BA">
            <w:rPr>
              <w:rFonts w:ascii="Times New Roman" w:hAnsi="Times New Roman" w:cs="Times New Roman"/>
              <w:color w:val="000000" w:themeColor="text1"/>
              <w:sz w:val="24"/>
              <w:szCs w:val="24"/>
              <w:rPrChange w:id="2104" w:author="Kris.Wild [2]" w:date="2023-12-21T11:55:00Z">
                <w:rPr>
                  <w:rFonts w:ascii="Times New Roman" w:hAnsi="Times New Roman" w:cs="Times New Roman"/>
                  <w:sz w:val="24"/>
                  <w:szCs w:val="24"/>
                </w:rPr>
              </w:rPrChange>
            </w:rPr>
            <w:delText xml:space="preserve">varies </w:delText>
          </w:r>
        </w:del>
      </w:ins>
      <w:ins w:id="2105" w:author="Kris.Wild" w:date="2023-12-15T13:56:00Z">
        <w:r w:rsidR="00241F16" w:rsidRPr="00041E40">
          <w:rPr>
            <w:rFonts w:ascii="Times New Roman" w:hAnsi="Times New Roman" w:cs="Times New Roman"/>
            <w:color w:val="000000" w:themeColor="text1"/>
            <w:sz w:val="24"/>
            <w:szCs w:val="24"/>
            <w:rPrChange w:id="2106" w:author="Kris.Wild [2]" w:date="2023-12-21T11:55:00Z">
              <w:rPr>
                <w:rFonts w:ascii="Times New Roman" w:hAnsi="Times New Roman" w:cs="Times New Roman"/>
                <w:sz w:val="24"/>
                <w:szCs w:val="24"/>
              </w:rPr>
            </w:rPrChange>
          </w:rPr>
          <w:t xml:space="preserve">between sex </w:t>
        </w:r>
      </w:ins>
      <w:ins w:id="2107" w:author="Kris.Wild [2]" w:date="2023-12-17T11:52:00Z">
        <w:r w:rsidR="008178BA" w:rsidRPr="00041E40">
          <w:rPr>
            <w:rFonts w:ascii="Times New Roman" w:hAnsi="Times New Roman" w:cs="Times New Roman"/>
            <w:color w:val="000000" w:themeColor="text1"/>
            <w:sz w:val="24"/>
            <w:szCs w:val="24"/>
            <w:rPrChange w:id="2108" w:author="Kris.Wild [2]" w:date="2023-12-21T11:55:00Z">
              <w:rPr>
                <w:rFonts w:ascii="Times New Roman" w:hAnsi="Times New Roman" w:cs="Times New Roman"/>
                <w:sz w:val="24"/>
                <w:szCs w:val="24"/>
              </w:rPr>
            </w:rPrChange>
          </w:rPr>
          <w:t xml:space="preserve">and </w:t>
        </w:r>
      </w:ins>
      <w:ins w:id="2109" w:author="Kris.Wild" w:date="2023-12-15T13:58:00Z">
        <w:del w:id="2110" w:author="Kris.Wild [2]" w:date="2023-12-17T11:52:00Z">
          <w:r w:rsidR="00241F16" w:rsidRPr="00041E40" w:rsidDel="008178BA">
            <w:rPr>
              <w:rFonts w:ascii="Times New Roman" w:hAnsi="Times New Roman" w:cs="Times New Roman"/>
              <w:color w:val="000000" w:themeColor="text1"/>
              <w:sz w:val="24"/>
              <w:szCs w:val="24"/>
              <w:rPrChange w:id="2111" w:author="Kris.Wild [2]" w:date="2023-12-21T11:55:00Z">
                <w:rPr>
                  <w:rFonts w:ascii="Times New Roman" w:hAnsi="Times New Roman" w:cs="Times New Roman"/>
                  <w:sz w:val="24"/>
                  <w:szCs w:val="24"/>
                </w:rPr>
              </w:rPrChange>
            </w:rPr>
            <w:delText xml:space="preserve">and </w:delText>
          </w:r>
        </w:del>
        <w:r w:rsidR="00241F16" w:rsidRPr="00041E40">
          <w:rPr>
            <w:rFonts w:ascii="Times New Roman" w:hAnsi="Times New Roman" w:cs="Times New Roman"/>
            <w:color w:val="000000" w:themeColor="text1"/>
            <w:sz w:val="24"/>
            <w:szCs w:val="24"/>
            <w:rPrChange w:id="2112" w:author="Kris.Wild [2]" w:date="2023-12-21T11:55:00Z">
              <w:rPr>
                <w:rFonts w:ascii="Times New Roman" w:hAnsi="Times New Roman" w:cs="Times New Roman"/>
                <w:sz w:val="24"/>
                <w:szCs w:val="24"/>
              </w:rPr>
            </w:rPrChange>
          </w:rPr>
          <w:t xml:space="preserve">age. </w:t>
        </w:r>
      </w:ins>
      <w:r w:rsidR="008C771C" w:rsidRPr="00041E40">
        <w:rPr>
          <w:rFonts w:ascii="Times New Roman" w:hAnsi="Times New Roman" w:cs="Times New Roman"/>
          <w:color w:val="000000" w:themeColor="text1"/>
          <w:sz w:val="24"/>
          <w:szCs w:val="24"/>
          <w:rPrChange w:id="2113" w:author="Kris.Wild [2]" w:date="2023-12-21T11:55:00Z">
            <w:rPr>
              <w:rFonts w:ascii="Times New Roman" w:hAnsi="Times New Roman" w:cs="Times New Roman"/>
              <w:sz w:val="24"/>
              <w:szCs w:val="24"/>
            </w:rPr>
          </w:rPrChange>
        </w:rPr>
        <w:t>A</w:t>
      </w:r>
      <w:r w:rsidR="00E24633" w:rsidRPr="00041E40">
        <w:rPr>
          <w:rFonts w:ascii="Times New Roman" w:hAnsi="Times New Roman" w:cs="Times New Roman"/>
          <w:color w:val="000000" w:themeColor="text1"/>
          <w:sz w:val="24"/>
          <w:szCs w:val="24"/>
          <w:rPrChange w:id="2114" w:author="Kris.Wild [2]" w:date="2023-12-21T11:55:00Z">
            <w:rPr>
              <w:rFonts w:ascii="Times New Roman" w:hAnsi="Times New Roman" w:cs="Times New Roman"/>
              <w:sz w:val="24"/>
              <w:szCs w:val="24"/>
            </w:rPr>
          </w:rPrChange>
        </w:rPr>
        <w:t xml:space="preserve">lthough tick infection appears </w:t>
      </w:r>
      <w:r w:rsidR="008C771C" w:rsidRPr="00041E40">
        <w:rPr>
          <w:rFonts w:ascii="Times New Roman" w:hAnsi="Times New Roman" w:cs="Times New Roman"/>
          <w:color w:val="000000" w:themeColor="text1"/>
          <w:sz w:val="24"/>
          <w:szCs w:val="24"/>
          <w:rPrChange w:id="2115" w:author="Kris.Wild [2]" w:date="2023-12-21T11:55:00Z">
            <w:rPr>
              <w:rFonts w:ascii="Times New Roman" w:hAnsi="Times New Roman" w:cs="Times New Roman"/>
              <w:sz w:val="24"/>
              <w:szCs w:val="24"/>
            </w:rPr>
          </w:rPrChange>
        </w:rPr>
        <w:t xml:space="preserve">to affect </w:t>
      </w:r>
      <w:r w:rsidR="00E24633" w:rsidRPr="00041E40">
        <w:rPr>
          <w:rFonts w:ascii="Times New Roman" w:hAnsi="Times New Roman" w:cs="Times New Roman"/>
          <w:color w:val="000000" w:themeColor="text1"/>
          <w:sz w:val="24"/>
          <w:szCs w:val="24"/>
          <w:rPrChange w:id="2116" w:author="Kris.Wild [2]" w:date="2023-12-21T11:55:00Z">
            <w:rPr>
              <w:rFonts w:ascii="Times New Roman" w:hAnsi="Times New Roman" w:cs="Times New Roman"/>
              <w:sz w:val="24"/>
              <w:szCs w:val="24"/>
            </w:rPr>
          </w:rPrChange>
        </w:rPr>
        <w:t xml:space="preserve">sprint speed, it did not appear </w:t>
      </w:r>
      <w:r w:rsidR="00B61F38" w:rsidRPr="00041E40">
        <w:rPr>
          <w:rFonts w:ascii="Times New Roman" w:hAnsi="Times New Roman" w:cs="Times New Roman"/>
          <w:color w:val="000000" w:themeColor="text1"/>
          <w:sz w:val="24"/>
          <w:szCs w:val="24"/>
          <w:rPrChange w:id="2117" w:author="Kris.Wild [2]" w:date="2023-12-21T11:55:00Z">
            <w:rPr>
              <w:rFonts w:ascii="Times New Roman" w:hAnsi="Times New Roman" w:cs="Times New Roman"/>
              <w:sz w:val="24"/>
              <w:szCs w:val="24"/>
            </w:rPr>
          </w:rPrChange>
        </w:rPr>
        <w:t>to be a factor in</w:t>
      </w:r>
      <w:r w:rsidR="00E24633" w:rsidRPr="00041E40">
        <w:rPr>
          <w:rFonts w:ascii="Times New Roman" w:hAnsi="Times New Roman" w:cs="Times New Roman"/>
          <w:color w:val="000000" w:themeColor="text1"/>
          <w:sz w:val="24"/>
          <w:szCs w:val="24"/>
          <w:rPrChange w:id="2118" w:author="Kris.Wild [2]" w:date="2023-12-21T11:55:00Z">
            <w:rPr>
              <w:rFonts w:ascii="Times New Roman" w:hAnsi="Times New Roman" w:cs="Times New Roman"/>
              <w:sz w:val="24"/>
              <w:szCs w:val="24"/>
            </w:rPr>
          </w:rPrChange>
        </w:rPr>
        <w:t xml:space="preserve"> the overall </w:t>
      </w:r>
      <w:r w:rsidR="00D3615F" w:rsidRPr="00041E40">
        <w:rPr>
          <w:rFonts w:ascii="Times New Roman" w:hAnsi="Times New Roman" w:cs="Times New Roman"/>
          <w:color w:val="000000" w:themeColor="text1"/>
          <w:sz w:val="24"/>
          <w:szCs w:val="24"/>
          <w:rPrChange w:id="2119" w:author="Kris.Wild [2]" w:date="2023-12-21T11:55:00Z">
            <w:rPr>
              <w:rFonts w:ascii="Times New Roman" w:hAnsi="Times New Roman" w:cs="Times New Roman"/>
              <w:sz w:val="24"/>
              <w:szCs w:val="24"/>
            </w:rPr>
          </w:rPrChange>
        </w:rPr>
        <w:t>body condition</w:t>
      </w:r>
      <w:r w:rsidR="00E24633" w:rsidRPr="00041E40">
        <w:rPr>
          <w:rFonts w:ascii="Times New Roman" w:hAnsi="Times New Roman" w:cs="Times New Roman"/>
          <w:color w:val="000000" w:themeColor="text1"/>
          <w:sz w:val="24"/>
          <w:szCs w:val="24"/>
          <w:rPrChange w:id="2120" w:author="Kris.Wild [2]" w:date="2023-12-21T11:55:00Z">
            <w:rPr>
              <w:rFonts w:ascii="Times New Roman" w:hAnsi="Times New Roman" w:cs="Times New Roman"/>
              <w:sz w:val="24"/>
              <w:szCs w:val="24"/>
            </w:rPr>
          </w:rPrChange>
        </w:rPr>
        <w:t xml:space="preserve"> of the host, indicating a potential trade-off between physical performance and susceptibility to parasitism.</w:t>
      </w:r>
    </w:p>
    <w:p w14:paraId="5F52B07E" w14:textId="77777777" w:rsidR="0099428E" w:rsidRPr="00041E40" w:rsidRDefault="0099428E" w:rsidP="0099428E">
      <w:pPr>
        <w:spacing w:line="240" w:lineRule="auto"/>
        <w:contextualSpacing/>
        <w:rPr>
          <w:rFonts w:ascii="Times New Roman" w:hAnsi="Times New Roman" w:cs="Times New Roman"/>
          <w:color w:val="000000" w:themeColor="text1"/>
          <w:sz w:val="24"/>
          <w:szCs w:val="24"/>
          <w:rPrChange w:id="2121" w:author="Kris.Wild [2]" w:date="2023-12-21T11:55:00Z">
            <w:rPr>
              <w:rFonts w:ascii="Times New Roman" w:hAnsi="Times New Roman" w:cs="Times New Roman"/>
              <w:sz w:val="24"/>
              <w:szCs w:val="24"/>
            </w:rPr>
          </w:rPrChange>
        </w:rPr>
      </w:pPr>
    </w:p>
    <w:p w14:paraId="7CA3D36D" w14:textId="2FB29A35" w:rsidR="0099428E" w:rsidRPr="00041E40" w:rsidRDefault="0099428E" w:rsidP="0099428E">
      <w:pPr>
        <w:spacing w:line="240" w:lineRule="auto"/>
        <w:contextualSpacing/>
        <w:rPr>
          <w:rFonts w:ascii="Times New Roman" w:hAnsi="Times New Roman" w:cs="Times New Roman"/>
          <w:b/>
          <w:bCs/>
          <w:color w:val="000000" w:themeColor="text1"/>
          <w:sz w:val="24"/>
          <w:szCs w:val="24"/>
          <w:rPrChange w:id="2122" w:author="Kris.Wild [2]" w:date="2023-12-21T11:55:00Z">
            <w:rPr>
              <w:rFonts w:ascii="Times New Roman" w:hAnsi="Times New Roman" w:cs="Times New Roman"/>
              <w:b/>
              <w:bCs/>
              <w:sz w:val="24"/>
              <w:szCs w:val="24"/>
            </w:rPr>
          </w:rPrChange>
        </w:rPr>
      </w:pPr>
      <w:r w:rsidRPr="00041E40">
        <w:rPr>
          <w:rFonts w:ascii="Times New Roman" w:hAnsi="Times New Roman" w:cs="Times New Roman"/>
          <w:b/>
          <w:bCs/>
          <w:color w:val="000000" w:themeColor="text1"/>
          <w:sz w:val="24"/>
          <w:szCs w:val="24"/>
          <w:rPrChange w:id="2123" w:author="Kris.Wild [2]" w:date="2023-12-21T11:55:00Z">
            <w:rPr>
              <w:rFonts w:ascii="Times New Roman" w:hAnsi="Times New Roman" w:cs="Times New Roman"/>
              <w:b/>
              <w:bCs/>
              <w:sz w:val="24"/>
              <w:szCs w:val="24"/>
            </w:rPr>
          </w:rPrChange>
        </w:rPr>
        <w:t xml:space="preserve">Data Availability: </w:t>
      </w:r>
    </w:p>
    <w:p w14:paraId="5CBED4ED" w14:textId="3E687C7E" w:rsidR="0099428E" w:rsidRPr="00041E40" w:rsidRDefault="0099428E" w:rsidP="0099428E">
      <w:pPr>
        <w:spacing w:line="240" w:lineRule="auto"/>
        <w:contextualSpacing/>
        <w:rPr>
          <w:rStyle w:val="Hyperlink"/>
          <w:rFonts w:ascii="Times New Roman" w:hAnsi="Times New Roman" w:cs="Times New Roman"/>
          <w:color w:val="000000" w:themeColor="text1"/>
          <w:sz w:val="24"/>
          <w:szCs w:val="24"/>
          <w:rPrChange w:id="2124" w:author="Kris.Wild [2]" w:date="2023-12-21T11:55:00Z">
            <w:rPr>
              <w:rStyle w:val="Hyperlink"/>
              <w:rFonts w:ascii="Times New Roman" w:hAnsi="Times New Roman" w:cs="Times New Roman"/>
              <w:sz w:val="24"/>
              <w:szCs w:val="24"/>
            </w:rPr>
          </w:rPrChange>
        </w:rPr>
      </w:pPr>
      <w:r w:rsidRPr="00041E40">
        <w:rPr>
          <w:rFonts w:ascii="Times New Roman" w:hAnsi="Times New Roman" w:cs="Times New Roman"/>
          <w:color w:val="000000" w:themeColor="text1"/>
          <w:sz w:val="24"/>
          <w:szCs w:val="24"/>
          <w:rPrChange w:id="2125" w:author="Kris.Wild [2]" w:date="2023-12-21T11:55:00Z">
            <w:rPr>
              <w:rFonts w:ascii="Times New Roman" w:hAnsi="Times New Roman" w:cs="Times New Roman"/>
              <w:sz w:val="24"/>
              <w:szCs w:val="24"/>
            </w:rPr>
          </w:rPrChange>
        </w:rPr>
        <w:t xml:space="preserve">Data, </w:t>
      </w:r>
      <w:proofErr w:type="gramStart"/>
      <w:r w:rsidRPr="00041E40">
        <w:rPr>
          <w:rFonts w:ascii="Times New Roman" w:hAnsi="Times New Roman" w:cs="Times New Roman"/>
          <w:color w:val="000000" w:themeColor="text1"/>
          <w:sz w:val="24"/>
          <w:szCs w:val="24"/>
          <w:rPrChange w:id="2126" w:author="Kris.Wild [2]" w:date="2023-12-21T11:55:00Z">
            <w:rPr>
              <w:rFonts w:ascii="Times New Roman" w:hAnsi="Times New Roman" w:cs="Times New Roman"/>
              <w:sz w:val="24"/>
              <w:szCs w:val="24"/>
            </w:rPr>
          </w:rPrChange>
        </w:rPr>
        <w:t>code</w:t>
      </w:r>
      <w:proofErr w:type="gramEnd"/>
      <w:r w:rsidRPr="00041E40">
        <w:rPr>
          <w:rFonts w:ascii="Times New Roman" w:hAnsi="Times New Roman" w:cs="Times New Roman"/>
          <w:color w:val="000000" w:themeColor="text1"/>
          <w:sz w:val="24"/>
          <w:szCs w:val="24"/>
          <w:rPrChange w:id="2127" w:author="Kris.Wild [2]" w:date="2023-12-21T11:55:00Z">
            <w:rPr>
              <w:rFonts w:ascii="Times New Roman" w:hAnsi="Times New Roman" w:cs="Times New Roman"/>
              <w:sz w:val="24"/>
              <w:szCs w:val="24"/>
            </w:rPr>
          </w:rPrChange>
        </w:rPr>
        <w:t xml:space="preserve"> and additional resources are available on GitHub</w:t>
      </w:r>
      <w:del w:id="2128" w:author="Kris.Wild" w:date="2023-12-21T11:06:00Z">
        <w:r w:rsidRPr="00041E40" w:rsidDel="00C578AE">
          <w:rPr>
            <w:rFonts w:ascii="Times New Roman" w:hAnsi="Times New Roman" w:cs="Times New Roman"/>
            <w:color w:val="000000" w:themeColor="text1"/>
            <w:sz w:val="24"/>
            <w:szCs w:val="24"/>
            <w:rPrChange w:id="2129" w:author="Kris.Wild [2]" w:date="2023-12-21T11:55:00Z">
              <w:rPr>
                <w:rFonts w:ascii="Times New Roman" w:hAnsi="Times New Roman" w:cs="Times New Roman"/>
                <w:sz w:val="24"/>
                <w:szCs w:val="24"/>
              </w:rPr>
            </w:rPrChange>
          </w:rPr>
          <w:delText>:</w:delText>
        </w:r>
      </w:del>
      <w:r w:rsidRPr="00041E40">
        <w:rPr>
          <w:rFonts w:ascii="Times New Roman" w:hAnsi="Times New Roman" w:cs="Times New Roman"/>
          <w:color w:val="000000" w:themeColor="text1"/>
          <w:sz w:val="24"/>
          <w:szCs w:val="24"/>
          <w:rPrChange w:id="2130" w:author="Kris.Wild [2]" w:date="2023-12-21T11:55:00Z">
            <w:rPr>
              <w:rFonts w:ascii="Times New Roman" w:hAnsi="Times New Roman" w:cs="Times New Roman"/>
              <w:sz w:val="24"/>
              <w:szCs w:val="24"/>
            </w:rPr>
          </w:rPrChange>
        </w:rPr>
        <w:t> </w:t>
      </w:r>
      <w:r w:rsidRPr="00041E40">
        <w:rPr>
          <w:rFonts w:ascii="Times New Roman" w:hAnsi="Times New Roman" w:cs="Times New Roman"/>
          <w:color w:val="000000" w:themeColor="text1"/>
          <w:sz w:val="24"/>
          <w:szCs w:val="24"/>
        </w:rPr>
        <w:t xml:space="preserve">: </w:t>
      </w:r>
      <w:r w:rsidRPr="00041E40">
        <w:rPr>
          <w:rFonts w:ascii="Times New Roman" w:hAnsi="Times New Roman" w:cs="Times New Roman"/>
          <w:color w:val="000000" w:themeColor="text1"/>
          <w:sz w:val="24"/>
          <w:szCs w:val="24"/>
          <w:rPrChange w:id="2131" w:author="Kris.Wild [2]" w:date="2023-12-21T11:55:00Z">
            <w:rPr/>
          </w:rPrChange>
        </w:rPr>
        <w:fldChar w:fldCharType="begin"/>
      </w:r>
      <w:r w:rsidRPr="00041E40">
        <w:rPr>
          <w:rFonts w:ascii="Times New Roman" w:hAnsi="Times New Roman" w:cs="Times New Roman"/>
          <w:color w:val="000000" w:themeColor="text1"/>
          <w:sz w:val="24"/>
          <w:szCs w:val="24"/>
          <w:rPrChange w:id="2132" w:author="Kris.Wild [2]" w:date="2023-12-21T11:55:00Z">
            <w:rPr/>
          </w:rPrChange>
        </w:rPr>
        <w:instrText>HYPERLINK "https://github.com/kris-wild/Ticks_Wild_Gienger_2023.git"</w:instrText>
      </w:r>
      <w:r w:rsidRPr="00041E40">
        <w:rPr>
          <w:rFonts w:ascii="Times New Roman" w:hAnsi="Times New Roman" w:cs="Times New Roman"/>
          <w:color w:val="000000" w:themeColor="text1"/>
          <w:sz w:val="24"/>
          <w:szCs w:val="24"/>
          <w:rPrChange w:id="2133" w:author="Kris.Wild [2]" w:date="2023-12-21T11:55:00Z">
            <w:rPr>
              <w:rFonts w:ascii="Times New Roman" w:hAnsi="Times New Roman" w:cs="Times New Roman"/>
              <w:sz w:val="24"/>
              <w:szCs w:val="24"/>
            </w:rPr>
          </w:rPrChange>
        </w:rPr>
      </w:r>
      <w:r w:rsidRPr="00041E40">
        <w:rPr>
          <w:rFonts w:ascii="Times New Roman" w:hAnsi="Times New Roman" w:cs="Times New Roman"/>
          <w:color w:val="000000" w:themeColor="text1"/>
          <w:sz w:val="24"/>
          <w:szCs w:val="24"/>
          <w:rPrChange w:id="2134" w:author="Kris.Wild [2]" w:date="2023-12-21T11:55:00Z">
            <w:rPr>
              <w:rStyle w:val="Hyperlink"/>
              <w:rFonts w:ascii="Times New Roman" w:hAnsi="Times New Roman" w:cs="Times New Roman"/>
              <w:sz w:val="24"/>
              <w:szCs w:val="24"/>
            </w:rPr>
          </w:rPrChange>
        </w:rPr>
        <w:fldChar w:fldCharType="separate"/>
      </w:r>
      <w:r w:rsidRPr="00041E40">
        <w:rPr>
          <w:rStyle w:val="Hyperlink"/>
          <w:rFonts w:ascii="Times New Roman" w:hAnsi="Times New Roman" w:cs="Times New Roman"/>
          <w:color w:val="000000" w:themeColor="text1"/>
          <w:sz w:val="24"/>
          <w:szCs w:val="24"/>
          <w:rPrChange w:id="2135" w:author="Kris.Wild [2]" w:date="2023-12-21T11:55:00Z">
            <w:rPr>
              <w:rStyle w:val="Hyperlink"/>
              <w:rFonts w:ascii="Times New Roman" w:hAnsi="Times New Roman" w:cs="Times New Roman"/>
              <w:sz w:val="24"/>
              <w:szCs w:val="24"/>
            </w:rPr>
          </w:rPrChange>
        </w:rPr>
        <w:t>https://github.com/kris-wild/Ticks_Wild_Gienger_2023.git</w:t>
      </w:r>
      <w:r w:rsidRPr="00041E40">
        <w:rPr>
          <w:rStyle w:val="Hyperlink"/>
          <w:rFonts w:ascii="Times New Roman" w:hAnsi="Times New Roman" w:cs="Times New Roman"/>
          <w:color w:val="000000" w:themeColor="text1"/>
          <w:sz w:val="24"/>
          <w:szCs w:val="24"/>
          <w:rPrChange w:id="2136" w:author="Kris.Wild [2]" w:date="2023-12-21T11:55:00Z">
            <w:rPr>
              <w:rStyle w:val="Hyperlink"/>
              <w:rFonts w:ascii="Times New Roman" w:hAnsi="Times New Roman" w:cs="Times New Roman"/>
              <w:sz w:val="24"/>
              <w:szCs w:val="24"/>
            </w:rPr>
          </w:rPrChange>
        </w:rPr>
        <w:fldChar w:fldCharType="end"/>
      </w:r>
    </w:p>
    <w:p w14:paraId="1ECF6B4A" w14:textId="77777777" w:rsidR="0099428E" w:rsidRPr="00041E40" w:rsidRDefault="0099428E" w:rsidP="0099428E">
      <w:pPr>
        <w:spacing w:line="240" w:lineRule="auto"/>
        <w:contextualSpacing/>
        <w:rPr>
          <w:rStyle w:val="Hyperlink"/>
          <w:rFonts w:ascii="Times New Roman" w:hAnsi="Times New Roman" w:cs="Times New Roman"/>
          <w:color w:val="000000" w:themeColor="text1"/>
          <w:sz w:val="24"/>
          <w:szCs w:val="24"/>
          <w:rPrChange w:id="2137" w:author="Kris.Wild [2]" w:date="2023-12-21T11:55:00Z">
            <w:rPr>
              <w:rStyle w:val="Hyperlink"/>
              <w:rFonts w:ascii="Times New Roman" w:hAnsi="Times New Roman" w:cs="Times New Roman"/>
              <w:sz w:val="24"/>
              <w:szCs w:val="24"/>
            </w:rPr>
          </w:rPrChange>
        </w:rPr>
      </w:pPr>
    </w:p>
    <w:p w14:paraId="230238B0" w14:textId="5AA0F8B4" w:rsidR="0099428E" w:rsidRPr="00041E40" w:rsidRDefault="0099428E" w:rsidP="0099428E">
      <w:pPr>
        <w:spacing w:line="240" w:lineRule="auto"/>
        <w:contextualSpacing/>
        <w:rPr>
          <w:rStyle w:val="Hyperlink"/>
          <w:rFonts w:ascii="Times New Roman" w:hAnsi="Times New Roman" w:cs="Times New Roman"/>
          <w:b/>
          <w:bCs/>
          <w:color w:val="000000" w:themeColor="text1"/>
          <w:sz w:val="24"/>
          <w:szCs w:val="24"/>
          <w:u w:val="none"/>
        </w:rPr>
      </w:pPr>
      <w:r w:rsidRPr="00041E40">
        <w:rPr>
          <w:rStyle w:val="Hyperlink"/>
          <w:rFonts w:ascii="Times New Roman" w:hAnsi="Times New Roman" w:cs="Times New Roman"/>
          <w:b/>
          <w:bCs/>
          <w:color w:val="000000" w:themeColor="text1"/>
          <w:sz w:val="24"/>
          <w:szCs w:val="24"/>
          <w:u w:val="none"/>
        </w:rPr>
        <w:t>Acknowledgements:</w:t>
      </w:r>
    </w:p>
    <w:p w14:paraId="5ACE5D2F" w14:textId="519AB75C" w:rsidR="0099428E" w:rsidRPr="00041E40" w:rsidRDefault="0099428E" w:rsidP="0099428E">
      <w:pPr>
        <w:spacing w:line="240" w:lineRule="auto"/>
        <w:contextualSpacing/>
        <w:rPr>
          <w:rFonts w:ascii="Times New Roman" w:hAnsi="Times New Roman" w:cs="Times New Roman"/>
          <w:color w:val="000000" w:themeColor="text1"/>
          <w:sz w:val="24"/>
          <w:szCs w:val="24"/>
        </w:rPr>
      </w:pPr>
      <w:r w:rsidRPr="00041E40">
        <w:rPr>
          <w:rFonts w:ascii="Times New Roman" w:hAnsi="Times New Roman" w:cs="Times New Roman"/>
          <w:color w:val="000000" w:themeColor="text1"/>
          <w:sz w:val="24"/>
          <w:szCs w:val="24"/>
        </w:rPr>
        <w:t xml:space="preserve">Support was provided by the Center of Excellence for Field Biology and Department of Biology at APSU. We thank the US Forest Service and Land Between the Lakes National Recreation Area for access to study sites. Logistical support and research facilities were provided by Hancock Biological Station (Murray State University). We thank Bryan Gaither for assistance in </w:t>
      </w:r>
      <w:r w:rsidRPr="00041E40">
        <w:rPr>
          <w:rFonts w:ascii="Times New Roman" w:hAnsi="Times New Roman" w:cs="Times New Roman"/>
          <w:color w:val="000000" w:themeColor="text1"/>
          <w:sz w:val="24"/>
          <w:szCs w:val="24"/>
        </w:rPr>
        <w:lastRenderedPageBreak/>
        <w:t xml:space="preserve">constructing research equipment. For help in both the laboratory and field, we thank James Flaherty, Amanda Mosher, Brooke </w:t>
      </w:r>
      <w:proofErr w:type="spellStart"/>
      <w:r w:rsidRPr="00041E40">
        <w:rPr>
          <w:rFonts w:ascii="Times New Roman" w:hAnsi="Times New Roman" w:cs="Times New Roman"/>
          <w:color w:val="000000" w:themeColor="text1"/>
          <w:sz w:val="24"/>
          <w:szCs w:val="24"/>
        </w:rPr>
        <w:t>Bedal</w:t>
      </w:r>
      <w:proofErr w:type="spellEnd"/>
      <w:r w:rsidRPr="00041E40">
        <w:rPr>
          <w:rFonts w:ascii="Times New Roman" w:hAnsi="Times New Roman" w:cs="Times New Roman"/>
          <w:color w:val="000000" w:themeColor="text1"/>
          <w:sz w:val="24"/>
          <w:szCs w:val="24"/>
        </w:rPr>
        <w:t>, Savannah Price, Dustin Owen</w:t>
      </w:r>
      <w:ins w:id="2138" w:author="C.M. Gienger" w:date="2023-12-20T14:36:00Z">
        <w:r w:rsidR="00BE1200" w:rsidRPr="00041E40">
          <w:rPr>
            <w:rFonts w:ascii="Times New Roman" w:hAnsi="Times New Roman" w:cs="Times New Roman"/>
            <w:color w:val="000000" w:themeColor="text1"/>
            <w:sz w:val="24"/>
            <w:szCs w:val="24"/>
          </w:rPr>
          <w:t>,</w:t>
        </w:r>
      </w:ins>
      <w:r w:rsidRPr="00041E40">
        <w:rPr>
          <w:rFonts w:ascii="Times New Roman" w:hAnsi="Times New Roman" w:cs="Times New Roman"/>
          <w:color w:val="000000" w:themeColor="text1"/>
          <w:sz w:val="24"/>
          <w:szCs w:val="24"/>
        </w:rPr>
        <w:t xml:space="preserve"> </w:t>
      </w:r>
      <w:del w:id="2139" w:author="Kris.Wild [2]" w:date="2023-12-21T11:54:00Z">
        <w:r w:rsidRPr="00041E40" w:rsidDel="00041E40">
          <w:rPr>
            <w:rFonts w:ascii="Times New Roman" w:hAnsi="Times New Roman" w:cs="Times New Roman"/>
            <w:color w:val="000000" w:themeColor="text1"/>
            <w:sz w:val="24"/>
            <w:szCs w:val="24"/>
          </w:rPr>
          <w:delText xml:space="preserve">and </w:delText>
        </w:r>
      </w:del>
      <w:ins w:id="2140" w:author="Kris.Wild [2]" w:date="2023-12-21T11:55:00Z">
        <w:r w:rsidR="00041E40" w:rsidRPr="00041E40">
          <w:rPr>
            <w:rFonts w:ascii="Times New Roman" w:hAnsi="Times New Roman" w:cs="Times New Roman"/>
            <w:color w:val="000000" w:themeColor="text1"/>
            <w:sz w:val="24"/>
            <w:szCs w:val="24"/>
          </w:rPr>
          <w:t xml:space="preserve"> </w:t>
        </w:r>
      </w:ins>
      <w:r w:rsidRPr="00041E40">
        <w:rPr>
          <w:rFonts w:ascii="Times New Roman" w:hAnsi="Times New Roman" w:cs="Times New Roman"/>
          <w:color w:val="000000" w:themeColor="text1"/>
          <w:sz w:val="24"/>
          <w:szCs w:val="24"/>
        </w:rPr>
        <w:t>Andy Mueller</w:t>
      </w:r>
      <w:ins w:id="2141" w:author="Kris.Wild [2]" w:date="2023-12-21T11:55:00Z">
        <w:r w:rsidR="00041E40" w:rsidRPr="00041E40">
          <w:rPr>
            <w:rFonts w:ascii="Times New Roman" w:hAnsi="Times New Roman" w:cs="Times New Roman"/>
            <w:color w:val="000000" w:themeColor="text1"/>
            <w:sz w:val="24"/>
            <w:szCs w:val="24"/>
          </w:rPr>
          <w:t xml:space="preserve"> and Mallory Strawn-Wild</w:t>
        </w:r>
      </w:ins>
      <w:r w:rsidRPr="00041E40">
        <w:rPr>
          <w:rFonts w:ascii="Times New Roman" w:hAnsi="Times New Roman" w:cs="Times New Roman"/>
          <w:color w:val="000000" w:themeColor="text1"/>
          <w:sz w:val="24"/>
          <w:szCs w:val="24"/>
        </w:rPr>
        <w:t xml:space="preserve">. Finally, this work would not have been possible without the help of </w:t>
      </w:r>
      <w:del w:id="2142" w:author="C.M. Gienger" w:date="2023-12-20T14:14:00Z">
        <w:r w:rsidRPr="00041E40" w:rsidDel="00B830BF">
          <w:rPr>
            <w:rFonts w:ascii="Times New Roman" w:hAnsi="Times New Roman" w:cs="Times New Roman"/>
            <w:color w:val="000000" w:themeColor="text1"/>
            <w:sz w:val="24"/>
            <w:szCs w:val="24"/>
          </w:rPr>
          <w:delText xml:space="preserve">the gentlemen of </w:delText>
        </w:r>
      </w:del>
      <w:r w:rsidRPr="00041E40">
        <w:rPr>
          <w:rFonts w:ascii="Times New Roman" w:hAnsi="Times New Roman" w:cs="Times New Roman"/>
          <w:color w:val="000000" w:themeColor="text1"/>
          <w:sz w:val="24"/>
          <w:szCs w:val="24"/>
        </w:rPr>
        <w:t>Kentucky</w:t>
      </w:r>
      <w:r w:rsidR="00B830BF" w:rsidRPr="00041E40">
        <w:rPr>
          <w:rFonts w:ascii="Times New Roman" w:hAnsi="Times New Roman" w:cs="Times New Roman"/>
          <w:color w:val="000000" w:themeColor="text1"/>
          <w:sz w:val="24"/>
          <w:szCs w:val="24"/>
        </w:rPr>
        <w:t xml:space="preserve"> Gentleman</w:t>
      </w:r>
      <w:r w:rsidRPr="00041E40">
        <w:rPr>
          <w:rFonts w:ascii="Times New Roman" w:hAnsi="Times New Roman" w:cs="Times New Roman"/>
          <w:color w:val="000000" w:themeColor="text1"/>
          <w:sz w:val="24"/>
          <w:szCs w:val="24"/>
        </w:rPr>
        <w:t xml:space="preserve"> and </w:t>
      </w:r>
      <w:proofErr w:type="spellStart"/>
      <w:r w:rsidRPr="00041E40">
        <w:rPr>
          <w:rFonts w:ascii="Times New Roman" w:hAnsi="Times New Roman" w:cs="Times New Roman"/>
          <w:color w:val="000000" w:themeColor="text1"/>
          <w:sz w:val="24"/>
          <w:szCs w:val="24"/>
        </w:rPr>
        <w:t>Lizardpalooza</w:t>
      </w:r>
      <w:proofErr w:type="spellEnd"/>
      <w:r w:rsidRPr="00041E40">
        <w:rPr>
          <w:rFonts w:ascii="Times New Roman" w:hAnsi="Times New Roman" w:cs="Times New Roman"/>
          <w:color w:val="000000" w:themeColor="text1"/>
          <w:sz w:val="24"/>
          <w:szCs w:val="24"/>
        </w:rPr>
        <w:t xml:space="preserve"> 2014-15. Research was conducted under approved APSU IACUC protocol #14.005.</w:t>
      </w:r>
    </w:p>
    <w:p w14:paraId="01427DA8" w14:textId="77777777" w:rsidR="009B6E54" w:rsidRPr="008075C5" w:rsidDel="009E6859" w:rsidRDefault="009B6E54" w:rsidP="009B6E54">
      <w:pPr>
        <w:spacing w:line="240" w:lineRule="auto"/>
        <w:contextualSpacing/>
        <w:rPr>
          <w:del w:id="2143" w:author="C.M. Gienger" w:date="2023-12-20T14:58:00Z"/>
          <w:rFonts w:ascii="Times New Roman" w:hAnsi="Times New Roman" w:cs="Times New Roman"/>
          <w:sz w:val="24"/>
          <w:szCs w:val="24"/>
        </w:rPr>
      </w:pPr>
    </w:p>
    <w:p w14:paraId="2E185249" w14:textId="62DFEAA6" w:rsidR="009B6E54" w:rsidRPr="008075C5" w:rsidRDefault="009B6E54" w:rsidP="009B6E54">
      <w:pPr>
        <w:spacing w:line="240" w:lineRule="auto"/>
        <w:contextualSpacing/>
        <w:rPr>
          <w:rFonts w:ascii="Times New Roman" w:hAnsi="Times New Roman" w:cs="Times New Roman"/>
          <w:sz w:val="24"/>
          <w:szCs w:val="24"/>
        </w:rPr>
        <w:sectPr w:rsidR="009B6E54" w:rsidRPr="008075C5" w:rsidSect="00174A7B">
          <w:pgSz w:w="12240" w:h="15840"/>
          <w:pgMar w:top="1440" w:right="1440" w:bottom="1440" w:left="1440" w:header="720" w:footer="720" w:gutter="0"/>
          <w:lnNumType w:countBy="1" w:restart="continuous"/>
          <w:cols w:space="720"/>
          <w:docGrid w:linePitch="360"/>
        </w:sectPr>
      </w:pPr>
    </w:p>
    <w:p w14:paraId="7DCA329D" w14:textId="3526BE77" w:rsidR="002D5457" w:rsidRDefault="009B6E54" w:rsidP="00084E27">
      <w:pPr>
        <w:spacing w:line="240" w:lineRule="auto"/>
        <w:contextualSpacing/>
        <w:rPr>
          <w:ins w:id="2144" w:author="Kris.Wild [2]" w:date="2023-12-21T11:53:00Z"/>
          <w:rFonts w:ascii="Times New Roman" w:hAnsi="Times New Roman" w:cs="Times New Roman"/>
          <w:sz w:val="24"/>
          <w:szCs w:val="24"/>
        </w:rPr>
      </w:pPr>
      <w:r w:rsidRPr="008075C5">
        <w:rPr>
          <w:rFonts w:ascii="Times New Roman" w:hAnsi="Times New Roman" w:cs="Times New Roman"/>
          <w:sz w:val="24"/>
          <w:szCs w:val="24"/>
        </w:rPr>
        <w:lastRenderedPageBreak/>
        <w:t xml:space="preserve">Literature Cited: </w:t>
      </w:r>
    </w:p>
    <w:p w14:paraId="727B33AC" w14:textId="77777777" w:rsidR="00041E40" w:rsidRDefault="00041E40" w:rsidP="00084E27">
      <w:pPr>
        <w:spacing w:line="240" w:lineRule="auto"/>
        <w:contextualSpacing/>
        <w:rPr>
          <w:ins w:id="2145" w:author="Kris.Wild [2]" w:date="2023-12-21T11:56:00Z"/>
          <w:rFonts w:ascii="Times New Roman" w:hAnsi="Times New Roman" w:cs="Times New Roman"/>
          <w:sz w:val="24"/>
          <w:szCs w:val="24"/>
        </w:rPr>
      </w:pPr>
    </w:p>
    <w:p w14:paraId="2FC96D88" w14:textId="77777777" w:rsidR="00041E40" w:rsidRPr="00041E40" w:rsidRDefault="00041E40" w:rsidP="00041E40">
      <w:pPr>
        <w:rPr>
          <w:ins w:id="2146" w:author="Kris.Wild [2]" w:date="2023-12-21T11:56:00Z"/>
          <w:rFonts w:ascii="Times New Roman" w:eastAsia="Times New Roman" w:hAnsi="Times New Roman" w:cs="Times New Roman"/>
          <w:sz w:val="24"/>
          <w:szCs w:val="24"/>
          <w:rPrChange w:id="2147" w:author="Kris.Wild [2]" w:date="2023-12-21T11:56:00Z">
            <w:rPr>
              <w:ins w:id="2148" w:author="Kris.Wild [2]" w:date="2023-12-21T11:56:00Z"/>
              <w:rFonts w:eastAsia="Times New Roman"/>
              <w:sz w:val="24"/>
              <w:szCs w:val="24"/>
            </w:rPr>
          </w:rPrChange>
        </w:rPr>
      </w:pPr>
      <w:proofErr w:type="spellStart"/>
      <w:ins w:id="2149" w:author="Kris.Wild [2]" w:date="2023-12-21T11:56:00Z">
        <w:r w:rsidRPr="00041E40">
          <w:rPr>
            <w:rFonts w:ascii="Times New Roman" w:eastAsia="Times New Roman" w:hAnsi="Times New Roman" w:cs="Times New Roman"/>
            <w:b/>
            <w:bCs/>
            <w:sz w:val="24"/>
            <w:szCs w:val="24"/>
            <w:rPrChange w:id="2150" w:author="Kris.Wild [2]" w:date="2023-12-21T11:56:00Z">
              <w:rPr>
                <w:rFonts w:eastAsia="Times New Roman"/>
                <w:b/>
                <w:bCs/>
              </w:rPr>
            </w:rPrChange>
          </w:rPr>
          <w:t>Alleklint</w:t>
        </w:r>
        <w:proofErr w:type="spellEnd"/>
        <w:r w:rsidRPr="00041E40">
          <w:rPr>
            <w:rFonts w:ascii="Times New Roman" w:eastAsia="Times New Roman" w:hAnsi="Times New Roman" w:cs="Times New Roman"/>
            <w:b/>
            <w:bCs/>
            <w:sz w:val="24"/>
            <w:szCs w:val="24"/>
            <w:rPrChange w:id="2151" w:author="Kris.Wild [2]" w:date="2023-12-21T11:56:00Z">
              <w:rPr>
                <w:rFonts w:eastAsia="Times New Roman"/>
                <w:b/>
                <w:bCs/>
              </w:rPr>
            </w:rPrChange>
          </w:rPr>
          <w:t>-Eisen LT¨ &amp; Eisen RJ</w:t>
        </w:r>
        <w:r w:rsidRPr="00041E40">
          <w:rPr>
            <w:rFonts w:ascii="Times New Roman" w:eastAsia="Times New Roman" w:hAnsi="Times New Roman" w:cs="Times New Roman"/>
            <w:sz w:val="24"/>
            <w:szCs w:val="24"/>
            <w:rPrChange w:id="2152" w:author="Kris.Wild [2]" w:date="2023-12-21T11:56:00Z">
              <w:rPr>
                <w:rFonts w:eastAsia="Times New Roman"/>
              </w:rPr>
            </w:rPrChange>
          </w:rPr>
          <w:t xml:space="preserve">. </w:t>
        </w:r>
        <w:r w:rsidRPr="00041E40">
          <w:rPr>
            <w:rFonts w:ascii="Times New Roman" w:eastAsia="Times New Roman" w:hAnsi="Times New Roman" w:cs="Times New Roman"/>
            <w:b/>
            <w:bCs/>
            <w:sz w:val="24"/>
            <w:szCs w:val="24"/>
            <w:rPrChange w:id="2153" w:author="Kris.Wild [2]" w:date="2023-12-21T11:56:00Z">
              <w:rPr>
                <w:rFonts w:eastAsia="Times New Roman"/>
                <w:b/>
                <w:bCs/>
              </w:rPr>
            </w:rPrChange>
          </w:rPr>
          <w:t>1999</w:t>
        </w:r>
        <w:r w:rsidRPr="00041E40">
          <w:rPr>
            <w:rFonts w:ascii="Times New Roman" w:eastAsia="Times New Roman" w:hAnsi="Times New Roman" w:cs="Times New Roman"/>
            <w:sz w:val="24"/>
            <w:szCs w:val="24"/>
            <w:rPrChange w:id="2154" w:author="Kris.Wild [2]" w:date="2023-12-21T11:56:00Z">
              <w:rPr>
                <w:rFonts w:eastAsia="Times New Roman"/>
              </w:rPr>
            </w:rPrChange>
          </w:rPr>
          <w:t xml:space="preserve">. Abundance of ticks (Acari: Ixodidae) infesting the western fence lizard, Sceloporus occidentalis, in relation to environmental factors. </w:t>
        </w:r>
        <w:r w:rsidRPr="00041E40">
          <w:rPr>
            <w:rFonts w:ascii="Times New Roman" w:eastAsia="Times New Roman" w:hAnsi="Times New Roman" w:cs="Times New Roman"/>
            <w:i/>
            <w:iCs/>
            <w:sz w:val="24"/>
            <w:szCs w:val="24"/>
            <w:rPrChange w:id="2155" w:author="Kris.Wild [2]" w:date="2023-12-21T11:56:00Z">
              <w:rPr>
                <w:rFonts w:eastAsia="Times New Roman"/>
                <w:i/>
                <w:iCs/>
              </w:rPr>
            </w:rPrChange>
          </w:rPr>
          <w:t>Experimental and Applied Acarology</w:t>
        </w:r>
        <w:r w:rsidRPr="00041E40">
          <w:rPr>
            <w:rFonts w:ascii="Times New Roman" w:eastAsia="Times New Roman" w:hAnsi="Times New Roman" w:cs="Times New Roman"/>
            <w:sz w:val="24"/>
            <w:szCs w:val="24"/>
            <w:rPrChange w:id="2156" w:author="Kris.Wild [2]" w:date="2023-12-21T11:56:00Z">
              <w:rPr>
                <w:rFonts w:eastAsia="Times New Roman"/>
              </w:rPr>
            </w:rPrChange>
          </w:rPr>
          <w:t xml:space="preserve"> </w:t>
        </w:r>
        <w:r w:rsidRPr="00041E40">
          <w:rPr>
            <w:rFonts w:ascii="Times New Roman" w:eastAsia="Times New Roman" w:hAnsi="Times New Roman" w:cs="Times New Roman"/>
            <w:b/>
            <w:bCs/>
            <w:sz w:val="24"/>
            <w:szCs w:val="24"/>
            <w:rPrChange w:id="2157" w:author="Kris.Wild [2]" w:date="2023-12-21T11:56:00Z">
              <w:rPr>
                <w:rFonts w:eastAsia="Times New Roman"/>
                <w:b/>
                <w:bCs/>
              </w:rPr>
            </w:rPrChange>
          </w:rPr>
          <w:t>23</w:t>
        </w:r>
        <w:r w:rsidRPr="00041E40">
          <w:rPr>
            <w:rFonts w:ascii="Times New Roman" w:eastAsia="Times New Roman" w:hAnsi="Times New Roman" w:cs="Times New Roman"/>
            <w:sz w:val="24"/>
            <w:szCs w:val="24"/>
            <w:rPrChange w:id="2158" w:author="Kris.Wild [2]" w:date="2023-12-21T11:56:00Z">
              <w:rPr>
                <w:rFonts w:eastAsia="Times New Roman"/>
              </w:rPr>
            </w:rPrChange>
          </w:rPr>
          <w:t>: 731–740.</w:t>
        </w:r>
      </w:ins>
    </w:p>
    <w:p w14:paraId="5D7BC449" w14:textId="77777777" w:rsidR="00041E40" w:rsidRPr="00041E40" w:rsidRDefault="00041E40" w:rsidP="00041E40">
      <w:pPr>
        <w:rPr>
          <w:ins w:id="2159" w:author="Kris.Wild [2]" w:date="2023-12-21T11:56:00Z"/>
          <w:rFonts w:ascii="Times New Roman" w:eastAsia="Times New Roman" w:hAnsi="Times New Roman" w:cs="Times New Roman"/>
          <w:sz w:val="24"/>
          <w:szCs w:val="24"/>
          <w:rPrChange w:id="2160" w:author="Kris.Wild [2]" w:date="2023-12-21T11:56:00Z">
            <w:rPr>
              <w:ins w:id="2161" w:author="Kris.Wild [2]" w:date="2023-12-21T11:56:00Z"/>
              <w:rFonts w:eastAsia="Times New Roman"/>
            </w:rPr>
          </w:rPrChange>
        </w:rPr>
      </w:pPr>
      <w:ins w:id="2162" w:author="Kris.Wild [2]" w:date="2023-12-21T11:56:00Z">
        <w:r w:rsidRPr="00041E40">
          <w:rPr>
            <w:rFonts w:ascii="Times New Roman" w:eastAsia="Times New Roman" w:hAnsi="Times New Roman" w:cs="Times New Roman"/>
            <w:b/>
            <w:bCs/>
            <w:sz w:val="24"/>
            <w:szCs w:val="24"/>
            <w:rPrChange w:id="2163" w:author="Kris.Wild [2]" w:date="2023-12-21T11:56:00Z">
              <w:rPr>
                <w:rFonts w:eastAsia="Times New Roman"/>
                <w:b/>
                <w:bCs/>
              </w:rPr>
            </w:rPrChange>
          </w:rPr>
          <w:t>Amo L, López P &amp; Martín J</w:t>
        </w:r>
        <w:r w:rsidRPr="00041E40">
          <w:rPr>
            <w:rFonts w:ascii="Times New Roman" w:eastAsia="Times New Roman" w:hAnsi="Times New Roman" w:cs="Times New Roman"/>
            <w:sz w:val="24"/>
            <w:szCs w:val="24"/>
            <w:rPrChange w:id="2164" w:author="Kris.Wild [2]" w:date="2023-12-21T11:56:00Z">
              <w:rPr>
                <w:rFonts w:eastAsia="Times New Roman"/>
              </w:rPr>
            </w:rPrChange>
          </w:rPr>
          <w:t xml:space="preserve">. </w:t>
        </w:r>
        <w:r w:rsidRPr="00041E40">
          <w:rPr>
            <w:rFonts w:ascii="Times New Roman" w:eastAsia="Times New Roman" w:hAnsi="Times New Roman" w:cs="Times New Roman"/>
            <w:b/>
            <w:bCs/>
            <w:sz w:val="24"/>
            <w:szCs w:val="24"/>
            <w:rPrChange w:id="2165" w:author="Kris.Wild [2]" w:date="2023-12-21T11:56:00Z">
              <w:rPr>
                <w:rFonts w:eastAsia="Times New Roman"/>
                <w:b/>
                <w:bCs/>
              </w:rPr>
            </w:rPrChange>
          </w:rPr>
          <w:t>2007</w:t>
        </w:r>
        <w:r w:rsidRPr="00041E40">
          <w:rPr>
            <w:rFonts w:ascii="Times New Roman" w:eastAsia="Times New Roman" w:hAnsi="Times New Roman" w:cs="Times New Roman"/>
            <w:sz w:val="24"/>
            <w:szCs w:val="24"/>
            <w:rPrChange w:id="2166" w:author="Kris.Wild [2]" w:date="2023-12-21T11:56:00Z">
              <w:rPr>
                <w:rFonts w:eastAsia="Times New Roman"/>
              </w:rPr>
            </w:rPrChange>
          </w:rPr>
          <w:t xml:space="preserve">. Habitat deterioration affects </w:t>
        </w:r>
        <w:proofErr w:type="spellStart"/>
        <w:r w:rsidRPr="00041E40">
          <w:rPr>
            <w:rFonts w:ascii="Times New Roman" w:eastAsia="Times New Roman" w:hAnsi="Times New Roman" w:cs="Times New Roman"/>
            <w:sz w:val="24"/>
            <w:szCs w:val="24"/>
            <w:rPrChange w:id="2167" w:author="Kris.Wild [2]" w:date="2023-12-21T11:56:00Z">
              <w:rPr>
                <w:rFonts w:eastAsia="Times New Roman"/>
              </w:rPr>
            </w:rPrChange>
          </w:rPr>
          <w:t>antipredatory</w:t>
        </w:r>
        <w:proofErr w:type="spellEnd"/>
        <w:r w:rsidRPr="00041E40">
          <w:rPr>
            <w:rFonts w:ascii="Times New Roman" w:eastAsia="Times New Roman" w:hAnsi="Times New Roman" w:cs="Times New Roman"/>
            <w:sz w:val="24"/>
            <w:szCs w:val="24"/>
            <w:rPrChange w:id="2168" w:author="Kris.Wild [2]" w:date="2023-12-21T11:56:00Z">
              <w:rPr>
                <w:rFonts w:eastAsia="Times New Roman"/>
              </w:rPr>
            </w:rPrChange>
          </w:rPr>
          <w:t xml:space="preserve"> behavior, body condition, and parasite load of female </w:t>
        </w:r>
        <w:proofErr w:type="spellStart"/>
        <w:r w:rsidRPr="00041E40">
          <w:rPr>
            <w:rFonts w:ascii="Times New Roman" w:eastAsia="Times New Roman" w:hAnsi="Times New Roman" w:cs="Times New Roman"/>
            <w:i/>
            <w:iCs/>
            <w:sz w:val="24"/>
            <w:szCs w:val="24"/>
            <w:rPrChange w:id="2169" w:author="Kris.Wild [2]" w:date="2023-12-21T11:56:00Z">
              <w:rPr>
                <w:rFonts w:eastAsia="Times New Roman"/>
              </w:rPr>
            </w:rPrChange>
          </w:rPr>
          <w:t>Psammodromus</w:t>
        </w:r>
        <w:proofErr w:type="spellEnd"/>
        <w:r w:rsidRPr="00041E40">
          <w:rPr>
            <w:rFonts w:ascii="Times New Roman" w:eastAsia="Times New Roman" w:hAnsi="Times New Roman" w:cs="Times New Roman"/>
            <w:i/>
            <w:iCs/>
            <w:sz w:val="24"/>
            <w:szCs w:val="24"/>
            <w:rPrChange w:id="2170" w:author="Kris.Wild [2]" w:date="2023-12-21T11:56:00Z">
              <w:rPr>
                <w:rFonts w:eastAsia="Times New Roman"/>
              </w:rPr>
            </w:rPrChange>
          </w:rPr>
          <w:t xml:space="preserve"> </w:t>
        </w:r>
        <w:proofErr w:type="spellStart"/>
        <w:r w:rsidRPr="00041E40">
          <w:rPr>
            <w:rFonts w:ascii="Times New Roman" w:eastAsia="Times New Roman" w:hAnsi="Times New Roman" w:cs="Times New Roman"/>
            <w:i/>
            <w:iCs/>
            <w:sz w:val="24"/>
            <w:szCs w:val="24"/>
            <w:rPrChange w:id="2171" w:author="Kris.Wild [2]" w:date="2023-12-21T11:56:00Z">
              <w:rPr>
                <w:rFonts w:eastAsia="Times New Roman"/>
              </w:rPr>
            </w:rPrChange>
          </w:rPr>
          <w:t>algirus</w:t>
        </w:r>
        <w:proofErr w:type="spellEnd"/>
        <w:r w:rsidRPr="00041E40">
          <w:rPr>
            <w:rFonts w:ascii="Times New Roman" w:eastAsia="Times New Roman" w:hAnsi="Times New Roman" w:cs="Times New Roman"/>
            <w:sz w:val="24"/>
            <w:szCs w:val="24"/>
            <w:rPrChange w:id="2172" w:author="Kris.Wild [2]" w:date="2023-12-21T11:56:00Z">
              <w:rPr>
                <w:rFonts w:eastAsia="Times New Roman"/>
              </w:rPr>
            </w:rPrChange>
          </w:rPr>
          <w:t xml:space="preserve"> lizards. </w:t>
        </w:r>
        <w:r w:rsidRPr="00041E40">
          <w:rPr>
            <w:rFonts w:ascii="Times New Roman" w:eastAsia="Times New Roman" w:hAnsi="Times New Roman" w:cs="Times New Roman"/>
            <w:i/>
            <w:iCs/>
            <w:sz w:val="24"/>
            <w:szCs w:val="24"/>
            <w:rPrChange w:id="2173" w:author="Kris.Wild [2]" w:date="2023-12-21T11:56:00Z">
              <w:rPr>
                <w:rFonts w:eastAsia="Times New Roman"/>
                <w:i/>
                <w:iCs/>
              </w:rPr>
            </w:rPrChange>
          </w:rPr>
          <w:t>Canadian Journal of Zoology</w:t>
        </w:r>
        <w:r w:rsidRPr="00041E40">
          <w:rPr>
            <w:rFonts w:ascii="Times New Roman" w:eastAsia="Times New Roman" w:hAnsi="Times New Roman" w:cs="Times New Roman"/>
            <w:sz w:val="24"/>
            <w:szCs w:val="24"/>
            <w:rPrChange w:id="2174" w:author="Kris.Wild [2]" w:date="2023-12-21T11:56:00Z">
              <w:rPr>
                <w:rFonts w:eastAsia="Times New Roman"/>
              </w:rPr>
            </w:rPrChange>
          </w:rPr>
          <w:t xml:space="preserve"> </w:t>
        </w:r>
        <w:r w:rsidRPr="00041E40">
          <w:rPr>
            <w:rFonts w:ascii="Times New Roman" w:eastAsia="Times New Roman" w:hAnsi="Times New Roman" w:cs="Times New Roman"/>
            <w:b/>
            <w:bCs/>
            <w:sz w:val="24"/>
            <w:szCs w:val="24"/>
            <w:rPrChange w:id="2175" w:author="Kris.Wild [2]" w:date="2023-12-21T11:56:00Z">
              <w:rPr>
                <w:rFonts w:eastAsia="Times New Roman"/>
                <w:b/>
                <w:bCs/>
              </w:rPr>
            </w:rPrChange>
          </w:rPr>
          <w:t>85</w:t>
        </w:r>
        <w:r w:rsidRPr="00041E40">
          <w:rPr>
            <w:rFonts w:ascii="Times New Roman" w:eastAsia="Times New Roman" w:hAnsi="Times New Roman" w:cs="Times New Roman"/>
            <w:sz w:val="24"/>
            <w:szCs w:val="24"/>
            <w:rPrChange w:id="2176" w:author="Kris.Wild [2]" w:date="2023-12-21T11:56:00Z">
              <w:rPr>
                <w:rFonts w:eastAsia="Times New Roman"/>
              </w:rPr>
            </w:rPrChange>
          </w:rPr>
          <w:t>: 743–751.</w:t>
        </w:r>
      </w:ins>
    </w:p>
    <w:p w14:paraId="7026021A" w14:textId="77777777" w:rsidR="00041E40" w:rsidRPr="00041E40" w:rsidRDefault="00041E40" w:rsidP="00041E40">
      <w:pPr>
        <w:rPr>
          <w:ins w:id="2177" w:author="Kris.Wild [2]" w:date="2023-12-21T11:56:00Z"/>
          <w:rFonts w:ascii="Times New Roman" w:eastAsia="Times New Roman" w:hAnsi="Times New Roman" w:cs="Times New Roman"/>
          <w:sz w:val="24"/>
          <w:szCs w:val="24"/>
          <w:rPrChange w:id="2178" w:author="Kris.Wild [2]" w:date="2023-12-21T11:56:00Z">
            <w:rPr>
              <w:ins w:id="2179" w:author="Kris.Wild [2]" w:date="2023-12-21T11:56:00Z"/>
              <w:rFonts w:eastAsia="Times New Roman"/>
            </w:rPr>
          </w:rPrChange>
        </w:rPr>
      </w:pPr>
      <w:ins w:id="2180" w:author="Kris.Wild [2]" w:date="2023-12-21T11:56:00Z">
        <w:r w:rsidRPr="00041E40">
          <w:rPr>
            <w:rFonts w:ascii="Times New Roman" w:eastAsia="Times New Roman" w:hAnsi="Times New Roman" w:cs="Times New Roman"/>
            <w:b/>
            <w:bCs/>
            <w:sz w:val="24"/>
            <w:szCs w:val="24"/>
            <w:rPrChange w:id="2181" w:author="Kris.Wild [2]" w:date="2023-12-21T11:56:00Z">
              <w:rPr>
                <w:rFonts w:eastAsia="Times New Roman"/>
                <w:b/>
                <w:bCs/>
              </w:rPr>
            </w:rPrChange>
          </w:rPr>
          <w:t>Anderson RM &amp; May RM</w:t>
        </w:r>
        <w:r w:rsidRPr="00041E40">
          <w:rPr>
            <w:rFonts w:ascii="Times New Roman" w:eastAsia="Times New Roman" w:hAnsi="Times New Roman" w:cs="Times New Roman"/>
            <w:sz w:val="24"/>
            <w:szCs w:val="24"/>
            <w:rPrChange w:id="2182" w:author="Kris.Wild [2]" w:date="2023-12-21T11:56:00Z">
              <w:rPr>
                <w:rFonts w:eastAsia="Times New Roman"/>
              </w:rPr>
            </w:rPrChange>
          </w:rPr>
          <w:t xml:space="preserve">. </w:t>
        </w:r>
        <w:r w:rsidRPr="00041E40">
          <w:rPr>
            <w:rFonts w:ascii="Times New Roman" w:eastAsia="Times New Roman" w:hAnsi="Times New Roman" w:cs="Times New Roman"/>
            <w:b/>
            <w:bCs/>
            <w:sz w:val="24"/>
            <w:szCs w:val="24"/>
            <w:rPrChange w:id="2183" w:author="Kris.Wild [2]" w:date="2023-12-21T11:56:00Z">
              <w:rPr>
                <w:rFonts w:eastAsia="Times New Roman"/>
                <w:b/>
                <w:bCs/>
              </w:rPr>
            </w:rPrChange>
          </w:rPr>
          <w:t>1982</w:t>
        </w:r>
        <w:r w:rsidRPr="00041E40">
          <w:rPr>
            <w:rFonts w:ascii="Times New Roman" w:eastAsia="Times New Roman" w:hAnsi="Times New Roman" w:cs="Times New Roman"/>
            <w:sz w:val="24"/>
            <w:szCs w:val="24"/>
            <w:rPrChange w:id="2184" w:author="Kris.Wild [2]" w:date="2023-12-21T11:56:00Z">
              <w:rPr>
                <w:rFonts w:eastAsia="Times New Roman"/>
              </w:rPr>
            </w:rPrChange>
          </w:rPr>
          <w:t xml:space="preserve">. Coevolution of hosts and parasites. </w:t>
        </w:r>
        <w:r w:rsidRPr="00041E40">
          <w:rPr>
            <w:rFonts w:ascii="Times New Roman" w:eastAsia="Times New Roman" w:hAnsi="Times New Roman" w:cs="Times New Roman"/>
            <w:i/>
            <w:iCs/>
            <w:sz w:val="24"/>
            <w:szCs w:val="24"/>
            <w:rPrChange w:id="2185" w:author="Kris.Wild [2]" w:date="2023-12-21T11:56:00Z">
              <w:rPr>
                <w:rFonts w:eastAsia="Times New Roman"/>
                <w:i/>
                <w:iCs/>
              </w:rPr>
            </w:rPrChange>
          </w:rPr>
          <w:t>Parasitology</w:t>
        </w:r>
        <w:r w:rsidRPr="00041E40">
          <w:rPr>
            <w:rFonts w:ascii="Times New Roman" w:eastAsia="Times New Roman" w:hAnsi="Times New Roman" w:cs="Times New Roman"/>
            <w:sz w:val="24"/>
            <w:szCs w:val="24"/>
            <w:rPrChange w:id="2186" w:author="Kris.Wild [2]" w:date="2023-12-21T11:56:00Z">
              <w:rPr>
                <w:rFonts w:eastAsia="Times New Roman"/>
              </w:rPr>
            </w:rPrChange>
          </w:rPr>
          <w:t xml:space="preserve"> </w:t>
        </w:r>
        <w:r w:rsidRPr="00041E40">
          <w:rPr>
            <w:rFonts w:ascii="Times New Roman" w:eastAsia="Times New Roman" w:hAnsi="Times New Roman" w:cs="Times New Roman"/>
            <w:b/>
            <w:bCs/>
            <w:sz w:val="24"/>
            <w:szCs w:val="24"/>
            <w:rPrChange w:id="2187" w:author="Kris.Wild [2]" w:date="2023-12-21T11:56:00Z">
              <w:rPr>
                <w:rFonts w:eastAsia="Times New Roman"/>
                <w:b/>
                <w:bCs/>
              </w:rPr>
            </w:rPrChange>
          </w:rPr>
          <w:t>85</w:t>
        </w:r>
        <w:r w:rsidRPr="00041E40">
          <w:rPr>
            <w:rFonts w:ascii="Times New Roman" w:eastAsia="Times New Roman" w:hAnsi="Times New Roman" w:cs="Times New Roman"/>
            <w:sz w:val="24"/>
            <w:szCs w:val="24"/>
            <w:rPrChange w:id="2188" w:author="Kris.Wild [2]" w:date="2023-12-21T11:56:00Z">
              <w:rPr>
                <w:rFonts w:eastAsia="Times New Roman"/>
              </w:rPr>
            </w:rPrChange>
          </w:rPr>
          <w:t>: 411–426.</w:t>
        </w:r>
      </w:ins>
    </w:p>
    <w:p w14:paraId="7D2B9AA0" w14:textId="77777777" w:rsidR="00041E40" w:rsidRPr="00041E40" w:rsidRDefault="00041E40" w:rsidP="00041E40">
      <w:pPr>
        <w:rPr>
          <w:ins w:id="2189" w:author="Kris.Wild [2]" w:date="2023-12-21T11:56:00Z"/>
          <w:rFonts w:ascii="Times New Roman" w:eastAsia="Times New Roman" w:hAnsi="Times New Roman" w:cs="Times New Roman"/>
          <w:sz w:val="24"/>
          <w:szCs w:val="24"/>
          <w:rPrChange w:id="2190" w:author="Kris.Wild [2]" w:date="2023-12-21T11:56:00Z">
            <w:rPr>
              <w:ins w:id="2191" w:author="Kris.Wild [2]" w:date="2023-12-21T11:56:00Z"/>
              <w:rFonts w:eastAsia="Times New Roman"/>
            </w:rPr>
          </w:rPrChange>
        </w:rPr>
      </w:pPr>
      <w:ins w:id="2192" w:author="Kris.Wild [2]" w:date="2023-12-21T11:56:00Z">
        <w:r w:rsidRPr="00041E40">
          <w:rPr>
            <w:rFonts w:ascii="Times New Roman" w:eastAsia="Times New Roman" w:hAnsi="Times New Roman" w:cs="Times New Roman"/>
            <w:b/>
            <w:bCs/>
            <w:sz w:val="24"/>
            <w:szCs w:val="24"/>
            <w:rPrChange w:id="2193" w:author="Kris.Wild [2]" w:date="2023-12-21T11:56:00Z">
              <w:rPr>
                <w:rFonts w:eastAsia="Times New Roman"/>
                <w:b/>
                <w:bCs/>
              </w:rPr>
            </w:rPrChange>
          </w:rPr>
          <w:t>Angilletta J</w:t>
        </w:r>
        <w:r w:rsidRPr="00041E40">
          <w:rPr>
            <w:rFonts w:ascii="Times New Roman" w:eastAsia="Times New Roman" w:hAnsi="Times New Roman" w:cs="Times New Roman"/>
            <w:sz w:val="24"/>
            <w:szCs w:val="24"/>
            <w:rPrChange w:id="2194" w:author="Kris.Wild [2]" w:date="2023-12-21T11:56:00Z">
              <w:rPr>
                <w:rFonts w:eastAsia="Times New Roman"/>
              </w:rPr>
            </w:rPrChange>
          </w:rPr>
          <w:t xml:space="preserve">. </w:t>
        </w:r>
        <w:r w:rsidRPr="00041E40">
          <w:rPr>
            <w:rFonts w:ascii="Times New Roman" w:eastAsia="Times New Roman" w:hAnsi="Times New Roman" w:cs="Times New Roman"/>
            <w:b/>
            <w:bCs/>
            <w:sz w:val="24"/>
            <w:szCs w:val="24"/>
            <w:rPrChange w:id="2195" w:author="Kris.Wild [2]" w:date="2023-12-21T11:56:00Z">
              <w:rPr>
                <w:rFonts w:eastAsia="Times New Roman"/>
                <w:b/>
                <w:bCs/>
              </w:rPr>
            </w:rPrChange>
          </w:rPr>
          <w:t>2001</w:t>
        </w:r>
        <w:r w:rsidRPr="00041E40">
          <w:rPr>
            <w:rFonts w:ascii="Times New Roman" w:eastAsia="Times New Roman" w:hAnsi="Times New Roman" w:cs="Times New Roman"/>
            <w:sz w:val="24"/>
            <w:szCs w:val="24"/>
            <w:rPrChange w:id="2196" w:author="Kris.Wild [2]" w:date="2023-12-21T11:56:00Z">
              <w:rPr>
                <w:rFonts w:eastAsia="Times New Roman"/>
              </w:rPr>
            </w:rPrChange>
          </w:rPr>
          <w:t xml:space="preserve">. Thermal and physiological constraints on energy assimilation in a widespread lizard (Sceloporus undulatus). </w:t>
        </w:r>
        <w:r w:rsidRPr="00041E40">
          <w:rPr>
            <w:rFonts w:ascii="Times New Roman" w:eastAsia="Times New Roman" w:hAnsi="Times New Roman" w:cs="Times New Roman"/>
            <w:i/>
            <w:iCs/>
            <w:sz w:val="24"/>
            <w:szCs w:val="24"/>
            <w:rPrChange w:id="2197" w:author="Kris.Wild [2]" w:date="2023-12-21T11:56:00Z">
              <w:rPr>
                <w:rFonts w:eastAsia="Times New Roman"/>
                <w:i/>
                <w:iCs/>
              </w:rPr>
            </w:rPrChange>
          </w:rPr>
          <w:t>Ecology</w:t>
        </w:r>
        <w:r w:rsidRPr="00041E40">
          <w:rPr>
            <w:rFonts w:ascii="Times New Roman" w:eastAsia="Times New Roman" w:hAnsi="Times New Roman" w:cs="Times New Roman"/>
            <w:sz w:val="24"/>
            <w:szCs w:val="24"/>
            <w:rPrChange w:id="2198" w:author="Kris.Wild [2]" w:date="2023-12-21T11:56:00Z">
              <w:rPr>
                <w:rFonts w:eastAsia="Times New Roman"/>
              </w:rPr>
            </w:rPrChange>
          </w:rPr>
          <w:t xml:space="preserve"> </w:t>
        </w:r>
        <w:r w:rsidRPr="00041E40">
          <w:rPr>
            <w:rFonts w:ascii="Times New Roman" w:eastAsia="Times New Roman" w:hAnsi="Times New Roman" w:cs="Times New Roman"/>
            <w:b/>
            <w:bCs/>
            <w:sz w:val="24"/>
            <w:szCs w:val="24"/>
            <w:rPrChange w:id="2199" w:author="Kris.Wild [2]" w:date="2023-12-21T11:56:00Z">
              <w:rPr>
                <w:rFonts w:eastAsia="Times New Roman"/>
                <w:b/>
                <w:bCs/>
              </w:rPr>
            </w:rPrChange>
          </w:rPr>
          <w:t>82</w:t>
        </w:r>
        <w:r w:rsidRPr="00041E40">
          <w:rPr>
            <w:rFonts w:ascii="Times New Roman" w:eastAsia="Times New Roman" w:hAnsi="Times New Roman" w:cs="Times New Roman"/>
            <w:sz w:val="24"/>
            <w:szCs w:val="24"/>
            <w:rPrChange w:id="2200" w:author="Kris.Wild [2]" w:date="2023-12-21T11:56:00Z">
              <w:rPr>
                <w:rFonts w:eastAsia="Times New Roman"/>
              </w:rPr>
            </w:rPrChange>
          </w:rPr>
          <w:t>: 3044–3056.</w:t>
        </w:r>
      </w:ins>
    </w:p>
    <w:p w14:paraId="0CD7DDA5" w14:textId="77777777" w:rsidR="00041E40" w:rsidRPr="00041E40" w:rsidRDefault="00041E40" w:rsidP="00041E40">
      <w:pPr>
        <w:rPr>
          <w:ins w:id="2201" w:author="Kris.Wild [2]" w:date="2023-12-21T11:56:00Z"/>
          <w:rFonts w:ascii="Times New Roman" w:eastAsia="Times New Roman" w:hAnsi="Times New Roman" w:cs="Times New Roman"/>
          <w:sz w:val="24"/>
          <w:szCs w:val="24"/>
          <w:rPrChange w:id="2202" w:author="Kris.Wild [2]" w:date="2023-12-21T11:56:00Z">
            <w:rPr>
              <w:ins w:id="2203" w:author="Kris.Wild [2]" w:date="2023-12-21T11:56:00Z"/>
              <w:rFonts w:eastAsia="Times New Roman"/>
            </w:rPr>
          </w:rPrChange>
        </w:rPr>
      </w:pPr>
      <w:ins w:id="2204" w:author="Kris.Wild [2]" w:date="2023-12-21T11:56:00Z">
        <w:r w:rsidRPr="00041E40">
          <w:rPr>
            <w:rFonts w:ascii="Times New Roman" w:eastAsia="Times New Roman" w:hAnsi="Times New Roman" w:cs="Times New Roman"/>
            <w:b/>
            <w:bCs/>
            <w:sz w:val="24"/>
            <w:szCs w:val="24"/>
            <w:rPrChange w:id="2205" w:author="Kris.Wild [2]" w:date="2023-12-21T11:56:00Z">
              <w:rPr>
                <w:rFonts w:eastAsia="Times New Roman"/>
                <w:b/>
                <w:bCs/>
              </w:rPr>
            </w:rPrChange>
          </w:rPr>
          <w:t xml:space="preserve">Barrientos R &amp; </w:t>
        </w:r>
        <w:proofErr w:type="spellStart"/>
        <w:r w:rsidRPr="00041E40">
          <w:rPr>
            <w:rFonts w:ascii="Times New Roman" w:eastAsia="Times New Roman" w:hAnsi="Times New Roman" w:cs="Times New Roman"/>
            <w:b/>
            <w:bCs/>
            <w:sz w:val="24"/>
            <w:szCs w:val="24"/>
            <w:rPrChange w:id="2206" w:author="Kris.Wild [2]" w:date="2023-12-21T11:56:00Z">
              <w:rPr>
                <w:rFonts w:eastAsia="Times New Roman"/>
                <w:b/>
                <w:bCs/>
              </w:rPr>
            </w:rPrChange>
          </w:rPr>
          <w:t>Megía</w:t>
        </w:r>
        <w:proofErr w:type="spellEnd"/>
        <w:r w:rsidRPr="00041E40">
          <w:rPr>
            <w:rFonts w:ascii="Times New Roman" w:eastAsia="Times New Roman" w:hAnsi="Times New Roman" w:cs="Times New Roman"/>
            <w:b/>
            <w:bCs/>
            <w:sz w:val="24"/>
            <w:szCs w:val="24"/>
            <w:rPrChange w:id="2207" w:author="Kris.Wild [2]" w:date="2023-12-21T11:56:00Z">
              <w:rPr>
                <w:rFonts w:eastAsia="Times New Roman"/>
                <w:b/>
                <w:bCs/>
              </w:rPr>
            </w:rPrChange>
          </w:rPr>
          <w:t>-Palma R</w:t>
        </w:r>
        <w:r w:rsidRPr="00041E40">
          <w:rPr>
            <w:rFonts w:ascii="Times New Roman" w:eastAsia="Times New Roman" w:hAnsi="Times New Roman" w:cs="Times New Roman"/>
            <w:sz w:val="24"/>
            <w:szCs w:val="24"/>
            <w:rPrChange w:id="2208" w:author="Kris.Wild [2]" w:date="2023-12-21T11:56:00Z">
              <w:rPr>
                <w:rFonts w:eastAsia="Times New Roman"/>
              </w:rPr>
            </w:rPrChange>
          </w:rPr>
          <w:t xml:space="preserve">. </w:t>
        </w:r>
        <w:r w:rsidRPr="00041E40">
          <w:rPr>
            <w:rFonts w:ascii="Times New Roman" w:eastAsia="Times New Roman" w:hAnsi="Times New Roman" w:cs="Times New Roman"/>
            <w:b/>
            <w:bCs/>
            <w:sz w:val="24"/>
            <w:szCs w:val="24"/>
            <w:rPrChange w:id="2209" w:author="Kris.Wild [2]" w:date="2023-12-21T11:56:00Z">
              <w:rPr>
                <w:rFonts w:eastAsia="Times New Roman"/>
                <w:b/>
                <w:bCs/>
              </w:rPr>
            </w:rPrChange>
          </w:rPr>
          <w:t>2021</w:t>
        </w:r>
        <w:r w:rsidRPr="00041E40">
          <w:rPr>
            <w:rFonts w:ascii="Times New Roman" w:eastAsia="Times New Roman" w:hAnsi="Times New Roman" w:cs="Times New Roman"/>
            <w:sz w:val="24"/>
            <w:szCs w:val="24"/>
            <w:rPrChange w:id="2210" w:author="Kris.Wild [2]" w:date="2023-12-21T11:56:00Z">
              <w:rPr>
                <w:rFonts w:eastAsia="Times New Roman"/>
              </w:rPr>
            </w:rPrChange>
          </w:rPr>
          <w:t xml:space="preserve">. Associated costs of mitigation-driven translocation in small lizards. </w:t>
        </w:r>
        <w:r w:rsidRPr="00041E40">
          <w:rPr>
            <w:rFonts w:ascii="Times New Roman" w:eastAsia="Times New Roman" w:hAnsi="Times New Roman" w:cs="Times New Roman"/>
            <w:i/>
            <w:iCs/>
            <w:sz w:val="24"/>
            <w:szCs w:val="24"/>
            <w:rPrChange w:id="2211" w:author="Kris.Wild [2]" w:date="2023-12-21T11:56:00Z">
              <w:rPr>
                <w:rFonts w:eastAsia="Times New Roman"/>
                <w:i/>
                <w:iCs/>
              </w:rPr>
            </w:rPrChange>
          </w:rPr>
          <w:t>Amphibia Reptilia</w:t>
        </w:r>
        <w:r w:rsidRPr="00041E40">
          <w:rPr>
            <w:rFonts w:ascii="Times New Roman" w:eastAsia="Times New Roman" w:hAnsi="Times New Roman" w:cs="Times New Roman"/>
            <w:sz w:val="24"/>
            <w:szCs w:val="24"/>
            <w:rPrChange w:id="2212" w:author="Kris.Wild [2]" w:date="2023-12-21T11:56:00Z">
              <w:rPr>
                <w:rFonts w:eastAsia="Times New Roman"/>
              </w:rPr>
            </w:rPrChange>
          </w:rPr>
          <w:t xml:space="preserve"> </w:t>
        </w:r>
        <w:r w:rsidRPr="00041E40">
          <w:rPr>
            <w:rFonts w:ascii="Times New Roman" w:eastAsia="Times New Roman" w:hAnsi="Times New Roman" w:cs="Times New Roman"/>
            <w:b/>
            <w:bCs/>
            <w:sz w:val="24"/>
            <w:szCs w:val="24"/>
            <w:rPrChange w:id="2213" w:author="Kris.Wild [2]" w:date="2023-12-21T11:56:00Z">
              <w:rPr>
                <w:rFonts w:eastAsia="Times New Roman"/>
                <w:b/>
                <w:bCs/>
              </w:rPr>
            </w:rPrChange>
          </w:rPr>
          <w:t>42</w:t>
        </w:r>
        <w:r w:rsidRPr="00041E40">
          <w:rPr>
            <w:rFonts w:ascii="Times New Roman" w:eastAsia="Times New Roman" w:hAnsi="Times New Roman" w:cs="Times New Roman"/>
            <w:sz w:val="24"/>
            <w:szCs w:val="24"/>
            <w:rPrChange w:id="2214" w:author="Kris.Wild [2]" w:date="2023-12-21T11:56:00Z">
              <w:rPr>
                <w:rFonts w:eastAsia="Times New Roman"/>
              </w:rPr>
            </w:rPrChange>
          </w:rPr>
          <w:t>: 275–282.</w:t>
        </w:r>
      </w:ins>
    </w:p>
    <w:p w14:paraId="505EBD9C" w14:textId="77777777" w:rsidR="00041E40" w:rsidRPr="00041E40" w:rsidRDefault="00041E40" w:rsidP="00041E40">
      <w:pPr>
        <w:rPr>
          <w:ins w:id="2215" w:author="Kris.Wild [2]" w:date="2023-12-21T11:56:00Z"/>
          <w:rFonts w:ascii="Times New Roman" w:eastAsia="Times New Roman" w:hAnsi="Times New Roman" w:cs="Times New Roman"/>
          <w:sz w:val="24"/>
          <w:szCs w:val="24"/>
          <w:rPrChange w:id="2216" w:author="Kris.Wild [2]" w:date="2023-12-21T11:56:00Z">
            <w:rPr>
              <w:ins w:id="2217" w:author="Kris.Wild [2]" w:date="2023-12-21T11:56:00Z"/>
              <w:rFonts w:eastAsia="Times New Roman"/>
            </w:rPr>
          </w:rPrChange>
        </w:rPr>
      </w:pPr>
      <w:proofErr w:type="spellStart"/>
      <w:ins w:id="2218" w:author="Kris.Wild [2]" w:date="2023-12-21T11:56:00Z">
        <w:r w:rsidRPr="00041E40">
          <w:rPr>
            <w:rFonts w:ascii="Times New Roman" w:eastAsia="Times New Roman" w:hAnsi="Times New Roman" w:cs="Times New Roman"/>
            <w:b/>
            <w:bCs/>
            <w:sz w:val="24"/>
            <w:szCs w:val="24"/>
            <w:rPrChange w:id="2219" w:author="Kris.Wild [2]" w:date="2023-12-21T11:56:00Z">
              <w:rPr>
                <w:rFonts w:eastAsia="Times New Roman"/>
                <w:b/>
                <w:bCs/>
              </w:rPr>
            </w:rPrChange>
          </w:rPr>
          <w:t>Belliure</w:t>
        </w:r>
        <w:proofErr w:type="spellEnd"/>
        <w:r w:rsidRPr="00041E40">
          <w:rPr>
            <w:rFonts w:ascii="Times New Roman" w:eastAsia="Times New Roman" w:hAnsi="Times New Roman" w:cs="Times New Roman"/>
            <w:b/>
            <w:bCs/>
            <w:sz w:val="24"/>
            <w:szCs w:val="24"/>
            <w:rPrChange w:id="2220" w:author="Kris.Wild [2]" w:date="2023-12-21T11:56:00Z">
              <w:rPr>
                <w:rFonts w:eastAsia="Times New Roman"/>
                <w:b/>
                <w:bCs/>
              </w:rPr>
            </w:rPrChange>
          </w:rPr>
          <w:t xml:space="preserve"> J, Smith L &amp; </w:t>
        </w:r>
        <w:proofErr w:type="spellStart"/>
        <w:r w:rsidRPr="00041E40">
          <w:rPr>
            <w:rFonts w:ascii="Times New Roman" w:eastAsia="Times New Roman" w:hAnsi="Times New Roman" w:cs="Times New Roman"/>
            <w:b/>
            <w:bCs/>
            <w:sz w:val="24"/>
            <w:szCs w:val="24"/>
            <w:rPrChange w:id="2221" w:author="Kris.Wild [2]" w:date="2023-12-21T11:56:00Z">
              <w:rPr>
                <w:rFonts w:eastAsia="Times New Roman"/>
                <w:b/>
                <w:bCs/>
              </w:rPr>
            </w:rPrChange>
          </w:rPr>
          <w:t>Sorci</w:t>
        </w:r>
        <w:proofErr w:type="spellEnd"/>
        <w:r w:rsidRPr="00041E40">
          <w:rPr>
            <w:rFonts w:ascii="Times New Roman" w:eastAsia="Times New Roman" w:hAnsi="Times New Roman" w:cs="Times New Roman"/>
            <w:b/>
            <w:bCs/>
            <w:sz w:val="24"/>
            <w:szCs w:val="24"/>
            <w:rPrChange w:id="2222" w:author="Kris.Wild [2]" w:date="2023-12-21T11:56:00Z">
              <w:rPr>
                <w:rFonts w:eastAsia="Times New Roman"/>
                <w:b/>
                <w:bCs/>
              </w:rPr>
            </w:rPrChange>
          </w:rPr>
          <w:t xml:space="preserve"> G</w:t>
        </w:r>
        <w:r w:rsidRPr="00041E40">
          <w:rPr>
            <w:rFonts w:ascii="Times New Roman" w:eastAsia="Times New Roman" w:hAnsi="Times New Roman" w:cs="Times New Roman"/>
            <w:sz w:val="24"/>
            <w:szCs w:val="24"/>
            <w:rPrChange w:id="2223" w:author="Kris.Wild [2]" w:date="2023-12-21T11:56:00Z">
              <w:rPr>
                <w:rFonts w:eastAsia="Times New Roman"/>
              </w:rPr>
            </w:rPrChange>
          </w:rPr>
          <w:t xml:space="preserve">. </w:t>
        </w:r>
        <w:r w:rsidRPr="00041E40">
          <w:rPr>
            <w:rFonts w:ascii="Times New Roman" w:eastAsia="Times New Roman" w:hAnsi="Times New Roman" w:cs="Times New Roman"/>
            <w:b/>
            <w:bCs/>
            <w:sz w:val="24"/>
            <w:szCs w:val="24"/>
            <w:rPrChange w:id="2224" w:author="Kris.Wild [2]" w:date="2023-12-21T11:56:00Z">
              <w:rPr>
                <w:rFonts w:eastAsia="Times New Roman"/>
                <w:b/>
                <w:bCs/>
              </w:rPr>
            </w:rPrChange>
          </w:rPr>
          <w:t>2004</w:t>
        </w:r>
        <w:r w:rsidRPr="00041E40">
          <w:rPr>
            <w:rFonts w:ascii="Times New Roman" w:eastAsia="Times New Roman" w:hAnsi="Times New Roman" w:cs="Times New Roman"/>
            <w:sz w:val="24"/>
            <w:szCs w:val="24"/>
            <w:rPrChange w:id="2225" w:author="Kris.Wild [2]" w:date="2023-12-21T11:56:00Z">
              <w:rPr>
                <w:rFonts w:eastAsia="Times New Roman"/>
              </w:rPr>
            </w:rPrChange>
          </w:rPr>
          <w:t xml:space="preserve">. Effect of testosterone on T cell-mediated immunity in two species of Mediterranean lacertid lizards. </w:t>
        </w:r>
        <w:r w:rsidRPr="00041E40">
          <w:rPr>
            <w:rFonts w:ascii="Times New Roman" w:eastAsia="Times New Roman" w:hAnsi="Times New Roman" w:cs="Times New Roman"/>
            <w:i/>
            <w:iCs/>
            <w:sz w:val="24"/>
            <w:szCs w:val="24"/>
            <w:rPrChange w:id="2226" w:author="Kris.Wild [2]" w:date="2023-12-21T11:56:00Z">
              <w:rPr>
                <w:rFonts w:eastAsia="Times New Roman"/>
                <w:i/>
                <w:iCs/>
              </w:rPr>
            </w:rPrChange>
          </w:rPr>
          <w:t>Journal of Experimental Zoology Part A: Comparative Experimental Biology</w:t>
        </w:r>
        <w:r w:rsidRPr="00041E40">
          <w:rPr>
            <w:rFonts w:ascii="Times New Roman" w:eastAsia="Times New Roman" w:hAnsi="Times New Roman" w:cs="Times New Roman"/>
            <w:sz w:val="24"/>
            <w:szCs w:val="24"/>
            <w:rPrChange w:id="2227" w:author="Kris.Wild [2]" w:date="2023-12-21T11:56:00Z">
              <w:rPr>
                <w:rFonts w:eastAsia="Times New Roman"/>
              </w:rPr>
            </w:rPrChange>
          </w:rPr>
          <w:t xml:space="preserve"> </w:t>
        </w:r>
        <w:r w:rsidRPr="00041E40">
          <w:rPr>
            <w:rFonts w:ascii="Times New Roman" w:eastAsia="Times New Roman" w:hAnsi="Times New Roman" w:cs="Times New Roman"/>
            <w:b/>
            <w:bCs/>
            <w:sz w:val="24"/>
            <w:szCs w:val="24"/>
            <w:rPrChange w:id="2228" w:author="Kris.Wild [2]" w:date="2023-12-21T11:56:00Z">
              <w:rPr>
                <w:rFonts w:eastAsia="Times New Roman"/>
                <w:b/>
                <w:bCs/>
              </w:rPr>
            </w:rPrChange>
          </w:rPr>
          <w:t>301</w:t>
        </w:r>
        <w:r w:rsidRPr="00041E40">
          <w:rPr>
            <w:rFonts w:ascii="Times New Roman" w:eastAsia="Times New Roman" w:hAnsi="Times New Roman" w:cs="Times New Roman"/>
            <w:sz w:val="24"/>
            <w:szCs w:val="24"/>
            <w:rPrChange w:id="2229" w:author="Kris.Wild [2]" w:date="2023-12-21T11:56:00Z">
              <w:rPr>
                <w:rFonts w:eastAsia="Times New Roman"/>
              </w:rPr>
            </w:rPrChange>
          </w:rPr>
          <w:t>: 411–418.</w:t>
        </w:r>
      </w:ins>
    </w:p>
    <w:p w14:paraId="5D9CEC20" w14:textId="77777777" w:rsidR="00041E40" w:rsidRPr="00041E40" w:rsidRDefault="00041E40" w:rsidP="00041E40">
      <w:pPr>
        <w:rPr>
          <w:ins w:id="2230" w:author="Kris.Wild [2]" w:date="2023-12-21T11:56:00Z"/>
          <w:rFonts w:ascii="Times New Roman" w:eastAsia="Times New Roman" w:hAnsi="Times New Roman" w:cs="Times New Roman"/>
          <w:sz w:val="24"/>
          <w:szCs w:val="24"/>
          <w:rPrChange w:id="2231" w:author="Kris.Wild [2]" w:date="2023-12-21T11:56:00Z">
            <w:rPr>
              <w:ins w:id="2232" w:author="Kris.Wild [2]" w:date="2023-12-21T11:56:00Z"/>
              <w:rFonts w:eastAsia="Times New Roman"/>
            </w:rPr>
          </w:rPrChange>
        </w:rPr>
      </w:pPr>
      <w:ins w:id="2233" w:author="Kris.Wild [2]" w:date="2023-12-21T11:56:00Z">
        <w:r w:rsidRPr="00041E40">
          <w:rPr>
            <w:rFonts w:ascii="Times New Roman" w:eastAsia="Times New Roman" w:hAnsi="Times New Roman" w:cs="Times New Roman"/>
            <w:b/>
            <w:bCs/>
            <w:sz w:val="24"/>
            <w:szCs w:val="24"/>
            <w:rPrChange w:id="2234" w:author="Kris.Wild [2]" w:date="2023-12-21T11:56:00Z">
              <w:rPr>
                <w:rFonts w:eastAsia="Times New Roman"/>
                <w:b/>
                <w:bCs/>
              </w:rPr>
            </w:rPrChange>
          </w:rPr>
          <w:t>Berger KA, Ginsberg HS, Dugas KD, Hamel LH &amp; Mather TN</w:t>
        </w:r>
        <w:r w:rsidRPr="00041E40">
          <w:rPr>
            <w:rFonts w:ascii="Times New Roman" w:eastAsia="Times New Roman" w:hAnsi="Times New Roman" w:cs="Times New Roman"/>
            <w:sz w:val="24"/>
            <w:szCs w:val="24"/>
            <w:rPrChange w:id="2235" w:author="Kris.Wild [2]" w:date="2023-12-21T11:56:00Z">
              <w:rPr>
                <w:rFonts w:eastAsia="Times New Roman"/>
              </w:rPr>
            </w:rPrChange>
          </w:rPr>
          <w:t xml:space="preserve">. </w:t>
        </w:r>
        <w:r w:rsidRPr="00041E40">
          <w:rPr>
            <w:rFonts w:ascii="Times New Roman" w:eastAsia="Times New Roman" w:hAnsi="Times New Roman" w:cs="Times New Roman"/>
            <w:b/>
            <w:bCs/>
            <w:sz w:val="24"/>
            <w:szCs w:val="24"/>
            <w:rPrChange w:id="2236" w:author="Kris.Wild [2]" w:date="2023-12-21T11:56:00Z">
              <w:rPr>
                <w:rFonts w:eastAsia="Times New Roman"/>
                <w:b/>
                <w:bCs/>
              </w:rPr>
            </w:rPrChange>
          </w:rPr>
          <w:t>2014</w:t>
        </w:r>
        <w:r w:rsidRPr="00041E40">
          <w:rPr>
            <w:rFonts w:ascii="Times New Roman" w:eastAsia="Times New Roman" w:hAnsi="Times New Roman" w:cs="Times New Roman"/>
            <w:sz w:val="24"/>
            <w:szCs w:val="24"/>
            <w:rPrChange w:id="2237" w:author="Kris.Wild [2]" w:date="2023-12-21T11:56:00Z">
              <w:rPr>
                <w:rFonts w:eastAsia="Times New Roman"/>
              </w:rPr>
            </w:rPrChange>
          </w:rPr>
          <w:t>. Adverse moisture events predict seasonal abundance of Lyme disease vector ticks (</w:t>
        </w:r>
        <w:r w:rsidRPr="00041E40">
          <w:rPr>
            <w:rFonts w:ascii="Times New Roman" w:eastAsia="Times New Roman" w:hAnsi="Times New Roman" w:cs="Times New Roman"/>
            <w:i/>
            <w:iCs/>
            <w:sz w:val="24"/>
            <w:szCs w:val="24"/>
            <w:rPrChange w:id="2238" w:author="Kris.Wild [2]" w:date="2023-12-21T11:57:00Z">
              <w:rPr>
                <w:rFonts w:eastAsia="Times New Roman"/>
              </w:rPr>
            </w:rPrChange>
          </w:rPr>
          <w:t>Ixodes scapularis</w:t>
        </w:r>
        <w:r w:rsidRPr="00041E40">
          <w:rPr>
            <w:rFonts w:ascii="Times New Roman" w:eastAsia="Times New Roman" w:hAnsi="Times New Roman" w:cs="Times New Roman"/>
            <w:sz w:val="24"/>
            <w:szCs w:val="24"/>
            <w:rPrChange w:id="2239" w:author="Kris.Wild [2]" w:date="2023-12-21T11:56:00Z">
              <w:rPr>
                <w:rFonts w:eastAsia="Times New Roman"/>
              </w:rPr>
            </w:rPrChange>
          </w:rPr>
          <w:t xml:space="preserve">). </w:t>
        </w:r>
        <w:r w:rsidRPr="00041E40">
          <w:rPr>
            <w:rFonts w:ascii="Times New Roman" w:eastAsia="Times New Roman" w:hAnsi="Times New Roman" w:cs="Times New Roman"/>
            <w:i/>
            <w:iCs/>
            <w:sz w:val="24"/>
            <w:szCs w:val="24"/>
            <w:rPrChange w:id="2240" w:author="Kris.Wild [2]" w:date="2023-12-21T11:56:00Z">
              <w:rPr>
                <w:rFonts w:eastAsia="Times New Roman"/>
                <w:i/>
                <w:iCs/>
              </w:rPr>
            </w:rPrChange>
          </w:rPr>
          <w:t>Parasites &amp; Vectors</w:t>
        </w:r>
        <w:r w:rsidRPr="00041E40">
          <w:rPr>
            <w:rFonts w:ascii="Times New Roman" w:eastAsia="Times New Roman" w:hAnsi="Times New Roman" w:cs="Times New Roman"/>
            <w:sz w:val="24"/>
            <w:szCs w:val="24"/>
            <w:rPrChange w:id="2241" w:author="Kris.Wild [2]" w:date="2023-12-21T11:56:00Z">
              <w:rPr>
                <w:rFonts w:eastAsia="Times New Roman"/>
              </w:rPr>
            </w:rPrChange>
          </w:rPr>
          <w:t xml:space="preserve"> </w:t>
        </w:r>
        <w:r w:rsidRPr="00041E40">
          <w:rPr>
            <w:rFonts w:ascii="Times New Roman" w:eastAsia="Times New Roman" w:hAnsi="Times New Roman" w:cs="Times New Roman"/>
            <w:b/>
            <w:bCs/>
            <w:sz w:val="24"/>
            <w:szCs w:val="24"/>
            <w:rPrChange w:id="2242" w:author="Kris.Wild [2]" w:date="2023-12-21T11:56:00Z">
              <w:rPr>
                <w:rFonts w:eastAsia="Times New Roman"/>
                <w:b/>
                <w:bCs/>
              </w:rPr>
            </w:rPrChange>
          </w:rPr>
          <w:t>7</w:t>
        </w:r>
        <w:r w:rsidRPr="00041E40">
          <w:rPr>
            <w:rFonts w:ascii="Times New Roman" w:eastAsia="Times New Roman" w:hAnsi="Times New Roman" w:cs="Times New Roman"/>
            <w:sz w:val="24"/>
            <w:szCs w:val="24"/>
            <w:rPrChange w:id="2243" w:author="Kris.Wild [2]" w:date="2023-12-21T11:56:00Z">
              <w:rPr>
                <w:rFonts w:eastAsia="Times New Roman"/>
              </w:rPr>
            </w:rPrChange>
          </w:rPr>
          <w:t>: 1–8.</w:t>
        </w:r>
      </w:ins>
    </w:p>
    <w:p w14:paraId="681B7B63" w14:textId="77777777" w:rsidR="00041E40" w:rsidRPr="00041E40" w:rsidRDefault="00041E40" w:rsidP="00041E40">
      <w:pPr>
        <w:rPr>
          <w:ins w:id="2244" w:author="Kris.Wild [2]" w:date="2023-12-21T11:56:00Z"/>
          <w:rFonts w:ascii="Times New Roman" w:eastAsia="Times New Roman" w:hAnsi="Times New Roman" w:cs="Times New Roman"/>
          <w:sz w:val="24"/>
          <w:szCs w:val="24"/>
          <w:rPrChange w:id="2245" w:author="Kris.Wild [2]" w:date="2023-12-21T11:56:00Z">
            <w:rPr>
              <w:ins w:id="2246" w:author="Kris.Wild [2]" w:date="2023-12-21T11:56:00Z"/>
              <w:rFonts w:eastAsia="Times New Roman"/>
            </w:rPr>
          </w:rPrChange>
        </w:rPr>
      </w:pPr>
      <w:ins w:id="2247" w:author="Kris.Wild [2]" w:date="2023-12-21T11:56:00Z">
        <w:r w:rsidRPr="00041E40">
          <w:rPr>
            <w:rFonts w:ascii="Times New Roman" w:eastAsia="Times New Roman" w:hAnsi="Times New Roman" w:cs="Times New Roman"/>
            <w:b/>
            <w:bCs/>
            <w:sz w:val="24"/>
            <w:szCs w:val="24"/>
            <w:rPrChange w:id="2248" w:author="Kris.Wild [2]" w:date="2023-12-21T11:56:00Z">
              <w:rPr>
                <w:rFonts w:eastAsia="Times New Roman"/>
                <w:b/>
                <w:bCs/>
              </w:rPr>
            </w:rPrChange>
          </w:rPr>
          <w:t xml:space="preserve">Van </w:t>
        </w:r>
        <w:proofErr w:type="spellStart"/>
        <w:r w:rsidRPr="00041E40">
          <w:rPr>
            <w:rFonts w:ascii="Times New Roman" w:eastAsia="Times New Roman" w:hAnsi="Times New Roman" w:cs="Times New Roman"/>
            <w:b/>
            <w:bCs/>
            <w:sz w:val="24"/>
            <w:szCs w:val="24"/>
            <w:rPrChange w:id="2249" w:author="Kris.Wild [2]" w:date="2023-12-21T11:56:00Z">
              <w:rPr>
                <w:rFonts w:eastAsia="Times New Roman"/>
                <w:b/>
                <w:bCs/>
              </w:rPr>
            </w:rPrChange>
          </w:rPr>
          <w:t>Berkum</w:t>
        </w:r>
        <w:proofErr w:type="spellEnd"/>
        <w:r w:rsidRPr="00041E40">
          <w:rPr>
            <w:rFonts w:ascii="Times New Roman" w:eastAsia="Times New Roman" w:hAnsi="Times New Roman" w:cs="Times New Roman"/>
            <w:b/>
            <w:bCs/>
            <w:sz w:val="24"/>
            <w:szCs w:val="24"/>
            <w:rPrChange w:id="2250" w:author="Kris.Wild [2]" w:date="2023-12-21T11:56:00Z">
              <w:rPr>
                <w:rFonts w:eastAsia="Times New Roman"/>
                <w:b/>
                <w:bCs/>
              </w:rPr>
            </w:rPrChange>
          </w:rPr>
          <w:t xml:space="preserve"> FH, Huey RB, Tsuji JS &amp; Garland T</w:t>
        </w:r>
        <w:r w:rsidRPr="00041E40">
          <w:rPr>
            <w:rFonts w:ascii="Times New Roman" w:eastAsia="Times New Roman" w:hAnsi="Times New Roman" w:cs="Times New Roman"/>
            <w:sz w:val="24"/>
            <w:szCs w:val="24"/>
            <w:rPrChange w:id="2251" w:author="Kris.Wild [2]" w:date="2023-12-21T11:56:00Z">
              <w:rPr>
                <w:rFonts w:eastAsia="Times New Roman"/>
              </w:rPr>
            </w:rPrChange>
          </w:rPr>
          <w:t xml:space="preserve">. </w:t>
        </w:r>
        <w:r w:rsidRPr="00041E40">
          <w:rPr>
            <w:rFonts w:ascii="Times New Roman" w:eastAsia="Times New Roman" w:hAnsi="Times New Roman" w:cs="Times New Roman"/>
            <w:b/>
            <w:bCs/>
            <w:sz w:val="24"/>
            <w:szCs w:val="24"/>
            <w:rPrChange w:id="2252" w:author="Kris.Wild [2]" w:date="2023-12-21T11:56:00Z">
              <w:rPr>
                <w:rFonts w:eastAsia="Times New Roman"/>
                <w:b/>
                <w:bCs/>
              </w:rPr>
            </w:rPrChange>
          </w:rPr>
          <w:t>1989</w:t>
        </w:r>
        <w:r w:rsidRPr="00041E40">
          <w:rPr>
            <w:rFonts w:ascii="Times New Roman" w:eastAsia="Times New Roman" w:hAnsi="Times New Roman" w:cs="Times New Roman"/>
            <w:sz w:val="24"/>
            <w:szCs w:val="24"/>
            <w:rPrChange w:id="2253" w:author="Kris.Wild [2]" w:date="2023-12-21T11:56:00Z">
              <w:rPr>
                <w:rFonts w:eastAsia="Times New Roman"/>
              </w:rPr>
            </w:rPrChange>
          </w:rPr>
          <w:t xml:space="preserve">. Repeatability of individual differences in locomotor performance and body size during early ontogeny of the lizard </w:t>
        </w:r>
        <w:r w:rsidRPr="00041E40">
          <w:rPr>
            <w:rFonts w:ascii="Times New Roman" w:eastAsia="Times New Roman" w:hAnsi="Times New Roman" w:cs="Times New Roman"/>
            <w:i/>
            <w:iCs/>
            <w:sz w:val="24"/>
            <w:szCs w:val="24"/>
            <w:rPrChange w:id="2254" w:author="Kris.Wild [2]" w:date="2023-12-21T11:57:00Z">
              <w:rPr>
                <w:rFonts w:eastAsia="Times New Roman"/>
              </w:rPr>
            </w:rPrChange>
          </w:rPr>
          <w:t>Sceloporus occidentalis</w:t>
        </w:r>
        <w:r w:rsidRPr="00041E40">
          <w:rPr>
            <w:rFonts w:ascii="Times New Roman" w:eastAsia="Times New Roman" w:hAnsi="Times New Roman" w:cs="Times New Roman"/>
            <w:sz w:val="24"/>
            <w:szCs w:val="24"/>
            <w:rPrChange w:id="2255" w:author="Kris.Wild [2]" w:date="2023-12-21T11:56:00Z">
              <w:rPr>
                <w:rFonts w:eastAsia="Times New Roman"/>
              </w:rPr>
            </w:rPrChange>
          </w:rPr>
          <w:t xml:space="preserve">. </w:t>
        </w:r>
        <w:r w:rsidRPr="00041E40">
          <w:rPr>
            <w:rFonts w:ascii="Times New Roman" w:eastAsia="Times New Roman" w:hAnsi="Times New Roman" w:cs="Times New Roman"/>
            <w:i/>
            <w:iCs/>
            <w:sz w:val="24"/>
            <w:szCs w:val="24"/>
            <w:rPrChange w:id="2256" w:author="Kris.Wild [2]" w:date="2023-12-21T11:56:00Z">
              <w:rPr>
                <w:rFonts w:eastAsia="Times New Roman"/>
                <w:i/>
                <w:iCs/>
              </w:rPr>
            </w:rPrChange>
          </w:rPr>
          <w:t>Functional Ecology</w:t>
        </w:r>
        <w:r w:rsidRPr="00041E40">
          <w:rPr>
            <w:rFonts w:ascii="Times New Roman" w:eastAsia="Times New Roman" w:hAnsi="Times New Roman" w:cs="Times New Roman"/>
            <w:sz w:val="24"/>
            <w:szCs w:val="24"/>
            <w:rPrChange w:id="2257" w:author="Kris.Wild [2]" w:date="2023-12-21T11:56:00Z">
              <w:rPr>
                <w:rFonts w:eastAsia="Times New Roman"/>
              </w:rPr>
            </w:rPrChange>
          </w:rPr>
          <w:t xml:space="preserve"> </w:t>
        </w:r>
        <w:r w:rsidRPr="00041E40">
          <w:rPr>
            <w:rFonts w:ascii="Times New Roman" w:eastAsia="Times New Roman" w:hAnsi="Times New Roman" w:cs="Times New Roman"/>
            <w:b/>
            <w:bCs/>
            <w:sz w:val="24"/>
            <w:szCs w:val="24"/>
            <w:rPrChange w:id="2258" w:author="Kris.Wild [2]" w:date="2023-12-21T11:56:00Z">
              <w:rPr>
                <w:rFonts w:eastAsia="Times New Roman"/>
                <w:b/>
                <w:bCs/>
              </w:rPr>
            </w:rPrChange>
          </w:rPr>
          <w:t>3</w:t>
        </w:r>
        <w:r w:rsidRPr="00041E40">
          <w:rPr>
            <w:rFonts w:ascii="Times New Roman" w:eastAsia="Times New Roman" w:hAnsi="Times New Roman" w:cs="Times New Roman"/>
            <w:sz w:val="24"/>
            <w:szCs w:val="24"/>
            <w:rPrChange w:id="2259" w:author="Kris.Wild [2]" w:date="2023-12-21T11:56:00Z">
              <w:rPr>
                <w:rFonts w:eastAsia="Times New Roman"/>
              </w:rPr>
            </w:rPrChange>
          </w:rPr>
          <w:t>: 97–105.</w:t>
        </w:r>
      </w:ins>
    </w:p>
    <w:p w14:paraId="01597729" w14:textId="77777777" w:rsidR="00041E40" w:rsidRPr="00041E40" w:rsidRDefault="00041E40" w:rsidP="00041E40">
      <w:pPr>
        <w:rPr>
          <w:ins w:id="2260" w:author="Kris.Wild [2]" w:date="2023-12-21T11:56:00Z"/>
          <w:rFonts w:ascii="Times New Roman" w:eastAsia="Times New Roman" w:hAnsi="Times New Roman" w:cs="Times New Roman"/>
          <w:sz w:val="24"/>
          <w:szCs w:val="24"/>
          <w:rPrChange w:id="2261" w:author="Kris.Wild [2]" w:date="2023-12-21T11:56:00Z">
            <w:rPr>
              <w:ins w:id="2262" w:author="Kris.Wild [2]" w:date="2023-12-21T11:56:00Z"/>
              <w:rFonts w:eastAsia="Times New Roman"/>
            </w:rPr>
          </w:rPrChange>
        </w:rPr>
      </w:pPr>
      <w:ins w:id="2263" w:author="Kris.Wild [2]" w:date="2023-12-21T11:56:00Z">
        <w:r w:rsidRPr="00041E40">
          <w:rPr>
            <w:rFonts w:ascii="Times New Roman" w:eastAsia="Times New Roman" w:hAnsi="Times New Roman" w:cs="Times New Roman"/>
            <w:b/>
            <w:bCs/>
            <w:sz w:val="24"/>
            <w:szCs w:val="24"/>
            <w:rPrChange w:id="2264" w:author="Kris.Wild [2]" w:date="2023-12-21T11:56:00Z">
              <w:rPr>
                <w:rFonts w:eastAsia="Times New Roman"/>
                <w:b/>
                <w:bCs/>
              </w:rPr>
            </w:rPrChange>
          </w:rPr>
          <w:t>Boots M &amp; Bowers RG</w:t>
        </w:r>
        <w:r w:rsidRPr="00041E40">
          <w:rPr>
            <w:rFonts w:ascii="Times New Roman" w:eastAsia="Times New Roman" w:hAnsi="Times New Roman" w:cs="Times New Roman"/>
            <w:sz w:val="24"/>
            <w:szCs w:val="24"/>
            <w:rPrChange w:id="2265" w:author="Kris.Wild [2]" w:date="2023-12-21T11:56:00Z">
              <w:rPr>
                <w:rFonts w:eastAsia="Times New Roman"/>
              </w:rPr>
            </w:rPrChange>
          </w:rPr>
          <w:t xml:space="preserve">. </w:t>
        </w:r>
        <w:r w:rsidRPr="00041E40">
          <w:rPr>
            <w:rFonts w:ascii="Times New Roman" w:eastAsia="Times New Roman" w:hAnsi="Times New Roman" w:cs="Times New Roman"/>
            <w:b/>
            <w:bCs/>
            <w:sz w:val="24"/>
            <w:szCs w:val="24"/>
            <w:rPrChange w:id="2266" w:author="Kris.Wild [2]" w:date="2023-12-21T11:56:00Z">
              <w:rPr>
                <w:rFonts w:eastAsia="Times New Roman"/>
                <w:b/>
                <w:bCs/>
              </w:rPr>
            </w:rPrChange>
          </w:rPr>
          <w:t>2004</w:t>
        </w:r>
        <w:r w:rsidRPr="00041E40">
          <w:rPr>
            <w:rFonts w:ascii="Times New Roman" w:eastAsia="Times New Roman" w:hAnsi="Times New Roman" w:cs="Times New Roman"/>
            <w:sz w:val="24"/>
            <w:szCs w:val="24"/>
            <w:rPrChange w:id="2267" w:author="Kris.Wild [2]" w:date="2023-12-21T11:56:00Z">
              <w:rPr>
                <w:rFonts w:eastAsia="Times New Roman"/>
              </w:rPr>
            </w:rPrChange>
          </w:rPr>
          <w:t xml:space="preserve">. The evolution of resistance through costly acquired immunity. </w:t>
        </w:r>
        <w:r w:rsidRPr="00041E40">
          <w:rPr>
            <w:rFonts w:ascii="Times New Roman" w:eastAsia="Times New Roman" w:hAnsi="Times New Roman" w:cs="Times New Roman"/>
            <w:i/>
            <w:iCs/>
            <w:sz w:val="24"/>
            <w:szCs w:val="24"/>
            <w:rPrChange w:id="2268" w:author="Kris.Wild [2]" w:date="2023-12-21T11:56:00Z">
              <w:rPr>
                <w:rFonts w:eastAsia="Times New Roman"/>
                <w:i/>
                <w:iCs/>
              </w:rPr>
            </w:rPrChange>
          </w:rPr>
          <w:t>Proceedings of the Royal Society B: Biological Sciences</w:t>
        </w:r>
        <w:r w:rsidRPr="00041E40">
          <w:rPr>
            <w:rFonts w:ascii="Times New Roman" w:eastAsia="Times New Roman" w:hAnsi="Times New Roman" w:cs="Times New Roman"/>
            <w:sz w:val="24"/>
            <w:szCs w:val="24"/>
            <w:rPrChange w:id="2269" w:author="Kris.Wild [2]" w:date="2023-12-21T11:56:00Z">
              <w:rPr>
                <w:rFonts w:eastAsia="Times New Roman"/>
              </w:rPr>
            </w:rPrChange>
          </w:rPr>
          <w:t xml:space="preserve"> </w:t>
        </w:r>
        <w:r w:rsidRPr="00041E40">
          <w:rPr>
            <w:rFonts w:ascii="Times New Roman" w:eastAsia="Times New Roman" w:hAnsi="Times New Roman" w:cs="Times New Roman"/>
            <w:b/>
            <w:bCs/>
            <w:sz w:val="24"/>
            <w:szCs w:val="24"/>
            <w:rPrChange w:id="2270" w:author="Kris.Wild [2]" w:date="2023-12-21T11:56:00Z">
              <w:rPr>
                <w:rFonts w:eastAsia="Times New Roman"/>
                <w:b/>
                <w:bCs/>
              </w:rPr>
            </w:rPrChange>
          </w:rPr>
          <w:t>271</w:t>
        </w:r>
        <w:r w:rsidRPr="00041E40">
          <w:rPr>
            <w:rFonts w:ascii="Times New Roman" w:eastAsia="Times New Roman" w:hAnsi="Times New Roman" w:cs="Times New Roman"/>
            <w:sz w:val="24"/>
            <w:szCs w:val="24"/>
            <w:rPrChange w:id="2271" w:author="Kris.Wild [2]" w:date="2023-12-21T11:56:00Z">
              <w:rPr>
                <w:rFonts w:eastAsia="Times New Roman"/>
              </w:rPr>
            </w:rPrChange>
          </w:rPr>
          <w:t>: 715–723.</w:t>
        </w:r>
      </w:ins>
    </w:p>
    <w:p w14:paraId="603D0C7A" w14:textId="77777777" w:rsidR="00041E40" w:rsidRPr="00041E40" w:rsidRDefault="00041E40" w:rsidP="00041E40">
      <w:pPr>
        <w:rPr>
          <w:ins w:id="2272" w:author="Kris.Wild [2]" w:date="2023-12-21T11:56:00Z"/>
          <w:rFonts w:ascii="Times New Roman" w:eastAsia="Times New Roman" w:hAnsi="Times New Roman" w:cs="Times New Roman"/>
          <w:sz w:val="24"/>
          <w:szCs w:val="24"/>
          <w:rPrChange w:id="2273" w:author="Kris.Wild [2]" w:date="2023-12-21T11:56:00Z">
            <w:rPr>
              <w:ins w:id="2274" w:author="Kris.Wild [2]" w:date="2023-12-21T11:56:00Z"/>
              <w:rFonts w:eastAsia="Times New Roman"/>
            </w:rPr>
          </w:rPrChange>
        </w:rPr>
      </w:pPr>
      <w:ins w:id="2275" w:author="Kris.Wild [2]" w:date="2023-12-21T11:56:00Z">
        <w:r w:rsidRPr="00041E40">
          <w:rPr>
            <w:rFonts w:ascii="Times New Roman" w:eastAsia="Times New Roman" w:hAnsi="Times New Roman" w:cs="Times New Roman"/>
            <w:b/>
            <w:bCs/>
            <w:sz w:val="24"/>
            <w:szCs w:val="24"/>
            <w:rPrChange w:id="2276" w:author="Kris.Wild [2]" w:date="2023-12-21T11:56:00Z">
              <w:rPr>
                <w:rFonts w:eastAsia="Times New Roman"/>
                <w:b/>
                <w:bCs/>
              </w:rPr>
            </w:rPrChange>
          </w:rPr>
          <w:t xml:space="preserve">Bull CM &amp; </w:t>
        </w:r>
        <w:proofErr w:type="spellStart"/>
        <w:r w:rsidRPr="00041E40">
          <w:rPr>
            <w:rFonts w:ascii="Times New Roman" w:eastAsia="Times New Roman" w:hAnsi="Times New Roman" w:cs="Times New Roman"/>
            <w:b/>
            <w:bCs/>
            <w:sz w:val="24"/>
            <w:szCs w:val="24"/>
            <w:rPrChange w:id="2277" w:author="Kris.Wild [2]" w:date="2023-12-21T11:56:00Z">
              <w:rPr>
                <w:rFonts w:eastAsia="Times New Roman"/>
                <w:b/>
                <w:bCs/>
              </w:rPr>
            </w:rPrChange>
          </w:rPr>
          <w:t>Freake</w:t>
        </w:r>
        <w:proofErr w:type="spellEnd"/>
        <w:r w:rsidRPr="00041E40">
          <w:rPr>
            <w:rFonts w:ascii="Times New Roman" w:eastAsia="Times New Roman" w:hAnsi="Times New Roman" w:cs="Times New Roman"/>
            <w:b/>
            <w:bCs/>
            <w:sz w:val="24"/>
            <w:szCs w:val="24"/>
            <w:rPrChange w:id="2278" w:author="Kris.Wild [2]" w:date="2023-12-21T11:56:00Z">
              <w:rPr>
                <w:rFonts w:eastAsia="Times New Roman"/>
                <w:b/>
                <w:bCs/>
              </w:rPr>
            </w:rPrChange>
          </w:rPr>
          <w:t xml:space="preserve"> MJ</w:t>
        </w:r>
        <w:r w:rsidRPr="00041E40">
          <w:rPr>
            <w:rFonts w:ascii="Times New Roman" w:eastAsia="Times New Roman" w:hAnsi="Times New Roman" w:cs="Times New Roman"/>
            <w:sz w:val="24"/>
            <w:szCs w:val="24"/>
            <w:rPrChange w:id="2279" w:author="Kris.Wild [2]" w:date="2023-12-21T11:56:00Z">
              <w:rPr>
                <w:rFonts w:eastAsia="Times New Roman"/>
              </w:rPr>
            </w:rPrChange>
          </w:rPr>
          <w:t xml:space="preserve">. </w:t>
        </w:r>
        <w:r w:rsidRPr="00041E40">
          <w:rPr>
            <w:rFonts w:ascii="Times New Roman" w:eastAsia="Times New Roman" w:hAnsi="Times New Roman" w:cs="Times New Roman"/>
            <w:b/>
            <w:bCs/>
            <w:sz w:val="24"/>
            <w:szCs w:val="24"/>
            <w:rPrChange w:id="2280" w:author="Kris.Wild [2]" w:date="2023-12-21T11:56:00Z">
              <w:rPr>
                <w:rFonts w:eastAsia="Times New Roman"/>
                <w:b/>
                <w:bCs/>
              </w:rPr>
            </w:rPrChange>
          </w:rPr>
          <w:t>1999</w:t>
        </w:r>
        <w:r w:rsidRPr="00041E40">
          <w:rPr>
            <w:rFonts w:ascii="Times New Roman" w:eastAsia="Times New Roman" w:hAnsi="Times New Roman" w:cs="Times New Roman"/>
            <w:sz w:val="24"/>
            <w:szCs w:val="24"/>
            <w:rPrChange w:id="2281" w:author="Kris.Wild [2]" w:date="2023-12-21T11:56:00Z">
              <w:rPr>
                <w:rFonts w:eastAsia="Times New Roman"/>
              </w:rPr>
            </w:rPrChange>
          </w:rPr>
          <w:t xml:space="preserve">. Home-range fidelity in the Australian sleepy lizard, </w:t>
        </w:r>
        <w:proofErr w:type="spellStart"/>
        <w:r w:rsidRPr="00041E40">
          <w:rPr>
            <w:rFonts w:ascii="Times New Roman" w:eastAsia="Times New Roman" w:hAnsi="Times New Roman" w:cs="Times New Roman"/>
            <w:i/>
            <w:iCs/>
            <w:sz w:val="24"/>
            <w:szCs w:val="24"/>
            <w:rPrChange w:id="2282" w:author="Kris.Wild [2]" w:date="2023-12-21T11:57:00Z">
              <w:rPr>
                <w:rFonts w:eastAsia="Times New Roman"/>
              </w:rPr>
            </w:rPrChange>
          </w:rPr>
          <w:t>Tiliqua</w:t>
        </w:r>
        <w:proofErr w:type="spellEnd"/>
        <w:r w:rsidRPr="00041E40">
          <w:rPr>
            <w:rFonts w:ascii="Times New Roman" w:eastAsia="Times New Roman" w:hAnsi="Times New Roman" w:cs="Times New Roman"/>
            <w:i/>
            <w:iCs/>
            <w:sz w:val="24"/>
            <w:szCs w:val="24"/>
            <w:rPrChange w:id="2283" w:author="Kris.Wild [2]" w:date="2023-12-21T11:57:00Z">
              <w:rPr>
                <w:rFonts w:eastAsia="Times New Roman"/>
              </w:rPr>
            </w:rPrChange>
          </w:rPr>
          <w:t xml:space="preserve"> rugosa</w:t>
        </w:r>
        <w:r w:rsidRPr="00041E40">
          <w:rPr>
            <w:rFonts w:ascii="Times New Roman" w:eastAsia="Times New Roman" w:hAnsi="Times New Roman" w:cs="Times New Roman"/>
            <w:sz w:val="24"/>
            <w:szCs w:val="24"/>
            <w:rPrChange w:id="2284" w:author="Kris.Wild [2]" w:date="2023-12-21T11:56:00Z">
              <w:rPr>
                <w:rFonts w:eastAsia="Times New Roman"/>
              </w:rPr>
            </w:rPrChange>
          </w:rPr>
          <w:t xml:space="preserve">. </w:t>
        </w:r>
        <w:r w:rsidRPr="00041E40">
          <w:rPr>
            <w:rFonts w:ascii="Times New Roman" w:eastAsia="Times New Roman" w:hAnsi="Times New Roman" w:cs="Times New Roman"/>
            <w:i/>
            <w:iCs/>
            <w:sz w:val="24"/>
            <w:szCs w:val="24"/>
            <w:rPrChange w:id="2285" w:author="Kris.Wild [2]" w:date="2023-12-21T11:56:00Z">
              <w:rPr>
                <w:rFonts w:eastAsia="Times New Roman"/>
                <w:i/>
                <w:iCs/>
              </w:rPr>
            </w:rPrChange>
          </w:rPr>
          <w:t>Australian Journal of Zoology</w:t>
        </w:r>
        <w:r w:rsidRPr="00041E40">
          <w:rPr>
            <w:rFonts w:ascii="Times New Roman" w:eastAsia="Times New Roman" w:hAnsi="Times New Roman" w:cs="Times New Roman"/>
            <w:sz w:val="24"/>
            <w:szCs w:val="24"/>
            <w:rPrChange w:id="2286" w:author="Kris.Wild [2]" w:date="2023-12-21T11:56:00Z">
              <w:rPr>
                <w:rFonts w:eastAsia="Times New Roman"/>
              </w:rPr>
            </w:rPrChange>
          </w:rPr>
          <w:t xml:space="preserve"> </w:t>
        </w:r>
        <w:r w:rsidRPr="00041E40">
          <w:rPr>
            <w:rFonts w:ascii="Times New Roman" w:eastAsia="Times New Roman" w:hAnsi="Times New Roman" w:cs="Times New Roman"/>
            <w:b/>
            <w:bCs/>
            <w:sz w:val="24"/>
            <w:szCs w:val="24"/>
            <w:rPrChange w:id="2287" w:author="Kris.Wild [2]" w:date="2023-12-21T11:56:00Z">
              <w:rPr>
                <w:rFonts w:eastAsia="Times New Roman"/>
                <w:b/>
                <w:bCs/>
              </w:rPr>
            </w:rPrChange>
          </w:rPr>
          <w:t>47</w:t>
        </w:r>
        <w:r w:rsidRPr="00041E40">
          <w:rPr>
            <w:rFonts w:ascii="Times New Roman" w:eastAsia="Times New Roman" w:hAnsi="Times New Roman" w:cs="Times New Roman"/>
            <w:sz w:val="24"/>
            <w:szCs w:val="24"/>
            <w:rPrChange w:id="2288" w:author="Kris.Wild [2]" w:date="2023-12-21T11:56:00Z">
              <w:rPr>
                <w:rFonts w:eastAsia="Times New Roman"/>
              </w:rPr>
            </w:rPrChange>
          </w:rPr>
          <w:t>: 125–132.</w:t>
        </w:r>
      </w:ins>
    </w:p>
    <w:p w14:paraId="21148116" w14:textId="77777777" w:rsidR="00041E40" w:rsidRPr="00041E40" w:rsidRDefault="00041E40" w:rsidP="00041E40">
      <w:pPr>
        <w:rPr>
          <w:ins w:id="2289" w:author="Kris.Wild [2]" w:date="2023-12-21T11:56:00Z"/>
          <w:rFonts w:ascii="Times New Roman" w:eastAsia="Times New Roman" w:hAnsi="Times New Roman" w:cs="Times New Roman"/>
          <w:sz w:val="24"/>
          <w:szCs w:val="24"/>
          <w:rPrChange w:id="2290" w:author="Kris.Wild [2]" w:date="2023-12-21T11:56:00Z">
            <w:rPr>
              <w:ins w:id="2291" w:author="Kris.Wild [2]" w:date="2023-12-21T11:56:00Z"/>
              <w:rFonts w:eastAsia="Times New Roman"/>
            </w:rPr>
          </w:rPrChange>
        </w:rPr>
      </w:pPr>
      <w:ins w:id="2292" w:author="Kris.Wild [2]" w:date="2023-12-21T11:56:00Z">
        <w:r w:rsidRPr="00041E40">
          <w:rPr>
            <w:rFonts w:ascii="Times New Roman" w:eastAsia="Times New Roman" w:hAnsi="Times New Roman" w:cs="Times New Roman"/>
            <w:b/>
            <w:bCs/>
            <w:sz w:val="24"/>
            <w:szCs w:val="24"/>
            <w:rPrChange w:id="2293" w:author="Kris.Wild [2]" w:date="2023-12-21T11:56:00Z">
              <w:rPr>
                <w:rFonts w:eastAsia="Times New Roman"/>
                <w:b/>
                <w:bCs/>
              </w:rPr>
            </w:rPrChange>
          </w:rPr>
          <w:t>Bullard R, Allen P, Chao CC, Douglas J, Das P, Morgan SE, Ching WM &amp; Karim S</w:t>
        </w:r>
        <w:r w:rsidRPr="00041E40">
          <w:rPr>
            <w:rFonts w:ascii="Times New Roman" w:eastAsia="Times New Roman" w:hAnsi="Times New Roman" w:cs="Times New Roman"/>
            <w:sz w:val="24"/>
            <w:szCs w:val="24"/>
            <w:rPrChange w:id="2294" w:author="Kris.Wild [2]" w:date="2023-12-21T11:56:00Z">
              <w:rPr>
                <w:rFonts w:eastAsia="Times New Roman"/>
              </w:rPr>
            </w:rPrChange>
          </w:rPr>
          <w:t xml:space="preserve">. </w:t>
        </w:r>
        <w:r w:rsidRPr="00041E40">
          <w:rPr>
            <w:rFonts w:ascii="Times New Roman" w:eastAsia="Times New Roman" w:hAnsi="Times New Roman" w:cs="Times New Roman"/>
            <w:b/>
            <w:bCs/>
            <w:sz w:val="24"/>
            <w:szCs w:val="24"/>
            <w:rPrChange w:id="2295" w:author="Kris.Wild [2]" w:date="2023-12-21T11:56:00Z">
              <w:rPr>
                <w:rFonts w:eastAsia="Times New Roman"/>
                <w:b/>
                <w:bCs/>
              </w:rPr>
            </w:rPrChange>
          </w:rPr>
          <w:t>2016</w:t>
        </w:r>
        <w:r w:rsidRPr="00041E40">
          <w:rPr>
            <w:rFonts w:ascii="Times New Roman" w:eastAsia="Times New Roman" w:hAnsi="Times New Roman" w:cs="Times New Roman"/>
            <w:sz w:val="24"/>
            <w:szCs w:val="24"/>
            <w:rPrChange w:id="2296" w:author="Kris.Wild [2]" w:date="2023-12-21T11:56:00Z">
              <w:rPr>
                <w:rFonts w:eastAsia="Times New Roman"/>
              </w:rPr>
            </w:rPrChange>
          </w:rPr>
          <w:t>. Structural characterization of tick cement cones collected from in vivo and artificial membrane blood-fed Lone Star ticks (</w:t>
        </w:r>
        <w:proofErr w:type="spellStart"/>
        <w:r w:rsidRPr="00041E40">
          <w:rPr>
            <w:rFonts w:ascii="Times New Roman" w:eastAsia="Times New Roman" w:hAnsi="Times New Roman" w:cs="Times New Roman"/>
            <w:i/>
            <w:iCs/>
            <w:sz w:val="24"/>
            <w:szCs w:val="24"/>
            <w:rPrChange w:id="2297" w:author="Kris.Wild [2]" w:date="2023-12-21T11:57:00Z">
              <w:rPr>
                <w:rFonts w:eastAsia="Times New Roman"/>
              </w:rPr>
            </w:rPrChange>
          </w:rPr>
          <w:t>Amblyomma</w:t>
        </w:r>
        <w:proofErr w:type="spellEnd"/>
        <w:r w:rsidRPr="00041E40">
          <w:rPr>
            <w:rFonts w:ascii="Times New Roman" w:eastAsia="Times New Roman" w:hAnsi="Times New Roman" w:cs="Times New Roman"/>
            <w:i/>
            <w:iCs/>
            <w:sz w:val="24"/>
            <w:szCs w:val="24"/>
            <w:rPrChange w:id="2298" w:author="Kris.Wild [2]" w:date="2023-12-21T11:57:00Z">
              <w:rPr>
                <w:rFonts w:eastAsia="Times New Roman"/>
              </w:rPr>
            </w:rPrChange>
          </w:rPr>
          <w:t xml:space="preserve"> </w:t>
        </w:r>
        <w:proofErr w:type="spellStart"/>
        <w:r w:rsidRPr="00041E40">
          <w:rPr>
            <w:rFonts w:ascii="Times New Roman" w:eastAsia="Times New Roman" w:hAnsi="Times New Roman" w:cs="Times New Roman"/>
            <w:i/>
            <w:iCs/>
            <w:sz w:val="24"/>
            <w:szCs w:val="24"/>
            <w:rPrChange w:id="2299" w:author="Kris.Wild [2]" w:date="2023-12-21T11:57:00Z">
              <w:rPr>
                <w:rFonts w:eastAsia="Times New Roman"/>
              </w:rPr>
            </w:rPrChange>
          </w:rPr>
          <w:t>americanum</w:t>
        </w:r>
        <w:proofErr w:type="spellEnd"/>
        <w:r w:rsidRPr="00041E40">
          <w:rPr>
            <w:rFonts w:ascii="Times New Roman" w:eastAsia="Times New Roman" w:hAnsi="Times New Roman" w:cs="Times New Roman"/>
            <w:sz w:val="24"/>
            <w:szCs w:val="24"/>
            <w:rPrChange w:id="2300" w:author="Kris.Wild [2]" w:date="2023-12-21T11:56:00Z">
              <w:rPr>
                <w:rFonts w:eastAsia="Times New Roman"/>
              </w:rPr>
            </w:rPrChange>
          </w:rPr>
          <w:t xml:space="preserve">). </w:t>
        </w:r>
        <w:r w:rsidRPr="00041E40">
          <w:rPr>
            <w:rFonts w:ascii="Times New Roman" w:eastAsia="Times New Roman" w:hAnsi="Times New Roman" w:cs="Times New Roman"/>
            <w:i/>
            <w:iCs/>
            <w:sz w:val="24"/>
            <w:szCs w:val="24"/>
            <w:rPrChange w:id="2301" w:author="Kris.Wild [2]" w:date="2023-12-21T11:56:00Z">
              <w:rPr>
                <w:rFonts w:eastAsia="Times New Roman"/>
                <w:i/>
                <w:iCs/>
              </w:rPr>
            </w:rPrChange>
          </w:rPr>
          <w:t>Ticks and Tick-borne Diseases</w:t>
        </w:r>
        <w:r w:rsidRPr="00041E40">
          <w:rPr>
            <w:rFonts w:ascii="Times New Roman" w:eastAsia="Times New Roman" w:hAnsi="Times New Roman" w:cs="Times New Roman"/>
            <w:sz w:val="24"/>
            <w:szCs w:val="24"/>
            <w:rPrChange w:id="2302" w:author="Kris.Wild [2]" w:date="2023-12-21T11:56:00Z">
              <w:rPr>
                <w:rFonts w:eastAsia="Times New Roman"/>
              </w:rPr>
            </w:rPrChange>
          </w:rPr>
          <w:t xml:space="preserve"> </w:t>
        </w:r>
        <w:r w:rsidRPr="00041E40">
          <w:rPr>
            <w:rFonts w:ascii="Times New Roman" w:eastAsia="Times New Roman" w:hAnsi="Times New Roman" w:cs="Times New Roman"/>
            <w:b/>
            <w:bCs/>
            <w:sz w:val="24"/>
            <w:szCs w:val="24"/>
            <w:rPrChange w:id="2303" w:author="Kris.Wild [2]" w:date="2023-12-21T11:56:00Z">
              <w:rPr>
                <w:rFonts w:eastAsia="Times New Roman"/>
                <w:b/>
                <w:bCs/>
              </w:rPr>
            </w:rPrChange>
          </w:rPr>
          <w:t>7</w:t>
        </w:r>
        <w:r w:rsidRPr="00041E40">
          <w:rPr>
            <w:rFonts w:ascii="Times New Roman" w:eastAsia="Times New Roman" w:hAnsi="Times New Roman" w:cs="Times New Roman"/>
            <w:sz w:val="24"/>
            <w:szCs w:val="24"/>
            <w:rPrChange w:id="2304" w:author="Kris.Wild [2]" w:date="2023-12-21T11:56:00Z">
              <w:rPr>
                <w:rFonts w:eastAsia="Times New Roman"/>
              </w:rPr>
            </w:rPrChange>
          </w:rPr>
          <w:t>: 880–892.</w:t>
        </w:r>
      </w:ins>
    </w:p>
    <w:p w14:paraId="2AA8E2FD" w14:textId="77777777" w:rsidR="00041E40" w:rsidRPr="00041E40" w:rsidRDefault="00041E40" w:rsidP="00041E40">
      <w:pPr>
        <w:rPr>
          <w:ins w:id="2305" w:author="Kris.Wild [2]" w:date="2023-12-21T11:56:00Z"/>
          <w:rFonts w:ascii="Times New Roman" w:eastAsia="Times New Roman" w:hAnsi="Times New Roman" w:cs="Times New Roman"/>
          <w:sz w:val="24"/>
          <w:szCs w:val="24"/>
          <w:rPrChange w:id="2306" w:author="Kris.Wild [2]" w:date="2023-12-21T11:56:00Z">
            <w:rPr>
              <w:ins w:id="2307" w:author="Kris.Wild [2]" w:date="2023-12-21T11:56:00Z"/>
              <w:rFonts w:eastAsia="Times New Roman"/>
            </w:rPr>
          </w:rPrChange>
        </w:rPr>
      </w:pPr>
      <w:ins w:id="2308" w:author="Kris.Wild [2]" w:date="2023-12-21T11:56:00Z">
        <w:r w:rsidRPr="00041E40">
          <w:rPr>
            <w:rFonts w:ascii="Times New Roman" w:eastAsia="Times New Roman" w:hAnsi="Times New Roman" w:cs="Times New Roman"/>
            <w:b/>
            <w:bCs/>
            <w:sz w:val="24"/>
            <w:szCs w:val="24"/>
            <w:rPrChange w:id="2309" w:author="Kris.Wild [2]" w:date="2023-12-21T11:56:00Z">
              <w:rPr>
                <w:rFonts w:eastAsia="Times New Roman"/>
                <w:b/>
                <w:bCs/>
              </w:rPr>
            </w:rPrChange>
          </w:rPr>
          <w:t>Cox RM, Skelly SL, Leo A &amp; John HB</w:t>
        </w:r>
        <w:r w:rsidRPr="00041E40">
          <w:rPr>
            <w:rFonts w:ascii="Times New Roman" w:eastAsia="Times New Roman" w:hAnsi="Times New Roman" w:cs="Times New Roman"/>
            <w:sz w:val="24"/>
            <w:szCs w:val="24"/>
            <w:rPrChange w:id="2310" w:author="Kris.Wild [2]" w:date="2023-12-21T11:56:00Z">
              <w:rPr>
                <w:rFonts w:eastAsia="Times New Roman"/>
              </w:rPr>
            </w:rPrChange>
          </w:rPr>
          <w:t xml:space="preserve">. </w:t>
        </w:r>
        <w:r w:rsidRPr="00041E40">
          <w:rPr>
            <w:rFonts w:ascii="Times New Roman" w:eastAsia="Times New Roman" w:hAnsi="Times New Roman" w:cs="Times New Roman"/>
            <w:b/>
            <w:bCs/>
            <w:sz w:val="24"/>
            <w:szCs w:val="24"/>
            <w:rPrChange w:id="2311" w:author="Kris.Wild [2]" w:date="2023-12-21T11:56:00Z">
              <w:rPr>
                <w:rFonts w:eastAsia="Times New Roman"/>
                <w:b/>
                <w:bCs/>
              </w:rPr>
            </w:rPrChange>
          </w:rPr>
          <w:t>2005a</w:t>
        </w:r>
        <w:r w:rsidRPr="00041E40">
          <w:rPr>
            <w:rFonts w:ascii="Times New Roman" w:eastAsia="Times New Roman" w:hAnsi="Times New Roman" w:cs="Times New Roman"/>
            <w:sz w:val="24"/>
            <w:szCs w:val="24"/>
            <w:rPrChange w:id="2312" w:author="Kris.Wild [2]" w:date="2023-12-21T11:56:00Z">
              <w:rPr>
                <w:rFonts w:eastAsia="Times New Roman"/>
              </w:rPr>
            </w:rPrChange>
          </w:rPr>
          <w:t xml:space="preserve">. Testosterone regulates sexually dimorphic coloration in the Eastern Fence Lizard. </w:t>
        </w:r>
        <w:r w:rsidRPr="00041E40">
          <w:rPr>
            <w:rFonts w:ascii="Times New Roman" w:eastAsia="Times New Roman" w:hAnsi="Times New Roman" w:cs="Times New Roman"/>
            <w:i/>
            <w:iCs/>
            <w:sz w:val="24"/>
            <w:szCs w:val="24"/>
            <w:rPrChange w:id="2313" w:author="Kris.Wild [2]" w:date="2023-12-21T11:56:00Z">
              <w:rPr>
                <w:rFonts w:eastAsia="Times New Roman"/>
                <w:i/>
                <w:iCs/>
              </w:rPr>
            </w:rPrChange>
          </w:rPr>
          <w:t>Copeia</w:t>
        </w:r>
        <w:r w:rsidRPr="00041E40">
          <w:rPr>
            <w:rFonts w:ascii="Times New Roman" w:eastAsia="Times New Roman" w:hAnsi="Times New Roman" w:cs="Times New Roman"/>
            <w:sz w:val="24"/>
            <w:szCs w:val="24"/>
            <w:rPrChange w:id="2314" w:author="Kris.Wild [2]" w:date="2023-12-21T11:56:00Z">
              <w:rPr>
                <w:rFonts w:eastAsia="Times New Roman"/>
              </w:rPr>
            </w:rPrChange>
          </w:rPr>
          <w:t xml:space="preserve"> </w:t>
        </w:r>
        <w:r w:rsidRPr="00041E40">
          <w:rPr>
            <w:rFonts w:ascii="Times New Roman" w:eastAsia="Times New Roman" w:hAnsi="Times New Roman" w:cs="Times New Roman"/>
            <w:b/>
            <w:bCs/>
            <w:sz w:val="24"/>
            <w:szCs w:val="24"/>
            <w:rPrChange w:id="2315" w:author="Kris.Wild [2]" w:date="2023-12-21T11:56:00Z">
              <w:rPr>
                <w:rFonts w:eastAsia="Times New Roman"/>
                <w:b/>
                <w:bCs/>
              </w:rPr>
            </w:rPrChange>
          </w:rPr>
          <w:t>2005</w:t>
        </w:r>
        <w:r w:rsidRPr="00041E40">
          <w:rPr>
            <w:rFonts w:ascii="Times New Roman" w:eastAsia="Times New Roman" w:hAnsi="Times New Roman" w:cs="Times New Roman"/>
            <w:sz w:val="24"/>
            <w:szCs w:val="24"/>
            <w:rPrChange w:id="2316" w:author="Kris.Wild [2]" w:date="2023-12-21T11:56:00Z">
              <w:rPr>
                <w:rFonts w:eastAsia="Times New Roman"/>
              </w:rPr>
            </w:rPrChange>
          </w:rPr>
          <w:t>: 597–608.</w:t>
        </w:r>
      </w:ins>
    </w:p>
    <w:p w14:paraId="2C18CE04" w14:textId="77777777" w:rsidR="00041E40" w:rsidRPr="00041E40" w:rsidRDefault="00041E40" w:rsidP="00041E40">
      <w:pPr>
        <w:rPr>
          <w:ins w:id="2317" w:author="Kris.Wild [2]" w:date="2023-12-21T11:56:00Z"/>
          <w:rFonts w:ascii="Times New Roman" w:eastAsia="Times New Roman" w:hAnsi="Times New Roman" w:cs="Times New Roman"/>
          <w:sz w:val="24"/>
          <w:szCs w:val="24"/>
          <w:rPrChange w:id="2318" w:author="Kris.Wild [2]" w:date="2023-12-21T11:56:00Z">
            <w:rPr>
              <w:ins w:id="2319" w:author="Kris.Wild [2]" w:date="2023-12-21T11:56:00Z"/>
              <w:rFonts w:eastAsia="Times New Roman"/>
            </w:rPr>
          </w:rPrChange>
        </w:rPr>
      </w:pPr>
      <w:ins w:id="2320" w:author="Kris.Wild [2]" w:date="2023-12-21T11:56:00Z">
        <w:r w:rsidRPr="00041E40">
          <w:rPr>
            <w:rFonts w:ascii="Times New Roman" w:eastAsia="Times New Roman" w:hAnsi="Times New Roman" w:cs="Times New Roman"/>
            <w:b/>
            <w:bCs/>
            <w:sz w:val="24"/>
            <w:szCs w:val="24"/>
            <w:rPrChange w:id="2321" w:author="Kris.Wild [2]" w:date="2023-12-21T11:56:00Z">
              <w:rPr>
                <w:rFonts w:eastAsia="Times New Roman"/>
                <w:b/>
                <w:bCs/>
              </w:rPr>
            </w:rPrChange>
          </w:rPr>
          <w:lastRenderedPageBreak/>
          <w:t>Cox RM, Skelly SL &amp; John-Alder HB</w:t>
        </w:r>
        <w:r w:rsidRPr="00041E40">
          <w:rPr>
            <w:rFonts w:ascii="Times New Roman" w:eastAsia="Times New Roman" w:hAnsi="Times New Roman" w:cs="Times New Roman"/>
            <w:sz w:val="24"/>
            <w:szCs w:val="24"/>
            <w:rPrChange w:id="2322" w:author="Kris.Wild [2]" w:date="2023-12-21T11:56:00Z">
              <w:rPr>
                <w:rFonts w:eastAsia="Times New Roman"/>
              </w:rPr>
            </w:rPrChange>
          </w:rPr>
          <w:t xml:space="preserve">. </w:t>
        </w:r>
        <w:r w:rsidRPr="00041E40">
          <w:rPr>
            <w:rFonts w:ascii="Times New Roman" w:eastAsia="Times New Roman" w:hAnsi="Times New Roman" w:cs="Times New Roman"/>
            <w:b/>
            <w:bCs/>
            <w:sz w:val="24"/>
            <w:szCs w:val="24"/>
            <w:rPrChange w:id="2323" w:author="Kris.Wild [2]" w:date="2023-12-21T11:56:00Z">
              <w:rPr>
                <w:rFonts w:eastAsia="Times New Roman"/>
                <w:b/>
                <w:bCs/>
              </w:rPr>
            </w:rPrChange>
          </w:rPr>
          <w:t>2005b</w:t>
        </w:r>
        <w:r w:rsidRPr="00041E40">
          <w:rPr>
            <w:rFonts w:ascii="Times New Roman" w:eastAsia="Times New Roman" w:hAnsi="Times New Roman" w:cs="Times New Roman"/>
            <w:sz w:val="24"/>
            <w:szCs w:val="24"/>
            <w:rPrChange w:id="2324" w:author="Kris.Wild [2]" w:date="2023-12-21T11:56:00Z">
              <w:rPr>
                <w:rFonts w:eastAsia="Times New Roman"/>
              </w:rPr>
            </w:rPrChange>
          </w:rPr>
          <w:t>. Testosterone inhibits growth in juvenile male eastern fence lizards (</w:t>
        </w:r>
        <w:r w:rsidRPr="00041E40">
          <w:rPr>
            <w:rFonts w:ascii="Times New Roman" w:eastAsia="Times New Roman" w:hAnsi="Times New Roman" w:cs="Times New Roman"/>
            <w:i/>
            <w:iCs/>
            <w:sz w:val="24"/>
            <w:szCs w:val="24"/>
            <w:rPrChange w:id="2325" w:author="Kris.Wild [2]" w:date="2023-12-21T11:57:00Z">
              <w:rPr>
                <w:rFonts w:eastAsia="Times New Roman"/>
              </w:rPr>
            </w:rPrChange>
          </w:rPr>
          <w:t>Sceloporus undulatus</w:t>
        </w:r>
        <w:r w:rsidRPr="00041E40">
          <w:rPr>
            <w:rFonts w:ascii="Times New Roman" w:eastAsia="Times New Roman" w:hAnsi="Times New Roman" w:cs="Times New Roman"/>
            <w:sz w:val="24"/>
            <w:szCs w:val="24"/>
            <w:rPrChange w:id="2326" w:author="Kris.Wild [2]" w:date="2023-12-21T11:56:00Z">
              <w:rPr>
                <w:rFonts w:eastAsia="Times New Roman"/>
              </w:rPr>
            </w:rPrChange>
          </w:rPr>
          <w:t xml:space="preserve">): implications for energy allocation and sexual size dimorphism. </w:t>
        </w:r>
        <w:r w:rsidRPr="00041E40">
          <w:rPr>
            <w:rFonts w:ascii="Times New Roman" w:eastAsia="Times New Roman" w:hAnsi="Times New Roman" w:cs="Times New Roman"/>
            <w:i/>
            <w:iCs/>
            <w:sz w:val="24"/>
            <w:szCs w:val="24"/>
            <w:rPrChange w:id="2327" w:author="Kris.Wild [2]" w:date="2023-12-21T11:56:00Z">
              <w:rPr>
                <w:rFonts w:eastAsia="Times New Roman"/>
                <w:i/>
                <w:iCs/>
              </w:rPr>
            </w:rPrChange>
          </w:rPr>
          <w:t>Physiological and Biochemical Zoology</w:t>
        </w:r>
        <w:r w:rsidRPr="00041E40">
          <w:rPr>
            <w:rFonts w:ascii="Times New Roman" w:eastAsia="Times New Roman" w:hAnsi="Times New Roman" w:cs="Times New Roman"/>
            <w:sz w:val="24"/>
            <w:szCs w:val="24"/>
            <w:rPrChange w:id="2328" w:author="Kris.Wild [2]" w:date="2023-12-21T11:56:00Z">
              <w:rPr>
                <w:rFonts w:eastAsia="Times New Roman"/>
              </w:rPr>
            </w:rPrChange>
          </w:rPr>
          <w:t xml:space="preserve"> </w:t>
        </w:r>
        <w:r w:rsidRPr="00041E40">
          <w:rPr>
            <w:rFonts w:ascii="Times New Roman" w:eastAsia="Times New Roman" w:hAnsi="Times New Roman" w:cs="Times New Roman"/>
            <w:b/>
            <w:bCs/>
            <w:sz w:val="24"/>
            <w:szCs w:val="24"/>
            <w:rPrChange w:id="2329" w:author="Kris.Wild [2]" w:date="2023-12-21T11:56:00Z">
              <w:rPr>
                <w:rFonts w:eastAsia="Times New Roman"/>
                <w:b/>
                <w:bCs/>
              </w:rPr>
            </w:rPrChange>
          </w:rPr>
          <w:t>78</w:t>
        </w:r>
        <w:r w:rsidRPr="00041E40">
          <w:rPr>
            <w:rFonts w:ascii="Times New Roman" w:eastAsia="Times New Roman" w:hAnsi="Times New Roman" w:cs="Times New Roman"/>
            <w:sz w:val="24"/>
            <w:szCs w:val="24"/>
            <w:rPrChange w:id="2330" w:author="Kris.Wild [2]" w:date="2023-12-21T11:56:00Z">
              <w:rPr>
                <w:rFonts w:eastAsia="Times New Roman"/>
              </w:rPr>
            </w:rPrChange>
          </w:rPr>
          <w:t>: 531–545.</w:t>
        </w:r>
      </w:ins>
    </w:p>
    <w:p w14:paraId="4EA43B94" w14:textId="77777777" w:rsidR="00041E40" w:rsidRPr="00041E40" w:rsidRDefault="00041E40" w:rsidP="00041E40">
      <w:pPr>
        <w:rPr>
          <w:ins w:id="2331" w:author="Kris.Wild [2]" w:date="2023-12-21T11:56:00Z"/>
          <w:rFonts w:ascii="Times New Roman" w:eastAsia="Times New Roman" w:hAnsi="Times New Roman" w:cs="Times New Roman"/>
          <w:sz w:val="24"/>
          <w:szCs w:val="24"/>
          <w:rPrChange w:id="2332" w:author="Kris.Wild [2]" w:date="2023-12-21T11:56:00Z">
            <w:rPr>
              <w:ins w:id="2333" w:author="Kris.Wild [2]" w:date="2023-12-21T11:56:00Z"/>
              <w:rFonts w:eastAsia="Times New Roman"/>
            </w:rPr>
          </w:rPrChange>
        </w:rPr>
      </w:pPr>
      <w:ins w:id="2334" w:author="Kris.Wild [2]" w:date="2023-12-21T11:56:00Z">
        <w:r w:rsidRPr="00041E40">
          <w:rPr>
            <w:rFonts w:ascii="Times New Roman" w:eastAsia="Times New Roman" w:hAnsi="Times New Roman" w:cs="Times New Roman"/>
            <w:b/>
            <w:bCs/>
            <w:sz w:val="24"/>
            <w:szCs w:val="24"/>
            <w:rPrChange w:id="2335" w:author="Kris.Wild [2]" w:date="2023-12-21T11:56:00Z">
              <w:rPr>
                <w:rFonts w:eastAsia="Times New Roman"/>
                <w:b/>
                <w:bCs/>
              </w:rPr>
            </w:rPrChange>
          </w:rPr>
          <w:t>Crowley SR</w:t>
        </w:r>
        <w:r w:rsidRPr="00041E40">
          <w:rPr>
            <w:rFonts w:ascii="Times New Roman" w:eastAsia="Times New Roman" w:hAnsi="Times New Roman" w:cs="Times New Roman"/>
            <w:sz w:val="24"/>
            <w:szCs w:val="24"/>
            <w:rPrChange w:id="2336" w:author="Kris.Wild [2]" w:date="2023-12-21T11:56:00Z">
              <w:rPr>
                <w:rFonts w:eastAsia="Times New Roman"/>
              </w:rPr>
            </w:rPrChange>
          </w:rPr>
          <w:t xml:space="preserve">. </w:t>
        </w:r>
        <w:r w:rsidRPr="00041E40">
          <w:rPr>
            <w:rFonts w:ascii="Times New Roman" w:eastAsia="Times New Roman" w:hAnsi="Times New Roman" w:cs="Times New Roman"/>
            <w:b/>
            <w:bCs/>
            <w:sz w:val="24"/>
            <w:szCs w:val="24"/>
            <w:rPrChange w:id="2337" w:author="Kris.Wild [2]" w:date="2023-12-21T11:56:00Z">
              <w:rPr>
                <w:rFonts w:eastAsia="Times New Roman"/>
                <w:b/>
                <w:bCs/>
              </w:rPr>
            </w:rPrChange>
          </w:rPr>
          <w:t>1985</w:t>
        </w:r>
        <w:r w:rsidRPr="00041E40">
          <w:rPr>
            <w:rFonts w:ascii="Times New Roman" w:eastAsia="Times New Roman" w:hAnsi="Times New Roman" w:cs="Times New Roman"/>
            <w:sz w:val="24"/>
            <w:szCs w:val="24"/>
            <w:rPrChange w:id="2338" w:author="Kris.Wild [2]" w:date="2023-12-21T11:56:00Z">
              <w:rPr>
                <w:rFonts w:eastAsia="Times New Roman"/>
              </w:rPr>
            </w:rPrChange>
          </w:rPr>
          <w:t xml:space="preserve">. Thermal sensitivity of sprint-running in the lizard </w:t>
        </w:r>
        <w:r w:rsidRPr="00041E40">
          <w:rPr>
            <w:rFonts w:ascii="Times New Roman" w:eastAsia="Times New Roman" w:hAnsi="Times New Roman" w:cs="Times New Roman"/>
            <w:i/>
            <w:iCs/>
            <w:sz w:val="24"/>
            <w:szCs w:val="24"/>
            <w:rPrChange w:id="2339" w:author="Kris.Wild [2]" w:date="2023-12-21T11:57:00Z">
              <w:rPr>
                <w:rFonts w:eastAsia="Times New Roman"/>
              </w:rPr>
            </w:rPrChange>
          </w:rPr>
          <w:t>Sceloporus undulatus</w:t>
        </w:r>
        <w:r w:rsidRPr="00041E40">
          <w:rPr>
            <w:rFonts w:ascii="Times New Roman" w:eastAsia="Times New Roman" w:hAnsi="Times New Roman" w:cs="Times New Roman"/>
            <w:sz w:val="24"/>
            <w:szCs w:val="24"/>
            <w:rPrChange w:id="2340" w:author="Kris.Wild [2]" w:date="2023-12-21T11:56:00Z">
              <w:rPr>
                <w:rFonts w:eastAsia="Times New Roman"/>
              </w:rPr>
            </w:rPrChange>
          </w:rPr>
          <w:t xml:space="preserve">: support for a conservative view of thermal physiology. </w:t>
        </w:r>
        <w:proofErr w:type="spellStart"/>
        <w:r w:rsidRPr="00041E40">
          <w:rPr>
            <w:rFonts w:ascii="Times New Roman" w:eastAsia="Times New Roman" w:hAnsi="Times New Roman" w:cs="Times New Roman"/>
            <w:i/>
            <w:iCs/>
            <w:sz w:val="24"/>
            <w:szCs w:val="24"/>
            <w:rPrChange w:id="2341" w:author="Kris.Wild [2]" w:date="2023-12-21T11:56:00Z">
              <w:rPr>
                <w:rFonts w:eastAsia="Times New Roman"/>
                <w:i/>
                <w:iCs/>
              </w:rPr>
            </w:rPrChange>
          </w:rPr>
          <w:t>Oecologia</w:t>
        </w:r>
        <w:proofErr w:type="spellEnd"/>
        <w:r w:rsidRPr="00041E40">
          <w:rPr>
            <w:rFonts w:ascii="Times New Roman" w:eastAsia="Times New Roman" w:hAnsi="Times New Roman" w:cs="Times New Roman"/>
            <w:sz w:val="24"/>
            <w:szCs w:val="24"/>
            <w:rPrChange w:id="2342" w:author="Kris.Wild [2]" w:date="2023-12-21T11:56:00Z">
              <w:rPr>
                <w:rFonts w:eastAsia="Times New Roman"/>
              </w:rPr>
            </w:rPrChange>
          </w:rPr>
          <w:t xml:space="preserve"> </w:t>
        </w:r>
        <w:r w:rsidRPr="00041E40">
          <w:rPr>
            <w:rFonts w:ascii="Times New Roman" w:eastAsia="Times New Roman" w:hAnsi="Times New Roman" w:cs="Times New Roman"/>
            <w:b/>
            <w:bCs/>
            <w:sz w:val="24"/>
            <w:szCs w:val="24"/>
            <w:rPrChange w:id="2343" w:author="Kris.Wild [2]" w:date="2023-12-21T11:56:00Z">
              <w:rPr>
                <w:rFonts w:eastAsia="Times New Roman"/>
                <w:b/>
                <w:bCs/>
              </w:rPr>
            </w:rPrChange>
          </w:rPr>
          <w:t>66</w:t>
        </w:r>
        <w:r w:rsidRPr="00041E40">
          <w:rPr>
            <w:rFonts w:ascii="Times New Roman" w:eastAsia="Times New Roman" w:hAnsi="Times New Roman" w:cs="Times New Roman"/>
            <w:sz w:val="24"/>
            <w:szCs w:val="24"/>
            <w:rPrChange w:id="2344" w:author="Kris.Wild [2]" w:date="2023-12-21T11:56:00Z">
              <w:rPr>
                <w:rFonts w:eastAsia="Times New Roman"/>
              </w:rPr>
            </w:rPrChange>
          </w:rPr>
          <w:t>: 219–225.</w:t>
        </w:r>
      </w:ins>
    </w:p>
    <w:p w14:paraId="0D8E8B97" w14:textId="77777777" w:rsidR="00041E40" w:rsidRPr="00041E40" w:rsidRDefault="00041E40" w:rsidP="00041E40">
      <w:pPr>
        <w:rPr>
          <w:ins w:id="2345" w:author="Kris.Wild [2]" w:date="2023-12-21T11:56:00Z"/>
          <w:rFonts w:ascii="Times New Roman" w:eastAsia="Times New Roman" w:hAnsi="Times New Roman" w:cs="Times New Roman"/>
          <w:sz w:val="24"/>
          <w:szCs w:val="24"/>
          <w:rPrChange w:id="2346" w:author="Kris.Wild [2]" w:date="2023-12-21T11:56:00Z">
            <w:rPr>
              <w:ins w:id="2347" w:author="Kris.Wild [2]" w:date="2023-12-21T11:56:00Z"/>
              <w:rFonts w:eastAsia="Times New Roman"/>
            </w:rPr>
          </w:rPrChange>
        </w:rPr>
      </w:pPr>
      <w:proofErr w:type="spellStart"/>
      <w:ins w:id="2348" w:author="Kris.Wild [2]" w:date="2023-12-21T11:56:00Z">
        <w:r w:rsidRPr="00041E40">
          <w:rPr>
            <w:rFonts w:ascii="Times New Roman" w:eastAsia="Times New Roman" w:hAnsi="Times New Roman" w:cs="Times New Roman"/>
            <w:b/>
            <w:bCs/>
            <w:sz w:val="24"/>
            <w:szCs w:val="24"/>
            <w:rPrChange w:id="2349" w:author="Kris.Wild [2]" w:date="2023-12-21T11:56:00Z">
              <w:rPr>
                <w:rFonts w:eastAsia="Times New Roman"/>
                <w:b/>
                <w:bCs/>
              </w:rPr>
            </w:rPrChange>
          </w:rPr>
          <w:t>Diuk</w:t>
        </w:r>
        <w:proofErr w:type="spellEnd"/>
        <w:r w:rsidRPr="00041E40">
          <w:rPr>
            <w:rFonts w:ascii="Times New Roman" w:eastAsia="Times New Roman" w:hAnsi="Times New Roman" w:cs="Times New Roman"/>
            <w:b/>
            <w:bCs/>
            <w:sz w:val="24"/>
            <w:szCs w:val="24"/>
            <w:rPrChange w:id="2350" w:author="Kris.Wild [2]" w:date="2023-12-21T11:56:00Z">
              <w:rPr>
                <w:rFonts w:eastAsia="Times New Roman"/>
                <w:b/>
                <w:bCs/>
              </w:rPr>
            </w:rPrChange>
          </w:rPr>
          <w:t xml:space="preserve">-Wasser MA, </w:t>
        </w:r>
        <w:proofErr w:type="spellStart"/>
        <w:r w:rsidRPr="00041E40">
          <w:rPr>
            <w:rFonts w:ascii="Times New Roman" w:eastAsia="Times New Roman" w:hAnsi="Times New Roman" w:cs="Times New Roman"/>
            <w:b/>
            <w:bCs/>
            <w:sz w:val="24"/>
            <w:szCs w:val="24"/>
            <w:rPrChange w:id="2351" w:author="Kris.Wild [2]" w:date="2023-12-21T11:56:00Z">
              <w:rPr>
                <w:rFonts w:eastAsia="Times New Roman"/>
                <w:b/>
                <w:bCs/>
              </w:rPr>
            </w:rPrChange>
          </w:rPr>
          <w:t>Vanacker</w:t>
        </w:r>
        <w:proofErr w:type="spellEnd"/>
        <w:r w:rsidRPr="00041E40">
          <w:rPr>
            <w:rFonts w:ascii="Times New Roman" w:eastAsia="Times New Roman" w:hAnsi="Times New Roman" w:cs="Times New Roman"/>
            <w:b/>
            <w:bCs/>
            <w:sz w:val="24"/>
            <w:szCs w:val="24"/>
            <w:rPrChange w:id="2352" w:author="Kris.Wild [2]" w:date="2023-12-21T11:56:00Z">
              <w:rPr>
                <w:rFonts w:eastAsia="Times New Roman"/>
                <w:b/>
                <w:bCs/>
              </w:rPr>
            </w:rPrChange>
          </w:rPr>
          <w:t xml:space="preserve"> MC &amp; Fernandez MP</w:t>
        </w:r>
        <w:r w:rsidRPr="00041E40">
          <w:rPr>
            <w:rFonts w:ascii="Times New Roman" w:eastAsia="Times New Roman" w:hAnsi="Times New Roman" w:cs="Times New Roman"/>
            <w:sz w:val="24"/>
            <w:szCs w:val="24"/>
            <w:rPrChange w:id="2353" w:author="Kris.Wild [2]" w:date="2023-12-21T11:56:00Z">
              <w:rPr>
                <w:rFonts w:eastAsia="Times New Roman"/>
              </w:rPr>
            </w:rPrChange>
          </w:rPr>
          <w:t xml:space="preserve">. </w:t>
        </w:r>
        <w:r w:rsidRPr="00041E40">
          <w:rPr>
            <w:rFonts w:ascii="Times New Roman" w:eastAsia="Times New Roman" w:hAnsi="Times New Roman" w:cs="Times New Roman"/>
            <w:b/>
            <w:bCs/>
            <w:sz w:val="24"/>
            <w:szCs w:val="24"/>
            <w:rPrChange w:id="2354" w:author="Kris.Wild [2]" w:date="2023-12-21T11:56:00Z">
              <w:rPr>
                <w:rFonts w:eastAsia="Times New Roman"/>
                <w:b/>
                <w:bCs/>
              </w:rPr>
            </w:rPrChange>
          </w:rPr>
          <w:t>2021</w:t>
        </w:r>
        <w:r w:rsidRPr="00041E40">
          <w:rPr>
            <w:rFonts w:ascii="Times New Roman" w:eastAsia="Times New Roman" w:hAnsi="Times New Roman" w:cs="Times New Roman"/>
            <w:sz w:val="24"/>
            <w:szCs w:val="24"/>
            <w:rPrChange w:id="2355" w:author="Kris.Wild [2]" w:date="2023-12-21T11:56:00Z">
              <w:rPr>
                <w:rFonts w:eastAsia="Times New Roman"/>
              </w:rPr>
            </w:rPrChange>
          </w:rPr>
          <w:t xml:space="preserve">. Impact of Land Use Changes and Habitat Fragmentation on the Eco-epidemiology of Tick-Borne Diseases. </w:t>
        </w:r>
        <w:r w:rsidRPr="00041E40">
          <w:rPr>
            <w:rFonts w:ascii="Times New Roman" w:eastAsia="Times New Roman" w:hAnsi="Times New Roman" w:cs="Times New Roman"/>
            <w:i/>
            <w:iCs/>
            <w:sz w:val="24"/>
            <w:szCs w:val="24"/>
            <w:rPrChange w:id="2356" w:author="Kris.Wild [2]" w:date="2023-12-21T11:56:00Z">
              <w:rPr>
                <w:rFonts w:eastAsia="Times New Roman"/>
                <w:i/>
                <w:iCs/>
              </w:rPr>
            </w:rPrChange>
          </w:rPr>
          <w:t>Journal of Medical Entomology</w:t>
        </w:r>
        <w:r w:rsidRPr="00041E40">
          <w:rPr>
            <w:rFonts w:ascii="Times New Roman" w:eastAsia="Times New Roman" w:hAnsi="Times New Roman" w:cs="Times New Roman"/>
            <w:sz w:val="24"/>
            <w:szCs w:val="24"/>
            <w:rPrChange w:id="2357" w:author="Kris.Wild [2]" w:date="2023-12-21T11:56:00Z">
              <w:rPr>
                <w:rFonts w:eastAsia="Times New Roman"/>
              </w:rPr>
            </w:rPrChange>
          </w:rPr>
          <w:t xml:space="preserve"> </w:t>
        </w:r>
        <w:r w:rsidRPr="00041E40">
          <w:rPr>
            <w:rFonts w:ascii="Times New Roman" w:eastAsia="Times New Roman" w:hAnsi="Times New Roman" w:cs="Times New Roman"/>
            <w:b/>
            <w:bCs/>
            <w:sz w:val="24"/>
            <w:szCs w:val="24"/>
            <w:rPrChange w:id="2358" w:author="Kris.Wild [2]" w:date="2023-12-21T11:56:00Z">
              <w:rPr>
                <w:rFonts w:eastAsia="Times New Roman"/>
                <w:b/>
                <w:bCs/>
              </w:rPr>
            </w:rPrChange>
          </w:rPr>
          <w:t>58</w:t>
        </w:r>
        <w:r w:rsidRPr="00041E40">
          <w:rPr>
            <w:rFonts w:ascii="Times New Roman" w:eastAsia="Times New Roman" w:hAnsi="Times New Roman" w:cs="Times New Roman"/>
            <w:sz w:val="24"/>
            <w:szCs w:val="24"/>
            <w:rPrChange w:id="2359" w:author="Kris.Wild [2]" w:date="2023-12-21T11:56:00Z">
              <w:rPr>
                <w:rFonts w:eastAsia="Times New Roman"/>
              </w:rPr>
            </w:rPrChange>
          </w:rPr>
          <w:t>: 1546–1564.</w:t>
        </w:r>
      </w:ins>
    </w:p>
    <w:p w14:paraId="308DC5C5" w14:textId="77777777" w:rsidR="00041E40" w:rsidRPr="00041E40" w:rsidRDefault="00041E40" w:rsidP="00041E40">
      <w:pPr>
        <w:rPr>
          <w:ins w:id="2360" w:author="Kris.Wild [2]" w:date="2023-12-21T11:56:00Z"/>
          <w:rFonts w:ascii="Times New Roman" w:eastAsia="Times New Roman" w:hAnsi="Times New Roman" w:cs="Times New Roman"/>
          <w:sz w:val="24"/>
          <w:szCs w:val="24"/>
          <w:rPrChange w:id="2361" w:author="Kris.Wild [2]" w:date="2023-12-21T11:56:00Z">
            <w:rPr>
              <w:ins w:id="2362" w:author="Kris.Wild [2]" w:date="2023-12-21T11:56:00Z"/>
              <w:rFonts w:eastAsia="Times New Roman"/>
            </w:rPr>
          </w:rPrChange>
        </w:rPr>
      </w:pPr>
      <w:ins w:id="2363" w:author="Kris.Wild [2]" w:date="2023-12-21T11:56:00Z">
        <w:r w:rsidRPr="00041E40">
          <w:rPr>
            <w:rFonts w:ascii="Times New Roman" w:eastAsia="Times New Roman" w:hAnsi="Times New Roman" w:cs="Times New Roman"/>
            <w:b/>
            <w:bCs/>
            <w:sz w:val="24"/>
            <w:szCs w:val="24"/>
            <w:rPrChange w:id="2364" w:author="Kris.Wild [2]" w:date="2023-12-21T11:56:00Z">
              <w:rPr>
                <w:rFonts w:eastAsia="Times New Roman"/>
                <w:b/>
                <w:bCs/>
              </w:rPr>
            </w:rPrChange>
          </w:rPr>
          <w:t xml:space="preserve">Dudek K, </w:t>
        </w:r>
        <w:proofErr w:type="spellStart"/>
        <w:r w:rsidRPr="00041E40">
          <w:rPr>
            <w:rFonts w:ascii="Times New Roman" w:eastAsia="Times New Roman" w:hAnsi="Times New Roman" w:cs="Times New Roman"/>
            <w:b/>
            <w:bCs/>
            <w:sz w:val="24"/>
            <w:szCs w:val="24"/>
            <w:rPrChange w:id="2365" w:author="Kris.Wild [2]" w:date="2023-12-21T11:56:00Z">
              <w:rPr>
                <w:rFonts w:eastAsia="Times New Roman"/>
                <w:b/>
                <w:bCs/>
              </w:rPr>
            </w:rPrChange>
          </w:rPr>
          <w:t>Skórka</w:t>
        </w:r>
        <w:proofErr w:type="spellEnd"/>
        <w:r w:rsidRPr="00041E40">
          <w:rPr>
            <w:rFonts w:ascii="Times New Roman" w:eastAsia="Times New Roman" w:hAnsi="Times New Roman" w:cs="Times New Roman"/>
            <w:b/>
            <w:bCs/>
            <w:sz w:val="24"/>
            <w:szCs w:val="24"/>
            <w:rPrChange w:id="2366" w:author="Kris.Wild [2]" w:date="2023-12-21T11:56:00Z">
              <w:rPr>
                <w:rFonts w:eastAsia="Times New Roman"/>
                <w:b/>
                <w:bCs/>
              </w:rPr>
            </w:rPrChange>
          </w:rPr>
          <w:t xml:space="preserve"> P, </w:t>
        </w:r>
        <w:proofErr w:type="spellStart"/>
        <w:r w:rsidRPr="00041E40">
          <w:rPr>
            <w:rFonts w:ascii="Times New Roman" w:eastAsia="Times New Roman" w:hAnsi="Times New Roman" w:cs="Times New Roman"/>
            <w:b/>
            <w:bCs/>
            <w:sz w:val="24"/>
            <w:szCs w:val="24"/>
            <w:rPrChange w:id="2367" w:author="Kris.Wild [2]" w:date="2023-12-21T11:56:00Z">
              <w:rPr>
                <w:rFonts w:eastAsia="Times New Roman"/>
                <w:b/>
                <w:bCs/>
              </w:rPr>
            </w:rPrChange>
          </w:rPr>
          <w:t>Sajkowska</w:t>
        </w:r>
        <w:proofErr w:type="spellEnd"/>
        <w:r w:rsidRPr="00041E40">
          <w:rPr>
            <w:rFonts w:ascii="Times New Roman" w:eastAsia="Times New Roman" w:hAnsi="Times New Roman" w:cs="Times New Roman"/>
            <w:b/>
            <w:bCs/>
            <w:sz w:val="24"/>
            <w:szCs w:val="24"/>
            <w:rPrChange w:id="2368" w:author="Kris.Wild [2]" w:date="2023-12-21T11:56:00Z">
              <w:rPr>
                <w:rFonts w:eastAsia="Times New Roman"/>
                <w:b/>
                <w:bCs/>
              </w:rPr>
            </w:rPrChange>
          </w:rPr>
          <w:t xml:space="preserve"> ZA, </w:t>
        </w:r>
        <w:proofErr w:type="spellStart"/>
        <w:r w:rsidRPr="00041E40">
          <w:rPr>
            <w:rFonts w:ascii="Times New Roman" w:eastAsia="Times New Roman" w:hAnsi="Times New Roman" w:cs="Times New Roman"/>
            <w:b/>
            <w:bCs/>
            <w:sz w:val="24"/>
            <w:szCs w:val="24"/>
            <w:rPrChange w:id="2369" w:author="Kris.Wild [2]" w:date="2023-12-21T11:56:00Z">
              <w:rPr>
                <w:rFonts w:eastAsia="Times New Roman"/>
                <w:b/>
                <w:bCs/>
              </w:rPr>
            </w:rPrChange>
          </w:rPr>
          <w:t>Ekner-Grzyb</w:t>
        </w:r>
        <w:proofErr w:type="spellEnd"/>
        <w:r w:rsidRPr="00041E40">
          <w:rPr>
            <w:rFonts w:ascii="Times New Roman" w:eastAsia="Times New Roman" w:hAnsi="Times New Roman" w:cs="Times New Roman"/>
            <w:b/>
            <w:bCs/>
            <w:sz w:val="24"/>
            <w:szCs w:val="24"/>
            <w:rPrChange w:id="2370" w:author="Kris.Wild [2]" w:date="2023-12-21T11:56:00Z">
              <w:rPr>
                <w:rFonts w:eastAsia="Times New Roman"/>
                <w:b/>
                <w:bCs/>
              </w:rPr>
            </w:rPrChange>
          </w:rPr>
          <w:t xml:space="preserve"> A, Dudek M &amp; </w:t>
        </w:r>
        <w:proofErr w:type="spellStart"/>
        <w:r w:rsidRPr="00041E40">
          <w:rPr>
            <w:rFonts w:ascii="Times New Roman" w:eastAsia="Times New Roman" w:hAnsi="Times New Roman" w:cs="Times New Roman"/>
            <w:b/>
            <w:bCs/>
            <w:sz w:val="24"/>
            <w:szCs w:val="24"/>
            <w:rPrChange w:id="2371" w:author="Kris.Wild [2]" w:date="2023-12-21T11:56:00Z">
              <w:rPr>
                <w:rFonts w:eastAsia="Times New Roman"/>
                <w:b/>
                <w:bCs/>
              </w:rPr>
            </w:rPrChange>
          </w:rPr>
          <w:t>Tryjanowski</w:t>
        </w:r>
        <w:proofErr w:type="spellEnd"/>
        <w:r w:rsidRPr="00041E40">
          <w:rPr>
            <w:rFonts w:ascii="Times New Roman" w:eastAsia="Times New Roman" w:hAnsi="Times New Roman" w:cs="Times New Roman"/>
            <w:b/>
            <w:bCs/>
            <w:sz w:val="24"/>
            <w:szCs w:val="24"/>
            <w:rPrChange w:id="2372" w:author="Kris.Wild [2]" w:date="2023-12-21T11:56:00Z">
              <w:rPr>
                <w:rFonts w:eastAsia="Times New Roman"/>
                <w:b/>
                <w:bCs/>
              </w:rPr>
            </w:rPrChange>
          </w:rPr>
          <w:t xml:space="preserve"> P</w:t>
        </w:r>
        <w:r w:rsidRPr="00041E40">
          <w:rPr>
            <w:rFonts w:ascii="Times New Roman" w:eastAsia="Times New Roman" w:hAnsi="Times New Roman" w:cs="Times New Roman"/>
            <w:sz w:val="24"/>
            <w:szCs w:val="24"/>
            <w:rPrChange w:id="2373" w:author="Kris.Wild [2]" w:date="2023-12-21T11:56:00Z">
              <w:rPr>
                <w:rFonts w:eastAsia="Times New Roman"/>
              </w:rPr>
            </w:rPrChange>
          </w:rPr>
          <w:t xml:space="preserve">. </w:t>
        </w:r>
        <w:r w:rsidRPr="00041E40">
          <w:rPr>
            <w:rFonts w:ascii="Times New Roman" w:eastAsia="Times New Roman" w:hAnsi="Times New Roman" w:cs="Times New Roman"/>
            <w:b/>
            <w:bCs/>
            <w:sz w:val="24"/>
            <w:szCs w:val="24"/>
            <w:rPrChange w:id="2374" w:author="Kris.Wild [2]" w:date="2023-12-21T11:56:00Z">
              <w:rPr>
                <w:rFonts w:eastAsia="Times New Roman"/>
                <w:b/>
                <w:bCs/>
              </w:rPr>
            </w:rPrChange>
          </w:rPr>
          <w:t>2016</w:t>
        </w:r>
        <w:r w:rsidRPr="00041E40">
          <w:rPr>
            <w:rFonts w:ascii="Times New Roman" w:eastAsia="Times New Roman" w:hAnsi="Times New Roman" w:cs="Times New Roman"/>
            <w:sz w:val="24"/>
            <w:szCs w:val="24"/>
            <w:rPrChange w:id="2375" w:author="Kris.Wild [2]" w:date="2023-12-21T11:56:00Z">
              <w:rPr>
                <w:rFonts w:eastAsia="Times New Roman"/>
              </w:rPr>
            </w:rPrChange>
          </w:rPr>
          <w:t xml:space="preserve">. Distribution pattern and number of ticks on lizards. </w:t>
        </w:r>
        <w:r w:rsidRPr="00041E40">
          <w:rPr>
            <w:rFonts w:ascii="Times New Roman" w:eastAsia="Times New Roman" w:hAnsi="Times New Roman" w:cs="Times New Roman"/>
            <w:i/>
            <w:iCs/>
            <w:sz w:val="24"/>
            <w:szCs w:val="24"/>
            <w:rPrChange w:id="2376" w:author="Kris.Wild [2]" w:date="2023-12-21T11:56:00Z">
              <w:rPr>
                <w:rFonts w:eastAsia="Times New Roman"/>
                <w:i/>
                <w:iCs/>
              </w:rPr>
            </w:rPrChange>
          </w:rPr>
          <w:t>Ticks and Tick-borne Diseases</w:t>
        </w:r>
        <w:r w:rsidRPr="00041E40">
          <w:rPr>
            <w:rFonts w:ascii="Times New Roman" w:eastAsia="Times New Roman" w:hAnsi="Times New Roman" w:cs="Times New Roman"/>
            <w:sz w:val="24"/>
            <w:szCs w:val="24"/>
            <w:rPrChange w:id="2377" w:author="Kris.Wild [2]" w:date="2023-12-21T11:56:00Z">
              <w:rPr>
                <w:rFonts w:eastAsia="Times New Roman"/>
              </w:rPr>
            </w:rPrChange>
          </w:rPr>
          <w:t xml:space="preserve"> </w:t>
        </w:r>
        <w:r w:rsidRPr="00041E40">
          <w:rPr>
            <w:rFonts w:ascii="Times New Roman" w:eastAsia="Times New Roman" w:hAnsi="Times New Roman" w:cs="Times New Roman"/>
            <w:b/>
            <w:bCs/>
            <w:sz w:val="24"/>
            <w:szCs w:val="24"/>
            <w:rPrChange w:id="2378" w:author="Kris.Wild [2]" w:date="2023-12-21T11:56:00Z">
              <w:rPr>
                <w:rFonts w:eastAsia="Times New Roman"/>
                <w:b/>
                <w:bCs/>
              </w:rPr>
            </w:rPrChange>
          </w:rPr>
          <w:t>7</w:t>
        </w:r>
        <w:r w:rsidRPr="00041E40">
          <w:rPr>
            <w:rFonts w:ascii="Times New Roman" w:eastAsia="Times New Roman" w:hAnsi="Times New Roman" w:cs="Times New Roman"/>
            <w:sz w:val="24"/>
            <w:szCs w:val="24"/>
            <w:rPrChange w:id="2379" w:author="Kris.Wild [2]" w:date="2023-12-21T11:56:00Z">
              <w:rPr>
                <w:rFonts w:eastAsia="Times New Roman"/>
              </w:rPr>
            </w:rPrChange>
          </w:rPr>
          <w:t>: 172–179.</w:t>
        </w:r>
      </w:ins>
    </w:p>
    <w:p w14:paraId="49E8ECF5" w14:textId="77777777" w:rsidR="00041E40" w:rsidRPr="00041E40" w:rsidRDefault="00041E40" w:rsidP="00041E40">
      <w:pPr>
        <w:rPr>
          <w:ins w:id="2380" w:author="Kris.Wild [2]" w:date="2023-12-21T11:56:00Z"/>
          <w:rFonts w:ascii="Times New Roman" w:eastAsia="Times New Roman" w:hAnsi="Times New Roman" w:cs="Times New Roman"/>
          <w:sz w:val="24"/>
          <w:szCs w:val="24"/>
          <w:rPrChange w:id="2381" w:author="Kris.Wild [2]" w:date="2023-12-21T11:56:00Z">
            <w:rPr>
              <w:ins w:id="2382" w:author="Kris.Wild [2]" w:date="2023-12-21T11:56:00Z"/>
              <w:rFonts w:eastAsia="Times New Roman"/>
            </w:rPr>
          </w:rPrChange>
        </w:rPr>
      </w:pPr>
      <w:ins w:id="2383" w:author="Kris.Wild [2]" w:date="2023-12-21T11:56:00Z">
        <w:r w:rsidRPr="00041E40">
          <w:rPr>
            <w:rFonts w:ascii="Times New Roman" w:eastAsia="Times New Roman" w:hAnsi="Times New Roman" w:cs="Times New Roman"/>
            <w:b/>
            <w:bCs/>
            <w:sz w:val="24"/>
            <w:szCs w:val="24"/>
            <w:rPrChange w:id="2384" w:author="Kris.Wild [2]" w:date="2023-12-21T11:56:00Z">
              <w:rPr>
                <w:rFonts w:eastAsia="Times New Roman"/>
                <w:b/>
                <w:bCs/>
              </w:rPr>
            </w:rPrChange>
          </w:rPr>
          <w:t>Dunlap KD &amp; Mathies T</w:t>
        </w:r>
        <w:r w:rsidRPr="00041E40">
          <w:rPr>
            <w:rFonts w:ascii="Times New Roman" w:eastAsia="Times New Roman" w:hAnsi="Times New Roman" w:cs="Times New Roman"/>
            <w:sz w:val="24"/>
            <w:szCs w:val="24"/>
            <w:rPrChange w:id="2385" w:author="Kris.Wild [2]" w:date="2023-12-21T11:56:00Z">
              <w:rPr>
                <w:rFonts w:eastAsia="Times New Roman"/>
              </w:rPr>
            </w:rPrChange>
          </w:rPr>
          <w:t xml:space="preserve">. </w:t>
        </w:r>
        <w:r w:rsidRPr="00041E40">
          <w:rPr>
            <w:rFonts w:ascii="Times New Roman" w:eastAsia="Times New Roman" w:hAnsi="Times New Roman" w:cs="Times New Roman"/>
            <w:b/>
            <w:bCs/>
            <w:sz w:val="24"/>
            <w:szCs w:val="24"/>
            <w:rPrChange w:id="2386" w:author="Kris.Wild [2]" w:date="2023-12-21T11:56:00Z">
              <w:rPr>
                <w:rFonts w:eastAsia="Times New Roman"/>
                <w:b/>
                <w:bCs/>
              </w:rPr>
            </w:rPrChange>
          </w:rPr>
          <w:t>1993</w:t>
        </w:r>
        <w:r w:rsidRPr="00041E40">
          <w:rPr>
            <w:rFonts w:ascii="Times New Roman" w:eastAsia="Times New Roman" w:hAnsi="Times New Roman" w:cs="Times New Roman"/>
            <w:sz w:val="24"/>
            <w:szCs w:val="24"/>
            <w:rPrChange w:id="2387" w:author="Kris.Wild [2]" w:date="2023-12-21T11:56:00Z">
              <w:rPr>
                <w:rFonts w:eastAsia="Times New Roman"/>
              </w:rPr>
            </w:rPrChange>
          </w:rPr>
          <w:t xml:space="preserve">. Effects of nymphal ticks and their interaction with malaria on the physiology of male fence lizards. </w:t>
        </w:r>
        <w:proofErr w:type="spellStart"/>
        <w:r w:rsidRPr="00041E40">
          <w:rPr>
            <w:rFonts w:ascii="Times New Roman" w:eastAsia="Times New Roman" w:hAnsi="Times New Roman" w:cs="Times New Roman"/>
            <w:i/>
            <w:iCs/>
            <w:sz w:val="24"/>
            <w:szCs w:val="24"/>
            <w:rPrChange w:id="2388" w:author="Kris.Wild [2]" w:date="2023-12-21T11:56:00Z">
              <w:rPr>
                <w:rFonts w:eastAsia="Times New Roman"/>
                <w:i/>
                <w:iCs/>
              </w:rPr>
            </w:rPrChange>
          </w:rPr>
          <w:t>Copea</w:t>
        </w:r>
        <w:proofErr w:type="spellEnd"/>
        <w:r w:rsidRPr="00041E40">
          <w:rPr>
            <w:rFonts w:ascii="Times New Roman" w:eastAsia="Times New Roman" w:hAnsi="Times New Roman" w:cs="Times New Roman"/>
            <w:sz w:val="24"/>
            <w:szCs w:val="24"/>
            <w:rPrChange w:id="2389" w:author="Kris.Wild [2]" w:date="2023-12-21T11:56:00Z">
              <w:rPr>
                <w:rFonts w:eastAsia="Times New Roman"/>
              </w:rPr>
            </w:rPrChange>
          </w:rPr>
          <w:t xml:space="preserve"> </w:t>
        </w:r>
        <w:r w:rsidRPr="00041E40">
          <w:rPr>
            <w:rFonts w:ascii="Times New Roman" w:eastAsia="Times New Roman" w:hAnsi="Times New Roman" w:cs="Times New Roman"/>
            <w:b/>
            <w:bCs/>
            <w:sz w:val="24"/>
            <w:szCs w:val="24"/>
            <w:rPrChange w:id="2390" w:author="Kris.Wild [2]" w:date="2023-12-21T11:56:00Z">
              <w:rPr>
                <w:rFonts w:eastAsia="Times New Roman"/>
                <w:b/>
                <w:bCs/>
              </w:rPr>
            </w:rPrChange>
          </w:rPr>
          <w:t>28</w:t>
        </w:r>
        <w:r w:rsidRPr="00041E40">
          <w:rPr>
            <w:rFonts w:ascii="Times New Roman" w:eastAsia="Times New Roman" w:hAnsi="Times New Roman" w:cs="Times New Roman"/>
            <w:sz w:val="24"/>
            <w:szCs w:val="24"/>
            <w:rPrChange w:id="2391" w:author="Kris.Wild [2]" w:date="2023-12-21T11:56:00Z">
              <w:rPr>
                <w:rFonts w:eastAsia="Times New Roman"/>
              </w:rPr>
            </w:rPrChange>
          </w:rPr>
          <w:t>: 1045–1048.</w:t>
        </w:r>
      </w:ins>
    </w:p>
    <w:p w14:paraId="07D75D68" w14:textId="77777777" w:rsidR="00041E40" w:rsidRPr="00041E40" w:rsidRDefault="00041E40" w:rsidP="00041E40">
      <w:pPr>
        <w:rPr>
          <w:ins w:id="2392" w:author="Kris.Wild [2]" w:date="2023-12-21T11:56:00Z"/>
          <w:rFonts w:ascii="Times New Roman" w:eastAsia="Times New Roman" w:hAnsi="Times New Roman" w:cs="Times New Roman"/>
          <w:sz w:val="24"/>
          <w:szCs w:val="24"/>
          <w:rPrChange w:id="2393" w:author="Kris.Wild [2]" w:date="2023-12-21T11:56:00Z">
            <w:rPr>
              <w:ins w:id="2394" w:author="Kris.Wild [2]" w:date="2023-12-21T11:56:00Z"/>
              <w:rFonts w:eastAsia="Times New Roman"/>
            </w:rPr>
          </w:rPrChange>
        </w:rPr>
      </w:pPr>
      <w:ins w:id="2395" w:author="Kris.Wild [2]" w:date="2023-12-21T11:56:00Z">
        <w:r w:rsidRPr="00041E40">
          <w:rPr>
            <w:rFonts w:ascii="Times New Roman" w:eastAsia="Times New Roman" w:hAnsi="Times New Roman" w:cs="Times New Roman"/>
            <w:b/>
            <w:bCs/>
            <w:sz w:val="24"/>
            <w:szCs w:val="24"/>
            <w:rPrChange w:id="2396" w:author="Kris.Wild [2]" w:date="2023-12-21T11:56:00Z">
              <w:rPr>
                <w:rFonts w:eastAsia="Times New Roman"/>
                <w:b/>
                <w:bCs/>
              </w:rPr>
            </w:rPrChange>
          </w:rPr>
          <w:t>Finnerty PB, Shine R &amp; Brown GP</w:t>
        </w:r>
        <w:r w:rsidRPr="00041E40">
          <w:rPr>
            <w:rFonts w:ascii="Times New Roman" w:eastAsia="Times New Roman" w:hAnsi="Times New Roman" w:cs="Times New Roman"/>
            <w:sz w:val="24"/>
            <w:szCs w:val="24"/>
            <w:rPrChange w:id="2397" w:author="Kris.Wild [2]" w:date="2023-12-21T11:56:00Z">
              <w:rPr>
                <w:rFonts w:eastAsia="Times New Roman"/>
              </w:rPr>
            </w:rPrChange>
          </w:rPr>
          <w:t xml:space="preserve">. </w:t>
        </w:r>
        <w:r w:rsidRPr="00041E40">
          <w:rPr>
            <w:rFonts w:ascii="Times New Roman" w:eastAsia="Times New Roman" w:hAnsi="Times New Roman" w:cs="Times New Roman"/>
            <w:b/>
            <w:bCs/>
            <w:sz w:val="24"/>
            <w:szCs w:val="24"/>
            <w:rPrChange w:id="2398" w:author="Kris.Wild [2]" w:date="2023-12-21T11:56:00Z">
              <w:rPr>
                <w:rFonts w:eastAsia="Times New Roman"/>
                <w:b/>
                <w:bCs/>
              </w:rPr>
            </w:rPrChange>
          </w:rPr>
          <w:t>2018</w:t>
        </w:r>
        <w:r w:rsidRPr="00041E40">
          <w:rPr>
            <w:rFonts w:ascii="Times New Roman" w:eastAsia="Times New Roman" w:hAnsi="Times New Roman" w:cs="Times New Roman"/>
            <w:sz w:val="24"/>
            <w:szCs w:val="24"/>
            <w:rPrChange w:id="2399" w:author="Kris.Wild [2]" w:date="2023-12-21T11:56:00Z">
              <w:rPr>
                <w:rFonts w:eastAsia="Times New Roman"/>
              </w:rPr>
            </w:rPrChange>
          </w:rPr>
          <w:t xml:space="preserve">. The costs of parasite infection: Effects of removing lungworms on performance, </w:t>
        </w:r>
        <w:proofErr w:type="gramStart"/>
        <w:r w:rsidRPr="00041E40">
          <w:rPr>
            <w:rFonts w:ascii="Times New Roman" w:eastAsia="Times New Roman" w:hAnsi="Times New Roman" w:cs="Times New Roman"/>
            <w:sz w:val="24"/>
            <w:szCs w:val="24"/>
            <w:rPrChange w:id="2400" w:author="Kris.Wild [2]" w:date="2023-12-21T11:56:00Z">
              <w:rPr>
                <w:rFonts w:eastAsia="Times New Roman"/>
              </w:rPr>
            </w:rPrChange>
          </w:rPr>
          <w:t>growth</w:t>
        </w:r>
        <w:proofErr w:type="gramEnd"/>
        <w:r w:rsidRPr="00041E40">
          <w:rPr>
            <w:rFonts w:ascii="Times New Roman" w:eastAsia="Times New Roman" w:hAnsi="Times New Roman" w:cs="Times New Roman"/>
            <w:sz w:val="24"/>
            <w:szCs w:val="24"/>
            <w:rPrChange w:id="2401" w:author="Kris.Wild [2]" w:date="2023-12-21T11:56:00Z">
              <w:rPr>
                <w:rFonts w:eastAsia="Times New Roman"/>
              </w:rPr>
            </w:rPrChange>
          </w:rPr>
          <w:t xml:space="preserve"> and survival of free-ranging cane toads. </w:t>
        </w:r>
        <w:r w:rsidRPr="00041E40">
          <w:rPr>
            <w:rFonts w:ascii="Times New Roman" w:eastAsia="Times New Roman" w:hAnsi="Times New Roman" w:cs="Times New Roman"/>
            <w:i/>
            <w:iCs/>
            <w:sz w:val="24"/>
            <w:szCs w:val="24"/>
            <w:rPrChange w:id="2402" w:author="Kris.Wild [2]" w:date="2023-12-21T11:56:00Z">
              <w:rPr>
                <w:rFonts w:eastAsia="Times New Roman"/>
                <w:i/>
                <w:iCs/>
              </w:rPr>
            </w:rPrChange>
          </w:rPr>
          <w:t>Functional Ecology</w:t>
        </w:r>
        <w:r w:rsidRPr="00041E40">
          <w:rPr>
            <w:rFonts w:ascii="Times New Roman" w:eastAsia="Times New Roman" w:hAnsi="Times New Roman" w:cs="Times New Roman"/>
            <w:sz w:val="24"/>
            <w:szCs w:val="24"/>
            <w:rPrChange w:id="2403" w:author="Kris.Wild [2]" w:date="2023-12-21T11:56:00Z">
              <w:rPr>
                <w:rFonts w:eastAsia="Times New Roman"/>
              </w:rPr>
            </w:rPrChange>
          </w:rPr>
          <w:t xml:space="preserve"> </w:t>
        </w:r>
        <w:r w:rsidRPr="00041E40">
          <w:rPr>
            <w:rFonts w:ascii="Times New Roman" w:eastAsia="Times New Roman" w:hAnsi="Times New Roman" w:cs="Times New Roman"/>
            <w:b/>
            <w:bCs/>
            <w:sz w:val="24"/>
            <w:szCs w:val="24"/>
            <w:rPrChange w:id="2404" w:author="Kris.Wild [2]" w:date="2023-12-21T11:56:00Z">
              <w:rPr>
                <w:rFonts w:eastAsia="Times New Roman"/>
                <w:b/>
                <w:bCs/>
              </w:rPr>
            </w:rPrChange>
          </w:rPr>
          <w:t>32</w:t>
        </w:r>
        <w:r w:rsidRPr="00041E40">
          <w:rPr>
            <w:rFonts w:ascii="Times New Roman" w:eastAsia="Times New Roman" w:hAnsi="Times New Roman" w:cs="Times New Roman"/>
            <w:sz w:val="24"/>
            <w:szCs w:val="24"/>
            <w:rPrChange w:id="2405" w:author="Kris.Wild [2]" w:date="2023-12-21T11:56:00Z">
              <w:rPr>
                <w:rFonts w:eastAsia="Times New Roman"/>
              </w:rPr>
            </w:rPrChange>
          </w:rPr>
          <w:t>: 402–415.</w:t>
        </w:r>
      </w:ins>
    </w:p>
    <w:p w14:paraId="6C270F8F" w14:textId="77777777" w:rsidR="00041E40" w:rsidRPr="00041E40" w:rsidRDefault="00041E40" w:rsidP="00041E40">
      <w:pPr>
        <w:rPr>
          <w:ins w:id="2406" w:author="Kris.Wild [2]" w:date="2023-12-21T11:56:00Z"/>
          <w:rFonts w:ascii="Times New Roman" w:eastAsia="Times New Roman" w:hAnsi="Times New Roman" w:cs="Times New Roman"/>
          <w:sz w:val="24"/>
          <w:szCs w:val="24"/>
          <w:rPrChange w:id="2407" w:author="Kris.Wild [2]" w:date="2023-12-21T11:56:00Z">
            <w:rPr>
              <w:ins w:id="2408" w:author="Kris.Wild [2]" w:date="2023-12-21T11:56:00Z"/>
              <w:rFonts w:eastAsia="Times New Roman"/>
            </w:rPr>
          </w:rPrChange>
        </w:rPr>
      </w:pPr>
      <w:proofErr w:type="spellStart"/>
      <w:ins w:id="2409" w:author="Kris.Wild [2]" w:date="2023-12-21T11:56:00Z">
        <w:r w:rsidRPr="00041E40">
          <w:rPr>
            <w:rFonts w:ascii="Times New Roman" w:eastAsia="Times New Roman" w:hAnsi="Times New Roman" w:cs="Times New Roman"/>
            <w:b/>
            <w:bCs/>
            <w:sz w:val="24"/>
            <w:szCs w:val="24"/>
            <w:rPrChange w:id="2410" w:author="Kris.Wild [2]" w:date="2023-12-21T11:56:00Z">
              <w:rPr>
                <w:rFonts w:eastAsia="Times New Roman"/>
                <w:b/>
                <w:bCs/>
              </w:rPr>
            </w:rPrChange>
          </w:rPr>
          <w:t>Folstad</w:t>
        </w:r>
        <w:proofErr w:type="spellEnd"/>
        <w:r w:rsidRPr="00041E40">
          <w:rPr>
            <w:rFonts w:ascii="Times New Roman" w:eastAsia="Times New Roman" w:hAnsi="Times New Roman" w:cs="Times New Roman"/>
            <w:b/>
            <w:bCs/>
            <w:sz w:val="24"/>
            <w:szCs w:val="24"/>
            <w:rPrChange w:id="2411" w:author="Kris.Wild [2]" w:date="2023-12-21T11:56:00Z">
              <w:rPr>
                <w:rFonts w:eastAsia="Times New Roman"/>
                <w:b/>
                <w:bCs/>
              </w:rPr>
            </w:rPrChange>
          </w:rPr>
          <w:t xml:space="preserve"> I &amp; Karter AJ</w:t>
        </w:r>
        <w:r w:rsidRPr="00041E40">
          <w:rPr>
            <w:rFonts w:ascii="Times New Roman" w:eastAsia="Times New Roman" w:hAnsi="Times New Roman" w:cs="Times New Roman"/>
            <w:sz w:val="24"/>
            <w:szCs w:val="24"/>
            <w:rPrChange w:id="2412" w:author="Kris.Wild [2]" w:date="2023-12-21T11:56:00Z">
              <w:rPr>
                <w:rFonts w:eastAsia="Times New Roman"/>
              </w:rPr>
            </w:rPrChange>
          </w:rPr>
          <w:t xml:space="preserve">. </w:t>
        </w:r>
        <w:r w:rsidRPr="00041E40">
          <w:rPr>
            <w:rFonts w:ascii="Times New Roman" w:eastAsia="Times New Roman" w:hAnsi="Times New Roman" w:cs="Times New Roman"/>
            <w:b/>
            <w:bCs/>
            <w:sz w:val="24"/>
            <w:szCs w:val="24"/>
            <w:rPrChange w:id="2413" w:author="Kris.Wild [2]" w:date="2023-12-21T11:56:00Z">
              <w:rPr>
                <w:rFonts w:eastAsia="Times New Roman"/>
                <w:b/>
                <w:bCs/>
              </w:rPr>
            </w:rPrChange>
          </w:rPr>
          <w:t>1992</w:t>
        </w:r>
        <w:r w:rsidRPr="00041E40">
          <w:rPr>
            <w:rFonts w:ascii="Times New Roman" w:eastAsia="Times New Roman" w:hAnsi="Times New Roman" w:cs="Times New Roman"/>
            <w:sz w:val="24"/>
            <w:szCs w:val="24"/>
            <w:rPrChange w:id="2414" w:author="Kris.Wild [2]" w:date="2023-12-21T11:56:00Z">
              <w:rPr>
                <w:rFonts w:eastAsia="Times New Roman"/>
              </w:rPr>
            </w:rPrChange>
          </w:rPr>
          <w:t xml:space="preserve">. Parasites, bright males, and the immunocompetence handicap. </w:t>
        </w:r>
        <w:r w:rsidRPr="00041E40">
          <w:rPr>
            <w:rFonts w:ascii="Times New Roman" w:eastAsia="Times New Roman" w:hAnsi="Times New Roman" w:cs="Times New Roman"/>
            <w:i/>
            <w:iCs/>
            <w:sz w:val="24"/>
            <w:szCs w:val="24"/>
            <w:rPrChange w:id="2415" w:author="Kris.Wild [2]" w:date="2023-12-21T11:56:00Z">
              <w:rPr>
                <w:rFonts w:eastAsia="Times New Roman"/>
                <w:i/>
                <w:iCs/>
              </w:rPr>
            </w:rPrChange>
          </w:rPr>
          <w:t>The American Naturalist</w:t>
        </w:r>
        <w:r w:rsidRPr="00041E40">
          <w:rPr>
            <w:rFonts w:ascii="Times New Roman" w:eastAsia="Times New Roman" w:hAnsi="Times New Roman" w:cs="Times New Roman"/>
            <w:sz w:val="24"/>
            <w:szCs w:val="24"/>
            <w:rPrChange w:id="2416" w:author="Kris.Wild [2]" w:date="2023-12-21T11:56:00Z">
              <w:rPr>
                <w:rFonts w:eastAsia="Times New Roman"/>
              </w:rPr>
            </w:rPrChange>
          </w:rPr>
          <w:t xml:space="preserve"> </w:t>
        </w:r>
        <w:r w:rsidRPr="00041E40">
          <w:rPr>
            <w:rFonts w:ascii="Times New Roman" w:eastAsia="Times New Roman" w:hAnsi="Times New Roman" w:cs="Times New Roman"/>
            <w:b/>
            <w:bCs/>
            <w:sz w:val="24"/>
            <w:szCs w:val="24"/>
            <w:rPrChange w:id="2417" w:author="Kris.Wild [2]" w:date="2023-12-21T11:56:00Z">
              <w:rPr>
                <w:rFonts w:eastAsia="Times New Roman"/>
                <w:b/>
                <w:bCs/>
              </w:rPr>
            </w:rPrChange>
          </w:rPr>
          <w:t>139</w:t>
        </w:r>
        <w:r w:rsidRPr="00041E40">
          <w:rPr>
            <w:rFonts w:ascii="Times New Roman" w:eastAsia="Times New Roman" w:hAnsi="Times New Roman" w:cs="Times New Roman"/>
            <w:sz w:val="24"/>
            <w:szCs w:val="24"/>
            <w:rPrChange w:id="2418" w:author="Kris.Wild [2]" w:date="2023-12-21T11:56:00Z">
              <w:rPr>
                <w:rFonts w:eastAsia="Times New Roman"/>
              </w:rPr>
            </w:rPrChange>
          </w:rPr>
          <w:t>: 603–622.</w:t>
        </w:r>
      </w:ins>
    </w:p>
    <w:p w14:paraId="318CC44E" w14:textId="77777777" w:rsidR="00041E40" w:rsidRPr="00041E40" w:rsidRDefault="00041E40" w:rsidP="00041E40">
      <w:pPr>
        <w:rPr>
          <w:ins w:id="2419" w:author="Kris.Wild [2]" w:date="2023-12-21T11:56:00Z"/>
          <w:rFonts w:ascii="Times New Roman" w:eastAsia="Times New Roman" w:hAnsi="Times New Roman" w:cs="Times New Roman"/>
          <w:sz w:val="24"/>
          <w:szCs w:val="24"/>
          <w:rPrChange w:id="2420" w:author="Kris.Wild [2]" w:date="2023-12-21T11:56:00Z">
            <w:rPr>
              <w:ins w:id="2421" w:author="Kris.Wild [2]" w:date="2023-12-21T11:56:00Z"/>
              <w:rFonts w:eastAsia="Times New Roman"/>
            </w:rPr>
          </w:rPrChange>
        </w:rPr>
      </w:pPr>
      <w:ins w:id="2422" w:author="Kris.Wild [2]" w:date="2023-12-21T11:56:00Z">
        <w:r w:rsidRPr="00041E40">
          <w:rPr>
            <w:rFonts w:ascii="Times New Roman" w:eastAsia="Times New Roman" w:hAnsi="Times New Roman" w:cs="Times New Roman"/>
            <w:b/>
            <w:bCs/>
            <w:sz w:val="24"/>
            <w:szCs w:val="24"/>
            <w:rPrChange w:id="2423" w:author="Kris.Wild [2]" w:date="2023-12-21T11:56:00Z">
              <w:rPr>
                <w:rFonts w:eastAsia="Times New Roman"/>
                <w:b/>
                <w:bCs/>
              </w:rPr>
            </w:rPrChange>
          </w:rPr>
          <w:t>Foo YZ, Nakagawa S, Rhodes G &amp; Simmons LW</w:t>
        </w:r>
        <w:r w:rsidRPr="00041E40">
          <w:rPr>
            <w:rFonts w:ascii="Times New Roman" w:eastAsia="Times New Roman" w:hAnsi="Times New Roman" w:cs="Times New Roman"/>
            <w:sz w:val="24"/>
            <w:szCs w:val="24"/>
            <w:rPrChange w:id="2424" w:author="Kris.Wild [2]" w:date="2023-12-21T11:56:00Z">
              <w:rPr>
                <w:rFonts w:eastAsia="Times New Roman"/>
              </w:rPr>
            </w:rPrChange>
          </w:rPr>
          <w:t xml:space="preserve">. </w:t>
        </w:r>
        <w:r w:rsidRPr="00041E40">
          <w:rPr>
            <w:rFonts w:ascii="Times New Roman" w:eastAsia="Times New Roman" w:hAnsi="Times New Roman" w:cs="Times New Roman"/>
            <w:b/>
            <w:bCs/>
            <w:sz w:val="24"/>
            <w:szCs w:val="24"/>
            <w:rPrChange w:id="2425" w:author="Kris.Wild [2]" w:date="2023-12-21T11:56:00Z">
              <w:rPr>
                <w:rFonts w:eastAsia="Times New Roman"/>
                <w:b/>
                <w:bCs/>
              </w:rPr>
            </w:rPrChange>
          </w:rPr>
          <w:t>2017</w:t>
        </w:r>
        <w:r w:rsidRPr="00041E40">
          <w:rPr>
            <w:rFonts w:ascii="Times New Roman" w:eastAsia="Times New Roman" w:hAnsi="Times New Roman" w:cs="Times New Roman"/>
            <w:sz w:val="24"/>
            <w:szCs w:val="24"/>
            <w:rPrChange w:id="2426" w:author="Kris.Wild [2]" w:date="2023-12-21T11:56:00Z">
              <w:rPr>
                <w:rFonts w:eastAsia="Times New Roman"/>
              </w:rPr>
            </w:rPrChange>
          </w:rPr>
          <w:t xml:space="preserve">. The effects of sex hormones on immune function: a meta-analysis. </w:t>
        </w:r>
        <w:r w:rsidRPr="00041E40">
          <w:rPr>
            <w:rFonts w:ascii="Times New Roman" w:eastAsia="Times New Roman" w:hAnsi="Times New Roman" w:cs="Times New Roman"/>
            <w:i/>
            <w:iCs/>
            <w:sz w:val="24"/>
            <w:szCs w:val="24"/>
            <w:rPrChange w:id="2427" w:author="Kris.Wild [2]" w:date="2023-12-21T11:56:00Z">
              <w:rPr>
                <w:rFonts w:eastAsia="Times New Roman"/>
                <w:i/>
                <w:iCs/>
              </w:rPr>
            </w:rPrChange>
          </w:rPr>
          <w:t>Biological Reviews</w:t>
        </w:r>
        <w:r w:rsidRPr="00041E40">
          <w:rPr>
            <w:rFonts w:ascii="Times New Roman" w:eastAsia="Times New Roman" w:hAnsi="Times New Roman" w:cs="Times New Roman"/>
            <w:sz w:val="24"/>
            <w:szCs w:val="24"/>
            <w:rPrChange w:id="2428" w:author="Kris.Wild [2]" w:date="2023-12-21T11:56:00Z">
              <w:rPr>
                <w:rFonts w:eastAsia="Times New Roman"/>
              </w:rPr>
            </w:rPrChange>
          </w:rPr>
          <w:t xml:space="preserve"> </w:t>
        </w:r>
        <w:r w:rsidRPr="00041E40">
          <w:rPr>
            <w:rFonts w:ascii="Times New Roman" w:eastAsia="Times New Roman" w:hAnsi="Times New Roman" w:cs="Times New Roman"/>
            <w:b/>
            <w:bCs/>
            <w:sz w:val="24"/>
            <w:szCs w:val="24"/>
            <w:rPrChange w:id="2429" w:author="Kris.Wild [2]" w:date="2023-12-21T11:56:00Z">
              <w:rPr>
                <w:rFonts w:eastAsia="Times New Roman"/>
                <w:b/>
                <w:bCs/>
              </w:rPr>
            </w:rPrChange>
          </w:rPr>
          <w:t>92</w:t>
        </w:r>
        <w:r w:rsidRPr="00041E40">
          <w:rPr>
            <w:rFonts w:ascii="Times New Roman" w:eastAsia="Times New Roman" w:hAnsi="Times New Roman" w:cs="Times New Roman"/>
            <w:sz w:val="24"/>
            <w:szCs w:val="24"/>
            <w:rPrChange w:id="2430" w:author="Kris.Wild [2]" w:date="2023-12-21T11:56:00Z">
              <w:rPr>
                <w:rFonts w:eastAsia="Times New Roman"/>
              </w:rPr>
            </w:rPrChange>
          </w:rPr>
          <w:t>: 551–571.</w:t>
        </w:r>
      </w:ins>
    </w:p>
    <w:p w14:paraId="0053B8A2" w14:textId="77777777" w:rsidR="00041E40" w:rsidRPr="00041E40" w:rsidRDefault="00041E40" w:rsidP="00041E40">
      <w:pPr>
        <w:rPr>
          <w:ins w:id="2431" w:author="Kris.Wild [2]" w:date="2023-12-21T11:56:00Z"/>
          <w:rFonts w:ascii="Times New Roman" w:eastAsia="Times New Roman" w:hAnsi="Times New Roman" w:cs="Times New Roman"/>
          <w:sz w:val="24"/>
          <w:szCs w:val="24"/>
          <w:rPrChange w:id="2432" w:author="Kris.Wild [2]" w:date="2023-12-21T11:56:00Z">
            <w:rPr>
              <w:ins w:id="2433" w:author="Kris.Wild [2]" w:date="2023-12-21T11:56:00Z"/>
              <w:rFonts w:eastAsia="Times New Roman"/>
            </w:rPr>
          </w:rPrChange>
        </w:rPr>
      </w:pPr>
      <w:ins w:id="2434" w:author="Kris.Wild [2]" w:date="2023-12-21T11:56:00Z">
        <w:r w:rsidRPr="00041E40">
          <w:rPr>
            <w:rFonts w:ascii="Times New Roman" w:eastAsia="Times New Roman" w:hAnsi="Times New Roman" w:cs="Times New Roman"/>
            <w:b/>
            <w:bCs/>
            <w:sz w:val="24"/>
            <w:szCs w:val="24"/>
            <w:rPrChange w:id="2435" w:author="Kris.Wild [2]" w:date="2023-12-21T11:56:00Z">
              <w:rPr>
                <w:rFonts w:eastAsia="Times New Roman"/>
                <w:b/>
                <w:bCs/>
              </w:rPr>
            </w:rPrChange>
          </w:rPr>
          <w:t xml:space="preserve">Gallagher MR, </w:t>
        </w:r>
        <w:proofErr w:type="spellStart"/>
        <w:r w:rsidRPr="00041E40">
          <w:rPr>
            <w:rFonts w:ascii="Times New Roman" w:eastAsia="Times New Roman" w:hAnsi="Times New Roman" w:cs="Times New Roman"/>
            <w:b/>
            <w:bCs/>
            <w:sz w:val="24"/>
            <w:szCs w:val="24"/>
            <w:rPrChange w:id="2436" w:author="Kris.Wild [2]" w:date="2023-12-21T11:56:00Z">
              <w:rPr>
                <w:rFonts w:eastAsia="Times New Roman"/>
                <w:b/>
                <w:bCs/>
              </w:rPr>
            </w:rPrChange>
          </w:rPr>
          <w:t>Kreye</w:t>
        </w:r>
        <w:proofErr w:type="spellEnd"/>
        <w:r w:rsidRPr="00041E40">
          <w:rPr>
            <w:rFonts w:ascii="Times New Roman" w:eastAsia="Times New Roman" w:hAnsi="Times New Roman" w:cs="Times New Roman"/>
            <w:b/>
            <w:bCs/>
            <w:sz w:val="24"/>
            <w:szCs w:val="24"/>
            <w:rPrChange w:id="2437" w:author="Kris.Wild [2]" w:date="2023-12-21T11:56:00Z">
              <w:rPr>
                <w:rFonts w:eastAsia="Times New Roman"/>
                <w:b/>
                <w:bCs/>
              </w:rPr>
            </w:rPrChange>
          </w:rPr>
          <w:t xml:space="preserve"> JK, </w:t>
        </w:r>
        <w:proofErr w:type="spellStart"/>
        <w:r w:rsidRPr="00041E40">
          <w:rPr>
            <w:rFonts w:ascii="Times New Roman" w:eastAsia="Times New Roman" w:hAnsi="Times New Roman" w:cs="Times New Roman"/>
            <w:b/>
            <w:bCs/>
            <w:sz w:val="24"/>
            <w:szCs w:val="24"/>
            <w:rPrChange w:id="2438" w:author="Kris.Wild [2]" w:date="2023-12-21T11:56:00Z">
              <w:rPr>
                <w:rFonts w:eastAsia="Times New Roman"/>
                <w:b/>
                <w:bCs/>
              </w:rPr>
            </w:rPrChange>
          </w:rPr>
          <w:t>Machtinger</w:t>
        </w:r>
        <w:proofErr w:type="spellEnd"/>
        <w:r w:rsidRPr="00041E40">
          <w:rPr>
            <w:rFonts w:ascii="Times New Roman" w:eastAsia="Times New Roman" w:hAnsi="Times New Roman" w:cs="Times New Roman"/>
            <w:b/>
            <w:bCs/>
            <w:sz w:val="24"/>
            <w:szCs w:val="24"/>
            <w:rPrChange w:id="2439" w:author="Kris.Wild [2]" w:date="2023-12-21T11:56:00Z">
              <w:rPr>
                <w:rFonts w:eastAsia="Times New Roman"/>
                <w:b/>
                <w:bCs/>
              </w:rPr>
            </w:rPrChange>
          </w:rPr>
          <w:t xml:space="preserve"> ET, Everland A, Schmidt N &amp; </w:t>
        </w:r>
        <w:proofErr w:type="spellStart"/>
        <w:r w:rsidRPr="00041E40">
          <w:rPr>
            <w:rFonts w:ascii="Times New Roman" w:eastAsia="Times New Roman" w:hAnsi="Times New Roman" w:cs="Times New Roman"/>
            <w:b/>
            <w:bCs/>
            <w:sz w:val="24"/>
            <w:szCs w:val="24"/>
            <w:rPrChange w:id="2440" w:author="Kris.Wild [2]" w:date="2023-12-21T11:56:00Z">
              <w:rPr>
                <w:rFonts w:eastAsia="Times New Roman"/>
                <w:b/>
                <w:bCs/>
              </w:rPr>
            </w:rPrChange>
          </w:rPr>
          <w:t>Skowronski</w:t>
        </w:r>
        <w:proofErr w:type="spellEnd"/>
        <w:r w:rsidRPr="00041E40">
          <w:rPr>
            <w:rFonts w:ascii="Times New Roman" w:eastAsia="Times New Roman" w:hAnsi="Times New Roman" w:cs="Times New Roman"/>
            <w:b/>
            <w:bCs/>
            <w:sz w:val="24"/>
            <w:szCs w:val="24"/>
            <w:rPrChange w:id="2441" w:author="Kris.Wild [2]" w:date="2023-12-21T11:56:00Z">
              <w:rPr>
                <w:rFonts w:eastAsia="Times New Roman"/>
                <w:b/>
                <w:bCs/>
              </w:rPr>
            </w:rPrChange>
          </w:rPr>
          <w:t xml:space="preserve"> NS</w:t>
        </w:r>
        <w:r w:rsidRPr="00041E40">
          <w:rPr>
            <w:rFonts w:ascii="Times New Roman" w:eastAsia="Times New Roman" w:hAnsi="Times New Roman" w:cs="Times New Roman"/>
            <w:sz w:val="24"/>
            <w:szCs w:val="24"/>
            <w:rPrChange w:id="2442" w:author="Kris.Wild [2]" w:date="2023-12-21T11:56:00Z">
              <w:rPr>
                <w:rFonts w:eastAsia="Times New Roman"/>
              </w:rPr>
            </w:rPrChange>
          </w:rPr>
          <w:t xml:space="preserve">. </w:t>
        </w:r>
        <w:r w:rsidRPr="00041E40">
          <w:rPr>
            <w:rFonts w:ascii="Times New Roman" w:eastAsia="Times New Roman" w:hAnsi="Times New Roman" w:cs="Times New Roman"/>
            <w:b/>
            <w:bCs/>
            <w:sz w:val="24"/>
            <w:szCs w:val="24"/>
            <w:rPrChange w:id="2443" w:author="Kris.Wild [2]" w:date="2023-12-21T11:56:00Z">
              <w:rPr>
                <w:rFonts w:eastAsia="Times New Roman"/>
                <w:b/>
                <w:bCs/>
              </w:rPr>
            </w:rPrChange>
          </w:rPr>
          <w:t>2022</w:t>
        </w:r>
        <w:r w:rsidRPr="00041E40">
          <w:rPr>
            <w:rFonts w:ascii="Times New Roman" w:eastAsia="Times New Roman" w:hAnsi="Times New Roman" w:cs="Times New Roman"/>
            <w:sz w:val="24"/>
            <w:szCs w:val="24"/>
            <w:rPrChange w:id="2444" w:author="Kris.Wild [2]" w:date="2023-12-21T11:56:00Z">
              <w:rPr>
                <w:rFonts w:eastAsia="Times New Roman"/>
              </w:rPr>
            </w:rPrChange>
          </w:rPr>
          <w:t xml:space="preserve">. Can restoration of fire-dependent ecosystems reduce ticks and tick-borne disease prevalence in the eastern United States? </w:t>
        </w:r>
        <w:r w:rsidRPr="00041E40">
          <w:rPr>
            <w:rFonts w:ascii="Times New Roman" w:eastAsia="Times New Roman" w:hAnsi="Times New Roman" w:cs="Times New Roman"/>
            <w:i/>
            <w:iCs/>
            <w:sz w:val="24"/>
            <w:szCs w:val="24"/>
            <w:rPrChange w:id="2445" w:author="Kris.Wild [2]" w:date="2023-12-21T11:56:00Z">
              <w:rPr>
                <w:rFonts w:eastAsia="Times New Roman"/>
                <w:i/>
                <w:iCs/>
              </w:rPr>
            </w:rPrChange>
          </w:rPr>
          <w:t>Ecological Applications</w:t>
        </w:r>
        <w:r w:rsidRPr="00041E40">
          <w:rPr>
            <w:rFonts w:ascii="Times New Roman" w:eastAsia="Times New Roman" w:hAnsi="Times New Roman" w:cs="Times New Roman"/>
            <w:sz w:val="24"/>
            <w:szCs w:val="24"/>
            <w:rPrChange w:id="2446" w:author="Kris.Wild [2]" w:date="2023-12-21T11:56:00Z">
              <w:rPr>
                <w:rFonts w:eastAsia="Times New Roman"/>
              </w:rPr>
            </w:rPrChange>
          </w:rPr>
          <w:t xml:space="preserve"> </w:t>
        </w:r>
        <w:r w:rsidRPr="00041E40">
          <w:rPr>
            <w:rFonts w:ascii="Times New Roman" w:eastAsia="Times New Roman" w:hAnsi="Times New Roman" w:cs="Times New Roman"/>
            <w:b/>
            <w:bCs/>
            <w:sz w:val="24"/>
            <w:szCs w:val="24"/>
            <w:rPrChange w:id="2447" w:author="Kris.Wild [2]" w:date="2023-12-21T11:56:00Z">
              <w:rPr>
                <w:rFonts w:eastAsia="Times New Roman"/>
                <w:b/>
                <w:bCs/>
              </w:rPr>
            </w:rPrChange>
          </w:rPr>
          <w:t>32</w:t>
        </w:r>
        <w:r w:rsidRPr="00041E40">
          <w:rPr>
            <w:rFonts w:ascii="Times New Roman" w:eastAsia="Times New Roman" w:hAnsi="Times New Roman" w:cs="Times New Roman"/>
            <w:sz w:val="24"/>
            <w:szCs w:val="24"/>
            <w:rPrChange w:id="2448" w:author="Kris.Wild [2]" w:date="2023-12-21T11:56:00Z">
              <w:rPr>
                <w:rFonts w:eastAsia="Times New Roman"/>
              </w:rPr>
            </w:rPrChange>
          </w:rPr>
          <w:t>.</w:t>
        </w:r>
      </w:ins>
    </w:p>
    <w:p w14:paraId="26DEDF97" w14:textId="77777777" w:rsidR="00041E40" w:rsidRPr="00041E40" w:rsidRDefault="00041E40" w:rsidP="00041E40">
      <w:pPr>
        <w:rPr>
          <w:ins w:id="2449" w:author="Kris.Wild [2]" w:date="2023-12-21T11:56:00Z"/>
          <w:rFonts w:ascii="Times New Roman" w:eastAsia="Times New Roman" w:hAnsi="Times New Roman" w:cs="Times New Roman"/>
          <w:sz w:val="24"/>
          <w:szCs w:val="24"/>
          <w:rPrChange w:id="2450" w:author="Kris.Wild [2]" w:date="2023-12-21T11:56:00Z">
            <w:rPr>
              <w:ins w:id="2451" w:author="Kris.Wild [2]" w:date="2023-12-21T11:56:00Z"/>
              <w:rFonts w:eastAsia="Times New Roman"/>
            </w:rPr>
          </w:rPrChange>
        </w:rPr>
      </w:pPr>
      <w:ins w:id="2452" w:author="Kris.Wild [2]" w:date="2023-12-21T11:56:00Z">
        <w:r w:rsidRPr="00041E40">
          <w:rPr>
            <w:rFonts w:ascii="Times New Roman" w:eastAsia="Times New Roman" w:hAnsi="Times New Roman" w:cs="Times New Roman"/>
            <w:b/>
            <w:bCs/>
            <w:sz w:val="24"/>
            <w:szCs w:val="24"/>
            <w:rPrChange w:id="2453" w:author="Kris.Wild [2]" w:date="2023-12-21T11:56:00Z">
              <w:rPr>
                <w:rFonts w:eastAsia="Times New Roman"/>
                <w:b/>
                <w:bCs/>
              </w:rPr>
            </w:rPrChange>
          </w:rPr>
          <w:t>Gordon DM</w:t>
        </w:r>
        <w:r w:rsidRPr="00041E40">
          <w:rPr>
            <w:rFonts w:ascii="Times New Roman" w:eastAsia="Times New Roman" w:hAnsi="Times New Roman" w:cs="Times New Roman"/>
            <w:sz w:val="24"/>
            <w:szCs w:val="24"/>
            <w:rPrChange w:id="2454" w:author="Kris.Wild [2]" w:date="2023-12-21T11:56:00Z">
              <w:rPr>
                <w:rFonts w:eastAsia="Times New Roman"/>
              </w:rPr>
            </w:rPrChange>
          </w:rPr>
          <w:t xml:space="preserve">. </w:t>
        </w:r>
        <w:r w:rsidRPr="00041E40">
          <w:rPr>
            <w:rFonts w:ascii="Times New Roman" w:eastAsia="Times New Roman" w:hAnsi="Times New Roman" w:cs="Times New Roman"/>
            <w:b/>
            <w:bCs/>
            <w:sz w:val="24"/>
            <w:szCs w:val="24"/>
            <w:rPrChange w:id="2455" w:author="Kris.Wild [2]" w:date="2023-12-21T11:56:00Z">
              <w:rPr>
                <w:rFonts w:eastAsia="Times New Roman"/>
                <w:b/>
                <w:bCs/>
              </w:rPr>
            </w:rPrChange>
          </w:rPr>
          <w:t>1982</w:t>
        </w:r>
        <w:r w:rsidRPr="00041E40">
          <w:rPr>
            <w:rFonts w:ascii="Times New Roman" w:eastAsia="Times New Roman" w:hAnsi="Times New Roman" w:cs="Times New Roman"/>
            <w:sz w:val="24"/>
            <w:szCs w:val="24"/>
            <w:rPrChange w:id="2456" w:author="Kris.Wild [2]" w:date="2023-12-21T11:56:00Z">
              <w:rPr>
                <w:rFonts w:eastAsia="Times New Roman"/>
              </w:rPr>
            </w:rPrChange>
          </w:rPr>
          <w:t xml:space="preserve">. Processes influencing the distribution of parasite numbers within host populations with special emphasis on parasite-induced host mortalities. </w:t>
        </w:r>
        <w:r w:rsidRPr="00041E40">
          <w:rPr>
            <w:rFonts w:ascii="Times New Roman" w:eastAsia="Times New Roman" w:hAnsi="Times New Roman" w:cs="Times New Roman"/>
            <w:i/>
            <w:iCs/>
            <w:sz w:val="24"/>
            <w:szCs w:val="24"/>
            <w:rPrChange w:id="2457" w:author="Kris.Wild [2]" w:date="2023-12-21T11:56:00Z">
              <w:rPr>
                <w:rFonts w:eastAsia="Times New Roman"/>
                <w:i/>
                <w:iCs/>
              </w:rPr>
            </w:rPrChange>
          </w:rPr>
          <w:t>Parasitology</w:t>
        </w:r>
        <w:r w:rsidRPr="00041E40">
          <w:rPr>
            <w:rFonts w:ascii="Times New Roman" w:eastAsia="Times New Roman" w:hAnsi="Times New Roman" w:cs="Times New Roman"/>
            <w:sz w:val="24"/>
            <w:szCs w:val="24"/>
            <w:rPrChange w:id="2458" w:author="Kris.Wild [2]" w:date="2023-12-21T11:56:00Z">
              <w:rPr>
                <w:rFonts w:eastAsia="Times New Roman"/>
              </w:rPr>
            </w:rPrChange>
          </w:rPr>
          <w:t xml:space="preserve"> </w:t>
        </w:r>
        <w:r w:rsidRPr="00041E40">
          <w:rPr>
            <w:rFonts w:ascii="Times New Roman" w:eastAsia="Times New Roman" w:hAnsi="Times New Roman" w:cs="Times New Roman"/>
            <w:b/>
            <w:bCs/>
            <w:sz w:val="24"/>
            <w:szCs w:val="24"/>
            <w:rPrChange w:id="2459" w:author="Kris.Wild [2]" w:date="2023-12-21T11:56:00Z">
              <w:rPr>
                <w:rFonts w:eastAsia="Times New Roman"/>
                <w:b/>
                <w:bCs/>
              </w:rPr>
            </w:rPrChange>
          </w:rPr>
          <w:t>85</w:t>
        </w:r>
        <w:r w:rsidRPr="00041E40">
          <w:rPr>
            <w:rFonts w:ascii="Times New Roman" w:eastAsia="Times New Roman" w:hAnsi="Times New Roman" w:cs="Times New Roman"/>
            <w:sz w:val="24"/>
            <w:szCs w:val="24"/>
            <w:rPrChange w:id="2460" w:author="Kris.Wild [2]" w:date="2023-12-21T11:56:00Z">
              <w:rPr>
                <w:rFonts w:eastAsia="Times New Roman"/>
              </w:rPr>
            </w:rPrChange>
          </w:rPr>
          <w:t>: 373–398.</w:t>
        </w:r>
      </w:ins>
    </w:p>
    <w:p w14:paraId="4F347B4C" w14:textId="77777777" w:rsidR="00041E40" w:rsidRPr="00041E40" w:rsidRDefault="00041E40" w:rsidP="00041E40">
      <w:pPr>
        <w:rPr>
          <w:ins w:id="2461" w:author="Kris.Wild [2]" w:date="2023-12-21T11:56:00Z"/>
          <w:rFonts w:ascii="Times New Roman" w:eastAsia="Times New Roman" w:hAnsi="Times New Roman" w:cs="Times New Roman"/>
          <w:sz w:val="24"/>
          <w:szCs w:val="24"/>
          <w:rPrChange w:id="2462" w:author="Kris.Wild [2]" w:date="2023-12-21T11:56:00Z">
            <w:rPr>
              <w:ins w:id="2463" w:author="Kris.Wild [2]" w:date="2023-12-21T11:56:00Z"/>
              <w:rFonts w:eastAsia="Times New Roman"/>
            </w:rPr>
          </w:rPrChange>
        </w:rPr>
      </w:pPr>
      <w:proofErr w:type="spellStart"/>
      <w:ins w:id="2464" w:author="Kris.Wild [2]" w:date="2023-12-21T11:56:00Z">
        <w:r w:rsidRPr="00041E40">
          <w:rPr>
            <w:rFonts w:ascii="Times New Roman" w:eastAsia="Times New Roman" w:hAnsi="Times New Roman" w:cs="Times New Roman"/>
            <w:b/>
            <w:bCs/>
            <w:sz w:val="24"/>
            <w:szCs w:val="24"/>
            <w:rPrChange w:id="2465" w:author="Kris.Wild [2]" w:date="2023-12-21T11:56:00Z">
              <w:rPr>
                <w:rFonts w:eastAsia="Times New Roman"/>
                <w:b/>
                <w:bCs/>
              </w:rPr>
            </w:rPrChange>
          </w:rPr>
          <w:t>Haenel</w:t>
        </w:r>
        <w:proofErr w:type="spellEnd"/>
        <w:r w:rsidRPr="00041E40">
          <w:rPr>
            <w:rFonts w:ascii="Times New Roman" w:eastAsia="Times New Roman" w:hAnsi="Times New Roman" w:cs="Times New Roman"/>
            <w:b/>
            <w:bCs/>
            <w:sz w:val="24"/>
            <w:szCs w:val="24"/>
            <w:rPrChange w:id="2466" w:author="Kris.Wild [2]" w:date="2023-12-21T11:56:00Z">
              <w:rPr>
                <w:rFonts w:eastAsia="Times New Roman"/>
                <w:b/>
                <w:bCs/>
              </w:rPr>
            </w:rPrChange>
          </w:rPr>
          <w:t xml:space="preserve"> GJ, Smith LC &amp; John-Alder HB</w:t>
        </w:r>
        <w:r w:rsidRPr="00041E40">
          <w:rPr>
            <w:rFonts w:ascii="Times New Roman" w:eastAsia="Times New Roman" w:hAnsi="Times New Roman" w:cs="Times New Roman"/>
            <w:sz w:val="24"/>
            <w:szCs w:val="24"/>
            <w:rPrChange w:id="2467" w:author="Kris.Wild [2]" w:date="2023-12-21T11:56:00Z">
              <w:rPr>
                <w:rFonts w:eastAsia="Times New Roman"/>
              </w:rPr>
            </w:rPrChange>
          </w:rPr>
          <w:t xml:space="preserve">. </w:t>
        </w:r>
        <w:r w:rsidRPr="00041E40">
          <w:rPr>
            <w:rFonts w:ascii="Times New Roman" w:eastAsia="Times New Roman" w:hAnsi="Times New Roman" w:cs="Times New Roman"/>
            <w:b/>
            <w:bCs/>
            <w:sz w:val="24"/>
            <w:szCs w:val="24"/>
            <w:rPrChange w:id="2468" w:author="Kris.Wild [2]" w:date="2023-12-21T11:56:00Z">
              <w:rPr>
                <w:rFonts w:eastAsia="Times New Roman"/>
                <w:b/>
                <w:bCs/>
              </w:rPr>
            </w:rPrChange>
          </w:rPr>
          <w:t>2003</w:t>
        </w:r>
        <w:r w:rsidRPr="00041E40">
          <w:rPr>
            <w:rFonts w:ascii="Times New Roman" w:eastAsia="Times New Roman" w:hAnsi="Times New Roman" w:cs="Times New Roman"/>
            <w:sz w:val="24"/>
            <w:szCs w:val="24"/>
            <w:rPrChange w:id="2469" w:author="Kris.Wild [2]" w:date="2023-12-21T11:56:00Z">
              <w:rPr>
                <w:rFonts w:eastAsia="Times New Roman"/>
              </w:rPr>
            </w:rPrChange>
          </w:rPr>
          <w:t xml:space="preserve">. Home-Range analysis in </w:t>
        </w:r>
        <w:r w:rsidRPr="00041E40">
          <w:rPr>
            <w:rFonts w:ascii="Times New Roman" w:eastAsia="Times New Roman" w:hAnsi="Times New Roman" w:cs="Times New Roman"/>
            <w:i/>
            <w:iCs/>
            <w:sz w:val="24"/>
            <w:szCs w:val="24"/>
            <w:rPrChange w:id="2470" w:author="Kris.Wild [2]" w:date="2023-12-21T11:58:00Z">
              <w:rPr>
                <w:rFonts w:eastAsia="Times New Roman"/>
              </w:rPr>
            </w:rPrChange>
          </w:rPr>
          <w:t>Sceloporus undulatus</w:t>
        </w:r>
        <w:r w:rsidRPr="00041E40">
          <w:rPr>
            <w:rFonts w:ascii="Times New Roman" w:eastAsia="Times New Roman" w:hAnsi="Times New Roman" w:cs="Times New Roman"/>
            <w:sz w:val="24"/>
            <w:szCs w:val="24"/>
            <w:rPrChange w:id="2471" w:author="Kris.Wild [2]" w:date="2023-12-21T11:56:00Z">
              <w:rPr>
                <w:rFonts w:eastAsia="Times New Roman"/>
              </w:rPr>
            </w:rPrChange>
          </w:rPr>
          <w:t xml:space="preserve"> (Eastern Fence Lizard) spacing patterns and the context of territorial behavior. </w:t>
        </w:r>
        <w:r w:rsidRPr="00041E40">
          <w:rPr>
            <w:rFonts w:ascii="Times New Roman" w:eastAsia="Times New Roman" w:hAnsi="Times New Roman" w:cs="Times New Roman"/>
            <w:i/>
            <w:iCs/>
            <w:sz w:val="24"/>
            <w:szCs w:val="24"/>
            <w:rPrChange w:id="2472" w:author="Kris.Wild [2]" w:date="2023-12-21T11:56:00Z">
              <w:rPr>
                <w:rFonts w:eastAsia="Times New Roman"/>
                <w:i/>
                <w:iCs/>
              </w:rPr>
            </w:rPrChange>
          </w:rPr>
          <w:t>Copeia</w:t>
        </w:r>
        <w:r w:rsidRPr="00041E40">
          <w:rPr>
            <w:rFonts w:ascii="Times New Roman" w:eastAsia="Times New Roman" w:hAnsi="Times New Roman" w:cs="Times New Roman"/>
            <w:sz w:val="24"/>
            <w:szCs w:val="24"/>
            <w:rPrChange w:id="2473" w:author="Kris.Wild [2]" w:date="2023-12-21T11:56:00Z">
              <w:rPr>
                <w:rFonts w:eastAsia="Times New Roman"/>
              </w:rPr>
            </w:rPrChange>
          </w:rPr>
          <w:t xml:space="preserve"> </w:t>
        </w:r>
        <w:r w:rsidRPr="00041E40">
          <w:rPr>
            <w:rFonts w:ascii="Times New Roman" w:eastAsia="Times New Roman" w:hAnsi="Times New Roman" w:cs="Times New Roman"/>
            <w:b/>
            <w:bCs/>
            <w:sz w:val="24"/>
            <w:szCs w:val="24"/>
            <w:rPrChange w:id="2474" w:author="Kris.Wild [2]" w:date="2023-12-21T11:56:00Z">
              <w:rPr>
                <w:rFonts w:eastAsia="Times New Roman"/>
                <w:b/>
                <w:bCs/>
              </w:rPr>
            </w:rPrChange>
          </w:rPr>
          <w:t>26</w:t>
        </w:r>
        <w:r w:rsidRPr="00041E40">
          <w:rPr>
            <w:rFonts w:ascii="Times New Roman" w:eastAsia="Times New Roman" w:hAnsi="Times New Roman" w:cs="Times New Roman"/>
            <w:sz w:val="24"/>
            <w:szCs w:val="24"/>
            <w:rPrChange w:id="2475" w:author="Kris.Wild [2]" w:date="2023-12-21T11:56:00Z">
              <w:rPr>
                <w:rFonts w:eastAsia="Times New Roman"/>
              </w:rPr>
            </w:rPrChange>
          </w:rPr>
          <w:t>: 99–112.</w:t>
        </w:r>
      </w:ins>
    </w:p>
    <w:p w14:paraId="2B6AF9DD" w14:textId="77777777" w:rsidR="00041E40" w:rsidRPr="00041E40" w:rsidRDefault="00041E40" w:rsidP="00041E40">
      <w:pPr>
        <w:rPr>
          <w:ins w:id="2476" w:author="Kris.Wild [2]" w:date="2023-12-21T11:56:00Z"/>
          <w:rFonts w:ascii="Times New Roman" w:eastAsia="Times New Roman" w:hAnsi="Times New Roman" w:cs="Times New Roman"/>
          <w:sz w:val="24"/>
          <w:szCs w:val="24"/>
          <w:rPrChange w:id="2477" w:author="Kris.Wild [2]" w:date="2023-12-21T11:56:00Z">
            <w:rPr>
              <w:ins w:id="2478" w:author="Kris.Wild [2]" w:date="2023-12-21T11:56:00Z"/>
              <w:rFonts w:eastAsia="Times New Roman"/>
            </w:rPr>
          </w:rPrChange>
        </w:rPr>
      </w:pPr>
      <w:ins w:id="2479" w:author="Kris.Wild [2]" w:date="2023-12-21T11:56:00Z">
        <w:r w:rsidRPr="00041E40">
          <w:rPr>
            <w:rFonts w:ascii="Times New Roman" w:eastAsia="Times New Roman" w:hAnsi="Times New Roman" w:cs="Times New Roman"/>
            <w:b/>
            <w:bCs/>
            <w:sz w:val="24"/>
            <w:szCs w:val="24"/>
            <w:rPrChange w:id="2480" w:author="Kris.Wild [2]" w:date="2023-12-21T11:56:00Z">
              <w:rPr>
                <w:rFonts w:eastAsia="Times New Roman"/>
                <w:b/>
                <w:bCs/>
              </w:rPr>
            </w:rPrChange>
          </w:rPr>
          <w:t xml:space="preserve">Hamilton WD &amp; </w:t>
        </w:r>
        <w:proofErr w:type="spellStart"/>
        <w:r w:rsidRPr="00041E40">
          <w:rPr>
            <w:rFonts w:ascii="Times New Roman" w:eastAsia="Times New Roman" w:hAnsi="Times New Roman" w:cs="Times New Roman"/>
            <w:b/>
            <w:bCs/>
            <w:sz w:val="24"/>
            <w:szCs w:val="24"/>
            <w:rPrChange w:id="2481" w:author="Kris.Wild [2]" w:date="2023-12-21T11:56:00Z">
              <w:rPr>
                <w:rFonts w:eastAsia="Times New Roman"/>
                <w:b/>
                <w:bCs/>
              </w:rPr>
            </w:rPrChange>
          </w:rPr>
          <w:t>Zuk</w:t>
        </w:r>
        <w:proofErr w:type="spellEnd"/>
        <w:r w:rsidRPr="00041E40">
          <w:rPr>
            <w:rFonts w:ascii="Times New Roman" w:eastAsia="Times New Roman" w:hAnsi="Times New Roman" w:cs="Times New Roman"/>
            <w:b/>
            <w:bCs/>
            <w:sz w:val="24"/>
            <w:szCs w:val="24"/>
            <w:rPrChange w:id="2482" w:author="Kris.Wild [2]" w:date="2023-12-21T11:56:00Z">
              <w:rPr>
                <w:rFonts w:eastAsia="Times New Roman"/>
                <w:b/>
                <w:bCs/>
              </w:rPr>
            </w:rPrChange>
          </w:rPr>
          <w:t xml:space="preserve"> M</w:t>
        </w:r>
        <w:r w:rsidRPr="00041E40">
          <w:rPr>
            <w:rFonts w:ascii="Times New Roman" w:eastAsia="Times New Roman" w:hAnsi="Times New Roman" w:cs="Times New Roman"/>
            <w:sz w:val="24"/>
            <w:szCs w:val="24"/>
            <w:rPrChange w:id="2483" w:author="Kris.Wild [2]" w:date="2023-12-21T11:56:00Z">
              <w:rPr>
                <w:rFonts w:eastAsia="Times New Roman"/>
              </w:rPr>
            </w:rPrChange>
          </w:rPr>
          <w:t xml:space="preserve">. </w:t>
        </w:r>
        <w:r w:rsidRPr="00041E40">
          <w:rPr>
            <w:rFonts w:ascii="Times New Roman" w:eastAsia="Times New Roman" w:hAnsi="Times New Roman" w:cs="Times New Roman"/>
            <w:b/>
            <w:bCs/>
            <w:sz w:val="24"/>
            <w:szCs w:val="24"/>
            <w:rPrChange w:id="2484" w:author="Kris.Wild [2]" w:date="2023-12-21T11:56:00Z">
              <w:rPr>
                <w:rFonts w:eastAsia="Times New Roman"/>
                <w:b/>
                <w:bCs/>
              </w:rPr>
            </w:rPrChange>
          </w:rPr>
          <w:t>1982</w:t>
        </w:r>
        <w:r w:rsidRPr="00041E40">
          <w:rPr>
            <w:rFonts w:ascii="Times New Roman" w:eastAsia="Times New Roman" w:hAnsi="Times New Roman" w:cs="Times New Roman"/>
            <w:sz w:val="24"/>
            <w:szCs w:val="24"/>
            <w:rPrChange w:id="2485" w:author="Kris.Wild [2]" w:date="2023-12-21T11:56:00Z">
              <w:rPr>
                <w:rFonts w:eastAsia="Times New Roman"/>
              </w:rPr>
            </w:rPrChange>
          </w:rPr>
          <w:t xml:space="preserve">. Heritable true fitness and bright birds: a role for parasites? </w:t>
        </w:r>
        <w:r w:rsidRPr="00041E40">
          <w:rPr>
            <w:rFonts w:ascii="Times New Roman" w:eastAsia="Times New Roman" w:hAnsi="Times New Roman" w:cs="Times New Roman"/>
            <w:i/>
            <w:iCs/>
            <w:sz w:val="24"/>
            <w:szCs w:val="24"/>
            <w:rPrChange w:id="2486" w:author="Kris.Wild [2]" w:date="2023-12-21T11:56:00Z">
              <w:rPr>
                <w:rFonts w:eastAsia="Times New Roman"/>
                <w:i/>
                <w:iCs/>
              </w:rPr>
            </w:rPrChange>
          </w:rPr>
          <w:t>Science</w:t>
        </w:r>
        <w:r w:rsidRPr="00041E40">
          <w:rPr>
            <w:rFonts w:ascii="Times New Roman" w:eastAsia="Times New Roman" w:hAnsi="Times New Roman" w:cs="Times New Roman"/>
            <w:sz w:val="24"/>
            <w:szCs w:val="24"/>
            <w:rPrChange w:id="2487" w:author="Kris.Wild [2]" w:date="2023-12-21T11:56:00Z">
              <w:rPr>
                <w:rFonts w:eastAsia="Times New Roman"/>
              </w:rPr>
            </w:rPrChange>
          </w:rPr>
          <w:t xml:space="preserve"> </w:t>
        </w:r>
        <w:r w:rsidRPr="00041E40">
          <w:rPr>
            <w:rFonts w:ascii="Times New Roman" w:eastAsia="Times New Roman" w:hAnsi="Times New Roman" w:cs="Times New Roman"/>
            <w:b/>
            <w:bCs/>
            <w:sz w:val="24"/>
            <w:szCs w:val="24"/>
            <w:rPrChange w:id="2488" w:author="Kris.Wild [2]" w:date="2023-12-21T11:56:00Z">
              <w:rPr>
                <w:rFonts w:eastAsia="Times New Roman"/>
                <w:b/>
                <w:bCs/>
              </w:rPr>
            </w:rPrChange>
          </w:rPr>
          <w:t>218</w:t>
        </w:r>
        <w:r w:rsidRPr="00041E40">
          <w:rPr>
            <w:rFonts w:ascii="Times New Roman" w:eastAsia="Times New Roman" w:hAnsi="Times New Roman" w:cs="Times New Roman"/>
            <w:sz w:val="24"/>
            <w:szCs w:val="24"/>
            <w:rPrChange w:id="2489" w:author="Kris.Wild [2]" w:date="2023-12-21T11:56:00Z">
              <w:rPr>
                <w:rFonts w:eastAsia="Times New Roman"/>
              </w:rPr>
            </w:rPrChange>
          </w:rPr>
          <w:t>: 384–387.</w:t>
        </w:r>
      </w:ins>
    </w:p>
    <w:p w14:paraId="4200524D" w14:textId="77777777" w:rsidR="00041E40" w:rsidRPr="00041E40" w:rsidRDefault="00041E40" w:rsidP="00041E40">
      <w:pPr>
        <w:rPr>
          <w:ins w:id="2490" w:author="Kris.Wild [2]" w:date="2023-12-21T11:56:00Z"/>
          <w:rFonts w:ascii="Times New Roman" w:eastAsia="Times New Roman" w:hAnsi="Times New Roman" w:cs="Times New Roman"/>
          <w:sz w:val="24"/>
          <w:szCs w:val="24"/>
          <w:rPrChange w:id="2491" w:author="Kris.Wild [2]" w:date="2023-12-21T11:56:00Z">
            <w:rPr>
              <w:ins w:id="2492" w:author="Kris.Wild [2]" w:date="2023-12-21T11:56:00Z"/>
              <w:rFonts w:eastAsia="Times New Roman"/>
            </w:rPr>
          </w:rPrChange>
        </w:rPr>
      </w:pPr>
      <w:proofErr w:type="spellStart"/>
      <w:ins w:id="2493" w:author="Kris.Wild [2]" w:date="2023-12-21T11:56:00Z">
        <w:r w:rsidRPr="00041E40">
          <w:rPr>
            <w:rFonts w:ascii="Times New Roman" w:eastAsia="Times New Roman" w:hAnsi="Times New Roman" w:cs="Times New Roman"/>
            <w:b/>
            <w:bCs/>
            <w:sz w:val="24"/>
            <w:szCs w:val="24"/>
            <w:rPrChange w:id="2494" w:author="Kris.Wild [2]" w:date="2023-12-21T11:56:00Z">
              <w:rPr>
                <w:rFonts w:eastAsia="Times New Roman"/>
                <w:b/>
                <w:bCs/>
              </w:rPr>
            </w:rPrChange>
          </w:rPr>
          <w:t>Husak</w:t>
        </w:r>
        <w:proofErr w:type="spellEnd"/>
        <w:r w:rsidRPr="00041E40">
          <w:rPr>
            <w:rFonts w:ascii="Times New Roman" w:eastAsia="Times New Roman" w:hAnsi="Times New Roman" w:cs="Times New Roman"/>
            <w:b/>
            <w:bCs/>
            <w:sz w:val="24"/>
            <w:szCs w:val="24"/>
            <w:rPrChange w:id="2495" w:author="Kris.Wild [2]" w:date="2023-12-21T11:56:00Z">
              <w:rPr>
                <w:rFonts w:eastAsia="Times New Roman"/>
                <w:b/>
                <w:bCs/>
              </w:rPr>
            </w:rPrChange>
          </w:rPr>
          <w:t xml:space="preserve"> JF &amp; Fox SF</w:t>
        </w:r>
        <w:r w:rsidRPr="00041E40">
          <w:rPr>
            <w:rFonts w:ascii="Times New Roman" w:eastAsia="Times New Roman" w:hAnsi="Times New Roman" w:cs="Times New Roman"/>
            <w:sz w:val="24"/>
            <w:szCs w:val="24"/>
            <w:rPrChange w:id="2496" w:author="Kris.Wild [2]" w:date="2023-12-21T11:56:00Z">
              <w:rPr>
                <w:rFonts w:eastAsia="Times New Roman"/>
              </w:rPr>
            </w:rPrChange>
          </w:rPr>
          <w:t xml:space="preserve">. </w:t>
        </w:r>
        <w:r w:rsidRPr="00041E40">
          <w:rPr>
            <w:rFonts w:ascii="Times New Roman" w:eastAsia="Times New Roman" w:hAnsi="Times New Roman" w:cs="Times New Roman"/>
            <w:b/>
            <w:bCs/>
            <w:sz w:val="24"/>
            <w:szCs w:val="24"/>
            <w:rPrChange w:id="2497" w:author="Kris.Wild [2]" w:date="2023-12-21T11:56:00Z">
              <w:rPr>
                <w:rFonts w:eastAsia="Times New Roman"/>
                <w:b/>
                <w:bCs/>
              </w:rPr>
            </w:rPrChange>
          </w:rPr>
          <w:t>2008</w:t>
        </w:r>
        <w:r w:rsidRPr="00041E40">
          <w:rPr>
            <w:rFonts w:ascii="Times New Roman" w:eastAsia="Times New Roman" w:hAnsi="Times New Roman" w:cs="Times New Roman"/>
            <w:sz w:val="24"/>
            <w:szCs w:val="24"/>
            <w:rPrChange w:id="2498" w:author="Kris.Wild [2]" w:date="2023-12-21T11:56:00Z">
              <w:rPr>
                <w:rFonts w:eastAsia="Times New Roman"/>
              </w:rPr>
            </w:rPrChange>
          </w:rPr>
          <w:t xml:space="preserve">. Sexual selection on locomotor performance. </w:t>
        </w:r>
        <w:r w:rsidRPr="00041E40">
          <w:rPr>
            <w:rFonts w:ascii="Times New Roman" w:eastAsia="Times New Roman" w:hAnsi="Times New Roman" w:cs="Times New Roman"/>
            <w:i/>
            <w:iCs/>
            <w:sz w:val="24"/>
            <w:szCs w:val="24"/>
            <w:rPrChange w:id="2499" w:author="Kris.Wild [2]" w:date="2023-12-21T11:56:00Z">
              <w:rPr>
                <w:rFonts w:eastAsia="Times New Roman"/>
                <w:i/>
                <w:iCs/>
              </w:rPr>
            </w:rPrChange>
          </w:rPr>
          <w:t>Evolutionary Ecology Research</w:t>
        </w:r>
        <w:r w:rsidRPr="00041E40">
          <w:rPr>
            <w:rFonts w:ascii="Times New Roman" w:eastAsia="Times New Roman" w:hAnsi="Times New Roman" w:cs="Times New Roman"/>
            <w:sz w:val="24"/>
            <w:szCs w:val="24"/>
            <w:rPrChange w:id="2500" w:author="Kris.Wild [2]" w:date="2023-12-21T11:56:00Z">
              <w:rPr>
                <w:rFonts w:eastAsia="Times New Roman"/>
              </w:rPr>
            </w:rPrChange>
          </w:rPr>
          <w:t xml:space="preserve"> </w:t>
        </w:r>
        <w:r w:rsidRPr="00041E40">
          <w:rPr>
            <w:rFonts w:ascii="Times New Roman" w:eastAsia="Times New Roman" w:hAnsi="Times New Roman" w:cs="Times New Roman"/>
            <w:b/>
            <w:bCs/>
            <w:sz w:val="24"/>
            <w:szCs w:val="24"/>
            <w:rPrChange w:id="2501" w:author="Kris.Wild [2]" w:date="2023-12-21T11:56:00Z">
              <w:rPr>
                <w:rFonts w:eastAsia="Times New Roman"/>
                <w:b/>
                <w:bCs/>
              </w:rPr>
            </w:rPrChange>
          </w:rPr>
          <w:t>10</w:t>
        </w:r>
        <w:r w:rsidRPr="00041E40">
          <w:rPr>
            <w:rFonts w:ascii="Times New Roman" w:eastAsia="Times New Roman" w:hAnsi="Times New Roman" w:cs="Times New Roman"/>
            <w:sz w:val="24"/>
            <w:szCs w:val="24"/>
            <w:rPrChange w:id="2502" w:author="Kris.Wild [2]" w:date="2023-12-21T11:56:00Z">
              <w:rPr>
                <w:rFonts w:eastAsia="Times New Roman"/>
              </w:rPr>
            </w:rPrChange>
          </w:rPr>
          <w:t>: 213–228.</w:t>
        </w:r>
      </w:ins>
    </w:p>
    <w:p w14:paraId="21622499" w14:textId="77777777" w:rsidR="00041E40" w:rsidRPr="00041E40" w:rsidRDefault="00041E40" w:rsidP="00041E40">
      <w:pPr>
        <w:rPr>
          <w:ins w:id="2503" w:author="Kris.Wild [2]" w:date="2023-12-21T11:56:00Z"/>
          <w:rFonts w:ascii="Times New Roman" w:eastAsia="Times New Roman" w:hAnsi="Times New Roman" w:cs="Times New Roman"/>
          <w:sz w:val="24"/>
          <w:szCs w:val="24"/>
          <w:rPrChange w:id="2504" w:author="Kris.Wild [2]" w:date="2023-12-21T11:56:00Z">
            <w:rPr>
              <w:ins w:id="2505" w:author="Kris.Wild [2]" w:date="2023-12-21T11:56:00Z"/>
              <w:rFonts w:eastAsia="Times New Roman"/>
            </w:rPr>
          </w:rPrChange>
        </w:rPr>
      </w:pPr>
      <w:ins w:id="2506" w:author="Kris.Wild [2]" w:date="2023-12-21T11:56:00Z">
        <w:r w:rsidRPr="00041E40">
          <w:rPr>
            <w:rFonts w:ascii="Times New Roman" w:eastAsia="Times New Roman" w:hAnsi="Times New Roman" w:cs="Times New Roman"/>
            <w:b/>
            <w:bCs/>
            <w:sz w:val="24"/>
            <w:szCs w:val="24"/>
            <w:rPrChange w:id="2507" w:author="Kris.Wild [2]" w:date="2023-12-21T11:56:00Z">
              <w:rPr>
                <w:rFonts w:eastAsia="Times New Roman"/>
                <w:b/>
                <w:bCs/>
              </w:rPr>
            </w:rPrChange>
          </w:rPr>
          <w:lastRenderedPageBreak/>
          <w:t xml:space="preserve">Jakob EM, Marshall SD &amp; </w:t>
        </w:r>
        <w:proofErr w:type="spellStart"/>
        <w:r w:rsidRPr="00041E40">
          <w:rPr>
            <w:rFonts w:ascii="Times New Roman" w:eastAsia="Times New Roman" w:hAnsi="Times New Roman" w:cs="Times New Roman"/>
            <w:b/>
            <w:bCs/>
            <w:sz w:val="24"/>
            <w:szCs w:val="24"/>
            <w:rPrChange w:id="2508" w:author="Kris.Wild [2]" w:date="2023-12-21T11:56:00Z">
              <w:rPr>
                <w:rFonts w:eastAsia="Times New Roman"/>
                <w:b/>
                <w:bCs/>
              </w:rPr>
            </w:rPrChange>
          </w:rPr>
          <w:t>Uetz</w:t>
        </w:r>
        <w:proofErr w:type="spellEnd"/>
        <w:r w:rsidRPr="00041E40">
          <w:rPr>
            <w:rFonts w:ascii="Times New Roman" w:eastAsia="Times New Roman" w:hAnsi="Times New Roman" w:cs="Times New Roman"/>
            <w:b/>
            <w:bCs/>
            <w:sz w:val="24"/>
            <w:szCs w:val="24"/>
            <w:rPrChange w:id="2509" w:author="Kris.Wild [2]" w:date="2023-12-21T11:56:00Z">
              <w:rPr>
                <w:rFonts w:eastAsia="Times New Roman"/>
                <w:b/>
                <w:bCs/>
              </w:rPr>
            </w:rPrChange>
          </w:rPr>
          <w:t xml:space="preserve"> GW</w:t>
        </w:r>
        <w:r w:rsidRPr="00041E40">
          <w:rPr>
            <w:rFonts w:ascii="Times New Roman" w:eastAsia="Times New Roman" w:hAnsi="Times New Roman" w:cs="Times New Roman"/>
            <w:sz w:val="24"/>
            <w:szCs w:val="24"/>
            <w:rPrChange w:id="2510" w:author="Kris.Wild [2]" w:date="2023-12-21T11:56:00Z">
              <w:rPr>
                <w:rFonts w:eastAsia="Times New Roman"/>
              </w:rPr>
            </w:rPrChange>
          </w:rPr>
          <w:t xml:space="preserve">. </w:t>
        </w:r>
        <w:r w:rsidRPr="00041E40">
          <w:rPr>
            <w:rFonts w:ascii="Times New Roman" w:eastAsia="Times New Roman" w:hAnsi="Times New Roman" w:cs="Times New Roman"/>
            <w:b/>
            <w:bCs/>
            <w:sz w:val="24"/>
            <w:szCs w:val="24"/>
            <w:rPrChange w:id="2511" w:author="Kris.Wild [2]" w:date="2023-12-21T11:56:00Z">
              <w:rPr>
                <w:rFonts w:eastAsia="Times New Roman"/>
                <w:b/>
                <w:bCs/>
              </w:rPr>
            </w:rPrChange>
          </w:rPr>
          <w:t>1996</w:t>
        </w:r>
        <w:r w:rsidRPr="00041E40">
          <w:rPr>
            <w:rFonts w:ascii="Times New Roman" w:eastAsia="Times New Roman" w:hAnsi="Times New Roman" w:cs="Times New Roman"/>
            <w:sz w:val="24"/>
            <w:szCs w:val="24"/>
            <w:rPrChange w:id="2512" w:author="Kris.Wild [2]" w:date="2023-12-21T11:56:00Z">
              <w:rPr>
                <w:rFonts w:eastAsia="Times New Roman"/>
              </w:rPr>
            </w:rPrChange>
          </w:rPr>
          <w:t xml:space="preserve">. Estimating Fitness: A Comparison of Body Condition Indices. </w:t>
        </w:r>
        <w:r w:rsidRPr="00041E40">
          <w:rPr>
            <w:rFonts w:ascii="Times New Roman" w:eastAsia="Times New Roman" w:hAnsi="Times New Roman" w:cs="Times New Roman"/>
            <w:i/>
            <w:iCs/>
            <w:sz w:val="24"/>
            <w:szCs w:val="24"/>
            <w:rPrChange w:id="2513" w:author="Kris.Wild [2]" w:date="2023-12-21T11:56:00Z">
              <w:rPr>
                <w:rFonts w:eastAsia="Times New Roman"/>
                <w:i/>
                <w:iCs/>
              </w:rPr>
            </w:rPrChange>
          </w:rPr>
          <w:t>Oikos</w:t>
        </w:r>
        <w:r w:rsidRPr="00041E40">
          <w:rPr>
            <w:rFonts w:ascii="Times New Roman" w:eastAsia="Times New Roman" w:hAnsi="Times New Roman" w:cs="Times New Roman"/>
            <w:sz w:val="24"/>
            <w:szCs w:val="24"/>
            <w:rPrChange w:id="2514" w:author="Kris.Wild [2]" w:date="2023-12-21T11:56:00Z">
              <w:rPr>
                <w:rFonts w:eastAsia="Times New Roman"/>
              </w:rPr>
            </w:rPrChange>
          </w:rPr>
          <w:t xml:space="preserve"> </w:t>
        </w:r>
        <w:r w:rsidRPr="00041E40">
          <w:rPr>
            <w:rFonts w:ascii="Times New Roman" w:eastAsia="Times New Roman" w:hAnsi="Times New Roman" w:cs="Times New Roman"/>
            <w:b/>
            <w:bCs/>
            <w:sz w:val="24"/>
            <w:szCs w:val="24"/>
            <w:rPrChange w:id="2515" w:author="Kris.Wild [2]" w:date="2023-12-21T11:56:00Z">
              <w:rPr>
                <w:rFonts w:eastAsia="Times New Roman"/>
                <w:b/>
                <w:bCs/>
              </w:rPr>
            </w:rPrChange>
          </w:rPr>
          <w:t>77</w:t>
        </w:r>
        <w:r w:rsidRPr="00041E40">
          <w:rPr>
            <w:rFonts w:ascii="Times New Roman" w:eastAsia="Times New Roman" w:hAnsi="Times New Roman" w:cs="Times New Roman"/>
            <w:sz w:val="24"/>
            <w:szCs w:val="24"/>
            <w:rPrChange w:id="2516" w:author="Kris.Wild [2]" w:date="2023-12-21T11:56:00Z">
              <w:rPr>
                <w:rFonts w:eastAsia="Times New Roman"/>
              </w:rPr>
            </w:rPrChange>
          </w:rPr>
          <w:t>: 61–67.</w:t>
        </w:r>
      </w:ins>
    </w:p>
    <w:p w14:paraId="4D22C624" w14:textId="77777777" w:rsidR="00041E40" w:rsidRPr="00041E40" w:rsidRDefault="00041E40" w:rsidP="00041E40">
      <w:pPr>
        <w:rPr>
          <w:ins w:id="2517" w:author="Kris.Wild [2]" w:date="2023-12-21T11:56:00Z"/>
          <w:rFonts w:ascii="Times New Roman" w:eastAsia="Times New Roman" w:hAnsi="Times New Roman" w:cs="Times New Roman"/>
          <w:sz w:val="24"/>
          <w:szCs w:val="24"/>
          <w:rPrChange w:id="2518" w:author="Kris.Wild [2]" w:date="2023-12-21T11:56:00Z">
            <w:rPr>
              <w:ins w:id="2519" w:author="Kris.Wild [2]" w:date="2023-12-21T11:56:00Z"/>
              <w:rFonts w:eastAsia="Times New Roman"/>
            </w:rPr>
          </w:rPrChange>
        </w:rPr>
      </w:pPr>
      <w:ins w:id="2520" w:author="Kris.Wild [2]" w:date="2023-12-21T11:56:00Z">
        <w:r w:rsidRPr="00041E40">
          <w:rPr>
            <w:rFonts w:ascii="Times New Roman" w:eastAsia="Times New Roman" w:hAnsi="Times New Roman" w:cs="Times New Roman"/>
            <w:b/>
            <w:bCs/>
            <w:sz w:val="24"/>
            <w:szCs w:val="24"/>
            <w:rPrChange w:id="2521" w:author="Kris.Wild [2]" w:date="2023-12-21T11:56:00Z">
              <w:rPr>
                <w:rFonts w:eastAsia="Times New Roman"/>
                <w:b/>
                <w:bCs/>
              </w:rPr>
            </w:rPrChange>
          </w:rPr>
          <w:t xml:space="preserve">John-Alder HB, Cox RM, </w:t>
        </w:r>
        <w:proofErr w:type="spellStart"/>
        <w:r w:rsidRPr="00041E40">
          <w:rPr>
            <w:rFonts w:ascii="Times New Roman" w:eastAsia="Times New Roman" w:hAnsi="Times New Roman" w:cs="Times New Roman"/>
            <w:b/>
            <w:bCs/>
            <w:sz w:val="24"/>
            <w:szCs w:val="24"/>
            <w:rPrChange w:id="2522" w:author="Kris.Wild [2]" w:date="2023-12-21T11:56:00Z">
              <w:rPr>
                <w:rFonts w:eastAsia="Times New Roman"/>
                <w:b/>
                <w:bCs/>
              </w:rPr>
            </w:rPrChange>
          </w:rPr>
          <w:t>Haenel</w:t>
        </w:r>
        <w:proofErr w:type="spellEnd"/>
        <w:r w:rsidRPr="00041E40">
          <w:rPr>
            <w:rFonts w:ascii="Times New Roman" w:eastAsia="Times New Roman" w:hAnsi="Times New Roman" w:cs="Times New Roman"/>
            <w:b/>
            <w:bCs/>
            <w:sz w:val="24"/>
            <w:szCs w:val="24"/>
            <w:rPrChange w:id="2523" w:author="Kris.Wild [2]" w:date="2023-12-21T11:56:00Z">
              <w:rPr>
                <w:rFonts w:eastAsia="Times New Roman"/>
                <w:b/>
                <w:bCs/>
              </w:rPr>
            </w:rPrChange>
          </w:rPr>
          <w:t xml:space="preserve"> GJ &amp; Smith LC</w:t>
        </w:r>
        <w:r w:rsidRPr="00041E40">
          <w:rPr>
            <w:rFonts w:ascii="Times New Roman" w:eastAsia="Times New Roman" w:hAnsi="Times New Roman" w:cs="Times New Roman"/>
            <w:sz w:val="24"/>
            <w:szCs w:val="24"/>
            <w:rPrChange w:id="2524" w:author="Kris.Wild [2]" w:date="2023-12-21T11:56:00Z">
              <w:rPr>
                <w:rFonts w:eastAsia="Times New Roman"/>
              </w:rPr>
            </w:rPrChange>
          </w:rPr>
          <w:t xml:space="preserve">. </w:t>
        </w:r>
        <w:r w:rsidRPr="00041E40">
          <w:rPr>
            <w:rFonts w:ascii="Times New Roman" w:eastAsia="Times New Roman" w:hAnsi="Times New Roman" w:cs="Times New Roman"/>
            <w:b/>
            <w:bCs/>
            <w:sz w:val="24"/>
            <w:szCs w:val="24"/>
            <w:rPrChange w:id="2525" w:author="Kris.Wild [2]" w:date="2023-12-21T11:56:00Z">
              <w:rPr>
                <w:rFonts w:eastAsia="Times New Roman"/>
                <w:b/>
                <w:bCs/>
              </w:rPr>
            </w:rPrChange>
          </w:rPr>
          <w:t>2009</w:t>
        </w:r>
        <w:r w:rsidRPr="00041E40">
          <w:rPr>
            <w:rFonts w:ascii="Times New Roman" w:eastAsia="Times New Roman" w:hAnsi="Times New Roman" w:cs="Times New Roman"/>
            <w:sz w:val="24"/>
            <w:szCs w:val="24"/>
            <w:rPrChange w:id="2526" w:author="Kris.Wild [2]" w:date="2023-12-21T11:56:00Z">
              <w:rPr>
                <w:rFonts w:eastAsia="Times New Roman"/>
              </w:rPr>
            </w:rPrChange>
          </w:rPr>
          <w:t xml:space="preserve">. Hormones, </w:t>
        </w:r>
        <w:proofErr w:type="gramStart"/>
        <w:r w:rsidRPr="00041E40">
          <w:rPr>
            <w:rFonts w:ascii="Times New Roman" w:eastAsia="Times New Roman" w:hAnsi="Times New Roman" w:cs="Times New Roman"/>
            <w:sz w:val="24"/>
            <w:szCs w:val="24"/>
            <w:rPrChange w:id="2527" w:author="Kris.Wild [2]" w:date="2023-12-21T11:56:00Z">
              <w:rPr>
                <w:rFonts w:eastAsia="Times New Roman"/>
              </w:rPr>
            </w:rPrChange>
          </w:rPr>
          <w:t>performance</w:t>
        </w:r>
        <w:proofErr w:type="gramEnd"/>
        <w:r w:rsidRPr="00041E40">
          <w:rPr>
            <w:rFonts w:ascii="Times New Roman" w:eastAsia="Times New Roman" w:hAnsi="Times New Roman" w:cs="Times New Roman"/>
            <w:sz w:val="24"/>
            <w:szCs w:val="24"/>
            <w:rPrChange w:id="2528" w:author="Kris.Wild [2]" w:date="2023-12-21T11:56:00Z">
              <w:rPr>
                <w:rFonts w:eastAsia="Times New Roman"/>
              </w:rPr>
            </w:rPrChange>
          </w:rPr>
          <w:t xml:space="preserve"> and fitness: Natural history and endocrine experiments on a lizard (</w:t>
        </w:r>
        <w:r w:rsidRPr="00041E40">
          <w:rPr>
            <w:rFonts w:ascii="Times New Roman" w:eastAsia="Times New Roman" w:hAnsi="Times New Roman" w:cs="Times New Roman"/>
            <w:i/>
            <w:iCs/>
            <w:sz w:val="24"/>
            <w:szCs w:val="24"/>
            <w:rPrChange w:id="2529" w:author="Kris.Wild [2]" w:date="2023-12-21T11:58:00Z">
              <w:rPr>
                <w:rFonts w:eastAsia="Times New Roman"/>
              </w:rPr>
            </w:rPrChange>
          </w:rPr>
          <w:t>Sceloporus undulatus</w:t>
        </w:r>
        <w:r w:rsidRPr="00041E40">
          <w:rPr>
            <w:rFonts w:ascii="Times New Roman" w:eastAsia="Times New Roman" w:hAnsi="Times New Roman" w:cs="Times New Roman"/>
            <w:sz w:val="24"/>
            <w:szCs w:val="24"/>
            <w:rPrChange w:id="2530" w:author="Kris.Wild [2]" w:date="2023-12-21T11:56:00Z">
              <w:rPr>
                <w:rFonts w:eastAsia="Times New Roman"/>
              </w:rPr>
            </w:rPrChange>
          </w:rPr>
          <w:t xml:space="preserve">). </w:t>
        </w:r>
        <w:r w:rsidRPr="00041E40">
          <w:rPr>
            <w:rFonts w:ascii="Times New Roman" w:eastAsia="Times New Roman" w:hAnsi="Times New Roman" w:cs="Times New Roman"/>
            <w:i/>
            <w:iCs/>
            <w:sz w:val="24"/>
            <w:szCs w:val="24"/>
            <w:rPrChange w:id="2531" w:author="Kris.Wild [2]" w:date="2023-12-21T11:56:00Z">
              <w:rPr>
                <w:rFonts w:eastAsia="Times New Roman"/>
                <w:i/>
                <w:iCs/>
              </w:rPr>
            </w:rPrChange>
          </w:rPr>
          <w:t>Integrative and Comparative Biology</w:t>
        </w:r>
        <w:r w:rsidRPr="00041E40">
          <w:rPr>
            <w:rFonts w:ascii="Times New Roman" w:eastAsia="Times New Roman" w:hAnsi="Times New Roman" w:cs="Times New Roman"/>
            <w:sz w:val="24"/>
            <w:szCs w:val="24"/>
            <w:rPrChange w:id="2532" w:author="Kris.Wild [2]" w:date="2023-12-21T11:56:00Z">
              <w:rPr>
                <w:rFonts w:eastAsia="Times New Roman"/>
              </w:rPr>
            </w:rPrChange>
          </w:rPr>
          <w:t xml:space="preserve"> </w:t>
        </w:r>
        <w:r w:rsidRPr="00041E40">
          <w:rPr>
            <w:rFonts w:ascii="Times New Roman" w:eastAsia="Times New Roman" w:hAnsi="Times New Roman" w:cs="Times New Roman"/>
            <w:b/>
            <w:bCs/>
            <w:sz w:val="24"/>
            <w:szCs w:val="24"/>
            <w:rPrChange w:id="2533" w:author="Kris.Wild [2]" w:date="2023-12-21T11:56:00Z">
              <w:rPr>
                <w:rFonts w:eastAsia="Times New Roman"/>
                <w:b/>
                <w:bCs/>
              </w:rPr>
            </w:rPrChange>
          </w:rPr>
          <w:t>49</w:t>
        </w:r>
        <w:r w:rsidRPr="00041E40">
          <w:rPr>
            <w:rFonts w:ascii="Times New Roman" w:eastAsia="Times New Roman" w:hAnsi="Times New Roman" w:cs="Times New Roman"/>
            <w:sz w:val="24"/>
            <w:szCs w:val="24"/>
            <w:rPrChange w:id="2534" w:author="Kris.Wild [2]" w:date="2023-12-21T11:56:00Z">
              <w:rPr>
                <w:rFonts w:eastAsia="Times New Roman"/>
              </w:rPr>
            </w:rPrChange>
          </w:rPr>
          <w:t>: 393–407.</w:t>
        </w:r>
      </w:ins>
    </w:p>
    <w:p w14:paraId="4A1834A2" w14:textId="77777777" w:rsidR="00041E40" w:rsidRPr="00041E40" w:rsidRDefault="00041E40" w:rsidP="00041E40">
      <w:pPr>
        <w:rPr>
          <w:ins w:id="2535" w:author="Kris.Wild [2]" w:date="2023-12-21T11:56:00Z"/>
          <w:rFonts w:ascii="Times New Roman" w:eastAsia="Times New Roman" w:hAnsi="Times New Roman" w:cs="Times New Roman"/>
          <w:sz w:val="24"/>
          <w:szCs w:val="24"/>
          <w:rPrChange w:id="2536" w:author="Kris.Wild [2]" w:date="2023-12-21T11:56:00Z">
            <w:rPr>
              <w:ins w:id="2537" w:author="Kris.Wild [2]" w:date="2023-12-21T11:56:00Z"/>
              <w:rFonts w:eastAsia="Times New Roman"/>
            </w:rPr>
          </w:rPrChange>
        </w:rPr>
      </w:pPr>
      <w:proofErr w:type="spellStart"/>
      <w:ins w:id="2538" w:author="Kris.Wild [2]" w:date="2023-12-21T11:56:00Z">
        <w:r w:rsidRPr="00041E40">
          <w:rPr>
            <w:rFonts w:ascii="Times New Roman" w:eastAsia="Times New Roman" w:hAnsi="Times New Roman" w:cs="Times New Roman"/>
            <w:b/>
            <w:bCs/>
            <w:sz w:val="24"/>
            <w:szCs w:val="24"/>
            <w:rPrChange w:id="2539" w:author="Kris.Wild [2]" w:date="2023-12-21T11:56:00Z">
              <w:rPr>
                <w:rFonts w:eastAsia="Times New Roman"/>
                <w:b/>
                <w:bCs/>
              </w:rPr>
            </w:rPrChange>
          </w:rPr>
          <w:t>Klukowski</w:t>
        </w:r>
        <w:proofErr w:type="spellEnd"/>
        <w:r w:rsidRPr="00041E40">
          <w:rPr>
            <w:rFonts w:ascii="Times New Roman" w:eastAsia="Times New Roman" w:hAnsi="Times New Roman" w:cs="Times New Roman"/>
            <w:b/>
            <w:bCs/>
            <w:sz w:val="24"/>
            <w:szCs w:val="24"/>
            <w:rPrChange w:id="2540" w:author="Kris.Wild [2]" w:date="2023-12-21T11:56:00Z">
              <w:rPr>
                <w:rFonts w:eastAsia="Times New Roman"/>
                <w:b/>
                <w:bCs/>
              </w:rPr>
            </w:rPrChange>
          </w:rPr>
          <w:t xml:space="preserve"> M, Jenkinson NM &amp; Nelson CE</w:t>
        </w:r>
        <w:r w:rsidRPr="00041E40">
          <w:rPr>
            <w:rFonts w:ascii="Times New Roman" w:eastAsia="Times New Roman" w:hAnsi="Times New Roman" w:cs="Times New Roman"/>
            <w:sz w:val="24"/>
            <w:szCs w:val="24"/>
            <w:rPrChange w:id="2541" w:author="Kris.Wild [2]" w:date="2023-12-21T11:56:00Z">
              <w:rPr>
                <w:rFonts w:eastAsia="Times New Roman"/>
              </w:rPr>
            </w:rPrChange>
          </w:rPr>
          <w:t xml:space="preserve">. </w:t>
        </w:r>
        <w:r w:rsidRPr="00041E40">
          <w:rPr>
            <w:rFonts w:ascii="Times New Roman" w:eastAsia="Times New Roman" w:hAnsi="Times New Roman" w:cs="Times New Roman"/>
            <w:b/>
            <w:bCs/>
            <w:sz w:val="24"/>
            <w:szCs w:val="24"/>
            <w:rPrChange w:id="2542" w:author="Kris.Wild [2]" w:date="2023-12-21T11:56:00Z">
              <w:rPr>
                <w:rFonts w:eastAsia="Times New Roman"/>
                <w:b/>
                <w:bCs/>
              </w:rPr>
            </w:rPrChange>
          </w:rPr>
          <w:t>1998</w:t>
        </w:r>
        <w:r w:rsidRPr="00041E40">
          <w:rPr>
            <w:rFonts w:ascii="Times New Roman" w:eastAsia="Times New Roman" w:hAnsi="Times New Roman" w:cs="Times New Roman"/>
            <w:sz w:val="24"/>
            <w:szCs w:val="24"/>
            <w:rPrChange w:id="2543" w:author="Kris.Wild [2]" w:date="2023-12-21T11:56:00Z">
              <w:rPr>
                <w:rFonts w:eastAsia="Times New Roman"/>
              </w:rPr>
            </w:rPrChange>
          </w:rPr>
          <w:t xml:space="preserve">. Effects of testosterone on locomotor performance and growth in field-active northern fence lizards, Sceloporus undulatus </w:t>
        </w:r>
        <w:proofErr w:type="spellStart"/>
        <w:r w:rsidRPr="00041E40">
          <w:rPr>
            <w:rFonts w:ascii="Times New Roman" w:eastAsia="Times New Roman" w:hAnsi="Times New Roman" w:cs="Times New Roman"/>
            <w:sz w:val="24"/>
            <w:szCs w:val="24"/>
            <w:rPrChange w:id="2544" w:author="Kris.Wild [2]" w:date="2023-12-21T11:56:00Z">
              <w:rPr>
                <w:rFonts w:eastAsia="Times New Roman"/>
              </w:rPr>
            </w:rPrChange>
          </w:rPr>
          <w:t>hyacinthinus</w:t>
        </w:r>
        <w:proofErr w:type="spellEnd"/>
        <w:r w:rsidRPr="00041E40">
          <w:rPr>
            <w:rFonts w:ascii="Times New Roman" w:eastAsia="Times New Roman" w:hAnsi="Times New Roman" w:cs="Times New Roman"/>
            <w:sz w:val="24"/>
            <w:szCs w:val="24"/>
            <w:rPrChange w:id="2545" w:author="Kris.Wild [2]" w:date="2023-12-21T11:56:00Z">
              <w:rPr>
                <w:rFonts w:eastAsia="Times New Roman"/>
              </w:rPr>
            </w:rPrChange>
          </w:rPr>
          <w:t xml:space="preserve">. </w:t>
        </w:r>
        <w:r w:rsidRPr="00041E40">
          <w:rPr>
            <w:rFonts w:ascii="Times New Roman" w:eastAsia="Times New Roman" w:hAnsi="Times New Roman" w:cs="Times New Roman"/>
            <w:i/>
            <w:iCs/>
            <w:sz w:val="24"/>
            <w:szCs w:val="24"/>
            <w:rPrChange w:id="2546" w:author="Kris.Wild [2]" w:date="2023-12-21T11:56:00Z">
              <w:rPr>
                <w:rFonts w:eastAsia="Times New Roman"/>
                <w:i/>
                <w:iCs/>
              </w:rPr>
            </w:rPrChange>
          </w:rPr>
          <w:t>Physiological Zoology</w:t>
        </w:r>
        <w:r w:rsidRPr="00041E40">
          <w:rPr>
            <w:rFonts w:ascii="Times New Roman" w:eastAsia="Times New Roman" w:hAnsi="Times New Roman" w:cs="Times New Roman"/>
            <w:sz w:val="24"/>
            <w:szCs w:val="24"/>
            <w:rPrChange w:id="2547" w:author="Kris.Wild [2]" w:date="2023-12-21T11:56:00Z">
              <w:rPr>
                <w:rFonts w:eastAsia="Times New Roman"/>
              </w:rPr>
            </w:rPrChange>
          </w:rPr>
          <w:t xml:space="preserve"> </w:t>
        </w:r>
        <w:r w:rsidRPr="00041E40">
          <w:rPr>
            <w:rFonts w:ascii="Times New Roman" w:eastAsia="Times New Roman" w:hAnsi="Times New Roman" w:cs="Times New Roman"/>
            <w:b/>
            <w:bCs/>
            <w:sz w:val="24"/>
            <w:szCs w:val="24"/>
            <w:rPrChange w:id="2548" w:author="Kris.Wild [2]" w:date="2023-12-21T11:56:00Z">
              <w:rPr>
                <w:rFonts w:eastAsia="Times New Roman"/>
                <w:b/>
                <w:bCs/>
              </w:rPr>
            </w:rPrChange>
          </w:rPr>
          <w:t>71</w:t>
        </w:r>
        <w:r w:rsidRPr="00041E40">
          <w:rPr>
            <w:rFonts w:ascii="Times New Roman" w:eastAsia="Times New Roman" w:hAnsi="Times New Roman" w:cs="Times New Roman"/>
            <w:sz w:val="24"/>
            <w:szCs w:val="24"/>
            <w:rPrChange w:id="2549" w:author="Kris.Wild [2]" w:date="2023-12-21T11:56:00Z">
              <w:rPr>
                <w:rFonts w:eastAsia="Times New Roman"/>
              </w:rPr>
            </w:rPrChange>
          </w:rPr>
          <w:t>: 506–514.</w:t>
        </w:r>
      </w:ins>
    </w:p>
    <w:p w14:paraId="1DA817BA" w14:textId="77777777" w:rsidR="00041E40" w:rsidRPr="00041E40" w:rsidRDefault="00041E40" w:rsidP="00041E40">
      <w:pPr>
        <w:rPr>
          <w:ins w:id="2550" w:author="Kris.Wild [2]" w:date="2023-12-21T11:56:00Z"/>
          <w:rFonts w:ascii="Times New Roman" w:eastAsia="Times New Roman" w:hAnsi="Times New Roman" w:cs="Times New Roman"/>
          <w:sz w:val="24"/>
          <w:szCs w:val="24"/>
          <w:rPrChange w:id="2551" w:author="Kris.Wild [2]" w:date="2023-12-21T11:56:00Z">
            <w:rPr>
              <w:ins w:id="2552" w:author="Kris.Wild [2]" w:date="2023-12-21T11:56:00Z"/>
              <w:rFonts w:eastAsia="Times New Roman"/>
            </w:rPr>
          </w:rPrChange>
        </w:rPr>
      </w:pPr>
      <w:proofErr w:type="spellStart"/>
      <w:ins w:id="2553" w:author="Kris.Wild [2]" w:date="2023-12-21T11:56:00Z">
        <w:r w:rsidRPr="00041E40">
          <w:rPr>
            <w:rFonts w:ascii="Times New Roman" w:eastAsia="Times New Roman" w:hAnsi="Times New Roman" w:cs="Times New Roman"/>
            <w:b/>
            <w:bCs/>
            <w:sz w:val="24"/>
            <w:szCs w:val="24"/>
            <w:rPrChange w:id="2554" w:author="Kris.Wild [2]" w:date="2023-12-21T11:56:00Z">
              <w:rPr>
                <w:rFonts w:eastAsia="Times New Roman"/>
                <w:b/>
                <w:bCs/>
              </w:rPr>
            </w:rPrChange>
          </w:rPr>
          <w:t>Klukowski</w:t>
        </w:r>
        <w:proofErr w:type="spellEnd"/>
        <w:r w:rsidRPr="00041E40">
          <w:rPr>
            <w:rFonts w:ascii="Times New Roman" w:eastAsia="Times New Roman" w:hAnsi="Times New Roman" w:cs="Times New Roman"/>
            <w:b/>
            <w:bCs/>
            <w:sz w:val="24"/>
            <w:szCs w:val="24"/>
            <w:rPrChange w:id="2555" w:author="Kris.Wild [2]" w:date="2023-12-21T11:56:00Z">
              <w:rPr>
                <w:rFonts w:eastAsia="Times New Roman"/>
                <w:b/>
                <w:bCs/>
              </w:rPr>
            </w:rPrChange>
          </w:rPr>
          <w:t xml:space="preserve"> M &amp; Nelson CE</w:t>
        </w:r>
        <w:r w:rsidRPr="00041E40">
          <w:rPr>
            <w:rFonts w:ascii="Times New Roman" w:eastAsia="Times New Roman" w:hAnsi="Times New Roman" w:cs="Times New Roman"/>
            <w:sz w:val="24"/>
            <w:szCs w:val="24"/>
            <w:rPrChange w:id="2556" w:author="Kris.Wild [2]" w:date="2023-12-21T11:56:00Z">
              <w:rPr>
                <w:rFonts w:eastAsia="Times New Roman"/>
              </w:rPr>
            </w:rPrChange>
          </w:rPr>
          <w:t xml:space="preserve">. </w:t>
        </w:r>
        <w:r w:rsidRPr="00041E40">
          <w:rPr>
            <w:rFonts w:ascii="Times New Roman" w:eastAsia="Times New Roman" w:hAnsi="Times New Roman" w:cs="Times New Roman"/>
            <w:b/>
            <w:bCs/>
            <w:sz w:val="24"/>
            <w:szCs w:val="24"/>
            <w:rPrChange w:id="2557" w:author="Kris.Wild [2]" w:date="2023-12-21T11:56:00Z">
              <w:rPr>
                <w:rFonts w:eastAsia="Times New Roman"/>
                <w:b/>
                <w:bCs/>
              </w:rPr>
            </w:rPrChange>
          </w:rPr>
          <w:t>2001</w:t>
        </w:r>
        <w:r w:rsidRPr="00041E40">
          <w:rPr>
            <w:rFonts w:ascii="Times New Roman" w:eastAsia="Times New Roman" w:hAnsi="Times New Roman" w:cs="Times New Roman"/>
            <w:sz w:val="24"/>
            <w:szCs w:val="24"/>
            <w:rPrChange w:id="2558" w:author="Kris.Wild [2]" w:date="2023-12-21T11:56:00Z">
              <w:rPr>
                <w:rFonts w:eastAsia="Times New Roman"/>
              </w:rPr>
            </w:rPrChange>
          </w:rPr>
          <w:t xml:space="preserve">. Ectoparasite loads in free-ranging northern fence lizards, Sceloporus undulatus </w:t>
        </w:r>
        <w:proofErr w:type="spellStart"/>
        <w:r w:rsidRPr="00041E40">
          <w:rPr>
            <w:rFonts w:ascii="Times New Roman" w:eastAsia="Times New Roman" w:hAnsi="Times New Roman" w:cs="Times New Roman"/>
            <w:sz w:val="24"/>
            <w:szCs w:val="24"/>
            <w:rPrChange w:id="2559" w:author="Kris.Wild [2]" w:date="2023-12-21T11:56:00Z">
              <w:rPr>
                <w:rFonts w:eastAsia="Times New Roman"/>
              </w:rPr>
            </w:rPrChange>
          </w:rPr>
          <w:t>hyacinthinus</w:t>
        </w:r>
        <w:proofErr w:type="spellEnd"/>
        <w:r w:rsidRPr="00041E40">
          <w:rPr>
            <w:rFonts w:ascii="Times New Roman" w:eastAsia="Times New Roman" w:hAnsi="Times New Roman" w:cs="Times New Roman"/>
            <w:sz w:val="24"/>
            <w:szCs w:val="24"/>
            <w:rPrChange w:id="2560" w:author="Kris.Wild [2]" w:date="2023-12-21T11:56:00Z">
              <w:rPr>
                <w:rFonts w:eastAsia="Times New Roman"/>
              </w:rPr>
            </w:rPrChange>
          </w:rPr>
          <w:t xml:space="preserve">: Effects of testosterone and sex. </w:t>
        </w:r>
        <w:r w:rsidRPr="00041E40">
          <w:rPr>
            <w:rFonts w:ascii="Times New Roman" w:eastAsia="Times New Roman" w:hAnsi="Times New Roman" w:cs="Times New Roman"/>
            <w:i/>
            <w:iCs/>
            <w:sz w:val="24"/>
            <w:szCs w:val="24"/>
            <w:rPrChange w:id="2561" w:author="Kris.Wild [2]" w:date="2023-12-21T11:56:00Z">
              <w:rPr>
                <w:rFonts w:eastAsia="Times New Roman"/>
                <w:i/>
                <w:iCs/>
              </w:rPr>
            </w:rPrChange>
          </w:rPr>
          <w:t>Behavioral Ecology and Sociobiology</w:t>
        </w:r>
        <w:r w:rsidRPr="00041E40">
          <w:rPr>
            <w:rFonts w:ascii="Times New Roman" w:eastAsia="Times New Roman" w:hAnsi="Times New Roman" w:cs="Times New Roman"/>
            <w:sz w:val="24"/>
            <w:szCs w:val="24"/>
            <w:rPrChange w:id="2562" w:author="Kris.Wild [2]" w:date="2023-12-21T11:56:00Z">
              <w:rPr>
                <w:rFonts w:eastAsia="Times New Roman"/>
              </w:rPr>
            </w:rPrChange>
          </w:rPr>
          <w:t xml:space="preserve"> </w:t>
        </w:r>
        <w:r w:rsidRPr="00041E40">
          <w:rPr>
            <w:rFonts w:ascii="Times New Roman" w:eastAsia="Times New Roman" w:hAnsi="Times New Roman" w:cs="Times New Roman"/>
            <w:b/>
            <w:bCs/>
            <w:sz w:val="24"/>
            <w:szCs w:val="24"/>
            <w:rPrChange w:id="2563" w:author="Kris.Wild [2]" w:date="2023-12-21T11:56:00Z">
              <w:rPr>
                <w:rFonts w:eastAsia="Times New Roman"/>
                <w:b/>
                <w:bCs/>
              </w:rPr>
            </w:rPrChange>
          </w:rPr>
          <w:t>49</w:t>
        </w:r>
        <w:r w:rsidRPr="00041E40">
          <w:rPr>
            <w:rFonts w:ascii="Times New Roman" w:eastAsia="Times New Roman" w:hAnsi="Times New Roman" w:cs="Times New Roman"/>
            <w:sz w:val="24"/>
            <w:szCs w:val="24"/>
            <w:rPrChange w:id="2564" w:author="Kris.Wild [2]" w:date="2023-12-21T11:56:00Z">
              <w:rPr>
                <w:rFonts w:eastAsia="Times New Roman"/>
              </w:rPr>
            </w:rPrChange>
          </w:rPr>
          <w:t>: 289–295.</w:t>
        </w:r>
      </w:ins>
    </w:p>
    <w:p w14:paraId="54A2EB1F" w14:textId="77777777" w:rsidR="00041E40" w:rsidRPr="00041E40" w:rsidRDefault="00041E40" w:rsidP="00041E40">
      <w:pPr>
        <w:rPr>
          <w:ins w:id="2565" w:author="Kris.Wild [2]" w:date="2023-12-21T11:56:00Z"/>
          <w:rFonts w:ascii="Times New Roman" w:eastAsia="Times New Roman" w:hAnsi="Times New Roman" w:cs="Times New Roman"/>
          <w:sz w:val="24"/>
          <w:szCs w:val="24"/>
          <w:rPrChange w:id="2566" w:author="Kris.Wild [2]" w:date="2023-12-21T11:56:00Z">
            <w:rPr>
              <w:ins w:id="2567" w:author="Kris.Wild [2]" w:date="2023-12-21T11:56:00Z"/>
              <w:rFonts w:eastAsia="Times New Roman"/>
            </w:rPr>
          </w:rPrChange>
        </w:rPr>
      </w:pPr>
      <w:proofErr w:type="spellStart"/>
      <w:ins w:id="2568" w:author="Kris.Wild [2]" w:date="2023-12-21T11:56:00Z">
        <w:r w:rsidRPr="00041E40">
          <w:rPr>
            <w:rFonts w:ascii="Times New Roman" w:eastAsia="Times New Roman" w:hAnsi="Times New Roman" w:cs="Times New Roman"/>
            <w:b/>
            <w:bCs/>
            <w:sz w:val="24"/>
            <w:szCs w:val="24"/>
            <w:rPrChange w:id="2569" w:author="Kris.Wild [2]" w:date="2023-12-21T11:56:00Z">
              <w:rPr>
                <w:rFonts w:eastAsia="Times New Roman"/>
                <w:b/>
                <w:bCs/>
              </w:rPr>
            </w:rPrChange>
          </w:rPr>
          <w:t>Lanser</w:t>
        </w:r>
        <w:proofErr w:type="spellEnd"/>
        <w:r w:rsidRPr="00041E40">
          <w:rPr>
            <w:rFonts w:ascii="Times New Roman" w:eastAsia="Times New Roman" w:hAnsi="Times New Roman" w:cs="Times New Roman"/>
            <w:b/>
            <w:bCs/>
            <w:sz w:val="24"/>
            <w:szCs w:val="24"/>
            <w:rPrChange w:id="2570" w:author="Kris.Wild [2]" w:date="2023-12-21T11:56:00Z">
              <w:rPr>
                <w:rFonts w:eastAsia="Times New Roman"/>
                <w:b/>
                <w:bCs/>
              </w:rPr>
            </w:rPrChange>
          </w:rPr>
          <w:t xml:space="preserve"> DM, </w:t>
        </w:r>
        <w:proofErr w:type="spellStart"/>
        <w:r w:rsidRPr="00041E40">
          <w:rPr>
            <w:rFonts w:ascii="Times New Roman" w:eastAsia="Times New Roman" w:hAnsi="Times New Roman" w:cs="Times New Roman"/>
            <w:b/>
            <w:bCs/>
            <w:sz w:val="24"/>
            <w:szCs w:val="24"/>
            <w:rPrChange w:id="2571" w:author="Kris.Wild [2]" w:date="2023-12-21T11:56:00Z">
              <w:rPr>
                <w:rFonts w:eastAsia="Times New Roman"/>
                <w:b/>
                <w:bCs/>
              </w:rPr>
            </w:rPrChange>
          </w:rPr>
          <w:t>Vredevoe</w:t>
        </w:r>
        <w:proofErr w:type="spellEnd"/>
        <w:r w:rsidRPr="00041E40">
          <w:rPr>
            <w:rFonts w:ascii="Times New Roman" w:eastAsia="Times New Roman" w:hAnsi="Times New Roman" w:cs="Times New Roman"/>
            <w:b/>
            <w:bCs/>
            <w:sz w:val="24"/>
            <w:szCs w:val="24"/>
            <w:rPrChange w:id="2572" w:author="Kris.Wild [2]" w:date="2023-12-21T11:56:00Z">
              <w:rPr>
                <w:rFonts w:eastAsia="Times New Roman"/>
                <w:b/>
                <w:bCs/>
              </w:rPr>
            </w:rPrChange>
          </w:rPr>
          <w:t xml:space="preserve"> LK &amp; </w:t>
        </w:r>
        <w:proofErr w:type="spellStart"/>
        <w:r w:rsidRPr="00041E40">
          <w:rPr>
            <w:rFonts w:ascii="Times New Roman" w:eastAsia="Times New Roman" w:hAnsi="Times New Roman" w:cs="Times New Roman"/>
            <w:b/>
            <w:bCs/>
            <w:sz w:val="24"/>
            <w:szCs w:val="24"/>
            <w:rPrChange w:id="2573" w:author="Kris.Wild [2]" w:date="2023-12-21T11:56:00Z">
              <w:rPr>
                <w:rFonts w:eastAsia="Times New Roman"/>
                <w:b/>
                <w:bCs/>
              </w:rPr>
            </w:rPrChange>
          </w:rPr>
          <w:t>Kolluru</w:t>
        </w:r>
        <w:proofErr w:type="spellEnd"/>
        <w:r w:rsidRPr="00041E40">
          <w:rPr>
            <w:rFonts w:ascii="Times New Roman" w:eastAsia="Times New Roman" w:hAnsi="Times New Roman" w:cs="Times New Roman"/>
            <w:b/>
            <w:bCs/>
            <w:sz w:val="24"/>
            <w:szCs w:val="24"/>
            <w:rPrChange w:id="2574" w:author="Kris.Wild [2]" w:date="2023-12-21T11:56:00Z">
              <w:rPr>
                <w:rFonts w:eastAsia="Times New Roman"/>
                <w:b/>
                <w:bCs/>
              </w:rPr>
            </w:rPrChange>
          </w:rPr>
          <w:t xml:space="preserve"> GR</w:t>
        </w:r>
        <w:r w:rsidRPr="00041E40">
          <w:rPr>
            <w:rFonts w:ascii="Times New Roman" w:eastAsia="Times New Roman" w:hAnsi="Times New Roman" w:cs="Times New Roman"/>
            <w:sz w:val="24"/>
            <w:szCs w:val="24"/>
            <w:rPrChange w:id="2575" w:author="Kris.Wild [2]" w:date="2023-12-21T11:56:00Z">
              <w:rPr>
                <w:rFonts w:eastAsia="Times New Roman"/>
              </w:rPr>
            </w:rPrChange>
          </w:rPr>
          <w:t xml:space="preserve">. </w:t>
        </w:r>
        <w:r w:rsidRPr="00041E40">
          <w:rPr>
            <w:rFonts w:ascii="Times New Roman" w:eastAsia="Times New Roman" w:hAnsi="Times New Roman" w:cs="Times New Roman"/>
            <w:b/>
            <w:bCs/>
            <w:sz w:val="24"/>
            <w:szCs w:val="24"/>
            <w:rPrChange w:id="2576" w:author="Kris.Wild [2]" w:date="2023-12-21T11:56:00Z">
              <w:rPr>
                <w:rFonts w:eastAsia="Times New Roman"/>
                <w:b/>
                <w:bCs/>
              </w:rPr>
            </w:rPrChange>
          </w:rPr>
          <w:t>2021</w:t>
        </w:r>
        <w:r w:rsidRPr="00041E40">
          <w:rPr>
            <w:rFonts w:ascii="Times New Roman" w:eastAsia="Times New Roman" w:hAnsi="Times New Roman" w:cs="Times New Roman"/>
            <w:sz w:val="24"/>
            <w:szCs w:val="24"/>
            <w:rPrChange w:id="2577" w:author="Kris.Wild [2]" w:date="2023-12-21T11:56:00Z">
              <w:rPr>
                <w:rFonts w:eastAsia="Times New Roman"/>
              </w:rPr>
            </w:rPrChange>
          </w:rPr>
          <w:t>. Tick parasitism impairs contest behavior in the western fence lizard (</w:t>
        </w:r>
        <w:r w:rsidRPr="00041E40">
          <w:rPr>
            <w:rFonts w:ascii="Times New Roman" w:eastAsia="Times New Roman" w:hAnsi="Times New Roman" w:cs="Times New Roman"/>
            <w:i/>
            <w:iCs/>
            <w:sz w:val="24"/>
            <w:szCs w:val="24"/>
            <w:rPrChange w:id="2578" w:author="Kris.Wild [2]" w:date="2023-12-21T11:58:00Z">
              <w:rPr>
                <w:rFonts w:eastAsia="Times New Roman"/>
              </w:rPr>
            </w:rPrChange>
          </w:rPr>
          <w:t>Sceloporus occidentalis</w:t>
        </w:r>
        <w:r w:rsidRPr="00041E40">
          <w:rPr>
            <w:rFonts w:ascii="Times New Roman" w:eastAsia="Times New Roman" w:hAnsi="Times New Roman" w:cs="Times New Roman"/>
            <w:sz w:val="24"/>
            <w:szCs w:val="24"/>
            <w:rPrChange w:id="2579" w:author="Kris.Wild [2]" w:date="2023-12-21T11:56:00Z">
              <w:rPr>
                <w:rFonts w:eastAsia="Times New Roman"/>
              </w:rPr>
            </w:rPrChange>
          </w:rPr>
          <w:t xml:space="preserve">). </w:t>
        </w:r>
        <w:r w:rsidRPr="00041E40">
          <w:rPr>
            <w:rFonts w:ascii="Times New Roman" w:eastAsia="Times New Roman" w:hAnsi="Times New Roman" w:cs="Times New Roman"/>
            <w:i/>
            <w:iCs/>
            <w:sz w:val="24"/>
            <w:szCs w:val="24"/>
            <w:rPrChange w:id="2580" w:author="Kris.Wild [2]" w:date="2023-12-21T11:56:00Z">
              <w:rPr>
                <w:rFonts w:eastAsia="Times New Roman"/>
                <w:i/>
                <w:iCs/>
              </w:rPr>
            </w:rPrChange>
          </w:rPr>
          <w:t>Behavioral Ecology and Sociobiology</w:t>
        </w:r>
        <w:r w:rsidRPr="00041E40">
          <w:rPr>
            <w:rFonts w:ascii="Times New Roman" w:eastAsia="Times New Roman" w:hAnsi="Times New Roman" w:cs="Times New Roman"/>
            <w:sz w:val="24"/>
            <w:szCs w:val="24"/>
            <w:rPrChange w:id="2581" w:author="Kris.Wild [2]" w:date="2023-12-21T11:56:00Z">
              <w:rPr>
                <w:rFonts w:eastAsia="Times New Roman"/>
              </w:rPr>
            </w:rPrChange>
          </w:rPr>
          <w:t xml:space="preserve"> </w:t>
        </w:r>
        <w:r w:rsidRPr="00041E40">
          <w:rPr>
            <w:rFonts w:ascii="Times New Roman" w:eastAsia="Times New Roman" w:hAnsi="Times New Roman" w:cs="Times New Roman"/>
            <w:b/>
            <w:bCs/>
            <w:sz w:val="24"/>
            <w:szCs w:val="24"/>
            <w:rPrChange w:id="2582" w:author="Kris.Wild [2]" w:date="2023-12-21T11:56:00Z">
              <w:rPr>
                <w:rFonts w:eastAsia="Times New Roman"/>
                <w:b/>
                <w:bCs/>
              </w:rPr>
            </w:rPrChange>
          </w:rPr>
          <w:t>75</w:t>
        </w:r>
        <w:r w:rsidRPr="00041E40">
          <w:rPr>
            <w:rFonts w:ascii="Times New Roman" w:eastAsia="Times New Roman" w:hAnsi="Times New Roman" w:cs="Times New Roman"/>
            <w:sz w:val="24"/>
            <w:szCs w:val="24"/>
            <w:rPrChange w:id="2583" w:author="Kris.Wild [2]" w:date="2023-12-21T11:56:00Z">
              <w:rPr>
                <w:rFonts w:eastAsia="Times New Roman"/>
              </w:rPr>
            </w:rPrChange>
          </w:rPr>
          <w:t>: 39–40.</w:t>
        </w:r>
      </w:ins>
    </w:p>
    <w:p w14:paraId="0922F914" w14:textId="77777777" w:rsidR="00041E40" w:rsidRPr="00041E40" w:rsidRDefault="00041E40" w:rsidP="00041E40">
      <w:pPr>
        <w:rPr>
          <w:ins w:id="2584" w:author="Kris.Wild [2]" w:date="2023-12-21T11:56:00Z"/>
          <w:rFonts w:ascii="Times New Roman" w:eastAsia="Times New Roman" w:hAnsi="Times New Roman" w:cs="Times New Roman"/>
          <w:sz w:val="24"/>
          <w:szCs w:val="24"/>
          <w:rPrChange w:id="2585" w:author="Kris.Wild [2]" w:date="2023-12-21T11:56:00Z">
            <w:rPr>
              <w:ins w:id="2586" w:author="Kris.Wild [2]" w:date="2023-12-21T11:56:00Z"/>
              <w:rFonts w:eastAsia="Times New Roman"/>
            </w:rPr>
          </w:rPrChange>
        </w:rPr>
      </w:pPr>
      <w:ins w:id="2587" w:author="Kris.Wild [2]" w:date="2023-12-21T11:56:00Z">
        <w:r w:rsidRPr="00041E40">
          <w:rPr>
            <w:rFonts w:ascii="Times New Roman" w:eastAsia="Times New Roman" w:hAnsi="Times New Roman" w:cs="Times New Roman"/>
            <w:b/>
            <w:bCs/>
            <w:sz w:val="24"/>
            <w:szCs w:val="24"/>
            <w:rPrChange w:id="2588" w:author="Kris.Wild [2]" w:date="2023-12-21T11:56:00Z">
              <w:rPr>
                <w:rFonts w:eastAsia="Times New Roman"/>
                <w:b/>
                <w:bCs/>
              </w:rPr>
            </w:rPrChange>
          </w:rPr>
          <w:t>Lehmann T</w:t>
        </w:r>
        <w:r w:rsidRPr="00041E40">
          <w:rPr>
            <w:rFonts w:ascii="Times New Roman" w:eastAsia="Times New Roman" w:hAnsi="Times New Roman" w:cs="Times New Roman"/>
            <w:sz w:val="24"/>
            <w:szCs w:val="24"/>
            <w:rPrChange w:id="2589" w:author="Kris.Wild [2]" w:date="2023-12-21T11:56:00Z">
              <w:rPr>
                <w:rFonts w:eastAsia="Times New Roman"/>
              </w:rPr>
            </w:rPrChange>
          </w:rPr>
          <w:t xml:space="preserve">. </w:t>
        </w:r>
        <w:r w:rsidRPr="00041E40">
          <w:rPr>
            <w:rFonts w:ascii="Times New Roman" w:eastAsia="Times New Roman" w:hAnsi="Times New Roman" w:cs="Times New Roman"/>
            <w:b/>
            <w:bCs/>
            <w:sz w:val="24"/>
            <w:szCs w:val="24"/>
            <w:rPrChange w:id="2590" w:author="Kris.Wild [2]" w:date="2023-12-21T11:56:00Z">
              <w:rPr>
                <w:rFonts w:eastAsia="Times New Roman"/>
                <w:b/>
                <w:bCs/>
              </w:rPr>
            </w:rPrChange>
          </w:rPr>
          <w:t>1993</w:t>
        </w:r>
        <w:r w:rsidRPr="00041E40">
          <w:rPr>
            <w:rFonts w:ascii="Times New Roman" w:eastAsia="Times New Roman" w:hAnsi="Times New Roman" w:cs="Times New Roman"/>
            <w:sz w:val="24"/>
            <w:szCs w:val="24"/>
            <w:rPrChange w:id="2591" w:author="Kris.Wild [2]" w:date="2023-12-21T11:56:00Z">
              <w:rPr>
                <w:rFonts w:eastAsia="Times New Roman"/>
              </w:rPr>
            </w:rPrChange>
          </w:rPr>
          <w:t xml:space="preserve">. Ectoparasites: direct impact on host fitness. </w:t>
        </w:r>
        <w:r w:rsidRPr="00041E40">
          <w:rPr>
            <w:rFonts w:ascii="Times New Roman" w:eastAsia="Times New Roman" w:hAnsi="Times New Roman" w:cs="Times New Roman"/>
            <w:i/>
            <w:iCs/>
            <w:sz w:val="24"/>
            <w:szCs w:val="24"/>
            <w:rPrChange w:id="2592" w:author="Kris.Wild [2]" w:date="2023-12-21T11:56:00Z">
              <w:rPr>
                <w:rFonts w:eastAsia="Times New Roman"/>
                <w:i/>
                <w:iCs/>
              </w:rPr>
            </w:rPrChange>
          </w:rPr>
          <w:t>Parasitology Today</w:t>
        </w:r>
        <w:r w:rsidRPr="00041E40">
          <w:rPr>
            <w:rFonts w:ascii="Times New Roman" w:eastAsia="Times New Roman" w:hAnsi="Times New Roman" w:cs="Times New Roman"/>
            <w:sz w:val="24"/>
            <w:szCs w:val="24"/>
            <w:rPrChange w:id="2593" w:author="Kris.Wild [2]" w:date="2023-12-21T11:56:00Z">
              <w:rPr>
                <w:rFonts w:eastAsia="Times New Roman"/>
              </w:rPr>
            </w:rPrChange>
          </w:rPr>
          <w:t xml:space="preserve"> </w:t>
        </w:r>
        <w:r w:rsidRPr="00041E40">
          <w:rPr>
            <w:rFonts w:ascii="Times New Roman" w:eastAsia="Times New Roman" w:hAnsi="Times New Roman" w:cs="Times New Roman"/>
            <w:b/>
            <w:bCs/>
            <w:sz w:val="24"/>
            <w:szCs w:val="24"/>
            <w:rPrChange w:id="2594" w:author="Kris.Wild [2]" w:date="2023-12-21T11:56:00Z">
              <w:rPr>
                <w:rFonts w:eastAsia="Times New Roman"/>
                <w:b/>
                <w:bCs/>
              </w:rPr>
            </w:rPrChange>
          </w:rPr>
          <w:t>9</w:t>
        </w:r>
        <w:r w:rsidRPr="00041E40">
          <w:rPr>
            <w:rFonts w:ascii="Times New Roman" w:eastAsia="Times New Roman" w:hAnsi="Times New Roman" w:cs="Times New Roman"/>
            <w:sz w:val="24"/>
            <w:szCs w:val="24"/>
            <w:rPrChange w:id="2595" w:author="Kris.Wild [2]" w:date="2023-12-21T11:56:00Z">
              <w:rPr>
                <w:rFonts w:eastAsia="Times New Roman"/>
              </w:rPr>
            </w:rPrChange>
          </w:rPr>
          <w:t>.</w:t>
        </w:r>
      </w:ins>
    </w:p>
    <w:p w14:paraId="1DBA2E90" w14:textId="77777777" w:rsidR="00041E40" w:rsidRPr="00041E40" w:rsidRDefault="00041E40" w:rsidP="00041E40">
      <w:pPr>
        <w:rPr>
          <w:ins w:id="2596" w:author="Kris.Wild [2]" w:date="2023-12-21T11:56:00Z"/>
          <w:rFonts w:ascii="Times New Roman" w:eastAsia="Times New Roman" w:hAnsi="Times New Roman" w:cs="Times New Roman"/>
          <w:sz w:val="24"/>
          <w:szCs w:val="24"/>
          <w:rPrChange w:id="2597" w:author="Kris.Wild [2]" w:date="2023-12-21T11:56:00Z">
            <w:rPr>
              <w:ins w:id="2598" w:author="Kris.Wild [2]" w:date="2023-12-21T11:56:00Z"/>
              <w:rFonts w:eastAsia="Times New Roman"/>
            </w:rPr>
          </w:rPrChange>
        </w:rPr>
      </w:pPr>
      <w:proofErr w:type="spellStart"/>
      <w:ins w:id="2599" w:author="Kris.Wild [2]" w:date="2023-12-21T11:56:00Z">
        <w:r w:rsidRPr="00041E40">
          <w:rPr>
            <w:rFonts w:ascii="Times New Roman" w:eastAsia="Times New Roman" w:hAnsi="Times New Roman" w:cs="Times New Roman"/>
            <w:b/>
            <w:bCs/>
            <w:sz w:val="24"/>
            <w:szCs w:val="24"/>
            <w:rPrChange w:id="2600" w:author="Kris.Wild [2]" w:date="2023-12-21T11:56:00Z">
              <w:rPr>
                <w:rFonts w:eastAsia="Times New Roman"/>
                <w:b/>
                <w:bCs/>
              </w:rPr>
            </w:rPrChange>
          </w:rPr>
          <w:t>Lochmiller</w:t>
        </w:r>
        <w:proofErr w:type="spellEnd"/>
        <w:r w:rsidRPr="00041E40">
          <w:rPr>
            <w:rFonts w:ascii="Times New Roman" w:eastAsia="Times New Roman" w:hAnsi="Times New Roman" w:cs="Times New Roman"/>
            <w:b/>
            <w:bCs/>
            <w:sz w:val="24"/>
            <w:szCs w:val="24"/>
            <w:rPrChange w:id="2601" w:author="Kris.Wild [2]" w:date="2023-12-21T11:56:00Z">
              <w:rPr>
                <w:rFonts w:eastAsia="Times New Roman"/>
                <w:b/>
                <w:bCs/>
              </w:rPr>
            </w:rPrChange>
          </w:rPr>
          <w:t xml:space="preserve"> RL &amp; </w:t>
        </w:r>
        <w:proofErr w:type="spellStart"/>
        <w:r w:rsidRPr="00041E40">
          <w:rPr>
            <w:rFonts w:ascii="Times New Roman" w:eastAsia="Times New Roman" w:hAnsi="Times New Roman" w:cs="Times New Roman"/>
            <w:b/>
            <w:bCs/>
            <w:sz w:val="24"/>
            <w:szCs w:val="24"/>
            <w:rPrChange w:id="2602" w:author="Kris.Wild [2]" w:date="2023-12-21T11:56:00Z">
              <w:rPr>
                <w:rFonts w:eastAsia="Times New Roman"/>
                <w:b/>
                <w:bCs/>
              </w:rPr>
            </w:rPrChange>
          </w:rPr>
          <w:t>Deerenberg</w:t>
        </w:r>
        <w:proofErr w:type="spellEnd"/>
        <w:r w:rsidRPr="00041E40">
          <w:rPr>
            <w:rFonts w:ascii="Times New Roman" w:eastAsia="Times New Roman" w:hAnsi="Times New Roman" w:cs="Times New Roman"/>
            <w:b/>
            <w:bCs/>
            <w:sz w:val="24"/>
            <w:szCs w:val="24"/>
            <w:rPrChange w:id="2603" w:author="Kris.Wild [2]" w:date="2023-12-21T11:56:00Z">
              <w:rPr>
                <w:rFonts w:eastAsia="Times New Roman"/>
                <w:b/>
                <w:bCs/>
              </w:rPr>
            </w:rPrChange>
          </w:rPr>
          <w:t xml:space="preserve"> C</w:t>
        </w:r>
        <w:r w:rsidRPr="00041E40">
          <w:rPr>
            <w:rFonts w:ascii="Times New Roman" w:eastAsia="Times New Roman" w:hAnsi="Times New Roman" w:cs="Times New Roman"/>
            <w:sz w:val="24"/>
            <w:szCs w:val="24"/>
            <w:rPrChange w:id="2604" w:author="Kris.Wild [2]" w:date="2023-12-21T11:56:00Z">
              <w:rPr>
                <w:rFonts w:eastAsia="Times New Roman"/>
              </w:rPr>
            </w:rPrChange>
          </w:rPr>
          <w:t xml:space="preserve">. </w:t>
        </w:r>
        <w:r w:rsidRPr="00041E40">
          <w:rPr>
            <w:rFonts w:ascii="Times New Roman" w:eastAsia="Times New Roman" w:hAnsi="Times New Roman" w:cs="Times New Roman"/>
            <w:b/>
            <w:bCs/>
            <w:sz w:val="24"/>
            <w:szCs w:val="24"/>
            <w:rPrChange w:id="2605" w:author="Kris.Wild [2]" w:date="2023-12-21T11:56:00Z">
              <w:rPr>
                <w:rFonts w:eastAsia="Times New Roman"/>
                <w:b/>
                <w:bCs/>
              </w:rPr>
            </w:rPrChange>
          </w:rPr>
          <w:t>2000</w:t>
        </w:r>
        <w:r w:rsidRPr="00041E40">
          <w:rPr>
            <w:rFonts w:ascii="Times New Roman" w:eastAsia="Times New Roman" w:hAnsi="Times New Roman" w:cs="Times New Roman"/>
            <w:sz w:val="24"/>
            <w:szCs w:val="24"/>
            <w:rPrChange w:id="2606" w:author="Kris.Wild [2]" w:date="2023-12-21T11:56:00Z">
              <w:rPr>
                <w:rFonts w:eastAsia="Times New Roman"/>
              </w:rPr>
            </w:rPrChange>
          </w:rPr>
          <w:t xml:space="preserve">. Trade-offs in evolutionary immunology: Just what is the cost of immunity? </w:t>
        </w:r>
        <w:r w:rsidRPr="00041E40">
          <w:rPr>
            <w:rFonts w:ascii="Times New Roman" w:eastAsia="Times New Roman" w:hAnsi="Times New Roman" w:cs="Times New Roman"/>
            <w:i/>
            <w:iCs/>
            <w:sz w:val="24"/>
            <w:szCs w:val="24"/>
            <w:rPrChange w:id="2607" w:author="Kris.Wild [2]" w:date="2023-12-21T11:56:00Z">
              <w:rPr>
                <w:rFonts w:eastAsia="Times New Roman"/>
                <w:i/>
                <w:iCs/>
              </w:rPr>
            </w:rPrChange>
          </w:rPr>
          <w:t>Oikos</w:t>
        </w:r>
        <w:r w:rsidRPr="00041E40">
          <w:rPr>
            <w:rFonts w:ascii="Times New Roman" w:eastAsia="Times New Roman" w:hAnsi="Times New Roman" w:cs="Times New Roman"/>
            <w:sz w:val="24"/>
            <w:szCs w:val="24"/>
            <w:rPrChange w:id="2608" w:author="Kris.Wild [2]" w:date="2023-12-21T11:56:00Z">
              <w:rPr>
                <w:rFonts w:eastAsia="Times New Roman"/>
              </w:rPr>
            </w:rPrChange>
          </w:rPr>
          <w:t xml:space="preserve"> </w:t>
        </w:r>
        <w:r w:rsidRPr="00041E40">
          <w:rPr>
            <w:rFonts w:ascii="Times New Roman" w:eastAsia="Times New Roman" w:hAnsi="Times New Roman" w:cs="Times New Roman"/>
            <w:b/>
            <w:bCs/>
            <w:sz w:val="24"/>
            <w:szCs w:val="24"/>
            <w:rPrChange w:id="2609" w:author="Kris.Wild [2]" w:date="2023-12-21T11:56:00Z">
              <w:rPr>
                <w:rFonts w:eastAsia="Times New Roman"/>
                <w:b/>
                <w:bCs/>
              </w:rPr>
            </w:rPrChange>
          </w:rPr>
          <w:t>88</w:t>
        </w:r>
        <w:r w:rsidRPr="00041E40">
          <w:rPr>
            <w:rFonts w:ascii="Times New Roman" w:eastAsia="Times New Roman" w:hAnsi="Times New Roman" w:cs="Times New Roman"/>
            <w:sz w:val="24"/>
            <w:szCs w:val="24"/>
            <w:rPrChange w:id="2610" w:author="Kris.Wild [2]" w:date="2023-12-21T11:56:00Z">
              <w:rPr>
                <w:rFonts w:eastAsia="Times New Roman"/>
              </w:rPr>
            </w:rPrChange>
          </w:rPr>
          <w:t>: 87–98.</w:t>
        </w:r>
      </w:ins>
    </w:p>
    <w:p w14:paraId="0A9909EE" w14:textId="77777777" w:rsidR="00041E40" w:rsidRPr="00041E40" w:rsidRDefault="00041E40" w:rsidP="00041E40">
      <w:pPr>
        <w:rPr>
          <w:ins w:id="2611" w:author="Kris.Wild [2]" w:date="2023-12-21T11:56:00Z"/>
          <w:rFonts w:ascii="Times New Roman" w:eastAsia="Times New Roman" w:hAnsi="Times New Roman" w:cs="Times New Roman"/>
          <w:sz w:val="24"/>
          <w:szCs w:val="24"/>
          <w:rPrChange w:id="2612" w:author="Kris.Wild [2]" w:date="2023-12-21T11:56:00Z">
            <w:rPr>
              <w:ins w:id="2613" w:author="Kris.Wild [2]" w:date="2023-12-21T11:56:00Z"/>
              <w:rFonts w:eastAsia="Times New Roman"/>
            </w:rPr>
          </w:rPrChange>
        </w:rPr>
      </w:pPr>
      <w:ins w:id="2614" w:author="Kris.Wild [2]" w:date="2023-12-21T11:56:00Z">
        <w:r w:rsidRPr="00041E40">
          <w:rPr>
            <w:rFonts w:ascii="Times New Roman" w:eastAsia="Times New Roman" w:hAnsi="Times New Roman" w:cs="Times New Roman"/>
            <w:b/>
            <w:bCs/>
            <w:sz w:val="24"/>
            <w:szCs w:val="24"/>
            <w:rPrChange w:id="2615" w:author="Kris.Wild [2]" w:date="2023-12-21T11:56:00Z">
              <w:rPr>
                <w:rFonts w:eastAsia="Times New Roman"/>
                <w:b/>
                <w:bCs/>
              </w:rPr>
            </w:rPrChange>
          </w:rPr>
          <w:t xml:space="preserve">Madsen T, </w:t>
        </w:r>
        <w:proofErr w:type="spellStart"/>
        <w:r w:rsidRPr="00041E40">
          <w:rPr>
            <w:rFonts w:ascii="Times New Roman" w:eastAsia="Times New Roman" w:hAnsi="Times New Roman" w:cs="Times New Roman"/>
            <w:b/>
            <w:bCs/>
            <w:sz w:val="24"/>
            <w:szCs w:val="24"/>
            <w:rPrChange w:id="2616" w:author="Kris.Wild [2]" w:date="2023-12-21T11:56:00Z">
              <w:rPr>
                <w:rFonts w:eastAsia="Times New Roman"/>
                <w:b/>
                <w:bCs/>
              </w:rPr>
            </w:rPrChange>
          </w:rPr>
          <w:t>Ujvari</w:t>
        </w:r>
        <w:proofErr w:type="spellEnd"/>
        <w:r w:rsidRPr="00041E40">
          <w:rPr>
            <w:rFonts w:ascii="Times New Roman" w:eastAsia="Times New Roman" w:hAnsi="Times New Roman" w:cs="Times New Roman"/>
            <w:b/>
            <w:bCs/>
            <w:sz w:val="24"/>
            <w:szCs w:val="24"/>
            <w:rPrChange w:id="2617" w:author="Kris.Wild [2]" w:date="2023-12-21T11:56:00Z">
              <w:rPr>
                <w:rFonts w:eastAsia="Times New Roman"/>
                <w:b/>
                <w:bCs/>
              </w:rPr>
            </w:rPrChange>
          </w:rPr>
          <w:t xml:space="preserve"> B &amp; Olsson M</w:t>
        </w:r>
        <w:r w:rsidRPr="00041E40">
          <w:rPr>
            <w:rFonts w:ascii="Times New Roman" w:eastAsia="Times New Roman" w:hAnsi="Times New Roman" w:cs="Times New Roman"/>
            <w:sz w:val="24"/>
            <w:szCs w:val="24"/>
            <w:rPrChange w:id="2618" w:author="Kris.Wild [2]" w:date="2023-12-21T11:56:00Z">
              <w:rPr>
                <w:rFonts w:eastAsia="Times New Roman"/>
              </w:rPr>
            </w:rPrChange>
          </w:rPr>
          <w:t xml:space="preserve">. </w:t>
        </w:r>
        <w:r w:rsidRPr="00041E40">
          <w:rPr>
            <w:rFonts w:ascii="Times New Roman" w:eastAsia="Times New Roman" w:hAnsi="Times New Roman" w:cs="Times New Roman"/>
            <w:b/>
            <w:bCs/>
            <w:sz w:val="24"/>
            <w:szCs w:val="24"/>
            <w:rPrChange w:id="2619" w:author="Kris.Wild [2]" w:date="2023-12-21T11:56:00Z">
              <w:rPr>
                <w:rFonts w:eastAsia="Times New Roman"/>
                <w:b/>
                <w:bCs/>
              </w:rPr>
            </w:rPrChange>
          </w:rPr>
          <w:t>2005</w:t>
        </w:r>
        <w:r w:rsidRPr="00041E40">
          <w:rPr>
            <w:rFonts w:ascii="Times New Roman" w:eastAsia="Times New Roman" w:hAnsi="Times New Roman" w:cs="Times New Roman"/>
            <w:sz w:val="24"/>
            <w:szCs w:val="24"/>
            <w:rPrChange w:id="2620" w:author="Kris.Wild [2]" w:date="2023-12-21T11:56:00Z">
              <w:rPr>
                <w:rFonts w:eastAsia="Times New Roman"/>
              </w:rPr>
            </w:rPrChange>
          </w:rPr>
          <w:t xml:space="preserve">. Old pythons stay fit; effects of </w:t>
        </w:r>
        <w:proofErr w:type="spellStart"/>
        <w:r w:rsidRPr="00041E40">
          <w:rPr>
            <w:rFonts w:ascii="Times New Roman" w:eastAsia="Times New Roman" w:hAnsi="Times New Roman" w:cs="Times New Roman"/>
            <w:sz w:val="24"/>
            <w:szCs w:val="24"/>
            <w:rPrChange w:id="2621" w:author="Kris.Wild [2]" w:date="2023-12-21T11:56:00Z">
              <w:rPr>
                <w:rFonts w:eastAsia="Times New Roman"/>
              </w:rPr>
            </w:rPrChange>
          </w:rPr>
          <w:t>haematozoan</w:t>
        </w:r>
        <w:proofErr w:type="spellEnd"/>
        <w:r w:rsidRPr="00041E40">
          <w:rPr>
            <w:rFonts w:ascii="Times New Roman" w:eastAsia="Times New Roman" w:hAnsi="Times New Roman" w:cs="Times New Roman"/>
            <w:sz w:val="24"/>
            <w:szCs w:val="24"/>
            <w:rPrChange w:id="2622" w:author="Kris.Wild [2]" w:date="2023-12-21T11:56:00Z">
              <w:rPr>
                <w:rFonts w:eastAsia="Times New Roman"/>
              </w:rPr>
            </w:rPrChange>
          </w:rPr>
          <w:t xml:space="preserve"> infections on life history traits of a large tropical predator. </w:t>
        </w:r>
        <w:proofErr w:type="spellStart"/>
        <w:r w:rsidRPr="00041E40">
          <w:rPr>
            <w:rFonts w:ascii="Times New Roman" w:eastAsia="Times New Roman" w:hAnsi="Times New Roman" w:cs="Times New Roman"/>
            <w:i/>
            <w:iCs/>
            <w:sz w:val="24"/>
            <w:szCs w:val="24"/>
            <w:rPrChange w:id="2623" w:author="Kris.Wild [2]" w:date="2023-12-21T11:56:00Z">
              <w:rPr>
                <w:rFonts w:eastAsia="Times New Roman"/>
                <w:i/>
                <w:iCs/>
              </w:rPr>
            </w:rPrChange>
          </w:rPr>
          <w:t>Oecologia</w:t>
        </w:r>
        <w:proofErr w:type="spellEnd"/>
        <w:r w:rsidRPr="00041E40">
          <w:rPr>
            <w:rFonts w:ascii="Times New Roman" w:eastAsia="Times New Roman" w:hAnsi="Times New Roman" w:cs="Times New Roman"/>
            <w:sz w:val="24"/>
            <w:szCs w:val="24"/>
            <w:rPrChange w:id="2624" w:author="Kris.Wild [2]" w:date="2023-12-21T11:56:00Z">
              <w:rPr>
                <w:rFonts w:eastAsia="Times New Roman"/>
              </w:rPr>
            </w:rPrChange>
          </w:rPr>
          <w:t xml:space="preserve"> </w:t>
        </w:r>
        <w:r w:rsidRPr="00041E40">
          <w:rPr>
            <w:rFonts w:ascii="Times New Roman" w:eastAsia="Times New Roman" w:hAnsi="Times New Roman" w:cs="Times New Roman"/>
            <w:b/>
            <w:bCs/>
            <w:sz w:val="24"/>
            <w:szCs w:val="24"/>
            <w:rPrChange w:id="2625" w:author="Kris.Wild [2]" w:date="2023-12-21T11:56:00Z">
              <w:rPr>
                <w:rFonts w:eastAsia="Times New Roman"/>
                <w:b/>
                <w:bCs/>
              </w:rPr>
            </w:rPrChange>
          </w:rPr>
          <w:t>142</w:t>
        </w:r>
        <w:r w:rsidRPr="00041E40">
          <w:rPr>
            <w:rFonts w:ascii="Times New Roman" w:eastAsia="Times New Roman" w:hAnsi="Times New Roman" w:cs="Times New Roman"/>
            <w:sz w:val="24"/>
            <w:szCs w:val="24"/>
            <w:rPrChange w:id="2626" w:author="Kris.Wild [2]" w:date="2023-12-21T11:56:00Z">
              <w:rPr>
                <w:rFonts w:eastAsia="Times New Roman"/>
              </w:rPr>
            </w:rPrChange>
          </w:rPr>
          <w:t>: 407–412.</w:t>
        </w:r>
      </w:ins>
    </w:p>
    <w:p w14:paraId="2C1EAB1B" w14:textId="77777777" w:rsidR="00041E40" w:rsidRPr="00041E40" w:rsidRDefault="00041E40" w:rsidP="00041E40">
      <w:pPr>
        <w:rPr>
          <w:ins w:id="2627" w:author="Kris.Wild [2]" w:date="2023-12-21T11:56:00Z"/>
          <w:rFonts w:ascii="Times New Roman" w:eastAsia="Times New Roman" w:hAnsi="Times New Roman" w:cs="Times New Roman"/>
          <w:sz w:val="24"/>
          <w:szCs w:val="24"/>
          <w:rPrChange w:id="2628" w:author="Kris.Wild [2]" w:date="2023-12-21T11:56:00Z">
            <w:rPr>
              <w:ins w:id="2629" w:author="Kris.Wild [2]" w:date="2023-12-21T11:56:00Z"/>
              <w:rFonts w:eastAsia="Times New Roman"/>
            </w:rPr>
          </w:rPrChange>
        </w:rPr>
      </w:pPr>
      <w:ins w:id="2630" w:author="Kris.Wild [2]" w:date="2023-12-21T11:56:00Z">
        <w:r w:rsidRPr="00041E40">
          <w:rPr>
            <w:rFonts w:ascii="Times New Roman" w:eastAsia="Times New Roman" w:hAnsi="Times New Roman" w:cs="Times New Roman"/>
            <w:b/>
            <w:bCs/>
            <w:sz w:val="24"/>
            <w:szCs w:val="24"/>
            <w:rPrChange w:id="2631" w:author="Kris.Wild [2]" w:date="2023-12-21T11:56:00Z">
              <w:rPr>
                <w:rFonts w:eastAsia="Times New Roman"/>
                <w:b/>
                <w:bCs/>
              </w:rPr>
            </w:rPrChange>
          </w:rPr>
          <w:t>Main A &amp; Bull MC</w:t>
        </w:r>
        <w:r w:rsidRPr="00041E40">
          <w:rPr>
            <w:rFonts w:ascii="Times New Roman" w:eastAsia="Times New Roman" w:hAnsi="Times New Roman" w:cs="Times New Roman"/>
            <w:sz w:val="24"/>
            <w:szCs w:val="24"/>
            <w:rPrChange w:id="2632" w:author="Kris.Wild [2]" w:date="2023-12-21T11:56:00Z">
              <w:rPr>
                <w:rFonts w:eastAsia="Times New Roman"/>
              </w:rPr>
            </w:rPrChange>
          </w:rPr>
          <w:t xml:space="preserve">. </w:t>
        </w:r>
        <w:r w:rsidRPr="00041E40">
          <w:rPr>
            <w:rFonts w:ascii="Times New Roman" w:eastAsia="Times New Roman" w:hAnsi="Times New Roman" w:cs="Times New Roman"/>
            <w:b/>
            <w:bCs/>
            <w:sz w:val="24"/>
            <w:szCs w:val="24"/>
            <w:rPrChange w:id="2633" w:author="Kris.Wild [2]" w:date="2023-12-21T11:56:00Z">
              <w:rPr>
                <w:rFonts w:eastAsia="Times New Roman"/>
                <w:b/>
                <w:bCs/>
              </w:rPr>
            </w:rPrChange>
          </w:rPr>
          <w:t>2000</w:t>
        </w:r>
        <w:r w:rsidRPr="00041E40">
          <w:rPr>
            <w:rFonts w:ascii="Times New Roman" w:eastAsia="Times New Roman" w:hAnsi="Times New Roman" w:cs="Times New Roman"/>
            <w:sz w:val="24"/>
            <w:szCs w:val="24"/>
            <w:rPrChange w:id="2634" w:author="Kris.Wild [2]" w:date="2023-12-21T11:56:00Z">
              <w:rPr>
                <w:rFonts w:eastAsia="Times New Roman"/>
              </w:rPr>
            </w:rPrChange>
          </w:rPr>
          <w:t xml:space="preserve">. The impact of tick parasites on the </w:t>
        </w:r>
        <w:proofErr w:type="spellStart"/>
        <w:r w:rsidRPr="00041E40">
          <w:rPr>
            <w:rFonts w:ascii="Times New Roman" w:eastAsia="Times New Roman" w:hAnsi="Times New Roman" w:cs="Times New Roman"/>
            <w:sz w:val="24"/>
            <w:szCs w:val="24"/>
            <w:rPrChange w:id="2635" w:author="Kris.Wild [2]" w:date="2023-12-21T11:56:00Z">
              <w:rPr>
                <w:rFonts w:eastAsia="Times New Roman"/>
              </w:rPr>
            </w:rPrChange>
          </w:rPr>
          <w:t>behaviour</w:t>
        </w:r>
        <w:proofErr w:type="spellEnd"/>
        <w:r w:rsidRPr="00041E40">
          <w:rPr>
            <w:rFonts w:ascii="Times New Roman" w:eastAsia="Times New Roman" w:hAnsi="Times New Roman" w:cs="Times New Roman"/>
            <w:sz w:val="24"/>
            <w:szCs w:val="24"/>
            <w:rPrChange w:id="2636" w:author="Kris.Wild [2]" w:date="2023-12-21T11:56:00Z">
              <w:rPr>
                <w:rFonts w:eastAsia="Times New Roman"/>
              </w:rPr>
            </w:rPrChange>
          </w:rPr>
          <w:t xml:space="preserve"> of the lizard </w:t>
        </w:r>
        <w:proofErr w:type="spellStart"/>
        <w:r w:rsidRPr="00041E40">
          <w:rPr>
            <w:rFonts w:ascii="Times New Roman" w:eastAsia="Times New Roman" w:hAnsi="Times New Roman" w:cs="Times New Roman"/>
            <w:sz w:val="24"/>
            <w:szCs w:val="24"/>
            <w:rPrChange w:id="2637" w:author="Kris.Wild [2]" w:date="2023-12-21T11:56:00Z">
              <w:rPr>
                <w:rFonts w:eastAsia="Times New Roman"/>
              </w:rPr>
            </w:rPrChange>
          </w:rPr>
          <w:t>Tiliqua</w:t>
        </w:r>
        <w:proofErr w:type="spellEnd"/>
        <w:r w:rsidRPr="00041E40">
          <w:rPr>
            <w:rFonts w:ascii="Times New Roman" w:eastAsia="Times New Roman" w:hAnsi="Times New Roman" w:cs="Times New Roman"/>
            <w:sz w:val="24"/>
            <w:szCs w:val="24"/>
            <w:rPrChange w:id="2638" w:author="Kris.Wild [2]" w:date="2023-12-21T11:56:00Z">
              <w:rPr>
                <w:rFonts w:eastAsia="Times New Roman"/>
              </w:rPr>
            </w:rPrChange>
          </w:rPr>
          <w:t xml:space="preserve"> rugosa. </w:t>
        </w:r>
        <w:proofErr w:type="spellStart"/>
        <w:r w:rsidRPr="00041E40">
          <w:rPr>
            <w:rFonts w:ascii="Times New Roman" w:eastAsia="Times New Roman" w:hAnsi="Times New Roman" w:cs="Times New Roman"/>
            <w:i/>
            <w:iCs/>
            <w:sz w:val="24"/>
            <w:szCs w:val="24"/>
            <w:rPrChange w:id="2639" w:author="Kris.Wild [2]" w:date="2023-12-21T11:56:00Z">
              <w:rPr>
                <w:rFonts w:eastAsia="Times New Roman"/>
                <w:i/>
                <w:iCs/>
              </w:rPr>
            </w:rPrChange>
          </w:rPr>
          <w:t>Oecologia</w:t>
        </w:r>
        <w:proofErr w:type="spellEnd"/>
        <w:r w:rsidRPr="00041E40">
          <w:rPr>
            <w:rFonts w:ascii="Times New Roman" w:eastAsia="Times New Roman" w:hAnsi="Times New Roman" w:cs="Times New Roman"/>
            <w:sz w:val="24"/>
            <w:szCs w:val="24"/>
            <w:rPrChange w:id="2640" w:author="Kris.Wild [2]" w:date="2023-12-21T11:56:00Z">
              <w:rPr>
                <w:rFonts w:eastAsia="Times New Roman"/>
              </w:rPr>
            </w:rPrChange>
          </w:rPr>
          <w:t xml:space="preserve"> </w:t>
        </w:r>
        <w:r w:rsidRPr="00041E40">
          <w:rPr>
            <w:rFonts w:ascii="Times New Roman" w:eastAsia="Times New Roman" w:hAnsi="Times New Roman" w:cs="Times New Roman"/>
            <w:b/>
            <w:bCs/>
            <w:sz w:val="24"/>
            <w:szCs w:val="24"/>
            <w:rPrChange w:id="2641" w:author="Kris.Wild [2]" w:date="2023-12-21T11:56:00Z">
              <w:rPr>
                <w:rFonts w:eastAsia="Times New Roman"/>
                <w:b/>
                <w:bCs/>
              </w:rPr>
            </w:rPrChange>
          </w:rPr>
          <w:t>122</w:t>
        </w:r>
        <w:r w:rsidRPr="00041E40">
          <w:rPr>
            <w:rFonts w:ascii="Times New Roman" w:eastAsia="Times New Roman" w:hAnsi="Times New Roman" w:cs="Times New Roman"/>
            <w:sz w:val="24"/>
            <w:szCs w:val="24"/>
            <w:rPrChange w:id="2642" w:author="Kris.Wild [2]" w:date="2023-12-21T11:56:00Z">
              <w:rPr>
                <w:rFonts w:eastAsia="Times New Roman"/>
              </w:rPr>
            </w:rPrChange>
          </w:rPr>
          <w:t>: 574–581.</w:t>
        </w:r>
      </w:ins>
    </w:p>
    <w:p w14:paraId="2F96F4C4" w14:textId="77777777" w:rsidR="00041E40" w:rsidRPr="00041E40" w:rsidRDefault="00041E40" w:rsidP="00041E40">
      <w:pPr>
        <w:rPr>
          <w:ins w:id="2643" w:author="Kris.Wild [2]" w:date="2023-12-21T11:56:00Z"/>
          <w:rFonts w:ascii="Times New Roman" w:eastAsia="Times New Roman" w:hAnsi="Times New Roman" w:cs="Times New Roman"/>
          <w:sz w:val="24"/>
          <w:szCs w:val="24"/>
          <w:rPrChange w:id="2644" w:author="Kris.Wild [2]" w:date="2023-12-21T11:56:00Z">
            <w:rPr>
              <w:ins w:id="2645" w:author="Kris.Wild [2]" w:date="2023-12-21T11:56:00Z"/>
              <w:rFonts w:eastAsia="Times New Roman"/>
            </w:rPr>
          </w:rPrChange>
        </w:rPr>
      </w:pPr>
      <w:proofErr w:type="spellStart"/>
      <w:ins w:id="2646" w:author="Kris.Wild [2]" w:date="2023-12-21T11:56:00Z">
        <w:r w:rsidRPr="00041E40">
          <w:rPr>
            <w:rFonts w:ascii="Times New Roman" w:eastAsia="Times New Roman" w:hAnsi="Times New Roman" w:cs="Times New Roman"/>
            <w:b/>
            <w:bCs/>
            <w:sz w:val="24"/>
            <w:szCs w:val="24"/>
            <w:rPrChange w:id="2647" w:author="Kris.Wild [2]" w:date="2023-12-21T11:56:00Z">
              <w:rPr>
                <w:rFonts w:eastAsia="Times New Roman"/>
                <w:b/>
                <w:bCs/>
              </w:rPr>
            </w:rPrChange>
          </w:rPr>
          <w:t>Megía</w:t>
        </w:r>
        <w:proofErr w:type="spellEnd"/>
        <w:r w:rsidRPr="00041E40">
          <w:rPr>
            <w:rFonts w:ascii="Times New Roman" w:eastAsia="Times New Roman" w:hAnsi="Times New Roman" w:cs="Times New Roman"/>
            <w:b/>
            <w:bCs/>
            <w:sz w:val="24"/>
            <w:szCs w:val="24"/>
            <w:rPrChange w:id="2648" w:author="Kris.Wild [2]" w:date="2023-12-21T11:56:00Z">
              <w:rPr>
                <w:rFonts w:eastAsia="Times New Roman"/>
                <w:b/>
                <w:bCs/>
              </w:rPr>
            </w:rPrChange>
          </w:rPr>
          <w:t xml:space="preserve">-Palma R, </w:t>
        </w:r>
        <w:proofErr w:type="spellStart"/>
        <w:r w:rsidRPr="00041E40">
          <w:rPr>
            <w:rFonts w:ascii="Times New Roman" w:eastAsia="Times New Roman" w:hAnsi="Times New Roman" w:cs="Times New Roman"/>
            <w:b/>
            <w:bCs/>
            <w:sz w:val="24"/>
            <w:szCs w:val="24"/>
            <w:rPrChange w:id="2649" w:author="Kris.Wild [2]" w:date="2023-12-21T11:56:00Z">
              <w:rPr>
                <w:rFonts w:eastAsia="Times New Roman"/>
                <w:b/>
                <w:bCs/>
              </w:rPr>
            </w:rPrChange>
          </w:rPr>
          <w:t>Paranjpe</w:t>
        </w:r>
        <w:proofErr w:type="spellEnd"/>
        <w:r w:rsidRPr="00041E40">
          <w:rPr>
            <w:rFonts w:ascii="Times New Roman" w:eastAsia="Times New Roman" w:hAnsi="Times New Roman" w:cs="Times New Roman"/>
            <w:b/>
            <w:bCs/>
            <w:sz w:val="24"/>
            <w:szCs w:val="24"/>
            <w:rPrChange w:id="2650" w:author="Kris.Wild [2]" w:date="2023-12-21T11:56:00Z">
              <w:rPr>
                <w:rFonts w:eastAsia="Times New Roman"/>
                <w:b/>
                <w:bCs/>
              </w:rPr>
            </w:rPrChange>
          </w:rPr>
          <w:t xml:space="preserve"> D, </w:t>
        </w:r>
        <w:proofErr w:type="spellStart"/>
        <w:r w:rsidRPr="00041E40">
          <w:rPr>
            <w:rFonts w:ascii="Times New Roman" w:eastAsia="Times New Roman" w:hAnsi="Times New Roman" w:cs="Times New Roman"/>
            <w:b/>
            <w:bCs/>
            <w:sz w:val="24"/>
            <w:szCs w:val="24"/>
            <w:rPrChange w:id="2651" w:author="Kris.Wild [2]" w:date="2023-12-21T11:56:00Z">
              <w:rPr>
                <w:rFonts w:eastAsia="Times New Roman"/>
                <w:b/>
                <w:bCs/>
              </w:rPr>
            </w:rPrChange>
          </w:rPr>
          <w:t>Blaimont</w:t>
        </w:r>
        <w:proofErr w:type="spellEnd"/>
        <w:r w:rsidRPr="00041E40">
          <w:rPr>
            <w:rFonts w:ascii="Times New Roman" w:eastAsia="Times New Roman" w:hAnsi="Times New Roman" w:cs="Times New Roman"/>
            <w:b/>
            <w:bCs/>
            <w:sz w:val="24"/>
            <w:szCs w:val="24"/>
            <w:rPrChange w:id="2652" w:author="Kris.Wild [2]" w:date="2023-12-21T11:56:00Z">
              <w:rPr>
                <w:rFonts w:eastAsia="Times New Roman"/>
                <w:b/>
                <w:bCs/>
              </w:rPr>
            </w:rPrChange>
          </w:rPr>
          <w:t xml:space="preserve"> P, Cooper R &amp; </w:t>
        </w:r>
        <w:proofErr w:type="spellStart"/>
        <w:r w:rsidRPr="00041E40">
          <w:rPr>
            <w:rFonts w:ascii="Times New Roman" w:eastAsia="Times New Roman" w:hAnsi="Times New Roman" w:cs="Times New Roman"/>
            <w:b/>
            <w:bCs/>
            <w:sz w:val="24"/>
            <w:szCs w:val="24"/>
            <w:rPrChange w:id="2653" w:author="Kris.Wild [2]" w:date="2023-12-21T11:56:00Z">
              <w:rPr>
                <w:rFonts w:eastAsia="Times New Roman"/>
                <w:b/>
                <w:bCs/>
              </w:rPr>
            </w:rPrChange>
          </w:rPr>
          <w:t>Sinervo</w:t>
        </w:r>
        <w:proofErr w:type="spellEnd"/>
        <w:r w:rsidRPr="00041E40">
          <w:rPr>
            <w:rFonts w:ascii="Times New Roman" w:eastAsia="Times New Roman" w:hAnsi="Times New Roman" w:cs="Times New Roman"/>
            <w:b/>
            <w:bCs/>
            <w:sz w:val="24"/>
            <w:szCs w:val="24"/>
            <w:rPrChange w:id="2654" w:author="Kris.Wild [2]" w:date="2023-12-21T11:56:00Z">
              <w:rPr>
                <w:rFonts w:eastAsia="Times New Roman"/>
                <w:b/>
                <w:bCs/>
              </w:rPr>
            </w:rPrChange>
          </w:rPr>
          <w:t xml:space="preserve"> B</w:t>
        </w:r>
        <w:r w:rsidRPr="00041E40">
          <w:rPr>
            <w:rFonts w:ascii="Times New Roman" w:eastAsia="Times New Roman" w:hAnsi="Times New Roman" w:cs="Times New Roman"/>
            <w:sz w:val="24"/>
            <w:szCs w:val="24"/>
            <w:rPrChange w:id="2655" w:author="Kris.Wild [2]" w:date="2023-12-21T11:56:00Z">
              <w:rPr>
                <w:rFonts w:eastAsia="Times New Roman"/>
              </w:rPr>
            </w:rPrChange>
          </w:rPr>
          <w:t xml:space="preserve">. </w:t>
        </w:r>
        <w:r w:rsidRPr="00041E40">
          <w:rPr>
            <w:rFonts w:ascii="Times New Roman" w:eastAsia="Times New Roman" w:hAnsi="Times New Roman" w:cs="Times New Roman"/>
            <w:b/>
            <w:bCs/>
            <w:sz w:val="24"/>
            <w:szCs w:val="24"/>
            <w:rPrChange w:id="2656" w:author="Kris.Wild [2]" w:date="2023-12-21T11:56:00Z">
              <w:rPr>
                <w:rFonts w:eastAsia="Times New Roman"/>
                <w:b/>
                <w:bCs/>
              </w:rPr>
            </w:rPrChange>
          </w:rPr>
          <w:t>2020</w:t>
        </w:r>
        <w:r w:rsidRPr="00041E40">
          <w:rPr>
            <w:rFonts w:ascii="Times New Roman" w:eastAsia="Times New Roman" w:hAnsi="Times New Roman" w:cs="Times New Roman"/>
            <w:sz w:val="24"/>
            <w:szCs w:val="24"/>
            <w:rPrChange w:id="2657" w:author="Kris.Wild [2]" w:date="2023-12-21T11:56:00Z">
              <w:rPr>
                <w:rFonts w:eastAsia="Times New Roman"/>
              </w:rPr>
            </w:rPrChange>
          </w:rPr>
          <w:t xml:space="preserve">. To cool or not to cool? Intestinal </w:t>
        </w:r>
        <w:proofErr w:type="spellStart"/>
        <w:r w:rsidRPr="00041E40">
          <w:rPr>
            <w:rFonts w:ascii="Times New Roman" w:eastAsia="Times New Roman" w:hAnsi="Times New Roman" w:cs="Times New Roman"/>
            <w:sz w:val="24"/>
            <w:szCs w:val="24"/>
            <w:rPrChange w:id="2658" w:author="Kris.Wild [2]" w:date="2023-12-21T11:56:00Z">
              <w:rPr>
                <w:rFonts w:eastAsia="Times New Roman"/>
              </w:rPr>
            </w:rPrChange>
          </w:rPr>
          <w:t>coccidians</w:t>
        </w:r>
        <w:proofErr w:type="spellEnd"/>
        <w:r w:rsidRPr="00041E40">
          <w:rPr>
            <w:rFonts w:ascii="Times New Roman" w:eastAsia="Times New Roman" w:hAnsi="Times New Roman" w:cs="Times New Roman"/>
            <w:sz w:val="24"/>
            <w:szCs w:val="24"/>
            <w:rPrChange w:id="2659" w:author="Kris.Wild [2]" w:date="2023-12-21T11:56:00Z">
              <w:rPr>
                <w:rFonts w:eastAsia="Times New Roman"/>
              </w:rPr>
            </w:rPrChange>
          </w:rPr>
          <w:t xml:space="preserve"> disrupt the behavioral hypothermia of lizards in response to tick infestation. </w:t>
        </w:r>
        <w:r w:rsidRPr="00041E40">
          <w:rPr>
            <w:rFonts w:ascii="Times New Roman" w:eastAsia="Times New Roman" w:hAnsi="Times New Roman" w:cs="Times New Roman"/>
            <w:i/>
            <w:iCs/>
            <w:sz w:val="24"/>
            <w:szCs w:val="24"/>
            <w:rPrChange w:id="2660" w:author="Kris.Wild [2]" w:date="2023-12-21T11:56:00Z">
              <w:rPr>
                <w:rFonts w:eastAsia="Times New Roman"/>
                <w:i/>
                <w:iCs/>
              </w:rPr>
            </w:rPrChange>
          </w:rPr>
          <w:t>Ticks and Tick-borne Diseases</w:t>
        </w:r>
        <w:r w:rsidRPr="00041E40">
          <w:rPr>
            <w:rFonts w:ascii="Times New Roman" w:eastAsia="Times New Roman" w:hAnsi="Times New Roman" w:cs="Times New Roman"/>
            <w:sz w:val="24"/>
            <w:szCs w:val="24"/>
            <w:rPrChange w:id="2661" w:author="Kris.Wild [2]" w:date="2023-12-21T11:56:00Z">
              <w:rPr>
                <w:rFonts w:eastAsia="Times New Roman"/>
              </w:rPr>
            </w:rPrChange>
          </w:rPr>
          <w:t xml:space="preserve"> </w:t>
        </w:r>
        <w:r w:rsidRPr="00041E40">
          <w:rPr>
            <w:rFonts w:ascii="Times New Roman" w:eastAsia="Times New Roman" w:hAnsi="Times New Roman" w:cs="Times New Roman"/>
            <w:b/>
            <w:bCs/>
            <w:sz w:val="24"/>
            <w:szCs w:val="24"/>
            <w:rPrChange w:id="2662" w:author="Kris.Wild [2]" w:date="2023-12-21T11:56:00Z">
              <w:rPr>
                <w:rFonts w:eastAsia="Times New Roman"/>
                <w:b/>
                <w:bCs/>
              </w:rPr>
            </w:rPrChange>
          </w:rPr>
          <w:t>11</w:t>
        </w:r>
        <w:r w:rsidRPr="00041E40">
          <w:rPr>
            <w:rFonts w:ascii="Times New Roman" w:eastAsia="Times New Roman" w:hAnsi="Times New Roman" w:cs="Times New Roman"/>
            <w:sz w:val="24"/>
            <w:szCs w:val="24"/>
            <w:rPrChange w:id="2663" w:author="Kris.Wild [2]" w:date="2023-12-21T11:56:00Z">
              <w:rPr>
                <w:rFonts w:eastAsia="Times New Roman"/>
              </w:rPr>
            </w:rPrChange>
          </w:rPr>
          <w:t>.</w:t>
        </w:r>
      </w:ins>
    </w:p>
    <w:p w14:paraId="4D38C165" w14:textId="77777777" w:rsidR="00041E40" w:rsidRPr="00041E40" w:rsidRDefault="00041E40" w:rsidP="00041E40">
      <w:pPr>
        <w:rPr>
          <w:ins w:id="2664" w:author="Kris.Wild [2]" w:date="2023-12-21T11:56:00Z"/>
          <w:rFonts w:ascii="Times New Roman" w:eastAsia="Times New Roman" w:hAnsi="Times New Roman" w:cs="Times New Roman"/>
          <w:sz w:val="24"/>
          <w:szCs w:val="24"/>
          <w:rPrChange w:id="2665" w:author="Kris.Wild [2]" w:date="2023-12-21T11:56:00Z">
            <w:rPr>
              <w:ins w:id="2666" w:author="Kris.Wild [2]" w:date="2023-12-21T11:56:00Z"/>
              <w:rFonts w:eastAsia="Times New Roman"/>
            </w:rPr>
          </w:rPrChange>
        </w:rPr>
      </w:pPr>
      <w:proofErr w:type="spellStart"/>
      <w:ins w:id="2667" w:author="Kris.Wild [2]" w:date="2023-12-21T11:56:00Z">
        <w:r w:rsidRPr="00041E40">
          <w:rPr>
            <w:rFonts w:ascii="Times New Roman" w:eastAsia="Times New Roman" w:hAnsi="Times New Roman" w:cs="Times New Roman"/>
            <w:b/>
            <w:bCs/>
            <w:sz w:val="24"/>
            <w:szCs w:val="24"/>
            <w:rPrChange w:id="2668" w:author="Kris.Wild [2]" w:date="2023-12-21T11:56:00Z">
              <w:rPr>
                <w:rFonts w:eastAsia="Times New Roman"/>
                <w:b/>
                <w:bCs/>
              </w:rPr>
            </w:rPrChange>
          </w:rPr>
          <w:t>Megía</w:t>
        </w:r>
        <w:proofErr w:type="spellEnd"/>
        <w:r w:rsidRPr="00041E40">
          <w:rPr>
            <w:rFonts w:ascii="Times New Roman" w:eastAsia="Times New Roman" w:hAnsi="Times New Roman" w:cs="Times New Roman"/>
            <w:b/>
            <w:bCs/>
            <w:sz w:val="24"/>
            <w:szCs w:val="24"/>
            <w:rPrChange w:id="2669" w:author="Kris.Wild [2]" w:date="2023-12-21T11:56:00Z">
              <w:rPr>
                <w:rFonts w:eastAsia="Times New Roman"/>
                <w:b/>
                <w:bCs/>
              </w:rPr>
            </w:rPrChange>
          </w:rPr>
          <w:t>-Palma R, Barrientos R, Gallardo M, Martínez J &amp; Merino S</w:t>
        </w:r>
        <w:r w:rsidRPr="00041E40">
          <w:rPr>
            <w:rFonts w:ascii="Times New Roman" w:eastAsia="Times New Roman" w:hAnsi="Times New Roman" w:cs="Times New Roman"/>
            <w:sz w:val="24"/>
            <w:szCs w:val="24"/>
            <w:rPrChange w:id="2670" w:author="Kris.Wild [2]" w:date="2023-12-21T11:56:00Z">
              <w:rPr>
                <w:rFonts w:eastAsia="Times New Roman"/>
              </w:rPr>
            </w:rPrChange>
          </w:rPr>
          <w:t xml:space="preserve">. </w:t>
        </w:r>
        <w:r w:rsidRPr="00041E40">
          <w:rPr>
            <w:rFonts w:ascii="Times New Roman" w:eastAsia="Times New Roman" w:hAnsi="Times New Roman" w:cs="Times New Roman"/>
            <w:b/>
            <w:bCs/>
            <w:sz w:val="24"/>
            <w:szCs w:val="24"/>
            <w:rPrChange w:id="2671" w:author="Kris.Wild [2]" w:date="2023-12-21T11:56:00Z">
              <w:rPr>
                <w:rFonts w:eastAsia="Times New Roman"/>
                <w:b/>
                <w:bCs/>
              </w:rPr>
            </w:rPrChange>
          </w:rPr>
          <w:t>2021</w:t>
        </w:r>
        <w:r w:rsidRPr="00041E40">
          <w:rPr>
            <w:rFonts w:ascii="Times New Roman" w:eastAsia="Times New Roman" w:hAnsi="Times New Roman" w:cs="Times New Roman"/>
            <w:sz w:val="24"/>
            <w:szCs w:val="24"/>
            <w:rPrChange w:id="2672" w:author="Kris.Wild [2]" w:date="2023-12-21T11:56:00Z">
              <w:rPr>
                <w:rFonts w:eastAsia="Times New Roman"/>
              </w:rPr>
            </w:rPrChange>
          </w:rPr>
          <w:t>. Brighter is darker: the Hamilton-</w:t>
        </w:r>
        <w:proofErr w:type="spellStart"/>
        <w:r w:rsidRPr="00041E40">
          <w:rPr>
            <w:rFonts w:ascii="Times New Roman" w:eastAsia="Times New Roman" w:hAnsi="Times New Roman" w:cs="Times New Roman"/>
            <w:sz w:val="24"/>
            <w:szCs w:val="24"/>
            <w:rPrChange w:id="2673" w:author="Kris.Wild [2]" w:date="2023-12-21T11:56:00Z">
              <w:rPr>
                <w:rFonts w:eastAsia="Times New Roman"/>
              </w:rPr>
            </w:rPrChange>
          </w:rPr>
          <w:t>Zuk</w:t>
        </w:r>
        <w:proofErr w:type="spellEnd"/>
        <w:r w:rsidRPr="00041E40">
          <w:rPr>
            <w:rFonts w:ascii="Times New Roman" w:eastAsia="Times New Roman" w:hAnsi="Times New Roman" w:cs="Times New Roman"/>
            <w:sz w:val="24"/>
            <w:szCs w:val="24"/>
            <w:rPrChange w:id="2674" w:author="Kris.Wild [2]" w:date="2023-12-21T11:56:00Z">
              <w:rPr>
                <w:rFonts w:eastAsia="Times New Roman"/>
              </w:rPr>
            </w:rPrChange>
          </w:rPr>
          <w:t xml:space="preserve"> hypothesis revisited in lizards. </w:t>
        </w:r>
        <w:r w:rsidRPr="00041E40">
          <w:rPr>
            <w:rFonts w:ascii="Times New Roman" w:eastAsia="Times New Roman" w:hAnsi="Times New Roman" w:cs="Times New Roman"/>
            <w:i/>
            <w:iCs/>
            <w:sz w:val="24"/>
            <w:szCs w:val="24"/>
            <w:rPrChange w:id="2675" w:author="Kris.Wild [2]" w:date="2023-12-21T11:56:00Z">
              <w:rPr>
                <w:rFonts w:eastAsia="Times New Roman"/>
                <w:i/>
                <w:iCs/>
              </w:rPr>
            </w:rPrChange>
          </w:rPr>
          <w:t>Biological Journal of the Linnean Society</w:t>
        </w:r>
        <w:r w:rsidRPr="00041E40">
          <w:rPr>
            <w:rFonts w:ascii="Times New Roman" w:eastAsia="Times New Roman" w:hAnsi="Times New Roman" w:cs="Times New Roman"/>
            <w:sz w:val="24"/>
            <w:szCs w:val="24"/>
            <w:rPrChange w:id="2676" w:author="Kris.Wild [2]" w:date="2023-12-21T11:56:00Z">
              <w:rPr>
                <w:rFonts w:eastAsia="Times New Roman"/>
              </w:rPr>
            </w:rPrChange>
          </w:rPr>
          <w:t xml:space="preserve"> </w:t>
        </w:r>
        <w:r w:rsidRPr="00041E40">
          <w:rPr>
            <w:rFonts w:ascii="Times New Roman" w:eastAsia="Times New Roman" w:hAnsi="Times New Roman" w:cs="Times New Roman"/>
            <w:b/>
            <w:bCs/>
            <w:sz w:val="24"/>
            <w:szCs w:val="24"/>
            <w:rPrChange w:id="2677" w:author="Kris.Wild [2]" w:date="2023-12-21T11:56:00Z">
              <w:rPr>
                <w:rFonts w:eastAsia="Times New Roman"/>
                <w:b/>
                <w:bCs/>
              </w:rPr>
            </w:rPrChange>
          </w:rPr>
          <w:t>134</w:t>
        </w:r>
        <w:r w:rsidRPr="00041E40">
          <w:rPr>
            <w:rFonts w:ascii="Times New Roman" w:eastAsia="Times New Roman" w:hAnsi="Times New Roman" w:cs="Times New Roman"/>
            <w:sz w:val="24"/>
            <w:szCs w:val="24"/>
            <w:rPrChange w:id="2678" w:author="Kris.Wild [2]" w:date="2023-12-21T11:56:00Z">
              <w:rPr>
                <w:rFonts w:eastAsia="Times New Roman"/>
              </w:rPr>
            </w:rPrChange>
          </w:rPr>
          <w:t>: 461–473.</w:t>
        </w:r>
      </w:ins>
    </w:p>
    <w:p w14:paraId="15601064" w14:textId="77777777" w:rsidR="00041E40" w:rsidRPr="00041E40" w:rsidRDefault="00041E40" w:rsidP="00041E40">
      <w:pPr>
        <w:rPr>
          <w:ins w:id="2679" w:author="Kris.Wild [2]" w:date="2023-12-21T11:56:00Z"/>
          <w:rFonts w:ascii="Times New Roman" w:eastAsia="Times New Roman" w:hAnsi="Times New Roman" w:cs="Times New Roman"/>
          <w:sz w:val="24"/>
          <w:szCs w:val="24"/>
          <w:rPrChange w:id="2680" w:author="Kris.Wild [2]" w:date="2023-12-21T11:56:00Z">
            <w:rPr>
              <w:ins w:id="2681" w:author="Kris.Wild [2]" w:date="2023-12-21T11:56:00Z"/>
              <w:rFonts w:eastAsia="Times New Roman"/>
            </w:rPr>
          </w:rPrChange>
        </w:rPr>
      </w:pPr>
      <w:proofErr w:type="spellStart"/>
      <w:ins w:id="2682" w:author="Kris.Wild [2]" w:date="2023-12-21T11:56:00Z">
        <w:r w:rsidRPr="00041E40">
          <w:rPr>
            <w:rFonts w:ascii="Times New Roman" w:eastAsia="Times New Roman" w:hAnsi="Times New Roman" w:cs="Times New Roman"/>
            <w:b/>
            <w:bCs/>
            <w:sz w:val="24"/>
            <w:szCs w:val="24"/>
            <w:rPrChange w:id="2683" w:author="Kris.Wild [2]" w:date="2023-12-21T11:56:00Z">
              <w:rPr>
                <w:rFonts w:eastAsia="Times New Roman"/>
                <w:b/>
                <w:bCs/>
              </w:rPr>
            </w:rPrChange>
          </w:rPr>
          <w:t>Megía</w:t>
        </w:r>
        <w:proofErr w:type="spellEnd"/>
        <w:r w:rsidRPr="00041E40">
          <w:rPr>
            <w:rFonts w:ascii="Times New Roman" w:eastAsia="Times New Roman" w:hAnsi="Times New Roman" w:cs="Times New Roman"/>
            <w:b/>
            <w:bCs/>
            <w:sz w:val="24"/>
            <w:szCs w:val="24"/>
            <w:rPrChange w:id="2684" w:author="Kris.Wild [2]" w:date="2023-12-21T11:56:00Z">
              <w:rPr>
                <w:rFonts w:eastAsia="Times New Roman"/>
                <w:b/>
                <w:bCs/>
              </w:rPr>
            </w:rPrChange>
          </w:rPr>
          <w:t>-Palma R, Martínez J &amp; Merino S</w:t>
        </w:r>
        <w:r w:rsidRPr="00041E40">
          <w:rPr>
            <w:rFonts w:ascii="Times New Roman" w:eastAsia="Times New Roman" w:hAnsi="Times New Roman" w:cs="Times New Roman"/>
            <w:sz w:val="24"/>
            <w:szCs w:val="24"/>
            <w:rPrChange w:id="2685" w:author="Kris.Wild [2]" w:date="2023-12-21T11:56:00Z">
              <w:rPr>
                <w:rFonts w:eastAsia="Times New Roman"/>
              </w:rPr>
            </w:rPrChange>
          </w:rPr>
          <w:t xml:space="preserve">. </w:t>
        </w:r>
        <w:r w:rsidRPr="00041E40">
          <w:rPr>
            <w:rFonts w:ascii="Times New Roman" w:eastAsia="Times New Roman" w:hAnsi="Times New Roman" w:cs="Times New Roman"/>
            <w:b/>
            <w:bCs/>
            <w:sz w:val="24"/>
            <w:szCs w:val="24"/>
            <w:rPrChange w:id="2686" w:author="Kris.Wild [2]" w:date="2023-12-21T11:56:00Z">
              <w:rPr>
                <w:rFonts w:eastAsia="Times New Roman"/>
                <w:b/>
                <w:bCs/>
              </w:rPr>
            </w:rPrChange>
          </w:rPr>
          <w:t>2018</w:t>
        </w:r>
        <w:r w:rsidRPr="00041E40">
          <w:rPr>
            <w:rFonts w:ascii="Times New Roman" w:eastAsia="Times New Roman" w:hAnsi="Times New Roman" w:cs="Times New Roman"/>
            <w:sz w:val="24"/>
            <w:szCs w:val="24"/>
            <w:rPrChange w:id="2687" w:author="Kris.Wild [2]" w:date="2023-12-21T11:56:00Z">
              <w:rPr>
                <w:rFonts w:eastAsia="Times New Roman"/>
              </w:rPr>
            </w:rPrChange>
          </w:rPr>
          <w:t xml:space="preserve">. Manipulation of parasite load induces significant changes in the structural-based throat color of male </w:t>
        </w:r>
        <w:proofErr w:type="spellStart"/>
        <w:r w:rsidRPr="00041E40">
          <w:rPr>
            <w:rFonts w:ascii="Times New Roman" w:eastAsia="Times New Roman" w:hAnsi="Times New Roman" w:cs="Times New Roman"/>
            <w:sz w:val="24"/>
            <w:szCs w:val="24"/>
            <w:rPrChange w:id="2688" w:author="Kris.Wild [2]" w:date="2023-12-21T11:56:00Z">
              <w:rPr>
                <w:rFonts w:eastAsia="Times New Roman"/>
              </w:rPr>
            </w:rPrChange>
          </w:rPr>
          <w:t>iberian</w:t>
        </w:r>
        <w:proofErr w:type="spellEnd"/>
        <w:r w:rsidRPr="00041E40">
          <w:rPr>
            <w:rFonts w:ascii="Times New Roman" w:eastAsia="Times New Roman" w:hAnsi="Times New Roman" w:cs="Times New Roman"/>
            <w:sz w:val="24"/>
            <w:szCs w:val="24"/>
            <w:rPrChange w:id="2689" w:author="Kris.Wild [2]" w:date="2023-12-21T11:56:00Z">
              <w:rPr>
                <w:rFonts w:eastAsia="Times New Roman"/>
              </w:rPr>
            </w:rPrChange>
          </w:rPr>
          <w:t xml:space="preserve"> green lizards. </w:t>
        </w:r>
        <w:r w:rsidRPr="00041E40">
          <w:rPr>
            <w:rFonts w:ascii="Times New Roman" w:eastAsia="Times New Roman" w:hAnsi="Times New Roman" w:cs="Times New Roman"/>
            <w:i/>
            <w:iCs/>
            <w:sz w:val="24"/>
            <w:szCs w:val="24"/>
            <w:rPrChange w:id="2690" w:author="Kris.Wild [2]" w:date="2023-12-21T11:56:00Z">
              <w:rPr>
                <w:rFonts w:eastAsia="Times New Roman"/>
                <w:i/>
                <w:iCs/>
              </w:rPr>
            </w:rPrChange>
          </w:rPr>
          <w:t>Current Zoology</w:t>
        </w:r>
        <w:r w:rsidRPr="00041E40">
          <w:rPr>
            <w:rFonts w:ascii="Times New Roman" w:eastAsia="Times New Roman" w:hAnsi="Times New Roman" w:cs="Times New Roman"/>
            <w:sz w:val="24"/>
            <w:szCs w:val="24"/>
            <w:rPrChange w:id="2691" w:author="Kris.Wild [2]" w:date="2023-12-21T11:56:00Z">
              <w:rPr>
                <w:rFonts w:eastAsia="Times New Roman"/>
              </w:rPr>
            </w:rPrChange>
          </w:rPr>
          <w:t xml:space="preserve"> </w:t>
        </w:r>
        <w:r w:rsidRPr="00041E40">
          <w:rPr>
            <w:rFonts w:ascii="Times New Roman" w:eastAsia="Times New Roman" w:hAnsi="Times New Roman" w:cs="Times New Roman"/>
            <w:b/>
            <w:bCs/>
            <w:sz w:val="24"/>
            <w:szCs w:val="24"/>
            <w:rPrChange w:id="2692" w:author="Kris.Wild [2]" w:date="2023-12-21T11:56:00Z">
              <w:rPr>
                <w:rFonts w:eastAsia="Times New Roman"/>
                <w:b/>
                <w:bCs/>
              </w:rPr>
            </w:rPrChange>
          </w:rPr>
          <w:t>64</w:t>
        </w:r>
        <w:r w:rsidRPr="00041E40">
          <w:rPr>
            <w:rFonts w:ascii="Times New Roman" w:eastAsia="Times New Roman" w:hAnsi="Times New Roman" w:cs="Times New Roman"/>
            <w:sz w:val="24"/>
            <w:szCs w:val="24"/>
            <w:rPrChange w:id="2693" w:author="Kris.Wild [2]" w:date="2023-12-21T11:56:00Z">
              <w:rPr>
                <w:rFonts w:eastAsia="Times New Roman"/>
              </w:rPr>
            </w:rPrChange>
          </w:rPr>
          <w:t>: 293–302.</w:t>
        </w:r>
      </w:ins>
    </w:p>
    <w:p w14:paraId="216197DC" w14:textId="77777777" w:rsidR="00041E40" w:rsidRPr="00041E40" w:rsidRDefault="00041E40" w:rsidP="00041E40">
      <w:pPr>
        <w:rPr>
          <w:ins w:id="2694" w:author="Kris.Wild [2]" w:date="2023-12-21T11:56:00Z"/>
          <w:rFonts w:ascii="Times New Roman" w:eastAsia="Times New Roman" w:hAnsi="Times New Roman" w:cs="Times New Roman"/>
          <w:sz w:val="24"/>
          <w:szCs w:val="24"/>
          <w:rPrChange w:id="2695" w:author="Kris.Wild [2]" w:date="2023-12-21T11:56:00Z">
            <w:rPr>
              <w:ins w:id="2696" w:author="Kris.Wild [2]" w:date="2023-12-21T11:56:00Z"/>
              <w:rFonts w:eastAsia="Times New Roman"/>
            </w:rPr>
          </w:rPrChange>
        </w:rPr>
      </w:pPr>
      <w:ins w:id="2697" w:author="Kris.Wild [2]" w:date="2023-12-21T11:56:00Z">
        <w:r w:rsidRPr="00041E40">
          <w:rPr>
            <w:rFonts w:ascii="Times New Roman" w:eastAsia="Times New Roman" w:hAnsi="Times New Roman" w:cs="Times New Roman"/>
            <w:b/>
            <w:bCs/>
            <w:sz w:val="24"/>
            <w:szCs w:val="24"/>
            <w:rPrChange w:id="2698" w:author="Kris.Wild [2]" w:date="2023-12-21T11:56:00Z">
              <w:rPr>
                <w:rFonts w:eastAsia="Times New Roman"/>
                <w:b/>
                <w:bCs/>
              </w:rPr>
            </w:rPrChange>
          </w:rPr>
          <w:t xml:space="preserve">Miles DB, </w:t>
        </w:r>
        <w:proofErr w:type="spellStart"/>
        <w:r w:rsidRPr="00041E40">
          <w:rPr>
            <w:rFonts w:ascii="Times New Roman" w:eastAsia="Times New Roman" w:hAnsi="Times New Roman" w:cs="Times New Roman"/>
            <w:b/>
            <w:bCs/>
            <w:sz w:val="24"/>
            <w:szCs w:val="24"/>
            <w:rPrChange w:id="2699" w:author="Kris.Wild [2]" w:date="2023-12-21T11:56:00Z">
              <w:rPr>
                <w:rFonts w:eastAsia="Times New Roman"/>
                <w:b/>
                <w:bCs/>
              </w:rPr>
            </w:rPrChange>
          </w:rPr>
          <w:t>Sinervo</w:t>
        </w:r>
        <w:proofErr w:type="spellEnd"/>
        <w:r w:rsidRPr="00041E40">
          <w:rPr>
            <w:rFonts w:ascii="Times New Roman" w:eastAsia="Times New Roman" w:hAnsi="Times New Roman" w:cs="Times New Roman"/>
            <w:b/>
            <w:bCs/>
            <w:sz w:val="24"/>
            <w:szCs w:val="24"/>
            <w:rPrChange w:id="2700" w:author="Kris.Wild [2]" w:date="2023-12-21T11:56:00Z">
              <w:rPr>
                <w:rFonts w:eastAsia="Times New Roman"/>
                <w:b/>
                <w:bCs/>
              </w:rPr>
            </w:rPrChange>
          </w:rPr>
          <w:t xml:space="preserve"> B, Hazard LC, </w:t>
        </w:r>
        <w:proofErr w:type="spellStart"/>
        <w:r w:rsidRPr="00041E40">
          <w:rPr>
            <w:rFonts w:ascii="Times New Roman" w:eastAsia="Times New Roman" w:hAnsi="Times New Roman" w:cs="Times New Roman"/>
            <w:b/>
            <w:bCs/>
            <w:sz w:val="24"/>
            <w:szCs w:val="24"/>
            <w:rPrChange w:id="2701" w:author="Kris.Wild [2]" w:date="2023-12-21T11:56:00Z">
              <w:rPr>
                <w:rFonts w:eastAsia="Times New Roman"/>
                <w:b/>
                <w:bCs/>
              </w:rPr>
            </w:rPrChange>
          </w:rPr>
          <w:t>Svensson</w:t>
        </w:r>
        <w:proofErr w:type="spellEnd"/>
        <w:r w:rsidRPr="00041E40">
          <w:rPr>
            <w:rFonts w:ascii="Times New Roman" w:eastAsia="Times New Roman" w:hAnsi="Times New Roman" w:cs="Times New Roman"/>
            <w:b/>
            <w:bCs/>
            <w:sz w:val="24"/>
            <w:szCs w:val="24"/>
            <w:rPrChange w:id="2702" w:author="Kris.Wild [2]" w:date="2023-12-21T11:56:00Z">
              <w:rPr>
                <w:rFonts w:eastAsia="Times New Roman"/>
                <w:b/>
                <w:bCs/>
              </w:rPr>
            </w:rPrChange>
          </w:rPr>
          <w:t xml:space="preserve"> EI &amp; Costa D</w:t>
        </w:r>
        <w:r w:rsidRPr="00041E40">
          <w:rPr>
            <w:rFonts w:ascii="Times New Roman" w:eastAsia="Times New Roman" w:hAnsi="Times New Roman" w:cs="Times New Roman"/>
            <w:sz w:val="24"/>
            <w:szCs w:val="24"/>
            <w:rPrChange w:id="2703" w:author="Kris.Wild [2]" w:date="2023-12-21T11:56:00Z">
              <w:rPr>
                <w:rFonts w:eastAsia="Times New Roman"/>
              </w:rPr>
            </w:rPrChange>
          </w:rPr>
          <w:t xml:space="preserve">. </w:t>
        </w:r>
        <w:r w:rsidRPr="00041E40">
          <w:rPr>
            <w:rFonts w:ascii="Times New Roman" w:eastAsia="Times New Roman" w:hAnsi="Times New Roman" w:cs="Times New Roman"/>
            <w:b/>
            <w:bCs/>
            <w:sz w:val="24"/>
            <w:szCs w:val="24"/>
            <w:rPrChange w:id="2704" w:author="Kris.Wild [2]" w:date="2023-12-21T11:56:00Z">
              <w:rPr>
                <w:rFonts w:eastAsia="Times New Roman"/>
                <w:b/>
                <w:bCs/>
              </w:rPr>
            </w:rPrChange>
          </w:rPr>
          <w:t>2007</w:t>
        </w:r>
        <w:r w:rsidRPr="00041E40">
          <w:rPr>
            <w:rFonts w:ascii="Times New Roman" w:eastAsia="Times New Roman" w:hAnsi="Times New Roman" w:cs="Times New Roman"/>
            <w:sz w:val="24"/>
            <w:szCs w:val="24"/>
            <w:rPrChange w:id="2705" w:author="Kris.Wild [2]" w:date="2023-12-21T11:56:00Z">
              <w:rPr>
                <w:rFonts w:eastAsia="Times New Roman"/>
              </w:rPr>
            </w:rPrChange>
          </w:rPr>
          <w:t xml:space="preserve">. Relating endocrinology, physiology and </w:t>
        </w:r>
        <w:proofErr w:type="spellStart"/>
        <w:r w:rsidRPr="00041E40">
          <w:rPr>
            <w:rFonts w:ascii="Times New Roman" w:eastAsia="Times New Roman" w:hAnsi="Times New Roman" w:cs="Times New Roman"/>
            <w:sz w:val="24"/>
            <w:szCs w:val="24"/>
            <w:rPrChange w:id="2706" w:author="Kris.Wild [2]" w:date="2023-12-21T11:56:00Z">
              <w:rPr>
                <w:rFonts w:eastAsia="Times New Roman"/>
              </w:rPr>
            </w:rPrChange>
          </w:rPr>
          <w:t>behaviour</w:t>
        </w:r>
        <w:proofErr w:type="spellEnd"/>
        <w:r w:rsidRPr="00041E40">
          <w:rPr>
            <w:rFonts w:ascii="Times New Roman" w:eastAsia="Times New Roman" w:hAnsi="Times New Roman" w:cs="Times New Roman"/>
            <w:sz w:val="24"/>
            <w:szCs w:val="24"/>
            <w:rPrChange w:id="2707" w:author="Kris.Wild [2]" w:date="2023-12-21T11:56:00Z">
              <w:rPr>
                <w:rFonts w:eastAsia="Times New Roman"/>
              </w:rPr>
            </w:rPrChange>
          </w:rPr>
          <w:t xml:space="preserve"> using species with alternative mating strategies. </w:t>
        </w:r>
        <w:r w:rsidRPr="00041E40">
          <w:rPr>
            <w:rFonts w:ascii="Times New Roman" w:eastAsia="Times New Roman" w:hAnsi="Times New Roman" w:cs="Times New Roman"/>
            <w:i/>
            <w:iCs/>
            <w:sz w:val="24"/>
            <w:szCs w:val="24"/>
            <w:rPrChange w:id="2708" w:author="Kris.Wild [2]" w:date="2023-12-21T11:56:00Z">
              <w:rPr>
                <w:rFonts w:eastAsia="Times New Roman"/>
                <w:i/>
                <w:iCs/>
              </w:rPr>
            </w:rPrChange>
          </w:rPr>
          <w:t>Functional Ecology</w:t>
        </w:r>
        <w:r w:rsidRPr="00041E40">
          <w:rPr>
            <w:rFonts w:ascii="Times New Roman" w:eastAsia="Times New Roman" w:hAnsi="Times New Roman" w:cs="Times New Roman"/>
            <w:sz w:val="24"/>
            <w:szCs w:val="24"/>
            <w:rPrChange w:id="2709" w:author="Kris.Wild [2]" w:date="2023-12-21T11:56:00Z">
              <w:rPr>
                <w:rFonts w:eastAsia="Times New Roman"/>
              </w:rPr>
            </w:rPrChange>
          </w:rPr>
          <w:t xml:space="preserve"> </w:t>
        </w:r>
        <w:r w:rsidRPr="00041E40">
          <w:rPr>
            <w:rFonts w:ascii="Times New Roman" w:eastAsia="Times New Roman" w:hAnsi="Times New Roman" w:cs="Times New Roman"/>
            <w:b/>
            <w:bCs/>
            <w:sz w:val="24"/>
            <w:szCs w:val="24"/>
            <w:rPrChange w:id="2710" w:author="Kris.Wild [2]" w:date="2023-12-21T11:56:00Z">
              <w:rPr>
                <w:rFonts w:eastAsia="Times New Roman"/>
                <w:b/>
                <w:bCs/>
              </w:rPr>
            </w:rPrChange>
          </w:rPr>
          <w:t>21</w:t>
        </w:r>
        <w:r w:rsidRPr="00041E40">
          <w:rPr>
            <w:rFonts w:ascii="Times New Roman" w:eastAsia="Times New Roman" w:hAnsi="Times New Roman" w:cs="Times New Roman"/>
            <w:sz w:val="24"/>
            <w:szCs w:val="24"/>
            <w:rPrChange w:id="2711" w:author="Kris.Wild [2]" w:date="2023-12-21T11:56:00Z">
              <w:rPr>
                <w:rFonts w:eastAsia="Times New Roman"/>
              </w:rPr>
            </w:rPrChange>
          </w:rPr>
          <w:t>: 653–665.</w:t>
        </w:r>
      </w:ins>
    </w:p>
    <w:p w14:paraId="380B89FF" w14:textId="77777777" w:rsidR="00041E40" w:rsidRPr="00041E40" w:rsidRDefault="00041E40" w:rsidP="00041E40">
      <w:pPr>
        <w:rPr>
          <w:ins w:id="2712" w:author="Kris.Wild [2]" w:date="2023-12-21T11:56:00Z"/>
          <w:rFonts w:ascii="Times New Roman" w:eastAsia="Times New Roman" w:hAnsi="Times New Roman" w:cs="Times New Roman"/>
          <w:sz w:val="24"/>
          <w:szCs w:val="24"/>
          <w:rPrChange w:id="2713" w:author="Kris.Wild [2]" w:date="2023-12-21T11:56:00Z">
            <w:rPr>
              <w:ins w:id="2714" w:author="Kris.Wild [2]" w:date="2023-12-21T11:56:00Z"/>
              <w:rFonts w:eastAsia="Times New Roman"/>
            </w:rPr>
          </w:rPrChange>
        </w:rPr>
      </w:pPr>
      <w:ins w:id="2715" w:author="Kris.Wild [2]" w:date="2023-12-21T11:56:00Z">
        <w:r w:rsidRPr="00041E40">
          <w:rPr>
            <w:rFonts w:ascii="Times New Roman" w:eastAsia="Times New Roman" w:hAnsi="Times New Roman" w:cs="Times New Roman"/>
            <w:b/>
            <w:bCs/>
            <w:sz w:val="24"/>
            <w:szCs w:val="24"/>
            <w:rPrChange w:id="2716" w:author="Kris.Wild [2]" w:date="2023-12-21T11:56:00Z">
              <w:rPr>
                <w:rFonts w:eastAsia="Times New Roman"/>
                <w:b/>
                <w:bCs/>
              </w:rPr>
            </w:rPrChange>
          </w:rPr>
          <w:lastRenderedPageBreak/>
          <w:t xml:space="preserve">Mills SC, Hazard L, Lancaster L, </w:t>
        </w:r>
        <w:proofErr w:type="spellStart"/>
        <w:r w:rsidRPr="00041E40">
          <w:rPr>
            <w:rFonts w:ascii="Times New Roman" w:eastAsia="Times New Roman" w:hAnsi="Times New Roman" w:cs="Times New Roman"/>
            <w:b/>
            <w:bCs/>
            <w:sz w:val="24"/>
            <w:szCs w:val="24"/>
            <w:rPrChange w:id="2717" w:author="Kris.Wild [2]" w:date="2023-12-21T11:56:00Z">
              <w:rPr>
                <w:rFonts w:eastAsia="Times New Roman"/>
                <w:b/>
                <w:bCs/>
              </w:rPr>
            </w:rPrChange>
          </w:rPr>
          <w:t>Mappes</w:t>
        </w:r>
        <w:proofErr w:type="spellEnd"/>
        <w:r w:rsidRPr="00041E40">
          <w:rPr>
            <w:rFonts w:ascii="Times New Roman" w:eastAsia="Times New Roman" w:hAnsi="Times New Roman" w:cs="Times New Roman"/>
            <w:b/>
            <w:bCs/>
            <w:sz w:val="24"/>
            <w:szCs w:val="24"/>
            <w:rPrChange w:id="2718" w:author="Kris.Wild [2]" w:date="2023-12-21T11:56:00Z">
              <w:rPr>
                <w:rFonts w:eastAsia="Times New Roman"/>
                <w:b/>
                <w:bCs/>
              </w:rPr>
            </w:rPrChange>
          </w:rPr>
          <w:t xml:space="preserve"> T, Miles D, Oksanen TA &amp; </w:t>
        </w:r>
        <w:proofErr w:type="spellStart"/>
        <w:r w:rsidRPr="00041E40">
          <w:rPr>
            <w:rFonts w:ascii="Times New Roman" w:eastAsia="Times New Roman" w:hAnsi="Times New Roman" w:cs="Times New Roman"/>
            <w:b/>
            <w:bCs/>
            <w:sz w:val="24"/>
            <w:szCs w:val="24"/>
            <w:rPrChange w:id="2719" w:author="Kris.Wild [2]" w:date="2023-12-21T11:56:00Z">
              <w:rPr>
                <w:rFonts w:eastAsia="Times New Roman"/>
                <w:b/>
                <w:bCs/>
              </w:rPr>
            </w:rPrChange>
          </w:rPr>
          <w:t>Sinervo</w:t>
        </w:r>
        <w:proofErr w:type="spellEnd"/>
        <w:r w:rsidRPr="00041E40">
          <w:rPr>
            <w:rFonts w:ascii="Times New Roman" w:eastAsia="Times New Roman" w:hAnsi="Times New Roman" w:cs="Times New Roman"/>
            <w:b/>
            <w:bCs/>
            <w:sz w:val="24"/>
            <w:szCs w:val="24"/>
            <w:rPrChange w:id="2720" w:author="Kris.Wild [2]" w:date="2023-12-21T11:56:00Z">
              <w:rPr>
                <w:rFonts w:eastAsia="Times New Roman"/>
                <w:b/>
                <w:bCs/>
              </w:rPr>
            </w:rPrChange>
          </w:rPr>
          <w:t xml:space="preserve"> B</w:t>
        </w:r>
        <w:r w:rsidRPr="00041E40">
          <w:rPr>
            <w:rFonts w:ascii="Times New Roman" w:eastAsia="Times New Roman" w:hAnsi="Times New Roman" w:cs="Times New Roman"/>
            <w:sz w:val="24"/>
            <w:szCs w:val="24"/>
            <w:rPrChange w:id="2721" w:author="Kris.Wild [2]" w:date="2023-12-21T11:56:00Z">
              <w:rPr>
                <w:rFonts w:eastAsia="Times New Roman"/>
              </w:rPr>
            </w:rPrChange>
          </w:rPr>
          <w:t xml:space="preserve">. </w:t>
        </w:r>
        <w:r w:rsidRPr="00041E40">
          <w:rPr>
            <w:rFonts w:ascii="Times New Roman" w:eastAsia="Times New Roman" w:hAnsi="Times New Roman" w:cs="Times New Roman"/>
            <w:b/>
            <w:bCs/>
            <w:sz w:val="24"/>
            <w:szCs w:val="24"/>
            <w:rPrChange w:id="2722" w:author="Kris.Wild [2]" w:date="2023-12-21T11:56:00Z">
              <w:rPr>
                <w:rFonts w:eastAsia="Times New Roman"/>
                <w:b/>
                <w:bCs/>
              </w:rPr>
            </w:rPrChange>
          </w:rPr>
          <w:t>2008</w:t>
        </w:r>
        <w:r w:rsidRPr="00041E40">
          <w:rPr>
            <w:rFonts w:ascii="Times New Roman" w:eastAsia="Times New Roman" w:hAnsi="Times New Roman" w:cs="Times New Roman"/>
            <w:sz w:val="24"/>
            <w:szCs w:val="24"/>
            <w:rPrChange w:id="2723" w:author="Kris.Wild [2]" w:date="2023-12-21T11:56:00Z">
              <w:rPr>
                <w:rFonts w:eastAsia="Times New Roman"/>
              </w:rPr>
            </w:rPrChange>
          </w:rPr>
          <w:t xml:space="preserve">. Gonadotropin hormone modulation of testosterone, immune function, performance, and behavioral trade-offs among male morphs of the lizard </w:t>
        </w:r>
        <w:r w:rsidRPr="00041E40">
          <w:rPr>
            <w:rFonts w:ascii="Times New Roman" w:eastAsia="Times New Roman" w:hAnsi="Times New Roman" w:cs="Times New Roman"/>
            <w:i/>
            <w:iCs/>
            <w:sz w:val="24"/>
            <w:szCs w:val="24"/>
            <w:rPrChange w:id="2724" w:author="Kris.Wild [2]" w:date="2023-12-21T11:59:00Z">
              <w:rPr>
                <w:rFonts w:eastAsia="Times New Roman"/>
              </w:rPr>
            </w:rPrChange>
          </w:rPr>
          <w:t xml:space="preserve">Uta </w:t>
        </w:r>
        <w:proofErr w:type="spellStart"/>
        <w:r w:rsidRPr="00041E40">
          <w:rPr>
            <w:rFonts w:ascii="Times New Roman" w:eastAsia="Times New Roman" w:hAnsi="Times New Roman" w:cs="Times New Roman"/>
            <w:i/>
            <w:iCs/>
            <w:sz w:val="24"/>
            <w:szCs w:val="24"/>
            <w:rPrChange w:id="2725" w:author="Kris.Wild [2]" w:date="2023-12-21T11:59:00Z">
              <w:rPr>
                <w:rFonts w:eastAsia="Times New Roman"/>
              </w:rPr>
            </w:rPrChange>
          </w:rPr>
          <w:t>stansburiana</w:t>
        </w:r>
        <w:proofErr w:type="spellEnd"/>
        <w:r w:rsidRPr="00041E40">
          <w:rPr>
            <w:rFonts w:ascii="Times New Roman" w:eastAsia="Times New Roman" w:hAnsi="Times New Roman" w:cs="Times New Roman"/>
            <w:sz w:val="24"/>
            <w:szCs w:val="24"/>
            <w:rPrChange w:id="2726" w:author="Kris.Wild [2]" w:date="2023-12-21T11:56:00Z">
              <w:rPr>
                <w:rFonts w:eastAsia="Times New Roman"/>
              </w:rPr>
            </w:rPrChange>
          </w:rPr>
          <w:t xml:space="preserve">. </w:t>
        </w:r>
        <w:r w:rsidRPr="00041E40">
          <w:rPr>
            <w:rFonts w:ascii="Times New Roman" w:eastAsia="Times New Roman" w:hAnsi="Times New Roman" w:cs="Times New Roman"/>
            <w:i/>
            <w:iCs/>
            <w:sz w:val="24"/>
            <w:szCs w:val="24"/>
            <w:rPrChange w:id="2727" w:author="Kris.Wild [2]" w:date="2023-12-21T11:56:00Z">
              <w:rPr>
                <w:rFonts w:eastAsia="Times New Roman"/>
                <w:i/>
                <w:iCs/>
              </w:rPr>
            </w:rPrChange>
          </w:rPr>
          <w:t>American Naturalist</w:t>
        </w:r>
        <w:r w:rsidRPr="00041E40">
          <w:rPr>
            <w:rFonts w:ascii="Times New Roman" w:eastAsia="Times New Roman" w:hAnsi="Times New Roman" w:cs="Times New Roman"/>
            <w:sz w:val="24"/>
            <w:szCs w:val="24"/>
            <w:rPrChange w:id="2728" w:author="Kris.Wild [2]" w:date="2023-12-21T11:56:00Z">
              <w:rPr>
                <w:rFonts w:eastAsia="Times New Roman"/>
              </w:rPr>
            </w:rPrChange>
          </w:rPr>
          <w:t xml:space="preserve"> </w:t>
        </w:r>
        <w:r w:rsidRPr="00041E40">
          <w:rPr>
            <w:rFonts w:ascii="Times New Roman" w:eastAsia="Times New Roman" w:hAnsi="Times New Roman" w:cs="Times New Roman"/>
            <w:b/>
            <w:bCs/>
            <w:sz w:val="24"/>
            <w:szCs w:val="24"/>
            <w:rPrChange w:id="2729" w:author="Kris.Wild [2]" w:date="2023-12-21T11:56:00Z">
              <w:rPr>
                <w:rFonts w:eastAsia="Times New Roman"/>
                <w:b/>
                <w:bCs/>
              </w:rPr>
            </w:rPrChange>
          </w:rPr>
          <w:t>171</w:t>
        </w:r>
        <w:r w:rsidRPr="00041E40">
          <w:rPr>
            <w:rFonts w:ascii="Times New Roman" w:eastAsia="Times New Roman" w:hAnsi="Times New Roman" w:cs="Times New Roman"/>
            <w:sz w:val="24"/>
            <w:szCs w:val="24"/>
            <w:rPrChange w:id="2730" w:author="Kris.Wild [2]" w:date="2023-12-21T11:56:00Z">
              <w:rPr>
                <w:rFonts w:eastAsia="Times New Roman"/>
              </w:rPr>
            </w:rPrChange>
          </w:rPr>
          <w:t>: 339–357.</w:t>
        </w:r>
      </w:ins>
    </w:p>
    <w:p w14:paraId="2DB9C285" w14:textId="77777777" w:rsidR="00041E40" w:rsidRPr="00041E40" w:rsidRDefault="00041E40" w:rsidP="00041E40">
      <w:pPr>
        <w:rPr>
          <w:ins w:id="2731" w:author="Kris.Wild [2]" w:date="2023-12-21T11:56:00Z"/>
          <w:rFonts w:ascii="Times New Roman" w:eastAsia="Times New Roman" w:hAnsi="Times New Roman" w:cs="Times New Roman"/>
          <w:sz w:val="24"/>
          <w:szCs w:val="24"/>
          <w:rPrChange w:id="2732" w:author="Kris.Wild [2]" w:date="2023-12-21T11:56:00Z">
            <w:rPr>
              <w:ins w:id="2733" w:author="Kris.Wild [2]" w:date="2023-12-21T11:56:00Z"/>
              <w:rFonts w:eastAsia="Times New Roman"/>
            </w:rPr>
          </w:rPrChange>
        </w:rPr>
      </w:pPr>
      <w:proofErr w:type="spellStart"/>
      <w:ins w:id="2734" w:author="Kris.Wild [2]" w:date="2023-12-21T11:56:00Z">
        <w:r w:rsidRPr="00041E40">
          <w:rPr>
            <w:rFonts w:ascii="Times New Roman" w:eastAsia="Times New Roman" w:hAnsi="Times New Roman" w:cs="Times New Roman"/>
            <w:b/>
            <w:bCs/>
            <w:sz w:val="24"/>
            <w:szCs w:val="24"/>
            <w:rPrChange w:id="2735" w:author="Kris.Wild [2]" w:date="2023-12-21T11:56:00Z">
              <w:rPr>
                <w:rFonts w:eastAsia="Times New Roman"/>
                <w:b/>
                <w:bCs/>
              </w:rPr>
            </w:rPrChange>
          </w:rPr>
          <w:t>Minchella</w:t>
        </w:r>
        <w:proofErr w:type="spellEnd"/>
        <w:r w:rsidRPr="00041E40">
          <w:rPr>
            <w:rFonts w:ascii="Times New Roman" w:eastAsia="Times New Roman" w:hAnsi="Times New Roman" w:cs="Times New Roman"/>
            <w:b/>
            <w:bCs/>
            <w:sz w:val="24"/>
            <w:szCs w:val="24"/>
            <w:rPrChange w:id="2736" w:author="Kris.Wild [2]" w:date="2023-12-21T11:56:00Z">
              <w:rPr>
                <w:rFonts w:eastAsia="Times New Roman"/>
                <w:b/>
                <w:bCs/>
              </w:rPr>
            </w:rPrChange>
          </w:rPr>
          <w:t xml:space="preserve"> DJ &amp; Scott ME</w:t>
        </w:r>
        <w:r w:rsidRPr="00041E40">
          <w:rPr>
            <w:rFonts w:ascii="Times New Roman" w:eastAsia="Times New Roman" w:hAnsi="Times New Roman" w:cs="Times New Roman"/>
            <w:sz w:val="24"/>
            <w:szCs w:val="24"/>
            <w:rPrChange w:id="2737" w:author="Kris.Wild [2]" w:date="2023-12-21T11:56:00Z">
              <w:rPr>
                <w:rFonts w:eastAsia="Times New Roman"/>
              </w:rPr>
            </w:rPrChange>
          </w:rPr>
          <w:t xml:space="preserve">. </w:t>
        </w:r>
        <w:r w:rsidRPr="00041E40">
          <w:rPr>
            <w:rFonts w:ascii="Times New Roman" w:eastAsia="Times New Roman" w:hAnsi="Times New Roman" w:cs="Times New Roman"/>
            <w:b/>
            <w:bCs/>
            <w:sz w:val="24"/>
            <w:szCs w:val="24"/>
            <w:rPrChange w:id="2738" w:author="Kris.Wild [2]" w:date="2023-12-21T11:56:00Z">
              <w:rPr>
                <w:rFonts w:eastAsia="Times New Roman"/>
                <w:b/>
                <w:bCs/>
              </w:rPr>
            </w:rPrChange>
          </w:rPr>
          <w:t>1991</w:t>
        </w:r>
        <w:r w:rsidRPr="00041E40">
          <w:rPr>
            <w:rFonts w:ascii="Times New Roman" w:eastAsia="Times New Roman" w:hAnsi="Times New Roman" w:cs="Times New Roman"/>
            <w:sz w:val="24"/>
            <w:szCs w:val="24"/>
            <w:rPrChange w:id="2739" w:author="Kris.Wild [2]" w:date="2023-12-21T11:56:00Z">
              <w:rPr>
                <w:rFonts w:eastAsia="Times New Roman"/>
              </w:rPr>
            </w:rPrChange>
          </w:rPr>
          <w:t xml:space="preserve">. Parasitism: a cryptic determinant of animal community structure. </w:t>
        </w:r>
        <w:r w:rsidRPr="00041E40">
          <w:rPr>
            <w:rFonts w:ascii="Times New Roman" w:eastAsia="Times New Roman" w:hAnsi="Times New Roman" w:cs="Times New Roman"/>
            <w:i/>
            <w:iCs/>
            <w:sz w:val="24"/>
            <w:szCs w:val="24"/>
            <w:rPrChange w:id="2740" w:author="Kris.Wild [2]" w:date="2023-12-21T11:56:00Z">
              <w:rPr>
                <w:rFonts w:eastAsia="Times New Roman"/>
                <w:i/>
                <w:iCs/>
              </w:rPr>
            </w:rPrChange>
          </w:rPr>
          <w:t>Trends in Ecology &amp; Evolution</w:t>
        </w:r>
        <w:r w:rsidRPr="00041E40">
          <w:rPr>
            <w:rFonts w:ascii="Times New Roman" w:eastAsia="Times New Roman" w:hAnsi="Times New Roman" w:cs="Times New Roman"/>
            <w:sz w:val="24"/>
            <w:szCs w:val="24"/>
            <w:rPrChange w:id="2741" w:author="Kris.Wild [2]" w:date="2023-12-21T11:56:00Z">
              <w:rPr>
                <w:rFonts w:eastAsia="Times New Roman"/>
              </w:rPr>
            </w:rPrChange>
          </w:rPr>
          <w:t xml:space="preserve"> </w:t>
        </w:r>
        <w:r w:rsidRPr="00041E40">
          <w:rPr>
            <w:rFonts w:ascii="Times New Roman" w:eastAsia="Times New Roman" w:hAnsi="Times New Roman" w:cs="Times New Roman"/>
            <w:b/>
            <w:bCs/>
            <w:sz w:val="24"/>
            <w:szCs w:val="24"/>
            <w:rPrChange w:id="2742" w:author="Kris.Wild [2]" w:date="2023-12-21T11:56:00Z">
              <w:rPr>
                <w:rFonts w:eastAsia="Times New Roman"/>
                <w:b/>
                <w:bCs/>
              </w:rPr>
            </w:rPrChange>
          </w:rPr>
          <w:t>6</w:t>
        </w:r>
        <w:r w:rsidRPr="00041E40">
          <w:rPr>
            <w:rFonts w:ascii="Times New Roman" w:eastAsia="Times New Roman" w:hAnsi="Times New Roman" w:cs="Times New Roman"/>
            <w:sz w:val="24"/>
            <w:szCs w:val="24"/>
            <w:rPrChange w:id="2743" w:author="Kris.Wild [2]" w:date="2023-12-21T11:56:00Z">
              <w:rPr>
                <w:rFonts w:eastAsia="Times New Roman"/>
              </w:rPr>
            </w:rPrChange>
          </w:rPr>
          <w:t>: 250–254.</w:t>
        </w:r>
      </w:ins>
    </w:p>
    <w:p w14:paraId="4A683BB6" w14:textId="77777777" w:rsidR="00041E40" w:rsidRPr="00041E40" w:rsidRDefault="00041E40" w:rsidP="00041E40">
      <w:pPr>
        <w:rPr>
          <w:ins w:id="2744" w:author="Kris.Wild [2]" w:date="2023-12-21T11:56:00Z"/>
          <w:rFonts w:ascii="Times New Roman" w:eastAsia="Times New Roman" w:hAnsi="Times New Roman" w:cs="Times New Roman"/>
          <w:sz w:val="24"/>
          <w:szCs w:val="24"/>
          <w:rPrChange w:id="2745" w:author="Kris.Wild [2]" w:date="2023-12-21T11:56:00Z">
            <w:rPr>
              <w:ins w:id="2746" w:author="Kris.Wild [2]" w:date="2023-12-21T11:56:00Z"/>
              <w:rFonts w:eastAsia="Times New Roman"/>
            </w:rPr>
          </w:rPrChange>
        </w:rPr>
      </w:pPr>
      <w:ins w:id="2747" w:author="Kris.Wild [2]" w:date="2023-12-21T11:56:00Z">
        <w:r w:rsidRPr="00041E40">
          <w:rPr>
            <w:rFonts w:ascii="Times New Roman" w:eastAsia="Times New Roman" w:hAnsi="Times New Roman" w:cs="Times New Roman"/>
            <w:b/>
            <w:bCs/>
            <w:sz w:val="24"/>
            <w:szCs w:val="24"/>
            <w:rPrChange w:id="2748" w:author="Kris.Wild [2]" w:date="2023-12-21T11:56:00Z">
              <w:rPr>
                <w:rFonts w:eastAsia="Times New Roman"/>
                <w:b/>
                <w:bCs/>
              </w:rPr>
            </w:rPrChange>
          </w:rPr>
          <w:t xml:space="preserve">Moller AP, </w:t>
        </w:r>
        <w:proofErr w:type="spellStart"/>
        <w:r w:rsidRPr="00041E40">
          <w:rPr>
            <w:rFonts w:ascii="Times New Roman" w:eastAsia="Times New Roman" w:hAnsi="Times New Roman" w:cs="Times New Roman"/>
            <w:b/>
            <w:bCs/>
            <w:sz w:val="24"/>
            <w:szCs w:val="24"/>
            <w:rPrChange w:id="2749" w:author="Kris.Wild [2]" w:date="2023-12-21T11:56:00Z">
              <w:rPr>
                <w:rFonts w:eastAsia="Times New Roman"/>
                <w:b/>
                <w:bCs/>
              </w:rPr>
            </w:rPrChange>
          </w:rPr>
          <w:t>Christe</w:t>
        </w:r>
        <w:proofErr w:type="spellEnd"/>
        <w:r w:rsidRPr="00041E40">
          <w:rPr>
            <w:rFonts w:ascii="Times New Roman" w:eastAsia="Times New Roman" w:hAnsi="Times New Roman" w:cs="Times New Roman"/>
            <w:b/>
            <w:bCs/>
            <w:sz w:val="24"/>
            <w:szCs w:val="24"/>
            <w:rPrChange w:id="2750" w:author="Kris.Wild [2]" w:date="2023-12-21T11:56:00Z">
              <w:rPr>
                <w:rFonts w:eastAsia="Times New Roman"/>
                <w:b/>
                <w:bCs/>
              </w:rPr>
            </w:rPrChange>
          </w:rPr>
          <w:t xml:space="preserve"> P &amp; Lux E</w:t>
        </w:r>
        <w:r w:rsidRPr="00041E40">
          <w:rPr>
            <w:rFonts w:ascii="Times New Roman" w:eastAsia="Times New Roman" w:hAnsi="Times New Roman" w:cs="Times New Roman"/>
            <w:sz w:val="24"/>
            <w:szCs w:val="24"/>
            <w:rPrChange w:id="2751" w:author="Kris.Wild [2]" w:date="2023-12-21T11:56:00Z">
              <w:rPr>
                <w:rFonts w:eastAsia="Times New Roman"/>
              </w:rPr>
            </w:rPrChange>
          </w:rPr>
          <w:t xml:space="preserve">. </w:t>
        </w:r>
        <w:r w:rsidRPr="00041E40">
          <w:rPr>
            <w:rFonts w:ascii="Times New Roman" w:eastAsia="Times New Roman" w:hAnsi="Times New Roman" w:cs="Times New Roman"/>
            <w:b/>
            <w:bCs/>
            <w:sz w:val="24"/>
            <w:szCs w:val="24"/>
            <w:rPrChange w:id="2752" w:author="Kris.Wild [2]" w:date="2023-12-21T11:56:00Z">
              <w:rPr>
                <w:rFonts w:eastAsia="Times New Roman"/>
                <w:b/>
                <w:bCs/>
              </w:rPr>
            </w:rPrChange>
          </w:rPr>
          <w:t>1999</w:t>
        </w:r>
        <w:r w:rsidRPr="00041E40">
          <w:rPr>
            <w:rFonts w:ascii="Times New Roman" w:eastAsia="Times New Roman" w:hAnsi="Times New Roman" w:cs="Times New Roman"/>
            <w:sz w:val="24"/>
            <w:szCs w:val="24"/>
            <w:rPrChange w:id="2753" w:author="Kris.Wild [2]" w:date="2023-12-21T11:56:00Z">
              <w:rPr>
                <w:rFonts w:eastAsia="Times New Roman"/>
              </w:rPr>
            </w:rPrChange>
          </w:rPr>
          <w:t xml:space="preserve">. Parasitism, host immune function, and sexual selection. </w:t>
        </w:r>
        <w:r w:rsidRPr="00041E40">
          <w:rPr>
            <w:rFonts w:ascii="Times New Roman" w:eastAsia="Times New Roman" w:hAnsi="Times New Roman" w:cs="Times New Roman"/>
            <w:i/>
            <w:iCs/>
            <w:sz w:val="24"/>
            <w:szCs w:val="24"/>
            <w:rPrChange w:id="2754" w:author="Kris.Wild [2]" w:date="2023-12-21T11:56:00Z">
              <w:rPr>
                <w:rFonts w:eastAsia="Times New Roman"/>
                <w:i/>
                <w:iCs/>
              </w:rPr>
            </w:rPrChange>
          </w:rPr>
          <w:t>Source: The Quarterly Review of Biology</w:t>
        </w:r>
        <w:r w:rsidRPr="00041E40">
          <w:rPr>
            <w:rFonts w:ascii="Times New Roman" w:eastAsia="Times New Roman" w:hAnsi="Times New Roman" w:cs="Times New Roman"/>
            <w:sz w:val="24"/>
            <w:szCs w:val="24"/>
            <w:rPrChange w:id="2755" w:author="Kris.Wild [2]" w:date="2023-12-21T11:56:00Z">
              <w:rPr>
                <w:rFonts w:eastAsia="Times New Roman"/>
              </w:rPr>
            </w:rPrChange>
          </w:rPr>
          <w:t xml:space="preserve"> </w:t>
        </w:r>
        <w:r w:rsidRPr="00041E40">
          <w:rPr>
            <w:rFonts w:ascii="Times New Roman" w:eastAsia="Times New Roman" w:hAnsi="Times New Roman" w:cs="Times New Roman"/>
            <w:b/>
            <w:bCs/>
            <w:sz w:val="24"/>
            <w:szCs w:val="24"/>
            <w:rPrChange w:id="2756" w:author="Kris.Wild [2]" w:date="2023-12-21T11:56:00Z">
              <w:rPr>
                <w:rFonts w:eastAsia="Times New Roman"/>
                <w:b/>
                <w:bCs/>
              </w:rPr>
            </w:rPrChange>
          </w:rPr>
          <w:t>74</w:t>
        </w:r>
        <w:r w:rsidRPr="00041E40">
          <w:rPr>
            <w:rFonts w:ascii="Times New Roman" w:eastAsia="Times New Roman" w:hAnsi="Times New Roman" w:cs="Times New Roman"/>
            <w:sz w:val="24"/>
            <w:szCs w:val="24"/>
            <w:rPrChange w:id="2757" w:author="Kris.Wild [2]" w:date="2023-12-21T11:56:00Z">
              <w:rPr>
                <w:rFonts w:eastAsia="Times New Roman"/>
              </w:rPr>
            </w:rPrChange>
          </w:rPr>
          <w:t>: 3–20.</w:t>
        </w:r>
      </w:ins>
    </w:p>
    <w:p w14:paraId="1BC79554" w14:textId="77777777" w:rsidR="00041E40" w:rsidRPr="00041E40" w:rsidRDefault="00041E40" w:rsidP="00041E40">
      <w:pPr>
        <w:rPr>
          <w:ins w:id="2758" w:author="Kris.Wild [2]" w:date="2023-12-21T11:56:00Z"/>
          <w:rFonts w:ascii="Times New Roman" w:eastAsia="Times New Roman" w:hAnsi="Times New Roman" w:cs="Times New Roman"/>
          <w:sz w:val="24"/>
          <w:szCs w:val="24"/>
          <w:rPrChange w:id="2759" w:author="Kris.Wild [2]" w:date="2023-12-21T11:56:00Z">
            <w:rPr>
              <w:ins w:id="2760" w:author="Kris.Wild [2]" w:date="2023-12-21T11:56:00Z"/>
              <w:rFonts w:eastAsia="Times New Roman"/>
            </w:rPr>
          </w:rPrChange>
        </w:rPr>
      </w:pPr>
      <w:ins w:id="2761" w:author="Kris.Wild [2]" w:date="2023-12-21T11:56:00Z">
        <w:r w:rsidRPr="00041E40">
          <w:rPr>
            <w:rFonts w:ascii="Times New Roman" w:eastAsia="Times New Roman" w:hAnsi="Times New Roman" w:cs="Times New Roman"/>
            <w:b/>
            <w:bCs/>
            <w:sz w:val="24"/>
            <w:szCs w:val="24"/>
            <w:rPrChange w:id="2762" w:author="Kris.Wild [2]" w:date="2023-12-21T11:56:00Z">
              <w:rPr>
                <w:rFonts w:eastAsia="Times New Roman"/>
                <w:b/>
                <w:bCs/>
              </w:rPr>
            </w:rPrChange>
          </w:rPr>
          <w:t>Moore J</w:t>
        </w:r>
        <w:r w:rsidRPr="00041E40">
          <w:rPr>
            <w:rFonts w:ascii="Times New Roman" w:eastAsia="Times New Roman" w:hAnsi="Times New Roman" w:cs="Times New Roman"/>
            <w:sz w:val="24"/>
            <w:szCs w:val="24"/>
            <w:rPrChange w:id="2763" w:author="Kris.Wild [2]" w:date="2023-12-21T11:56:00Z">
              <w:rPr>
                <w:rFonts w:eastAsia="Times New Roman"/>
              </w:rPr>
            </w:rPrChange>
          </w:rPr>
          <w:t xml:space="preserve">. </w:t>
        </w:r>
        <w:r w:rsidRPr="00041E40">
          <w:rPr>
            <w:rFonts w:ascii="Times New Roman" w:eastAsia="Times New Roman" w:hAnsi="Times New Roman" w:cs="Times New Roman"/>
            <w:b/>
            <w:bCs/>
            <w:sz w:val="24"/>
            <w:szCs w:val="24"/>
            <w:rPrChange w:id="2764" w:author="Kris.Wild [2]" w:date="2023-12-21T11:56:00Z">
              <w:rPr>
                <w:rFonts w:eastAsia="Times New Roman"/>
                <w:b/>
                <w:bCs/>
              </w:rPr>
            </w:rPrChange>
          </w:rPr>
          <w:t>2002</w:t>
        </w:r>
        <w:r w:rsidRPr="00041E40">
          <w:rPr>
            <w:rFonts w:ascii="Times New Roman" w:eastAsia="Times New Roman" w:hAnsi="Times New Roman" w:cs="Times New Roman"/>
            <w:sz w:val="24"/>
            <w:szCs w:val="24"/>
            <w:rPrChange w:id="2765" w:author="Kris.Wild [2]" w:date="2023-12-21T11:56:00Z">
              <w:rPr>
                <w:rFonts w:eastAsia="Times New Roman"/>
              </w:rPr>
            </w:rPrChange>
          </w:rPr>
          <w:t xml:space="preserve">. </w:t>
        </w:r>
        <w:r w:rsidRPr="00041E40">
          <w:rPr>
            <w:rFonts w:ascii="Times New Roman" w:eastAsia="Times New Roman" w:hAnsi="Times New Roman" w:cs="Times New Roman"/>
            <w:i/>
            <w:iCs/>
            <w:sz w:val="24"/>
            <w:szCs w:val="24"/>
            <w:rPrChange w:id="2766" w:author="Kris.Wild [2]" w:date="2023-12-21T11:56:00Z">
              <w:rPr>
                <w:rFonts w:eastAsia="Times New Roman"/>
                <w:i/>
                <w:iCs/>
              </w:rPr>
            </w:rPrChange>
          </w:rPr>
          <w:t>Parasites and the Behavior of Animals</w:t>
        </w:r>
        <w:r w:rsidRPr="00041E40">
          <w:rPr>
            <w:rFonts w:ascii="Times New Roman" w:eastAsia="Times New Roman" w:hAnsi="Times New Roman" w:cs="Times New Roman"/>
            <w:sz w:val="24"/>
            <w:szCs w:val="24"/>
            <w:rPrChange w:id="2767" w:author="Kris.Wild [2]" w:date="2023-12-21T11:56:00Z">
              <w:rPr>
                <w:rFonts w:eastAsia="Times New Roman"/>
              </w:rPr>
            </w:rPrChange>
          </w:rPr>
          <w:t>. Oxford: Oxford university press.</w:t>
        </w:r>
      </w:ins>
    </w:p>
    <w:p w14:paraId="52B873AF" w14:textId="77777777" w:rsidR="00041E40" w:rsidRPr="00041E40" w:rsidRDefault="00041E40" w:rsidP="00041E40">
      <w:pPr>
        <w:rPr>
          <w:ins w:id="2768" w:author="Kris.Wild [2]" w:date="2023-12-21T11:56:00Z"/>
          <w:rFonts w:ascii="Times New Roman" w:eastAsia="Times New Roman" w:hAnsi="Times New Roman" w:cs="Times New Roman"/>
          <w:sz w:val="24"/>
          <w:szCs w:val="24"/>
          <w:rPrChange w:id="2769" w:author="Kris.Wild [2]" w:date="2023-12-21T11:56:00Z">
            <w:rPr>
              <w:ins w:id="2770" w:author="Kris.Wild [2]" w:date="2023-12-21T11:56:00Z"/>
              <w:rFonts w:eastAsia="Times New Roman"/>
            </w:rPr>
          </w:rPrChange>
        </w:rPr>
      </w:pPr>
      <w:ins w:id="2771" w:author="Kris.Wild [2]" w:date="2023-12-21T11:56:00Z">
        <w:r w:rsidRPr="00041E40">
          <w:rPr>
            <w:rFonts w:ascii="Times New Roman" w:eastAsia="Times New Roman" w:hAnsi="Times New Roman" w:cs="Times New Roman"/>
            <w:b/>
            <w:bCs/>
            <w:sz w:val="24"/>
            <w:szCs w:val="24"/>
            <w:rPrChange w:id="2772" w:author="Kris.Wild [2]" w:date="2023-12-21T11:56:00Z">
              <w:rPr>
                <w:rFonts w:eastAsia="Times New Roman"/>
                <w:b/>
                <w:bCs/>
              </w:rPr>
            </w:rPrChange>
          </w:rPr>
          <w:t>Moore SL &amp; Wilson K</w:t>
        </w:r>
        <w:r w:rsidRPr="00041E40">
          <w:rPr>
            <w:rFonts w:ascii="Times New Roman" w:eastAsia="Times New Roman" w:hAnsi="Times New Roman" w:cs="Times New Roman"/>
            <w:sz w:val="24"/>
            <w:szCs w:val="24"/>
            <w:rPrChange w:id="2773" w:author="Kris.Wild [2]" w:date="2023-12-21T11:56:00Z">
              <w:rPr>
                <w:rFonts w:eastAsia="Times New Roman"/>
              </w:rPr>
            </w:rPrChange>
          </w:rPr>
          <w:t xml:space="preserve">. </w:t>
        </w:r>
        <w:r w:rsidRPr="00041E40">
          <w:rPr>
            <w:rFonts w:ascii="Times New Roman" w:eastAsia="Times New Roman" w:hAnsi="Times New Roman" w:cs="Times New Roman"/>
            <w:b/>
            <w:bCs/>
            <w:sz w:val="24"/>
            <w:szCs w:val="24"/>
            <w:rPrChange w:id="2774" w:author="Kris.Wild [2]" w:date="2023-12-21T11:56:00Z">
              <w:rPr>
                <w:rFonts w:eastAsia="Times New Roman"/>
                <w:b/>
                <w:bCs/>
              </w:rPr>
            </w:rPrChange>
          </w:rPr>
          <w:t>2002</w:t>
        </w:r>
        <w:r w:rsidRPr="00041E40">
          <w:rPr>
            <w:rFonts w:ascii="Times New Roman" w:eastAsia="Times New Roman" w:hAnsi="Times New Roman" w:cs="Times New Roman"/>
            <w:sz w:val="24"/>
            <w:szCs w:val="24"/>
            <w:rPrChange w:id="2775" w:author="Kris.Wild [2]" w:date="2023-12-21T11:56:00Z">
              <w:rPr>
                <w:rFonts w:eastAsia="Times New Roman"/>
              </w:rPr>
            </w:rPrChange>
          </w:rPr>
          <w:t xml:space="preserve">. Parasites as a Viability Cost of Sexual Selection in Natural Populations of Mammals. </w:t>
        </w:r>
        <w:r w:rsidRPr="00041E40">
          <w:rPr>
            <w:rFonts w:ascii="Times New Roman" w:eastAsia="Times New Roman" w:hAnsi="Times New Roman" w:cs="Times New Roman"/>
            <w:i/>
            <w:iCs/>
            <w:sz w:val="24"/>
            <w:szCs w:val="24"/>
            <w:rPrChange w:id="2776" w:author="Kris.Wild [2]" w:date="2023-12-21T11:56:00Z">
              <w:rPr>
                <w:rFonts w:eastAsia="Times New Roman"/>
                <w:i/>
                <w:iCs/>
              </w:rPr>
            </w:rPrChange>
          </w:rPr>
          <w:t>Science</w:t>
        </w:r>
        <w:r w:rsidRPr="00041E40">
          <w:rPr>
            <w:rFonts w:ascii="Times New Roman" w:eastAsia="Times New Roman" w:hAnsi="Times New Roman" w:cs="Times New Roman"/>
            <w:sz w:val="24"/>
            <w:szCs w:val="24"/>
            <w:rPrChange w:id="2777" w:author="Kris.Wild [2]" w:date="2023-12-21T11:56:00Z">
              <w:rPr>
                <w:rFonts w:eastAsia="Times New Roman"/>
              </w:rPr>
            </w:rPrChange>
          </w:rPr>
          <w:t xml:space="preserve"> </w:t>
        </w:r>
        <w:r w:rsidRPr="00041E40">
          <w:rPr>
            <w:rFonts w:ascii="Times New Roman" w:eastAsia="Times New Roman" w:hAnsi="Times New Roman" w:cs="Times New Roman"/>
            <w:b/>
            <w:bCs/>
            <w:sz w:val="24"/>
            <w:szCs w:val="24"/>
            <w:rPrChange w:id="2778" w:author="Kris.Wild [2]" w:date="2023-12-21T11:56:00Z">
              <w:rPr>
                <w:rFonts w:eastAsia="Times New Roman"/>
                <w:b/>
                <w:bCs/>
              </w:rPr>
            </w:rPrChange>
          </w:rPr>
          <w:t>297</w:t>
        </w:r>
        <w:r w:rsidRPr="00041E40">
          <w:rPr>
            <w:rFonts w:ascii="Times New Roman" w:eastAsia="Times New Roman" w:hAnsi="Times New Roman" w:cs="Times New Roman"/>
            <w:sz w:val="24"/>
            <w:szCs w:val="24"/>
            <w:rPrChange w:id="2779" w:author="Kris.Wild [2]" w:date="2023-12-21T11:56:00Z">
              <w:rPr>
                <w:rFonts w:eastAsia="Times New Roman"/>
              </w:rPr>
            </w:rPrChange>
          </w:rPr>
          <w:t>: 2015–2018.</w:t>
        </w:r>
      </w:ins>
    </w:p>
    <w:p w14:paraId="093AD4F2" w14:textId="77777777" w:rsidR="00041E40" w:rsidRPr="00041E40" w:rsidRDefault="00041E40" w:rsidP="00041E40">
      <w:pPr>
        <w:rPr>
          <w:ins w:id="2780" w:author="Kris.Wild [2]" w:date="2023-12-21T11:56:00Z"/>
          <w:rFonts w:ascii="Times New Roman" w:eastAsia="Times New Roman" w:hAnsi="Times New Roman" w:cs="Times New Roman"/>
          <w:sz w:val="24"/>
          <w:szCs w:val="24"/>
          <w:rPrChange w:id="2781" w:author="Kris.Wild [2]" w:date="2023-12-21T11:56:00Z">
            <w:rPr>
              <w:ins w:id="2782" w:author="Kris.Wild [2]" w:date="2023-12-21T11:56:00Z"/>
              <w:rFonts w:eastAsia="Times New Roman"/>
            </w:rPr>
          </w:rPrChange>
        </w:rPr>
      </w:pPr>
      <w:ins w:id="2783" w:author="Kris.Wild [2]" w:date="2023-12-21T11:56:00Z">
        <w:r w:rsidRPr="00041E40">
          <w:rPr>
            <w:rFonts w:ascii="Times New Roman" w:eastAsia="Times New Roman" w:hAnsi="Times New Roman" w:cs="Times New Roman"/>
            <w:b/>
            <w:bCs/>
            <w:sz w:val="24"/>
            <w:szCs w:val="24"/>
            <w:rPrChange w:id="2784" w:author="Kris.Wild [2]" w:date="2023-12-21T11:56:00Z">
              <w:rPr>
                <w:rFonts w:eastAsia="Times New Roman"/>
                <w:b/>
                <w:bCs/>
              </w:rPr>
            </w:rPrChange>
          </w:rPr>
          <w:t xml:space="preserve">Olsson M, </w:t>
        </w:r>
        <w:proofErr w:type="spellStart"/>
        <w:r w:rsidRPr="00041E40">
          <w:rPr>
            <w:rFonts w:ascii="Times New Roman" w:eastAsia="Times New Roman" w:hAnsi="Times New Roman" w:cs="Times New Roman"/>
            <w:b/>
            <w:bCs/>
            <w:sz w:val="24"/>
            <w:szCs w:val="24"/>
            <w:rPrChange w:id="2785" w:author="Kris.Wild [2]" w:date="2023-12-21T11:56:00Z">
              <w:rPr>
                <w:rFonts w:eastAsia="Times New Roman"/>
                <w:b/>
                <w:bCs/>
              </w:rPr>
            </w:rPrChange>
          </w:rPr>
          <w:t>Wapstra</w:t>
        </w:r>
        <w:proofErr w:type="spellEnd"/>
        <w:r w:rsidRPr="00041E40">
          <w:rPr>
            <w:rFonts w:ascii="Times New Roman" w:eastAsia="Times New Roman" w:hAnsi="Times New Roman" w:cs="Times New Roman"/>
            <w:b/>
            <w:bCs/>
            <w:sz w:val="24"/>
            <w:szCs w:val="24"/>
            <w:rPrChange w:id="2786" w:author="Kris.Wild [2]" w:date="2023-12-21T11:56:00Z">
              <w:rPr>
                <w:rFonts w:eastAsia="Times New Roman"/>
                <w:b/>
                <w:bCs/>
              </w:rPr>
            </w:rPrChange>
          </w:rPr>
          <w:t xml:space="preserve"> E, Madsen T &amp; </w:t>
        </w:r>
        <w:proofErr w:type="spellStart"/>
        <w:r w:rsidRPr="00041E40">
          <w:rPr>
            <w:rFonts w:ascii="Times New Roman" w:eastAsia="Times New Roman" w:hAnsi="Times New Roman" w:cs="Times New Roman"/>
            <w:b/>
            <w:bCs/>
            <w:sz w:val="24"/>
            <w:szCs w:val="24"/>
            <w:rPrChange w:id="2787" w:author="Kris.Wild [2]" w:date="2023-12-21T11:56:00Z">
              <w:rPr>
                <w:rFonts w:eastAsia="Times New Roman"/>
                <w:b/>
                <w:bCs/>
              </w:rPr>
            </w:rPrChange>
          </w:rPr>
          <w:t>Silverin</w:t>
        </w:r>
        <w:proofErr w:type="spellEnd"/>
        <w:r w:rsidRPr="00041E40">
          <w:rPr>
            <w:rFonts w:ascii="Times New Roman" w:eastAsia="Times New Roman" w:hAnsi="Times New Roman" w:cs="Times New Roman"/>
            <w:b/>
            <w:bCs/>
            <w:sz w:val="24"/>
            <w:szCs w:val="24"/>
            <w:rPrChange w:id="2788" w:author="Kris.Wild [2]" w:date="2023-12-21T11:56:00Z">
              <w:rPr>
                <w:rFonts w:eastAsia="Times New Roman"/>
                <w:b/>
                <w:bCs/>
              </w:rPr>
            </w:rPrChange>
          </w:rPr>
          <w:t xml:space="preserve"> B</w:t>
        </w:r>
        <w:r w:rsidRPr="00041E40">
          <w:rPr>
            <w:rFonts w:ascii="Times New Roman" w:eastAsia="Times New Roman" w:hAnsi="Times New Roman" w:cs="Times New Roman"/>
            <w:sz w:val="24"/>
            <w:szCs w:val="24"/>
            <w:rPrChange w:id="2789" w:author="Kris.Wild [2]" w:date="2023-12-21T11:56:00Z">
              <w:rPr>
                <w:rFonts w:eastAsia="Times New Roman"/>
              </w:rPr>
            </w:rPrChange>
          </w:rPr>
          <w:t xml:space="preserve">. </w:t>
        </w:r>
        <w:r w:rsidRPr="00041E40">
          <w:rPr>
            <w:rFonts w:ascii="Times New Roman" w:eastAsia="Times New Roman" w:hAnsi="Times New Roman" w:cs="Times New Roman"/>
            <w:b/>
            <w:bCs/>
            <w:sz w:val="24"/>
            <w:szCs w:val="24"/>
            <w:rPrChange w:id="2790" w:author="Kris.Wild [2]" w:date="2023-12-21T11:56:00Z">
              <w:rPr>
                <w:rFonts w:eastAsia="Times New Roman"/>
                <w:b/>
                <w:bCs/>
              </w:rPr>
            </w:rPrChange>
          </w:rPr>
          <w:t>2000</w:t>
        </w:r>
        <w:r w:rsidRPr="00041E40">
          <w:rPr>
            <w:rFonts w:ascii="Times New Roman" w:eastAsia="Times New Roman" w:hAnsi="Times New Roman" w:cs="Times New Roman"/>
            <w:sz w:val="24"/>
            <w:szCs w:val="24"/>
            <w:rPrChange w:id="2791" w:author="Kris.Wild [2]" w:date="2023-12-21T11:56:00Z">
              <w:rPr>
                <w:rFonts w:eastAsia="Times New Roman"/>
              </w:rPr>
            </w:rPrChange>
          </w:rPr>
          <w:t xml:space="preserve">. Testosterone, </w:t>
        </w:r>
        <w:proofErr w:type="gramStart"/>
        <w:r w:rsidRPr="00041E40">
          <w:rPr>
            <w:rFonts w:ascii="Times New Roman" w:eastAsia="Times New Roman" w:hAnsi="Times New Roman" w:cs="Times New Roman"/>
            <w:sz w:val="24"/>
            <w:szCs w:val="24"/>
            <w:rPrChange w:id="2792" w:author="Kris.Wild [2]" w:date="2023-12-21T11:56:00Z">
              <w:rPr>
                <w:rFonts w:eastAsia="Times New Roman"/>
              </w:rPr>
            </w:rPrChange>
          </w:rPr>
          <w:t>ticks</w:t>
        </w:r>
        <w:proofErr w:type="gramEnd"/>
        <w:r w:rsidRPr="00041E40">
          <w:rPr>
            <w:rFonts w:ascii="Times New Roman" w:eastAsia="Times New Roman" w:hAnsi="Times New Roman" w:cs="Times New Roman"/>
            <w:sz w:val="24"/>
            <w:szCs w:val="24"/>
            <w:rPrChange w:id="2793" w:author="Kris.Wild [2]" w:date="2023-12-21T11:56:00Z">
              <w:rPr>
                <w:rFonts w:eastAsia="Times New Roman"/>
              </w:rPr>
            </w:rPrChange>
          </w:rPr>
          <w:t xml:space="preserve"> and travels: A test of the immunocompetence-handicap hypothesis in free-ranging male sand lizards. </w:t>
        </w:r>
        <w:r w:rsidRPr="00041E40">
          <w:rPr>
            <w:rFonts w:ascii="Times New Roman" w:eastAsia="Times New Roman" w:hAnsi="Times New Roman" w:cs="Times New Roman"/>
            <w:i/>
            <w:iCs/>
            <w:sz w:val="24"/>
            <w:szCs w:val="24"/>
            <w:rPrChange w:id="2794" w:author="Kris.Wild [2]" w:date="2023-12-21T11:56:00Z">
              <w:rPr>
                <w:rFonts w:eastAsia="Times New Roman"/>
                <w:i/>
                <w:iCs/>
              </w:rPr>
            </w:rPrChange>
          </w:rPr>
          <w:t>Proceedings of the Royal Society B: Biological Sciences</w:t>
        </w:r>
        <w:r w:rsidRPr="00041E40">
          <w:rPr>
            <w:rFonts w:ascii="Times New Roman" w:eastAsia="Times New Roman" w:hAnsi="Times New Roman" w:cs="Times New Roman"/>
            <w:sz w:val="24"/>
            <w:szCs w:val="24"/>
            <w:rPrChange w:id="2795" w:author="Kris.Wild [2]" w:date="2023-12-21T11:56:00Z">
              <w:rPr>
                <w:rFonts w:eastAsia="Times New Roman"/>
              </w:rPr>
            </w:rPrChange>
          </w:rPr>
          <w:t xml:space="preserve"> </w:t>
        </w:r>
        <w:r w:rsidRPr="00041E40">
          <w:rPr>
            <w:rFonts w:ascii="Times New Roman" w:eastAsia="Times New Roman" w:hAnsi="Times New Roman" w:cs="Times New Roman"/>
            <w:b/>
            <w:bCs/>
            <w:sz w:val="24"/>
            <w:szCs w:val="24"/>
            <w:rPrChange w:id="2796" w:author="Kris.Wild [2]" w:date="2023-12-21T11:56:00Z">
              <w:rPr>
                <w:rFonts w:eastAsia="Times New Roman"/>
                <w:b/>
                <w:bCs/>
              </w:rPr>
            </w:rPrChange>
          </w:rPr>
          <w:t>267</w:t>
        </w:r>
        <w:r w:rsidRPr="00041E40">
          <w:rPr>
            <w:rFonts w:ascii="Times New Roman" w:eastAsia="Times New Roman" w:hAnsi="Times New Roman" w:cs="Times New Roman"/>
            <w:sz w:val="24"/>
            <w:szCs w:val="24"/>
            <w:rPrChange w:id="2797" w:author="Kris.Wild [2]" w:date="2023-12-21T11:56:00Z">
              <w:rPr>
                <w:rFonts w:eastAsia="Times New Roman"/>
              </w:rPr>
            </w:rPrChange>
          </w:rPr>
          <w:t>: 2339–2343.</w:t>
        </w:r>
      </w:ins>
    </w:p>
    <w:p w14:paraId="31080F9F" w14:textId="77777777" w:rsidR="00041E40" w:rsidRPr="00041E40" w:rsidRDefault="00041E40" w:rsidP="00041E40">
      <w:pPr>
        <w:rPr>
          <w:ins w:id="2798" w:author="Kris.Wild [2]" w:date="2023-12-21T11:56:00Z"/>
          <w:rFonts w:ascii="Times New Roman" w:eastAsia="Times New Roman" w:hAnsi="Times New Roman" w:cs="Times New Roman"/>
          <w:sz w:val="24"/>
          <w:szCs w:val="24"/>
          <w:rPrChange w:id="2799" w:author="Kris.Wild [2]" w:date="2023-12-21T11:56:00Z">
            <w:rPr>
              <w:ins w:id="2800" w:author="Kris.Wild [2]" w:date="2023-12-21T11:56:00Z"/>
              <w:rFonts w:eastAsia="Times New Roman"/>
            </w:rPr>
          </w:rPrChange>
        </w:rPr>
      </w:pPr>
      <w:ins w:id="2801" w:author="Kris.Wild [2]" w:date="2023-12-21T11:56:00Z">
        <w:r w:rsidRPr="00041E40">
          <w:rPr>
            <w:rFonts w:ascii="Times New Roman" w:eastAsia="Times New Roman" w:hAnsi="Times New Roman" w:cs="Times New Roman"/>
            <w:b/>
            <w:bCs/>
            <w:sz w:val="24"/>
            <w:szCs w:val="24"/>
            <w:rPrChange w:id="2802" w:author="Kris.Wild [2]" w:date="2023-12-21T11:56:00Z">
              <w:rPr>
                <w:rFonts w:eastAsia="Times New Roman"/>
                <w:b/>
                <w:bCs/>
              </w:rPr>
            </w:rPrChange>
          </w:rPr>
          <w:t>Pittman W, Pollock NB &amp; Taylor EN</w:t>
        </w:r>
        <w:r w:rsidRPr="00041E40">
          <w:rPr>
            <w:rFonts w:ascii="Times New Roman" w:eastAsia="Times New Roman" w:hAnsi="Times New Roman" w:cs="Times New Roman"/>
            <w:sz w:val="24"/>
            <w:szCs w:val="24"/>
            <w:rPrChange w:id="2803" w:author="Kris.Wild [2]" w:date="2023-12-21T11:56:00Z">
              <w:rPr>
                <w:rFonts w:eastAsia="Times New Roman"/>
              </w:rPr>
            </w:rPrChange>
          </w:rPr>
          <w:t xml:space="preserve">. </w:t>
        </w:r>
        <w:r w:rsidRPr="00041E40">
          <w:rPr>
            <w:rFonts w:ascii="Times New Roman" w:eastAsia="Times New Roman" w:hAnsi="Times New Roman" w:cs="Times New Roman"/>
            <w:b/>
            <w:bCs/>
            <w:sz w:val="24"/>
            <w:szCs w:val="24"/>
            <w:rPrChange w:id="2804" w:author="Kris.Wild [2]" w:date="2023-12-21T11:56:00Z">
              <w:rPr>
                <w:rFonts w:eastAsia="Times New Roman"/>
                <w:b/>
                <w:bCs/>
              </w:rPr>
            </w:rPrChange>
          </w:rPr>
          <w:t>2013</w:t>
        </w:r>
        <w:r w:rsidRPr="00041E40">
          <w:rPr>
            <w:rFonts w:ascii="Times New Roman" w:eastAsia="Times New Roman" w:hAnsi="Times New Roman" w:cs="Times New Roman"/>
            <w:sz w:val="24"/>
            <w:szCs w:val="24"/>
            <w:rPrChange w:id="2805" w:author="Kris.Wild [2]" w:date="2023-12-21T11:56:00Z">
              <w:rPr>
                <w:rFonts w:eastAsia="Times New Roman"/>
              </w:rPr>
            </w:rPrChange>
          </w:rPr>
          <w:t>. Effect of host lizard anemia on host choice and feeding rate of larval western black-legged ticks (</w:t>
        </w:r>
        <w:r w:rsidRPr="00041E40">
          <w:rPr>
            <w:rFonts w:ascii="Times New Roman" w:eastAsia="Times New Roman" w:hAnsi="Times New Roman" w:cs="Times New Roman"/>
            <w:i/>
            <w:iCs/>
            <w:sz w:val="24"/>
            <w:szCs w:val="24"/>
            <w:rPrChange w:id="2806" w:author="Kris.Wild [2]" w:date="2023-12-21T12:00:00Z">
              <w:rPr>
                <w:rFonts w:eastAsia="Times New Roman"/>
              </w:rPr>
            </w:rPrChange>
          </w:rPr>
          <w:t xml:space="preserve">Ixodes </w:t>
        </w:r>
        <w:proofErr w:type="spellStart"/>
        <w:r w:rsidRPr="00041E40">
          <w:rPr>
            <w:rFonts w:ascii="Times New Roman" w:eastAsia="Times New Roman" w:hAnsi="Times New Roman" w:cs="Times New Roman"/>
            <w:i/>
            <w:iCs/>
            <w:sz w:val="24"/>
            <w:szCs w:val="24"/>
            <w:rPrChange w:id="2807" w:author="Kris.Wild [2]" w:date="2023-12-21T12:00:00Z">
              <w:rPr>
                <w:rFonts w:eastAsia="Times New Roman"/>
              </w:rPr>
            </w:rPrChange>
          </w:rPr>
          <w:t>pacificus</w:t>
        </w:r>
        <w:proofErr w:type="spellEnd"/>
        <w:r w:rsidRPr="00041E40">
          <w:rPr>
            <w:rFonts w:ascii="Times New Roman" w:eastAsia="Times New Roman" w:hAnsi="Times New Roman" w:cs="Times New Roman"/>
            <w:sz w:val="24"/>
            <w:szCs w:val="24"/>
            <w:rPrChange w:id="2808" w:author="Kris.Wild [2]" w:date="2023-12-21T11:56:00Z">
              <w:rPr>
                <w:rFonts w:eastAsia="Times New Roman"/>
              </w:rPr>
            </w:rPrChange>
          </w:rPr>
          <w:t xml:space="preserve">). </w:t>
        </w:r>
        <w:r w:rsidRPr="00041E40">
          <w:rPr>
            <w:rFonts w:ascii="Times New Roman" w:eastAsia="Times New Roman" w:hAnsi="Times New Roman" w:cs="Times New Roman"/>
            <w:i/>
            <w:iCs/>
            <w:sz w:val="24"/>
            <w:szCs w:val="24"/>
            <w:rPrChange w:id="2809" w:author="Kris.Wild [2]" w:date="2023-12-21T11:56:00Z">
              <w:rPr>
                <w:rFonts w:eastAsia="Times New Roman"/>
                <w:i/>
                <w:iCs/>
              </w:rPr>
            </w:rPrChange>
          </w:rPr>
          <w:t>Experimental and Applied Acarology</w:t>
        </w:r>
        <w:r w:rsidRPr="00041E40">
          <w:rPr>
            <w:rFonts w:ascii="Times New Roman" w:eastAsia="Times New Roman" w:hAnsi="Times New Roman" w:cs="Times New Roman"/>
            <w:sz w:val="24"/>
            <w:szCs w:val="24"/>
            <w:rPrChange w:id="2810" w:author="Kris.Wild [2]" w:date="2023-12-21T11:56:00Z">
              <w:rPr>
                <w:rFonts w:eastAsia="Times New Roman"/>
              </w:rPr>
            </w:rPrChange>
          </w:rPr>
          <w:t xml:space="preserve"> </w:t>
        </w:r>
        <w:r w:rsidRPr="00041E40">
          <w:rPr>
            <w:rFonts w:ascii="Times New Roman" w:eastAsia="Times New Roman" w:hAnsi="Times New Roman" w:cs="Times New Roman"/>
            <w:b/>
            <w:bCs/>
            <w:sz w:val="24"/>
            <w:szCs w:val="24"/>
            <w:rPrChange w:id="2811" w:author="Kris.Wild [2]" w:date="2023-12-21T11:56:00Z">
              <w:rPr>
                <w:rFonts w:eastAsia="Times New Roman"/>
                <w:b/>
                <w:bCs/>
              </w:rPr>
            </w:rPrChange>
          </w:rPr>
          <w:t>61</w:t>
        </w:r>
        <w:r w:rsidRPr="00041E40">
          <w:rPr>
            <w:rFonts w:ascii="Times New Roman" w:eastAsia="Times New Roman" w:hAnsi="Times New Roman" w:cs="Times New Roman"/>
            <w:sz w:val="24"/>
            <w:szCs w:val="24"/>
            <w:rPrChange w:id="2812" w:author="Kris.Wild [2]" w:date="2023-12-21T11:56:00Z">
              <w:rPr>
                <w:rFonts w:eastAsia="Times New Roman"/>
              </w:rPr>
            </w:rPrChange>
          </w:rPr>
          <w:t>: 471–479.</w:t>
        </w:r>
      </w:ins>
    </w:p>
    <w:p w14:paraId="1D4C1A16" w14:textId="77777777" w:rsidR="00041E40" w:rsidRPr="00041E40" w:rsidRDefault="00041E40" w:rsidP="00041E40">
      <w:pPr>
        <w:rPr>
          <w:ins w:id="2813" w:author="Kris.Wild [2]" w:date="2023-12-21T11:56:00Z"/>
          <w:rFonts w:ascii="Times New Roman" w:eastAsia="Times New Roman" w:hAnsi="Times New Roman" w:cs="Times New Roman"/>
          <w:sz w:val="24"/>
          <w:szCs w:val="24"/>
          <w:rPrChange w:id="2814" w:author="Kris.Wild [2]" w:date="2023-12-21T11:56:00Z">
            <w:rPr>
              <w:ins w:id="2815" w:author="Kris.Wild [2]" w:date="2023-12-21T11:56:00Z"/>
              <w:rFonts w:eastAsia="Times New Roman"/>
            </w:rPr>
          </w:rPrChange>
        </w:rPr>
      </w:pPr>
      <w:ins w:id="2816" w:author="Kris.Wild [2]" w:date="2023-12-21T11:56:00Z">
        <w:r w:rsidRPr="00041E40">
          <w:rPr>
            <w:rFonts w:ascii="Times New Roman" w:eastAsia="Times New Roman" w:hAnsi="Times New Roman" w:cs="Times New Roman"/>
            <w:b/>
            <w:bCs/>
            <w:sz w:val="24"/>
            <w:szCs w:val="24"/>
            <w:rPrChange w:id="2817" w:author="Kris.Wild [2]" w:date="2023-12-21T11:56:00Z">
              <w:rPr>
                <w:rFonts w:eastAsia="Times New Roman"/>
                <w:b/>
                <w:bCs/>
              </w:rPr>
            </w:rPrChange>
          </w:rPr>
          <w:t>Pollock NB &amp; John-Alder HB</w:t>
        </w:r>
        <w:r w:rsidRPr="00041E40">
          <w:rPr>
            <w:rFonts w:ascii="Times New Roman" w:eastAsia="Times New Roman" w:hAnsi="Times New Roman" w:cs="Times New Roman"/>
            <w:sz w:val="24"/>
            <w:szCs w:val="24"/>
            <w:rPrChange w:id="2818" w:author="Kris.Wild [2]" w:date="2023-12-21T11:56:00Z">
              <w:rPr>
                <w:rFonts w:eastAsia="Times New Roman"/>
              </w:rPr>
            </w:rPrChange>
          </w:rPr>
          <w:t xml:space="preserve">. </w:t>
        </w:r>
        <w:r w:rsidRPr="00041E40">
          <w:rPr>
            <w:rFonts w:ascii="Times New Roman" w:eastAsia="Times New Roman" w:hAnsi="Times New Roman" w:cs="Times New Roman"/>
            <w:b/>
            <w:bCs/>
            <w:sz w:val="24"/>
            <w:szCs w:val="24"/>
            <w:rPrChange w:id="2819" w:author="Kris.Wild [2]" w:date="2023-12-21T11:56:00Z">
              <w:rPr>
                <w:rFonts w:eastAsia="Times New Roman"/>
                <w:b/>
                <w:bCs/>
              </w:rPr>
            </w:rPrChange>
          </w:rPr>
          <w:t>2020</w:t>
        </w:r>
        <w:r w:rsidRPr="00041E40">
          <w:rPr>
            <w:rFonts w:ascii="Times New Roman" w:eastAsia="Times New Roman" w:hAnsi="Times New Roman" w:cs="Times New Roman"/>
            <w:sz w:val="24"/>
            <w:szCs w:val="24"/>
            <w:rPrChange w:id="2820" w:author="Kris.Wild [2]" w:date="2023-12-21T11:56:00Z">
              <w:rPr>
                <w:rFonts w:eastAsia="Times New Roman"/>
              </w:rPr>
            </w:rPrChange>
          </w:rPr>
          <w:t>. Sex- And Age-Specific Effects are Superimposed on Seasonal Variation in Mite Parasitism in Eastern Fence Lizards (</w:t>
        </w:r>
        <w:r w:rsidRPr="00041E40">
          <w:rPr>
            <w:rFonts w:ascii="Times New Roman" w:eastAsia="Times New Roman" w:hAnsi="Times New Roman" w:cs="Times New Roman"/>
            <w:i/>
            <w:iCs/>
            <w:sz w:val="24"/>
            <w:szCs w:val="24"/>
            <w:rPrChange w:id="2821" w:author="Kris.Wild [2]" w:date="2023-12-21T12:00:00Z">
              <w:rPr>
                <w:rFonts w:eastAsia="Times New Roman"/>
              </w:rPr>
            </w:rPrChange>
          </w:rPr>
          <w:t>Sceloporus undulatus</w:t>
        </w:r>
        <w:r w:rsidRPr="00041E40">
          <w:rPr>
            <w:rFonts w:ascii="Times New Roman" w:eastAsia="Times New Roman" w:hAnsi="Times New Roman" w:cs="Times New Roman"/>
            <w:sz w:val="24"/>
            <w:szCs w:val="24"/>
            <w:rPrChange w:id="2822" w:author="Kris.Wild [2]" w:date="2023-12-21T11:56:00Z">
              <w:rPr>
                <w:rFonts w:eastAsia="Times New Roman"/>
              </w:rPr>
            </w:rPrChange>
          </w:rPr>
          <w:t xml:space="preserve">). </w:t>
        </w:r>
        <w:r w:rsidRPr="00041E40">
          <w:rPr>
            <w:rFonts w:ascii="Times New Roman" w:eastAsia="Times New Roman" w:hAnsi="Times New Roman" w:cs="Times New Roman"/>
            <w:i/>
            <w:iCs/>
            <w:sz w:val="24"/>
            <w:szCs w:val="24"/>
            <w:rPrChange w:id="2823" w:author="Kris.Wild [2]" w:date="2023-12-21T11:56:00Z">
              <w:rPr>
                <w:rFonts w:eastAsia="Times New Roman"/>
                <w:i/>
                <w:iCs/>
              </w:rPr>
            </w:rPrChange>
          </w:rPr>
          <w:t>Journal of Herpetology</w:t>
        </w:r>
        <w:r w:rsidRPr="00041E40">
          <w:rPr>
            <w:rFonts w:ascii="Times New Roman" w:eastAsia="Times New Roman" w:hAnsi="Times New Roman" w:cs="Times New Roman"/>
            <w:sz w:val="24"/>
            <w:szCs w:val="24"/>
            <w:rPrChange w:id="2824" w:author="Kris.Wild [2]" w:date="2023-12-21T11:56:00Z">
              <w:rPr>
                <w:rFonts w:eastAsia="Times New Roman"/>
              </w:rPr>
            </w:rPrChange>
          </w:rPr>
          <w:t xml:space="preserve"> </w:t>
        </w:r>
        <w:r w:rsidRPr="00041E40">
          <w:rPr>
            <w:rFonts w:ascii="Times New Roman" w:eastAsia="Times New Roman" w:hAnsi="Times New Roman" w:cs="Times New Roman"/>
            <w:b/>
            <w:bCs/>
            <w:sz w:val="24"/>
            <w:szCs w:val="24"/>
            <w:rPrChange w:id="2825" w:author="Kris.Wild [2]" w:date="2023-12-21T11:56:00Z">
              <w:rPr>
                <w:rFonts w:eastAsia="Times New Roman"/>
                <w:b/>
                <w:bCs/>
              </w:rPr>
            </w:rPrChange>
          </w:rPr>
          <w:t>54</w:t>
        </w:r>
        <w:r w:rsidRPr="00041E40">
          <w:rPr>
            <w:rFonts w:ascii="Times New Roman" w:eastAsia="Times New Roman" w:hAnsi="Times New Roman" w:cs="Times New Roman"/>
            <w:sz w:val="24"/>
            <w:szCs w:val="24"/>
            <w:rPrChange w:id="2826" w:author="Kris.Wild [2]" w:date="2023-12-21T11:56:00Z">
              <w:rPr>
                <w:rFonts w:eastAsia="Times New Roman"/>
              </w:rPr>
            </w:rPrChange>
          </w:rPr>
          <w:t>: 273–281.</w:t>
        </w:r>
      </w:ins>
    </w:p>
    <w:p w14:paraId="0B9170DF" w14:textId="77777777" w:rsidR="00041E40" w:rsidRPr="00041E40" w:rsidRDefault="00041E40" w:rsidP="00041E40">
      <w:pPr>
        <w:rPr>
          <w:ins w:id="2827" w:author="Kris.Wild [2]" w:date="2023-12-21T11:56:00Z"/>
          <w:rFonts w:ascii="Times New Roman" w:eastAsia="Times New Roman" w:hAnsi="Times New Roman" w:cs="Times New Roman"/>
          <w:sz w:val="24"/>
          <w:szCs w:val="24"/>
          <w:rPrChange w:id="2828" w:author="Kris.Wild [2]" w:date="2023-12-21T11:56:00Z">
            <w:rPr>
              <w:ins w:id="2829" w:author="Kris.Wild [2]" w:date="2023-12-21T11:56:00Z"/>
              <w:rFonts w:eastAsia="Times New Roman"/>
            </w:rPr>
          </w:rPrChange>
        </w:rPr>
      </w:pPr>
      <w:ins w:id="2830" w:author="Kris.Wild [2]" w:date="2023-12-21T11:56:00Z">
        <w:r w:rsidRPr="00041E40">
          <w:rPr>
            <w:rFonts w:ascii="Times New Roman" w:eastAsia="Times New Roman" w:hAnsi="Times New Roman" w:cs="Times New Roman"/>
            <w:b/>
            <w:bCs/>
            <w:sz w:val="24"/>
            <w:szCs w:val="24"/>
            <w:rPrChange w:id="2831" w:author="Kris.Wild [2]" w:date="2023-12-21T11:56:00Z">
              <w:rPr>
                <w:rFonts w:eastAsia="Times New Roman"/>
                <w:b/>
                <w:bCs/>
              </w:rPr>
            </w:rPrChange>
          </w:rPr>
          <w:t>Prosser CL &amp; Brown FA</w:t>
        </w:r>
        <w:r w:rsidRPr="00041E40">
          <w:rPr>
            <w:rFonts w:ascii="Times New Roman" w:eastAsia="Times New Roman" w:hAnsi="Times New Roman" w:cs="Times New Roman"/>
            <w:sz w:val="24"/>
            <w:szCs w:val="24"/>
            <w:rPrChange w:id="2832" w:author="Kris.Wild [2]" w:date="2023-12-21T11:56:00Z">
              <w:rPr>
                <w:rFonts w:eastAsia="Times New Roman"/>
              </w:rPr>
            </w:rPrChange>
          </w:rPr>
          <w:t xml:space="preserve">. </w:t>
        </w:r>
        <w:r w:rsidRPr="00041E40">
          <w:rPr>
            <w:rFonts w:ascii="Times New Roman" w:eastAsia="Times New Roman" w:hAnsi="Times New Roman" w:cs="Times New Roman"/>
            <w:b/>
            <w:bCs/>
            <w:sz w:val="24"/>
            <w:szCs w:val="24"/>
            <w:rPrChange w:id="2833" w:author="Kris.Wild [2]" w:date="2023-12-21T11:56:00Z">
              <w:rPr>
                <w:rFonts w:eastAsia="Times New Roman"/>
                <w:b/>
                <w:bCs/>
              </w:rPr>
            </w:rPrChange>
          </w:rPr>
          <w:t>1961</w:t>
        </w:r>
        <w:r w:rsidRPr="00041E40">
          <w:rPr>
            <w:rFonts w:ascii="Times New Roman" w:eastAsia="Times New Roman" w:hAnsi="Times New Roman" w:cs="Times New Roman"/>
            <w:sz w:val="24"/>
            <w:szCs w:val="24"/>
            <w:rPrChange w:id="2834" w:author="Kris.Wild [2]" w:date="2023-12-21T11:56:00Z">
              <w:rPr>
                <w:rFonts w:eastAsia="Times New Roman"/>
              </w:rPr>
            </w:rPrChange>
          </w:rPr>
          <w:t xml:space="preserve">. </w:t>
        </w:r>
        <w:r w:rsidRPr="00041E40">
          <w:rPr>
            <w:rFonts w:ascii="Times New Roman" w:eastAsia="Times New Roman" w:hAnsi="Times New Roman" w:cs="Times New Roman"/>
            <w:i/>
            <w:iCs/>
            <w:sz w:val="24"/>
            <w:szCs w:val="24"/>
            <w:rPrChange w:id="2835" w:author="Kris.Wild [2]" w:date="2023-12-21T11:56:00Z">
              <w:rPr>
                <w:rFonts w:eastAsia="Times New Roman"/>
                <w:i/>
                <w:iCs/>
              </w:rPr>
            </w:rPrChange>
          </w:rPr>
          <w:t>Comparative animal physiology</w:t>
        </w:r>
        <w:r w:rsidRPr="00041E40">
          <w:rPr>
            <w:rFonts w:ascii="Times New Roman" w:eastAsia="Times New Roman" w:hAnsi="Times New Roman" w:cs="Times New Roman"/>
            <w:sz w:val="24"/>
            <w:szCs w:val="24"/>
            <w:rPrChange w:id="2836" w:author="Kris.Wild [2]" w:date="2023-12-21T11:56:00Z">
              <w:rPr>
                <w:rFonts w:eastAsia="Times New Roman"/>
              </w:rPr>
            </w:rPrChange>
          </w:rPr>
          <w:t>. Amsterdam: W. B Saunders.</w:t>
        </w:r>
      </w:ins>
    </w:p>
    <w:p w14:paraId="65A3DB4C" w14:textId="77777777" w:rsidR="00041E40" w:rsidRPr="00041E40" w:rsidRDefault="00041E40" w:rsidP="00041E40">
      <w:pPr>
        <w:rPr>
          <w:ins w:id="2837" w:author="Kris.Wild [2]" w:date="2023-12-21T11:56:00Z"/>
          <w:rFonts w:ascii="Times New Roman" w:eastAsia="Times New Roman" w:hAnsi="Times New Roman" w:cs="Times New Roman"/>
          <w:sz w:val="24"/>
          <w:szCs w:val="24"/>
          <w:rPrChange w:id="2838" w:author="Kris.Wild [2]" w:date="2023-12-21T11:56:00Z">
            <w:rPr>
              <w:ins w:id="2839" w:author="Kris.Wild [2]" w:date="2023-12-21T11:56:00Z"/>
              <w:rFonts w:eastAsia="Times New Roman"/>
            </w:rPr>
          </w:rPrChange>
        </w:rPr>
      </w:pPr>
      <w:ins w:id="2840" w:author="Kris.Wild [2]" w:date="2023-12-21T11:56:00Z">
        <w:r w:rsidRPr="00041E40">
          <w:rPr>
            <w:rFonts w:ascii="Times New Roman" w:eastAsia="Times New Roman" w:hAnsi="Times New Roman" w:cs="Times New Roman"/>
            <w:b/>
            <w:bCs/>
            <w:sz w:val="24"/>
            <w:szCs w:val="24"/>
            <w:rPrChange w:id="2841" w:author="Kris.Wild [2]" w:date="2023-12-21T11:56:00Z">
              <w:rPr>
                <w:rFonts w:eastAsia="Times New Roman"/>
                <w:b/>
                <w:bCs/>
              </w:rPr>
            </w:rPrChange>
          </w:rPr>
          <w:t>Roberts ML, Buchanan KL &amp; Evans MR</w:t>
        </w:r>
        <w:r w:rsidRPr="00041E40">
          <w:rPr>
            <w:rFonts w:ascii="Times New Roman" w:eastAsia="Times New Roman" w:hAnsi="Times New Roman" w:cs="Times New Roman"/>
            <w:sz w:val="24"/>
            <w:szCs w:val="24"/>
            <w:rPrChange w:id="2842" w:author="Kris.Wild [2]" w:date="2023-12-21T11:56:00Z">
              <w:rPr>
                <w:rFonts w:eastAsia="Times New Roman"/>
              </w:rPr>
            </w:rPrChange>
          </w:rPr>
          <w:t xml:space="preserve">. </w:t>
        </w:r>
        <w:r w:rsidRPr="00041E40">
          <w:rPr>
            <w:rFonts w:ascii="Times New Roman" w:eastAsia="Times New Roman" w:hAnsi="Times New Roman" w:cs="Times New Roman"/>
            <w:b/>
            <w:bCs/>
            <w:sz w:val="24"/>
            <w:szCs w:val="24"/>
            <w:rPrChange w:id="2843" w:author="Kris.Wild [2]" w:date="2023-12-21T11:56:00Z">
              <w:rPr>
                <w:rFonts w:eastAsia="Times New Roman"/>
                <w:b/>
                <w:bCs/>
              </w:rPr>
            </w:rPrChange>
          </w:rPr>
          <w:t>2004</w:t>
        </w:r>
        <w:r w:rsidRPr="00041E40">
          <w:rPr>
            <w:rFonts w:ascii="Times New Roman" w:eastAsia="Times New Roman" w:hAnsi="Times New Roman" w:cs="Times New Roman"/>
            <w:sz w:val="24"/>
            <w:szCs w:val="24"/>
            <w:rPrChange w:id="2844" w:author="Kris.Wild [2]" w:date="2023-12-21T11:56:00Z">
              <w:rPr>
                <w:rFonts w:eastAsia="Times New Roman"/>
              </w:rPr>
            </w:rPrChange>
          </w:rPr>
          <w:t xml:space="preserve">. Testing the immunocompetence handicap hypothesis: A review of the evidence. </w:t>
        </w:r>
        <w:r w:rsidRPr="00041E40">
          <w:rPr>
            <w:rFonts w:ascii="Times New Roman" w:eastAsia="Times New Roman" w:hAnsi="Times New Roman" w:cs="Times New Roman"/>
            <w:i/>
            <w:iCs/>
            <w:sz w:val="24"/>
            <w:szCs w:val="24"/>
            <w:rPrChange w:id="2845" w:author="Kris.Wild [2]" w:date="2023-12-21T11:56:00Z">
              <w:rPr>
                <w:rFonts w:eastAsia="Times New Roman"/>
                <w:i/>
                <w:iCs/>
              </w:rPr>
            </w:rPrChange>
          </w:rPr>
          <w:t xml:space="preserve">Animal </w:t>
        </w:r>
        <w:proofErr w:type="spellStart"/>
        <w:r w:rsidRPr="00041E40">
          <w:rPr>
            <w:rFonts w:ascii="Times New Roman" w:eastAsia="Times New Roman" w:hAnsi="Times New Roman" w:cs="Times New Roman"/>
            <w:i/>
            <w:iCs/>
            <w:sz w:val="24"/>
            <w:szCs w:val="24"/>
            <w:rPrChange w:id="2846" w:author="Kris.Wild [2]" w:date="2023-12-21T11:56:00Z">
              <w:rPr>
                <w:rFonts w:eastAsia="Times New Roman"/>
                <w:i/>
                <w:iCs/>
              </w:rPr>
            </w:rPrChange>
          </w:rPr>
          <w:t>Behaviour</w:t>
        </w:r>
        <w:proofErr w:type="spellEnd"/>
        <w:r w:rsidRPr="00041E40">
          <w:rPr>
            <w:rFonts w:ascii="Times New Roman" w:eastAsia="Times New Roman" w:hAnsi="Times New Roman" w:cs="Times New Roman"/>
            <w:sz w:val="24"/>
            <w:szCs w:val="24"/>
            <w:rPrChange w:id="2847" w:author="Kris.Wild [2]" w:date="2023-12-21T11:56:00Z">
              <w:rPr>
                <w:rFonts w:eastAsia="Times New Roman"/>
              </w:rPr>
            </w:rPrChange>
          </w:rPr>
          <w:t xml:space="preserve"> </w:t>
        </w:r>
        <w:r w:rsidRPr="00041E40">
          <w:rPr>
            <w:rFonts w:ascii="Times New Roman" w:eastAsia="Times New Roman" w:hAnsi="Times New Roman" w:cs="Times New Roman"/>
            <w:b/>
            <w:bCs/>
            <w:sz w:val="24"/>
            <w:szCs w:val="24"/>
            <w:rPrChange w:id="2848" w:author="Kris.Wild [2]" w:date="2023-12-21T11:56:00Z">
              <w:rPr>
                <w:rFonts w:eastAsia="Times New Roman"/>
                <w:b/>
                <w:bCs/>
              </w:rPr>
            </w:rPrChange>
          </w:rPr>
          <w:t>68</w:t>
        </w:r>
        <w:r w:rsidRPr="00041E40">
          <w:rPr>
            <w:rFonts w:ascii="Times New Roman" w:eastAsia="Times New Roman" w:hAnsi="Times New Roman" w:cs="Times New Roman"/>
            <w:sz w:val="24"/>
            <w:szCs w:val="24"/>
            <w:rPrChange w:id="2849" w:author="Kris.Wild [2]" w:date="2023-12-21T11:56:00Z">
              <w:rPr>
                <w:rFonts w:eastAsia="Times New Roman"/>
              </w:rPr>
            </w:rPrChange>
          </w:rPr>
          <w:t>: 227–239.</w:t>
        </w:r>
      </w:ins>
    </w:p>
    <w:p w14:paraId="5A20ECF7" w14:textId="77777777" w:rsidR="00041E40" w:rsidRPr="00041E40" w:rsidRDefault="00041E40" w:rsidP="00041E40">
      <w:pPr>
        <w:rPr>
          <w:ins w:id="2850" w:author="Kris.Wild [2]" w:date="2023-12-21T11:56:00Z"/>
          <w:rFonts w:ascii="Times New Roman" w:eastAsia="Times New Roman" w:hAnsi="Times New Roman" w:cs="Times New Roman"/>
          <w:sz w:val="24"/>
          <w:szCs w:val="24"/>
          <w:rPrChange w:id="2851" w:author="Kris.Wild [2]" w:date="2023-12-21T11:56:00Z">
            <w:rPr>
              <w:ins w:id="2852" w:author="Kris.Wild [2]" w:date="2023-12-21T11:56:00Z"/>
              <w:rFonts w:eastAsia="Times New Roman"/>
            </w:rPr>
          </w:rPrChange>
        </w:rPr>
      </w:pPr>
      <w:proofErr w:type="spellStart"/>
      <w:ins w:id="2853" w:author="Kris.Wild [2]" w:date="2023-12-21T11:56:00Z">
        <w:r w:rsidRPr="00041E40">
          <w:rPr>
            <w:rFonts w:ascii="Times New Roman" w:eastAsia="Times New Roman" w:hAnsi="Times New Roman" w:cs="Times New Roman"/>
            <w:b/>
            <w:bCs/>
            <w:sz w:val="24"/>
            <w:szCs w:val="24"/>
            <w:rPrChange w:id="2854" w:author="Kris.Wild [2]" w:date="2023-12-21T11:56:00Z">
              <w:rPr>
                <w:rFonts w:eastAsia="Times New Roman"/>
                <w:b/>
                <w:bCs/>
              </w:rPr>
            </w:rPrChange>
          </w:rPr>
          <w:t>Salkeld</w:t>
        </w:r>
        <w:proofErr w:type="spellEnd"/>
        <w:r w:rsidRPr="00041E40">
          <w:rPr>
            <w:rFonts w:ascii="Times New Roman" w:eastAsia="Times New Roman" w:hAnsi="Times New Roman" w:cs="Times New Roman"/>
            <w:b/>
            <w:bCs/>
            <w:sz w:val="24"/>
            <w:szCs w:val="24"/>
            <w:rPrChange w:id="2855" w:author="Kris.Wild [2]" w:date="2023-12-21T11:56:00Z">
              <w:rPr>
                <w:rFonts w:eastAsia="Times New Roman"/>
                <w:b/>
                <w:bCs/>
              </w:rPr>
            </w:rPrChange>
          </w:rPr>
          <w:t xml:space="preserve"> DJ &amp; Schwarzkopf L</w:t>
        </w:r>
        <w:r w:rsidRPr="00041E40">
          <w:rPr>
            <w:rFonts w:ascii="Times New Roman" w:eastAsia="Times New Roman" w:hAnsi="Times New Roman" w:cs="Times New Roman"/>
            <w:sz w:val="24"/>
            <w:szCs w:val="24"/>
            <w:rPrChange w:id="2856" w:author="Kris.Wild [2]" w:date="2023-12-21T11:56:00Z">
              <w:rPr>
                <w:rFonts w:eastAsia="Times New Roman"/>
              </w:rPr>
            </w:rPrChange>
          </w:rPr>
          <w:t xml:space="preserve">. </w:t>
        </w:r>
        <w:r w:rsidRPr="00041E40">
          <w:rPr>
            <w:rFonts w:ascii="Times New Roman" w:eastAsia="Times New Roman" w:hAnsi="Times New Roman" w:cs="Times New Roman"/>
            <w:b/>
            <w:bCs/>
            <w:sz w:val="24"/>
            <w:szCs w:val="24"/>
            <w:rPrChange w:id="2857" w:author="Kris.Wild [2]" w:date="2023-12-21T11:56:00Z">
              <w:rPr>
                <w:rFonts w:eastAsia="Times New Roman"/>
                <w:b/>
                <w:bCs/>
              </w:rPr>
            </w:rPrChange>
          </w:rPr>
          <w:t>2005</w:t>
        </w:r>
        <w:r w:rsidRPr="00041E40">
          <w:rPr>
            <w:rFonts w:ascii="Times New Roman" w:eastAsia="Times New Roman" w:hAnsi="Times New Roman" w:cs="Times New Roman"/>
            <w:sz w:val="24"/>
            <w:szCs w:val="24"/>
            <w:rPrChange w:id="2858" w:author="Kris.Wild [2]" w:date="2023-12-21T11:56:00Z">
              <w:rPr>
                <w:rFonts w:eastAsia="Times New Roman"/>
              </w:rPr>
            </w:rPrChange>
          </w:rPr>
          <w:t xml:space="preserve">. Epizootiology of blood parasites in an Australian lizard: A mark-recapture study of a natural population. </w:t>
        </w:r>
        <w:r w:rsidRPr="00041E40">
          <w:rPr>
            <w:rFonts w:ascii="Times New Roman" w:eastAsia="Times New Roman" w:hAnsi="Times New Roman" w:cs="Times New Roman"/>
            <w:i/>
            <w:iCs/>
            <w:sz w:val="24"/>
            <w:szCs w:val="24"/>
            <w:rPrChange w:id="2859" w:author="Kris.Wild [2]" w:date="2023-12-21T11:56:00Z">
              <w:rPr>
                <w:rFonts w:eastAsia="Times New Roman"/>
                <w:i/>
                <w:iCs/>
              </w:rPr>
            </w:rPrChange>
          </w:rPr>
          <w:t>International Journal for Parasitology</w:t>
        </w:r>
        <w:r w:rsidRPr="00041E40">
          <w:rPr>
            <w:rFonts w:ascii="Times New Roman" w:eastAsia="Times New Roman" w:hAnsi="Times New Roman" w:cs="Times New Roman"/>
            <w:sz w:val="24"/>
            <w:szCs w:val="24"/>
            <w:rPrChange w:id="2860" w:author="Kris.Wild [2]" w:date="2023-12-21T11:56:00Z">
              <w:rPr>
                <w:rFonts w:eastAsia="Times New Roman"/>
              </w:rPr>
            </w:rPrChange>
          </w:rPr>
          <w:t xml:space="preserve"> </w:t>
        </w:r>
        <w:r w:rsidRPr="00041E40">
          <w:rPr>
            <w:rFonts w:ascii="Times New Roman" w:eastAsia="Times New Roman" w:hAnsi="Times New Roman" w:cs="Times New Roman"/>
            <w:b/>
            <w:bCs/>
            <w:sz w:val="24"/>
            <w:szCs w:val="24"/>
            <w:rPrChange w:id="2861" w:author="Kris.Wild [2]" w:date="2023-12-21T11:56:00Z">
              <w:rPr>
                <w:rFonts w:eastAsia="Times New Roman"/>
                <w:b/>
                <w:bCs/>
              </w:rPr>
            </w:rPrChange>
          </w:rPr>
          <w:t>35</w:t>
        </w:r>
        <w:r w:rsidRPr="00041E40">
          <w:rPr>
            <w:rFonts w:ascii="Times New Roman" w:eastAsia="Times New Roman" w:hAnsi="Times New Roman" w:cs="Times New Roman"/>
            <w:sz w:val="24"/>
            <w:szCs w:val="24"/>
            <w:rPrChange w:id="2862" w:author="Kris.Wild [2]" w:date="2023-12-21T11:56:00Z">
              <w:rPr>
                <w:rFonts w:eastAsia="Times New Roman"/>
              </w:rPr>
            </w:rPrChange>
          </w:rPr>
          <w:t>: 11–18.</w:t>
        </w:r>
      </w:ins>
    </w:p>
    <w:p w14:paraId="3C2FB153" w14:textId="77777777" w:rsidR="00041E40" w:rsidRPr="00041E40" w:rsidRDefault="00041E40" w:rsidP="00041E40">
      <w:pPr>
        <w:rPr>
          <w:ins w:id="2863" w:author="Kris.Wild [2]" w:date="2023-12-21T11:56:00Z"/>
          <w:rFonts w:ascii="Times New Roman" w:eastAsia="Times New Roman" w:hAnsi="Times New Roman" w:cs="Times New Roman"/>
          <w:sz w:val="24"/>
          <w:szCs w:val="24"/>
          <w:rPrChange w:id="2864" w:author="Kris.Wild [2]" w:date="2023-12-21T11:56:00Z">
            <w:rPr>
              <w:ins w:id="2865" w:author="Kris.Wild [2]" w:date="2023-12-21T11:56:00Z"/>
              <w:rFonts w:eastAsia="Times New Roman"/>
            </w:rPr>
          </w:rPrChange>
        </w:rPr>
      </w:pPr>
      <w:ins w:id="2866" w:author="Kris.Wild [2]" w:date="2023-12-21T11:56:00Z">
        <w:r w:rsidRPr="00041E40">
          <w:rPr>
            <w:rFonts w:ascii="Times New Roman" w:eastAsia="Times New Roman" w:hAnsi="Times New Roman" w:cs="Times New Roman"/>
            <w:b/>
            <w:bCs/>
            <w:sz w:val="24"/>
            <w:szCs w:val="24"/>
            <w:rPrChange w:id="2867" w:author="Kris.Wild [2]" w:date="2023-12-21T11:56:00Z">
              <w:rPr>
                <w:rFonts w:eastAsia="Times New Roman"/>
                <w:b/>
                <w:bCs/>
              </w:rPr>
            </w:rPrChange>
          </w:rPr>
          <w:t xml:space="preserve">Salvador A, </w:t>
        </w:r>
        <w:proofErr w:type="spellStart"/>
        <w:r w:rsidRPr="00041E40">
          <w:rPr>
            <w:rFonts w:ascii="Times New Roman" w:eastAsia="Times New Roman" w:hAnsi="Times New Roman" w:cs="Times New Roman"/>
            <w:b/>
            <w:bCs/>
            <w:sz w:val="24"/>
            <w:szCs w:val="24"/>
            <w:rPrChange w:id="2868" w:author="Kris.Wild [2]" w:date="2023-12-21T11:56:00Z">
              <w:rPr>
                <w:rFonts w:eastAsia="Times New Roman"/>
                <w:b/>
                <w:bCs/>
              </w:rPr>
            </w:rPrChange>
          </w:rPr>
          <w:t>Veiga</w:t>
        </w:r>
        <w:proofErr w:type="spellEnd"/>
        <w:r w:rsidRPr="00041E40">
          <w:rPr>
            <w:rFonts w:ascii="Times New Roman" w:eastAsia="Times New Roman" w:hAnsi="Times New Roman" w:cs="Times New Roman"/>
            <w:b/>
            <w:bCs/>
            <w:sz w:val="24"/>
            <w:szCs w:val="24"/>
            <w:rPrChange w:id="2869" w:author="Kris.Wild [2]" w:date="2023-12-21T11:56:00Z">
              <w:rPr>
                <w:rFonts w:eastAsia="Times New Roman"/>
                <w:b/>
                <w:bCs/>
              </w:rPr>
            </w:rPrChange>
          </w:rPr>
          <w:t xml:space="preserve"> JP, Martin J, Lopez P, </w:t>
        </w:r>
        <w:proofErr w:type="spellStart"/>
        <w:r w:rsidRPr="00041E40">
          <w:rPr>
            <w:rFonts w:ascii="Times New Roman" w:eastAsia="Times New Roman" w:hAnsi="Times New Roman" w:cs="Times New Roman"/>
            <w:b/>
            <w:bCs/>
            <w:sz w:val="24"/>
            <w:szCs w:val="24"/>
            <w:rPrChange w:id="2870" w:author="Kris.Wild [2]" w:date="2023-12-21T11:56:00Z">
              <w:rPr>
                <w:rFonts w:eastAsia="Times New Roman"/>
                <w:b/>
                <w:bCs/>
              </w:rPr>
            </w:rPrChange>
          </w:rPr>
          <w:t>Abelenda</w:t>
        </w:r>
        <w:proofErr w:type="spellEnd"/>
        <w:r w:rsidRPr="00041E40">
          <w:rPr>
            <w:rFonts w:ascii="Times New Roman" w:eastAsia="Times New Roman" w:hAnsi="Times New Roman" w:cs="Times New Roman"/>
            <w:b/>
            <w:bCs/>
            <w:sz w:val="24"/>
            <w:szCs w:val="24"/>
            <w:rPrChange w:id="2871" w:author="Kris.Wild [2]" w:date="2023-12-21T11:56:00Z">
              <w:rPr>
                <w:rFonts w:eastAsia="Times New Roman"/>
                <w:b/>
                <w:bCs/>
              </w:rPr>
            </w:rPrChange>
          </w:rPr>
          <w:t xml:space="preserve"> M &amp; Puerta M</w:t>
        </w:r>
        <w:r w:rsidRPr="00041E40">
          <w:rPr>
            <w:rFonts w:ascii="Times New Roman" w:eastAsia="Times New Roman" w:hAnsi="Times New Roman" w:cs="Times New Roman"/>
            <w:sz w:val="24"/>
            <w:szCs w:val="24"/>
            <w:rPrChange w:id="2872" w:author="Kris.Wild [2]" w:date="2023-12-21T11:56:00Z">
              <w:rPr>
                <w:rFonts w:eastAsia="Times New Roman"/>
              </w:rPr>
            </w:rPrChange>
          </w:rPr>
          <w:t xml:space="preserve">. </w:t>
        </w:r>
        <w:r w:rsidRPr="00041E40">
          <w:rPr>
            <w:rFonts w:ascii="Times New Roman" w:eastAsia="Times New Roman" w:hAnsi="Times New Roman" w:cs="Times New Roman"/>
            <w:b/>
            <w:bCs/>
            <w:sz w:val="24"/>
            <w:szCs w:val="24"/>
            <w:rPrChange w:id="2873" w:author="Kris.Wild [2]" w:date="2023-12-21T11:56:00Z">
              <w:rPr>
                <w:rFonts w:eastAsia="Times New Roman"/>
                <w:b/>
                <w:bCs/>
              </w:rPr>
            </w:rPrChange>
          </w:rPr>
          <w:t>1996</w:t>
        </w:r>
        <w:r w:rsidRPr="00041E40">
          <w:rPr>
            <w:rFonts w:ascii="Times New Roman" w:eastAsia="Times New Roman" w:hAnsi="Times New Roman" w:cs="Times New Roman"/>
            <w:sz w:val="24"/>
            <w:szCs w:val="24"/>
            <w:rPrChange w:id="2874" w:author="Kris.Wild [2]" w:date="2023-12-21T11:56:00Z">
              <w:rPr>
                <w:rFonts w:eastAsia="Times New Roman"/>
              </w:rPr>
            </w:rPrChange>
          </w:rPr>
          <w:t xml:space="preserve">. The cost of producing a sexual signal: testosterone increases the susceptibility of male lizards to ectoparasitic infestation. </w:t>
        </w:r>
        <w:r w:rsidRPr="00041E40">
          <w:rPr>
            <w:rFonts w:ascii="Times New Roman" w:eastAsia="Times New Roman" w:hAnsi="Times New Roman" w:cs="Times New Roman"/>
            <w:i/>
            <w:iCs/>
            <w:sz w:val="24"/>
            <w:szCs w:val="24"/>
            <w:rPrChange w:id="2875" w:author="Kris.Wild [2]" w:date="2023-12-21T11:56:00Z">
              <w:rPr>
                <w:rFonts w:eastAsia="Times New Roman"/>
                <w:i/>
                <w:iCs/>
              </w:rPr>
            </w:rPrChange>
          </w:rPr>
          <w:t>Behavioral Ecology</w:t>
        </w:r>
        <w:r w:rsidRPr="00041E40">
          <w:rPr>
            <w:rFonts w:ascii="Times New Roman" w:eastAsia="Times New Roman" w:hAnsi="Times New Roman" w:cs="Times New Roman"/>
            <w:sz w:val="24"/>
            <w:szCs w:val="24"/>
            <w:rPrChange w:id="2876" w:author="Kris.Wild [2]" w:date="2023-12-21T11:56:00Z">
              <w:rPr>
                <w:rFonts w:eastAsia="Times New Roman"/>
              </w:rPr>
            </w:rPrChange>
          </w:rPr>
          <w:t xml:space="preserve"> </w:t>
        </w:r>
        <w:r w:rsidRPr="00041E40">
          <w:rPr>
            <w:rFonts w:ascii="Times New Roman" w:eastAsia="Times New Roman" w:hAnsi="Times New Roman" w:cs="Times New Roman"/>
            <w:b/>
            <w:bCs/>
            <w:sz w:val="24"/>
            <w:szCs w:val="24"/>
            <w:rPrChange w:id="2877" w:author="Kris.Wild [2]" w:date="2023-12-21T11:56:00Z">
              <w:rPr>
                <w:rFonts w:eastAsia="Times New Roman"/>
                <w:b/>
                <w:bCs/>
              </w:rPr>
            </w:rPrChange>
          </w:rPr>
          <w:t>7</w:t>
        </w:r>
        <w:r w:rsidRPr="00041E40">
          <w:rPr>
            <w:rFonts w:ascii="Times New Roman" w:eastAsia="Times New Roman" w:hAnsi="Times New Roman" w:cs="Times New Roman"/>
            <w:sz w:val="24"/>
            <w:szCs w:val="24"/>
            <w:rPrChange w:id="2878" w:author="Kris.Wild [2]" w:date="2023-12-21T11:56:00Z">
              <w:rPr>
                <w:rFonts w:eastAsia="Times New Roman"/>
              </w:rPr>
            </w:rPrChange>
          </w:rPr>
          <w:t>: 145–150.</w:t>
        </w:r>
      </w:ins>
    </w:p>
    <w:p w14:paraId="0CB27EB8" w14:textId="77777777" w:rsidR="00041E40" w:rsidRPr="00041E40" w:rsidRDefault="00041E40" w:rsidP="00041E40">
      <w:pPr>
        <w:rPr>
          <w:ins w:id="2879" w:author="Kris.Wild [2]" w:date="2023-12-21T11:56:00Z"/>
          <w:rFonts w:ascii="Times New Roman" w:eastAsia="Times New Roman" w:hAnsi="Times New Roman" w:cs="Times New Roman"/>
          <w:sz w:val="24"/>
          <w:szCs w:val="24"/>
          <w:rPrChange w:id="2880" w:author="Kris.Wild [2]" w:date="2023-12-21T11:56:00Z">
            <w:rPr>
              <w:ins w:id="2881" w:author="Kris.Wild [2]" w:date="2023-12-21T11:56:00Z"/>
              <w:rFonts w:eastAsia="Times New Roman"/>
            </w:rPr>
          </w:rPrChange>
        </w:rPr>
      </w:pPr>
      <w:ins w:id="2882" w:author="Kris.Wild [2]" w:date="2023-12-21T11:56:00Z">
        <w:r w:rsidRPr="00041E40">
          <w:rPr>
            <w:rFonts w:ascii="Times New Roman" w:eastAsia="Times New Roman" w:hAnsi="Times New Roman" w:cs="Times New Roman"/>
            <w:b/>
            <w:bCs/>
            <w:sz w:val="24"/>
            <w:szCs w:val="24"/>
            <w:rPrChange w:id="2883" w:author="Kris.Wild [2]" w:date="2023-12-21T11:56:00Z">
              <w:rPr>
                <w:rFonts w:eastAsia="Times New Roman"/>
                <w:b/>
                <w:bCs/>
              </w:rPr>
            </w:rPrChange>
          </w:rPr>
          <w:t xml:space="preserve">Václav R, Prokop P &amp; </w:t>
        </w:r>
        <w:proofErr w:type="spellStart"/>
        <w:r w:rsidRPr="00041E40">
          <w:rPr>
            <w:rFonts w:ascii="Times New Roman" w:eastAsia="Times New Roman" w:hAnsi="Times New Roman" w:cs="Times New Roman"/>
            <w:b/>
            <w:bCs/>
            <w:sz w:val="24"/>
            <w:szCs w:val="24"/>
            <w:rPrChange w:id="2884" w:author="Kris.Wild [2]" w:date="2023-12-21T11:56:00Z">
              <w:rPr>
                <w:rFonts w:eastAsia="Times New Roman"/>
                <w:b/>
                <w:bCs/>
              </w:rPr>
            </w:rPrChange>
          </w:rPr>
          <w:t>Fekiač</w:t>
        </w:r>
        <w:proofErr w:type="spellEnd"/>
        <w:r w:rsidRPr="00041E40">
          <w:rPr>
            <w:rFonts w:ascii="Times New Roman" w:eastAsia="Times New Roman" w:hAnsi="Times New Roman" w:cs="Times New Roman"/>
            <w:b/>
            <w:bCs/>
            <w:sz w:val="24"/>
            <w:szCs w:val="24"/>
            <w:rPrChange w:id="2885" w:author="Kris.Wild [2]" w:date="2023-12-21T11:56:00Z">
              <w:rPr>
                <w:rFonts w:eastAsia="Times New Roman"/>
                <w:b/>
                <w:bCs/>
              </w:rPr>
            </w:rPrChange>
          </w:rPr>
          <w:t xml:space="preserve"> V</w:t>
        </w:r>
        <w:r w:rsidRPr="00041E40">
          <w:rPr>
            <w:rFonts w:ascii="Times New Roman" w:eastAsia="Times New Roman" w:hAnsi="Times New Roman" w:cs="Times New Roman"/>
            <w:sz w:val="24"/>
            <w:szCs w:val="24"/>
            <w:rPrChange w:id="2886" w:author="Kris.Wild [2]" w:date="2023-12-21T11:56:00Z">
              <w:rPr>
                <w:rFonts w:eastAsia="Times New Roman"/>
              </w:rPr>
            </w:rPrChange>
          </w:rPr>
          <w:t xml:space="preserve">. </w:t>
        </w:r>
        <w:r w:rsidRPr="00041E40">
          <w:rPr>
            <w:rFonts w:ascii="Times New Roman" w:eastAsia="Times New Roman" w:hAnsi="Times New Roman" w:cs="Times New Roman"/>
            <w:b/>
            <w:bCs/>
            <w:sz w:val="24"/>
            <w:szCs w:val="24"/>
            <w:rPrChange w:id="2887" w:author="Kris.Wild [2]" w:date="2023-12-21T11:56:00Z">
              <w:rPr>
                <w:rFonts w:eastAsia="Times New Roman"/>
                <w:b/>
                <w:bCs/>
              </w:rPr>
            </w:rPrChange>
          </w:rPr>
          <w:t>2007</w:t>
        </w:r>
        <w:r w:rsidRPr="00041E40">
          <w:rPr>
            <w:rFonts w:ascii="Times New Roman" w:eastAsia="Times New Roman" w:hAnsi="Times New Roman" w:cs="Times New Roman"/>
            <w:sz w:val="24"/>
            <w:szCs w:val="24"/>
            <w:rPrChange w:id="2888" w:author="Kris.Wild [2]" w:date="2023-12-21T11:56:00Z">
              <w:rPr>
                <w:rFonts w:eastAsia="Times New Roman"/>
              </w:rPr>
            </w:rPrChange>
          </w:rPr>
          <w:t>. Expression of breeding coloration in European Green Lizards (</w:t>
        </w:r>
        <w:r w:rsidRPr="00041E40">
          <w:rPr>
            <w:rFonts w:ascii="Times New Roman" w:eastAsia="Times New Roman" w:hAnsi="Times New Roman" w:cs="Times New Roman"/>
            <w:i/>
            <w:iCs/>
            <w:sz w:val="24"/>
            <w:szCs w:val="24"/>
            <w:rPrChange w:id="2889" w:author="Kris.Wild [2]" w:date="2023-12-21T12:00:00Z">
              <w:rPr>
                <w:rFonts w:eastAsia="Times New Roman"/>
              </w:rPr>
            </w:rPrChange>
          </w:rPr>
          <w:t xml:space="preserve">Lacerta </w:t>
        </w:r>
        <w:proofErr w:type="spellStart"/>
        <w:r w:rsidRPr="00041E40">
          <w:rPr>
            <w:rFonts w:ascii="Times New Roman" w:eastAsia="Times New Roman" w:hAnsi="Times New Roman" w:cs="Times New Roman"/>
            <w:i/>
            <w:iCs/>
            <w:sz w:val="24"/>
            <w:szCs w:val="24"/>
            <w:rPrChange w:id="2890" w:author="Kris.Wild [2]" w:date="2023-12-21T12:00:00Z">
              <w:rPr>
                <w:rFonts w:eastAsia="Times New Roman"/>
              </w:rPr>
            </w:rPrChange>
          </w:rPr>
          <w:t>viridis</w:t>
        </w:r>
        <w:proofErr w:type="spellEnd"/>
        <w:r w:rsidRPr="00041E40">
          <w:rPr>
            <w:rFonts w:ascii="Times New Roman" w:eastAsia="Times New Roman" w:hAnsi="Times New Roman" w:cs="Times New Roman"/>
            <w:sz w:val="24"/>
            <w:szCs w:val="24"/>
            <w:rPrChange w:id="2891" w:author="Kris.Wild [2]" w:date="2023-12-21T11:56:00Z">
              <w:rPr>
                <w:rFonts w:eastAsia="Times New Roman"/>
              </w:rPr>
            </w:rPrChange>
          </w:rPr>
          <w:t xml:space="preserve">): Variation with morphology and tick infestation. </w:t>
        </w:r>
        <w:r w:rsidRPr="00041E40">
          <w:rPr>
            <w:rFonts w:ascii="Times New Roman" w:eastAsia="Times New Roman" w:hAnsi="Times New Roman" w:cs="Times New Roman"/>
            <w:i/>
            <w:iCs/>
            <w:sz w:val="24"/>
            <w:szCs w:val="24"/>
            <w:rPrChange w:id="2892" w:author="Kris.Wild [2]" w:date="2023-12-21T11:56:00Z">
              <w:rPr>
                <w:rFonts w:eastAsia="Times New Roman"/>
                <w:i/>
                <w:iCs/>
              </w:rPr>
            </w:rPrChange>
          </w:rPr>
          <w:t>Canadian Journal of Zoology</w:t>
        </w:r>
        <w:r w:rsidRPr="00041E40">
          <w:rPr>
            <w:rFonts w:ascii="Times New Roman" w:eastAsia="Times New Roman" w:hAnsi="Times New Roman" w:cs="Times New Roman"/>
            <w:sz w:val="24"/>
            <w:szCs w:val="24"/>
            <w:rPrChange w:id="2893" w:author="Kris.Wild [2]" w:date="2023-12-21T11:56:00Z">
              <w:rPr>
                <w:rFonts w:eastAsia="Times New Roman"/>
              </w:rPr>
            </w:rPrChange>
          </w:rPr>
          <w:t xml:space="preserve"> </w:t>
        </w:r>
        <w:r w:rsidRPr="00041E40">
          <w:rPr>
            <w:rFonts w:ascii="Times New Roman" w:eastAsia="Times New Roman" w:hAnsi="Times New Roman" w:cs="Times New Roman"/>
            <w:b/>
            <w:bCs/>
            <w:sz w:val="24"/>
            <w:szCs w:val="24"/>
            <w:rPrChange w:id="2894" w:author="Kris.Wild [2]" w:date="2023-12-21T11:56:00Z">
              <w:rPr>
                <w:rFonts w:eastAsia="Times New Roman"/>
                <w:b/>
                <w:bCs/>
              </w:rPr>
            </w:rPrChange>
          </w:rPr>
          <w:t>85</w:t>
        </w:r>
        <w:r w:rsidRPr="00041E40">
          <w:rPr>
            <w:rFonts w:ascii="Times New Roman" w:eastAsia="Times New Roman" w:hAnsi="Times New Roman" w:cs="Times New Roman"/>
            <w:sz w:val="24"/>
            <w:szCs w:val="24"/>
            <w:rPrChange w:id="2895" w:author="Kris.Wild [2]" w:date="2023-12-21T11:56:00Z">
              <w:rPr>
                <w:rFonts w:eastAsia="Times New Roman"/>
              </w:rPr>
            </w:rPrChange>
          </w:rPr>
          <w:t>: 1199–1206.</w:t>
        </w:r>
      </w:ins>
    </w:p>
    <w:p w14:paraId="36B409D9" w14:textId="77777777" w:rsidR="00041E40" w:rsidRPr="00041E40" w:rsidRDefault="00041E40" w:rsidP="00041E40">
      <w:pPr>
        <w:rPr>
          <w:ins w:id="2896" w:author="Kris.Wild [2]" w:date="2023-12-21T11:56:00Z"/>
          <w:rFonts w:ascii="Times New Roman" w:eastAsia="Times New Roman" w:hAnsi="Times New Roman" w:cs="Times New Roman"/>
          <w:sz w:val="24"/>
          <w:szCs w:val="24"/>
          <w:rPrChange w:id="2897" w:author="Kris.Wild [2]" w:date="2023-12-21T11:56:00Z">
            <w:rPr>
              <w:ins w:id="2898" w:author="Kris.Wild [2]" w:date="2023-12-21T11:56:00Z"/>
              <w:rFonts w:eastAsia="Times New Roman"/>
            </w:rPr>
          </w:rPrChange>
        </w:rPr>
      </w:pPr>
      <w:proofErr w:type="spellStart"/>
      <w:ins w:id="2899" w:author="Kris.Wild [2]" w:date="2023-12-21T11:56:00Z">
        <w:r w:rsidRPr="00041E40">
          <w:rPr>
            <w:rFonts w:ascii="Times New Roman" w:eastAsia="Times New Roman" w:hAnsi="Times New Roman" w:cs="Times New Roman"/>
            <w:b/>
            <w:bCs/>
            <w:sz w:val="24"/>
            <w:szCs w:val="24"/>
            <w:rPrChange w:id="2900" w:author="Kris.Wild [2]" w:date="2023-12-21T11:56:00Z">
              <w:rPr>
                <w:rFonts w:eastAsia="Times New Roman"/>
                <w:b/>
                <w:bCs/>
              </w:rPr>
            </w:rPrChange>
          </w:rPr>
          <w:lastRenderedPageBreak/>
          <w:t>Veiga</w:t>
        </w:r>
        <w:proofErr w:type="spellEnd"/>
        <w:r w:rsidRPr="00041E40">
          <w:rPr>
            <w:rFonts w:ascii="Times New Roman" w:eastAsia="Times New Roman" w:hAnsi="Times New Roman" w:cs="Times New Roman"/>
            <w:b/>
            <w:bCs/>
            <w:sz w:val="24"/>
            <w:szCs w:val="24"/>
            <w:rPrChange w:id="2901" w:author="Kris.Wild [2]" w:date="2023-12-21T11:56:00Z">
              <w:rPr>
                <w:rFonts w:eastAsia="Times New Roman"/>
                <w:b/>
                <w:bCs/>
              </w:rPr>
            </w:rPrChange>
          </w:rPr>
          <w:t xml:space="preserve"> JP, Salvador A, Merino S &amp; Puerta M</w:t>
        </w:r>
        <w:r w:rsidRPr="00041E40">
          <w:rPr>
            <w:rFonts w:ascii="Times New Roman" w:eastAsia="Times New Roman" w:hAnsi="Times New Roman" w:cs="Times New Roman"/>
            <w:sz w:val="24"/>
            <w:szCs w:val="24"/>
            <w:rPrChange w:id="2902" w:author="Kris.Wild [2]" w:date="2023-12-21T11:56:00Z">
              <w:rPr>
                <w:rFonts w:eastAsia="Times New Roman"/>
              </w:rPr>
            </w:rPrChange>
          </w:rPr>
          <w:t xml:space="preserve">. </w:t>
        </w:r>
        <w:r w:rsidRPr="00041E40">
          <w:rPr>
            <w:rFonts w:ascii="Times New Roman" w:eastAsia="Times New Roman" w:hAnsi="Times New Roman" w:cs="Times New Roman"/>
            <w:b/>
            <w:bCs/>
            <w:sz w:val="24"/>
            <w:szCs w:val="24"/>
            <w:rPrChange w:id="2903" w:author="Kris.Wild [2]" w:date="2023-12-21T11:56:00Z">
              <w:rPr>
                <w:rFonts w:eastAsia="Times New Roman"/>
                <w:b/>
                <w:bCs/>
              </w:rPr>
            </w:rPrChange>
          </w:rPr>
          <w:t>1998</w:t>
        </w:r>
        <w:r w:rsidRPr="00041E40">
          <w:rPr>
            <w:rFonts w:ascii="Times New Roman" w:eastAsia="Times New Roman" w:hAnsi="Times New Roman" w:cs="Times New Roman"/>
            <w:sz w:val="24"/>
            <w:szCs w:val="24"/>
            <w:rPrChange w:id="2904" w:author="Kris.Wild [2]" w:date="2023-12-21T11:56:00Z">
              <w:rPr>
                <w:rFonts w:eastAsia="Times New Roman"/>
              </w:rPr>
            </w:rPrChange>
          </w:rPr>
          <w:t xml:space="preserve">. Reproductive effort affects immune response and parasite infection in a lizard: a phenotypic manipulation using testosterone. </w:t>
        </w:r>
        <w:r w:rsidRPr="00041E40">
          <w:rPr>
            <w:rFonts w:ascii="Times New Roman" w:eastAsia="Times New Roman" w:hAnsi="Times New Roman" w:cs="Times New Roman"/>
            <w:i/>
            <w:iCs/>
            <w:sz w:val="24"/>
            <w:szCs w:val="24"/>
            <w:rPrChange w:id="2905" w:author="Kris.Wild [2]" w:date="2023-12-21T11:56:00Z">
              <w:rPr>
                <w:rFonts w:eastAsia="Times New Roman"/>
                <w:i/>
                <w:iCs/>
              </w:rPr>
            </w:rPrChange>
          </w:rPr>
          <w:t>Oikos</w:t>
        </w:r>
        <w:r w:rsidRPr="00041E40">
          <w:rPr>
            <w:rFonts w:ascii="Times New Roman" w:eastAsia="Times New Roman" w:hAnsi="Times New Roman" w:cs="Times New Roman"/>
            <w:sz w:val="24"/>
            <w:szCs w:val="24"/>
            <w:rPrChange w:id="2906" w:author="Kris.Wild [2]" w:date="2023-12-21T11:56:00Z">
              <w:rPr>
                <w:rFonts w:eastAsia="Times New Roman"/>
              </w:rPr>
            </w:rPrChange>
          </w:rPr>
          <w:t xml:space="preserve"> </w:t>
        </w:r>
        <w:r w:rsidRPr="00041E40">
          <w:rPr>
            <w:rFonts w:ascii="Times New Roman" w:eastAsia="Times New Roman" w:hAnsi="Times New Roman" w:cs="Times New Roman"/>
            <w:b/>
            <w:bCs/>
            <w:sz w:val="24"/>
            <w:szCs w:val="24"/>
            <w:rPrChange w:id="2907" w:author="Kris.Wild [2]" w:date="2023-12-21T11:56:00Z">
              <w:rPr>
                <w:rFonts w:eastAsia="Times New Roman"/>
                <w:b/>
                <w:bCs/>
              </w:rPr>
            </w:rPrChange>
          </w:rPr>
          <w:t>82</w:t>
        </w:r>
        <w:r w:rsidRPr="00041E40">
          <w:rPr>
            <w:rFonts w:ascii="Times New Roman" w:eastAsia="Times New Roman" w:hAnsi="Times New Roman" w:cs="Times New Roman"/>
            <w:sz w:val="24"/>
            <w:szCs w:val="24"/>
            <w:rPrChange w:id="2908" w:author="Kris.Wild [2]" w:date="2023-12-21T11:56:00Z">
              <w:rPr>
                <w:rFonts w:eastAsia="Times New Roman"/>
              </w:rPr>
            </w:rPrChange>
          </w:rPr>
          <w:t>: 313–318.</w:t>
        </w:r>
      </w:ins>
    </w:p>
    <w:p w14:paraId="33EA9BBB" w14:textId="77777777" w:rsidR="00041E40" w:rsidRPr="00041E40" w:rsidRDefault="00041E40" w:rsidP="00041E40">
      <w:pPr>
        <w:rPr>
          <w:ins w:id="2909" w:author="Kris.Wild [2]" w:date="2023-12-21T11:56:00Z"/>
          <w:rFonts w:ascii="Times New Roman" w:eastAsia="Times New Roman" w:hAnsi="Times New Roman" w:cs="Times New Roman"/>
          <w:sz w:val="24"/>
          <w:szCs w:val="24"/>
          <w:rPrChange w:id="2910" w:author="Kris.Wild [2]" w:date="2023-12-21T11:56:00Z">
            <w:rPr>
              <w:ins w:id="2911" w:author="Kris.Wild [2]" w:date="2023-12-21T11:56:00Z"/>
              <w:rFonts w:eastAsia="Times New Roman"/>
            </w:rPr>
          </w:rPrChange>
        </w:rPr>
      </w:pPr>
      <w:proofErr w:type="spellStart"/>
      <w:ins w:id="2912" w:author="Kris.Wild [2]" w:date="2023-12-21T11:56:00Z">
        <w:r w:rsidRPr="00041E40">
          <w:rPr>
            <w:rFonts w:ascii="Times New Roman" w:eastAsia="Times New Roman" w:hAnsi="Times New Roman" w:cs="Times New Roman"/>
            <w:b/>
            <w:bCs/>
            <w:sz w:val="24"/>
            <w:szCs w:val="24"/>
            <w:rPrChange w:id="2913" w:author="Kris.Wild [2]" w:date="2023-12-21T11:56:00Z">
              <w:rPr>
                <w:rFonts w:eastAsia="Times New Roman"/>
                <w:b/>
                <w:bCs/>
              </w:rPr>
            </w:rPrChange>
          </w:rPr>
          <w:t>Wieczorek</w:t>
        </w:r>
        <w:proofErr w:type="spellEnd"/>
        <w:r w:rsidRPr="00041E40">
          <w:rPr>
            <w:rFonts w:ascii="Times New Roman" w:eastAsia="Times New Roman" w:hAnsi="Times New Roman" w:cs="Times New Roman"/>
            <w:b/>
            <w:bCs/>
            <w:sz w:val="24"/>
            <w:szCs w:val="24"/>
            <w:rPrChange w:id="2914" w:author="Kris.Wild [2]" w:date="2023-12-21T11:56:00Z">
              <w:rPr>
                <w:rFonts w:eastAsia="Times New Roman"/>
                <w:b/>
                <w:bCs/>
              </w:rPr>
            </w:rPrChange>
          </w:rPr>
          <w:t xml:space="preserve"> M, </w:t>
        </w:r>
        <w:proofErr w:type="spellStart"/>
        <w:r w:rsidRPr="00041E40">
          <w:rPr>
            <w:rFonts w:ascii="Times New Roman" w:eastAsia="Times New Roman" w:hAnsi="Times New Roman" w:cs="Times New Roman"/>
            <w:b/>
            <w:bCs/>
            <w:sz w:val="24"/>
            <w:szCs w:val="24"/>
            <w:rPrChange w:id="2915" w:author="Kris.Wild [2]" w:date="2023-12-21T11:56:00Z">
              <w:rPr>
                <w:rFonts w:eastAsia="Times New Roman"/>
                <w:b/>
                <w:bCs/>
              </w:rPr>
            </w:rPrChange>
          </w:rPr>
          <w:t>Rektor</w:t>
        </w:r>
        <w:proofErr w:type="spellEnd"/>
        <w:r w:rsidRPr="00041E40">
          <w:rPr>
            <w:rFonts w:ascii="Times New Roman" w:eastAsia="Times New Roman" w:hAnsi="Times New Roman" w:cs="Times New Roman"/>
            <w:b/>
            <w:bCs/>
            <w:sz w:val="24"/>
            <w:szCs w:val="24"/>
            <w:rPrChange w:id="2916" w:author="Kris.Wild [2]" w:date="2023-12-21T11:56:00Z">
              <w:rPr>
                <w:rFonts w:eastAsia="Times New Roman"/>
                <w:b/>
                <w:bCs/>
              </w:rPr>
            </w:rPrChange>
          </w:rPr>
          <w:t xml:space="preserve"> R, </w:t>
        </w:r>
        <w:proofErr w:type="spellStart"/>
        <w:r w:rsidRPr="00041E40">
          <w:rPr>
            <w:rFonts w:ascii="Times New Roman" w:eastAsia="Times New Roman" w:hAnsi="Times New Roman" w:cs="Times New Roman"/>
            <w:b/>
            <w:bCs/>
            <w:sz w:val="24"/>
            <w:szCs w:val="24"/>
            <w:rPrChange w:id="2917" w:author="Kris.Wild [2]" w:date="2023-12-21T11:56:00Z">
              <w:rPr>
                <w:rFonts w:eastAsia="Times New Roman"/>
                <w:b/>
                <w:bCs/>
              </w:rPr>
            </w:rPrChange>
          </w:rPr>
          <w:t>Najbar</w:t>
        </w:r>
        <w:proofErr w:type="spellEnd"/>
        <w:r w:rsidRPr="00041E40">
          <w:rPr>
            <w:rFonts w:ascii="Times New Roman" w:eastAsia="Times New Roman" w:hAnsi="Times New Roman" w:cs="Times New Roman"/>
            <w:b/>
            <w:bCs/>
            <w:sz w:val="24"/>
            <w:szCs w:val="24"/>
            <w:rPrChange w:id="2918" w:author="Kris.Wild [2]" w:date="2023-12-21T11:56:00Z">
              <w:rPr>
                <w:rFonts w:eastAsia="Times New Roman"/>
                <w:b/>
                <w:bCs/>
              </w:rPr>
            </w:rPrChange>
          </w:rPr>
          <w:t xml:space="preserve"> B &amp; Morelli F</w:t>
        </w:r>
        <w:r w:rsidRPr="00041E40">
          <w:rPr>
            <w:rFonts w:ascii="Times New Roman" w:eastAsia="Times New Roman" w:hAnsi="Times New Roman" w:cs="Times New Roman"/>
            <w:sz w:val="24"/>
            <w:szCs w:val="24"/>
            <w:rPrChange w:id="2919" w:author="Kris.Wild [2]" w:date="2023-12-21T11:56:00Z">
              <w:rPr>
                <w:rFonts w:eastAsia="Times New Roman"/>
              </w:rPr>
            </w:rPrChange>
          </w:rPr>
          <w:t xml:space="preserve">. </w:t>
        </w:r>
        <w:r w:rsidRPr="00041E40">
          <w:rPr>
            <w:rFonts w:ascii="Times New Roman" w:eastAsia="Times New Roman" w:hAnsi="Times New Roman" w:cs="Times New Roman"/>
            <w:b/>
            <w:bCs/>
            <w:sz w:val="24"/>
            <w:szCs w:val="24"/>
            <w:rPrChange w:id="2920" w:author="Kris.Wild [2]" w:date="2023-12-21T11:56:00Z">
              <w:rPr>
                <w:rFonts w:eastAsia="Times New Roman"/>
                <w:b/>
                <w:bCs/>
              </w:rPr>
            </w:rPrChange>
          </w:rPr>
          <w:t>2020</w:t>
        </w:r>
        <w:r w:rsidRPr="00041E40">
          <w:rPr>
            <w:rFonts w:ascii="Times New Roman" w:eastAsia="Times New Roman" w:hAnsi="Times New Roman" w:cs="Times New Roman"/>
            <w:sz w:val="24"/>
            <w:szCs w:val="24"/>
            <w:rPrChange w:id="2921" w:author="Kris.Wild [2]" w:date="2023-12-21T11:56:00Z">
              <w:rPr>
                <w:rFonts w:eastAsia="Times New Roman"/>
              </w:rPr>
            </w:rPrChange>
          </w:rPr>
          <w:t xml:space="preserve">. Tick parasitism is associated with home range area in the sand lizard, </w:t>
        </w:r>
        <w:r w:rsidRPr="00041E40">
          <w:rPr>
            <w:rFonts w:ascii="Times New Roman" w:eastAsia="Times New Roman" w:hAnsi="Times New Roman" w:cs="Times New Roman"/>
            <w:i/>
            <w:iCs/>
            <w:sz w:val="24"/>
            <w:szCs w:val="24"/>
            <w:rPrChange w:id="2922" w:author="Kris.Wild [2]" w:date="2023-12-21T12:00:00Z">
              <w:rPr>
                <w:rFonts w:eastAsia="Times New Roman"/>
              </w:rPr>
            </w:rPrChange>
          </w:rPr>
          <w:t xml:space="preserve">Lacerta </w:t>
        </w:r>
        <w:proofErr w:type="spellStart"/>
        <w:r w:rsidRPr="00041E40">
          <w:rPr>
            <w:rFonts w:ascii="Times New Roman" w:eastAsia="Times New Roman" w:hAnsi="Times New Roman" w:cs="Times New Roman"/>
            <w:i/>
            <w:iCs/>
            <w:sz w:val="24"/>
            <w:szCs w:val="24"/>
            <w:rPrChange w:id="2923" w:author="Kris.Wild [2]" w:date="2023-12-21T12:00:00Z">
              <w:rPr>
                <w:rFonts w:eastAsia="Times New Roman"/>
              </w:rPr>
            </w:rPrChange>
          </w:rPr>
          <w:t>agilis</w:t>
        </w:r>
        <w:proofErr w:type="spellEnd"/>
        <w:r w:rsidRPr="00041E40">
          <w:rPr>
            <w:rFonts w:ascii="Times New Roman" w:eastAsia="Times New Roman" w:hAnsi="Times New Roman" w:cs="Times New Roman"/>
            <w:sz w:val="24"/>
            <w:szCs w:val="24"/>
            <w:rPrChange w:id="2924" w:author="Kris.Wild [2]" w:date="2023-12-21T11:56:00Z">
              <w:rPr>
                <w:rFonts w:eastAsia="Times New Roman"/>
              </w:rPr>
            </w:rPrChange>
          </w:rPr>
          <w:t xml:space="preserve">. </w:t>
        </w:r>
        <w:r w:rsidRPr="00041E40">
          <w:rPr>
            <w:rFonts w:ascii="Times New Roman" w:eastAsia="Times New Roman" w:hAnsi="Times New Roman" w:cs="Times New Roman"/>
            <w:i/>
            <w:iCs/>
            <w:sz w:val="24"/>
            <w:szCs w:val="24"/>
            <w:rPrChange w:id="2925" w:author="Kris.Wild [2]" w:date="2023-12-21T11:56:00Z">
              <w:rPr>
                <w:rFonts w:eastAsia="Times New Roman"/>
                <w:i/>
                <w:iCs/>
              </w:rPr>
            </w:rPrChange>
          </w:rPr>
          <w:t>Amphibia Reptilia</w:t>
        </w:r>
        <w:r w:rsidRPr="00041E40">
          <w:rPr>
            <w:rFonts w:ascii="Times New Roman" w:eastAsia="Times New Roman" w:hAnsi="Times New Roman" w:cs="Times New Roman"/>
            <w:sz w:val="24"/>
            <w:szCs w:val="24"/>
            <w:rPrChange w:id="2926" w:author="Kris.Wild [2]" w:date="2023-12-21T11:56:00Z">
              <w:rPr>
                <w:rFonts w:eastAsia="Times New Roman"/>
              </w:rPr>
            </w:rPrChange>
          </w:rPr>
          <w:t xml:space="preserve"> </w:t>
        </w:r>
        <w:r w:rsidRPr="00041E40">
          <w:rPr>
            <w:rFonts w:ascii="Times New Roman" w:eastAsia="Times New Roman" w:hAnsi="Times New Roman" w:cs="Times New Roman"/>
            <w:b/>
            <w:bCs/>
            <w:sz w:val="24"/>
            <w:szCs w:val="24"/>
            <w:rPrChange w:id="2927" w:author="Kris.Wild [2]" w:date="2023-12-21T11:56:00Z">
              <w:rPr>
                <w:rFonts w:eastAsia="Times New Roman"/>
                <w:b/>
                <w:bCs/>
              </w:rPr>
            </w:rPrChange>
          </w:rPr>
          <w:t>41</w:t>
        </w:r>
        <w:r w:rsidRPr="00041E40">
          <w:rPr>
            <w:rFonts w:ascii="Times New Roman" w:eastAsia="Times New Roman" w:hAnsi="Times New Roman" w:cs="Times New Roman"/>
            <w:sz w:val="24"/>
            <w:szCs w:val="24"/>
            <w:rPrChange w:id="2928" w:author="Kris.Wild [2]" w:date="2023-12-21T11:56:00Z">
              <w:rPr>
                <w:rFonts w:eastAsia="Times New Roman"/>
              </w:rPr>
            </w:rPrChange>
          </w:rPr>
          <w:t>: 479–488.</w:t>
        </w:r>
      </w:ins>
    </w:p>
    <w:p w14:paraId="3916B55A" w14:textId="0B85D78D" w:rsidR="00F356AE" w:rsidRPr="00041E40" w:rsidDel="00F356AE" w:rsidRDefault="00041E40" w:rsidP="00041E40">
      <w:pPr>
        <w:rPr>
          <w:del w:id="2929" w:author="Kris.Wild [2]" w:date="2023-12-17T11:54:00Z"/>
          <w:rFonts w:ascii="Times New Roman" w:eastAsia="Times New Roman" w:hAnsi="Times New Roman" w:cs="Times New Roman"/>
          <w:sz w:val="24"/>
          <w:szCs w:val="24"/>
          <w:rPrChange w:id="2930" w:author="Kris.Wild [2]" w:date="2023-12-21T12:01:00Z">
            <w:rPr>
              <w:del w:id="2931" w:author="Kris.Wild [2]" w:date="2023-12-17T11:54:00Z"/>
              <w:rFonts w:ascii="Times New Roman" w:hAnsi="Times New Roman" w:cs="Times New Roman"/>
              <w:sz w:val="24"/>
              <w:szCs w:val="24"/>
            </w:rPr>
          </w:rPrChange>
        </w:rPr>
        <w:pPrChange w:id="2932" w:author="Kris.Wild [2]" w:date="2023-12-21T12:01:00Z">
          <w:pPr>
            <w:spacing w:line="240" w:lineRule="auto"/>
            <w:contextualSpacing/>
          </w:pPr>
        </w:pPrChange>
      </w:pPr>
      <w:ins w:id="2933" w:author="Kris.Wild [2]" w:date="2023-12-21T11:56:00Z">
        <w:r w:rsidRPr="00041E40">
          <w:rPr>
            <w:rFonts w:ascii="Times New Roman" w:eastAsia="Times New Roman" w:hAnsi="Times New Roman" w:cs="Times New Roman"/>
            <w:b/>
            <w:bCs/>
            <w:sz w:val="24"/>
            <w:szCs w:val="24"/>
            <w:rPrChange w:id="2934" w:author="Kris.Wild [2]" w:date="2023-12-21T11:56:00Z">
              <w:rPr>
                <w:rFonts w:eastAsia="Times New Roman"/>
                <w:b/>
                <w:bCs/>
              </w:rPr>
            </w:rPrChange>
          </w:rPr>
          <w:t>Wild KH &amp; Gienger CM</w:t>
        </w:r>
        <w:r w:rsidRPr="00041E40">
          <w:rPr>
            <w:rFonts w:ascii="Times New Roman" w:eastAsia="Times New Roman" w:hAnsi="Times New Roman" w:cs="Times New Roman"/>
            <w:sz w:val="24"/>
            <w:szCs w:val="24"/>
            <w:rPrChange w:id="2935" w:author="Kris.Wild [2]" w:date="2023-12-21T11:56:00Z">
              <w:rPr>
                <w:rFonts w:eastAsia="Times New Roman"/>
              </w:rPr>
            </w:rPrChange>
          </w:rPr>
          <w:t xml:space="preserve">. </w:t>
        </w:r>
        <w:r w:rsidRPr="00041E40">
          <w:rPr>
            <w:rFonts w:ascii="Times New Roman" w:eastAsia="Times New Roman" w:hAnsi="Times New Roman" w:cs="Times New Roman"/>
            <w:b/>
            <w:bCs/>
            <w:sz w:val="24"/>
            <w:szCs w:val="24"/>
            <w:rPrChange w:id="2936" w:author="Kris.Wild [2]" w:date="2023-12-21T11:56:00Z">
              <w:rPr>
                <w:rFonts w:eastAsia="Times New Roman"/>
                <w:b/>
                <w:bCs/>
              </w:rPr>
            </w:rPrChange>
          </w:rPr>
          <w:t>2018</w:t>
        </w:r>
        <w:r w:rsidRPr="00041E40">
          <w:rPr>
            <w:rFonts w:ascii="Times New Roman" w:eastAsia="Times New Roman" w:hAnsi="Times New Roman" w:cs="Times New Roman"/>
            <w:sz w:val="24"/>
            <w:szCs w:val="24"/>
            <w:rPrChange w:id="2937" w:author="Kris.Wild [2]" w:date="2023-12-21T11:56:00Z">
              <w:rPr>
                <w:rFonts w:eastAsia="Times New Roman"/>
              </w:rPr>
            </w:rPrChange>
          </w:rPr>
          <w:t xml:space="preserve">. Fire-disturbed landscapes induce phenotypic plasticity in lizard locomotor performance. </w:t>
        </w:r>
        <w:r w:rsidRPr="00041E40">
          <w:rPr>
            <w:rFonts w:ascii="Times New Roman" w:eastAsia="Times New Roman" w:hAnsi="Times New Roman" w:cs="Times New Roman"/>
            <w:i/>
            <w:iCs/>
            <w:sz w:val="24"/>
            <w:szCs w:val="24"/>
            <w:rPrChange w:id="2938" w:author="Kris.Wild [2]" w:date="2023-12-21T11:56:00Z">
              <w:rPr>
                <w:rFonts w:eastAsia="Times New Roman"/>
                <w:i/>
                <w:iCs/>
              </w:rPr>
            </w:rPrChange>
          </w:rPr>
          <w:t>Journal of Zoology</w:t>
        </w:r>
        <w:r w:rsidRPr="00041E40">
          <w:rPr>
            <w:rFonts w:ascii="Times New Roman" w:eastAsia="Times New Roman" w:hAnsi="Times New Roman" w:cs="Times New Roman"/>
            <w:sz w:val="24"/>
            <w:szCs w:val="24"/>
            <w:rPrChange w:id="2939" w:author="Kris.Wild [2]" w:date="2023-12-21T11:56:00Z">
              <w:rPr>
                <w:rFonts w:eastAsia="Times New Roman"/>
              </w:rPr>
            </w:rPrChange>
          </w:rPr>
          <w:t xml:space="preserve"> </w:t>
        </w:r>
        <w:r w:rsidRPr="00041E40">
          <w:rPr>
            <w:rFonts w:ascii="Times New Roman" w:eastAsia="Times New Roman" w:hAnsi="Times New Roman" w:cs="Times New Roman"/>
            <w:b/>
            <w:bCs/>
            <w:sz w:val="24"/>
            <w:szCs w:val="24"/>
            <w:rPrChange w:id="2940" w:author="Kris.Wild [2]" w:date="2023-12-21T11:56:00Z">
              <w:rPr>
                <w:rFonts w:eastAsia="Times New Roman"/>
                <w:b/>
                <w:bCs/>
              </w:rPr>
            </w:rPrChange>
          </w:rPr>
          <w:t>305</w:t>
        </w:r>
        <w:r w:rsidRPr="00041E40">
          <w:rPr>
            <w:rFonts w:ascii="Times New Roman" w:eastAsia="Times New Roman" w:hAnsi="Times New Roman" w:cs="Times New Roman"/>
            <w:sz w:val="24"/>
            <w:szCs w:val="24"/>
            <w:rPrChange w:id="2941" w:author="Kris.Wild [2]" w:date="2023-12-21T11:56:00Z">
              <w:rPr>
                <w:rFonts w:eastAsia="Times New Roman"/>
              </w:rPr>
            </w:rPrChange>
          </w:rPr>
          <w:t>: 96–105.</w:t>
        </w:r>
      </w:ins>
    </w:p>
    <w:p w14:paraId="6F4B1BBF" w14:textId="77777777" w:rsidR="009B6E54" w:rsidRPr="008075C5" w:rsidDel="00F356AE" w:rsidRDefault="009B6E54" w:rsidP="00084E27">
      <w:pPr>
        <w:spacing w:line="240" w:lineRule="auto"/>
        <w:contextualSpacing/>
        <w:rPr>
          <w:del w:id="2942" w:author="Kris.Wild [2]" w:date="2023-12-17T11:54:00Z"/>
          <w:rFonts w:ascii="Times New Roman" w:hAnsi="Times New Roman" w:cs="Times New Roman"/>
          <w:sz w:val="24"/>
          <w:szCs w:val="24"/>
        </w:rPr>
      </w:pPr>
    </w:p>
    <w:p w14:paraId="2E338F9F" w14:textId="68596A43" w:rsidR="009B6E54" w:rsidRPr="008075C5" w:rsidDel="00041E40" w:rsidRDefault="009B6E54" w:rsidP="009B6E54">
      <w:pPr>
        <w:spacing w:line="240" w:lineRule="auto"/>
        <w:contextualSpacing/>
        <w:rPr>
          <w:del w:id="2943" w:author="Kris.Wild [2]" w:date="2023-12-21T12:01:00Z"/>
          <w:rFonts w:ascii="Times New Roman" w:hAnsi="Times New Roman" w:cs="Times New Roman"/>
          <w:sz w:val="24"/>
          <w:szCs w:val="24"/>
        </w:rPr>
      </w:pPr>
      <w:del w:id="2944" w:author="Kris.Wild [2]" w:date="2023-12-17T11:54:00Z">
        <w:r w:rsidRPr="008075C5" w:rsidDel="00F356AE">
          <w:rPr>
            <w:rFonts w:ascii="Times New Roman" w:hAnsi="Times New Roman" w:cs="Times New Roman"/>
            <w:b/>
            <w:bCs/>
            <w:sz w:val="24"/>
            <w:szCs w:val="24"/>
          </w:rPr>
          <w:delText>A</w:delText>
        </w:r>
      </w:del>
      <w:del w:id="2945" w:author="Kris.Wild [2]" w:date="2023-12-21T12:01:00Z">
        <w:r w:rsidRPr="008075C5" w:rsidDel="00041E40">
          <w:rPr>
            <w:rFonts w:ascii="Times New Roman" w:hAnsi="Times New Roman" w:cs="Times New Roman"/>
            <w:b/>
            <w:bCs/>
            <w:sz w:val="24"/>
            <w:szCs w:val="24"/>
          </w:rPr>
          <w:delText>lleklint-Eisen LT¨ &amp; Eisen RJ. 1999.</w:delText>
        </w:r>
        <w:r w:rsidRPr="008075C5" w:rsidDel="00041E40">
          <w:rPr>
            <w:rFonts w:ascii="Times New Roman" w:hAnsi="Times New Roman" w:cs="Times New Roman"/>
            <w:sz w:val="24"/>
            <w:szCs w:val="24"/>
          </w:rPr>
          <w:delText xml:space="preserve"> Abundance of ticks (Acari: Ixodidae) infesting the western fence lizard, </w:delText>
        </w:r>
        <w:r w:rsidRPr="008075C5" w:rsidDel="00041E40">
          <w:rPr>
            <w:rFonts w:ascii="Times New Roman" w:hAnsi="Times New Roman" w:cs="Times New Roman"/>
            <w:i/>
            <w:iCs/>
            <w:sz w:val="24"/>
            <w:szCs w:val="24"/>
          </w:rPr>
          <w:delText>Sceloporus occidentalis</w:delText>
        </w:r>
        <w:r w:rsidRPr="008075C5" w:rsidDel="00041E40">
          <w:rPr>
            <w:rFonts w:ascii="Times New Roman" w:hAnsi="Times New Roman" w:cs="Times New Roman"/>
            <w:sz w:val="24"/>
            <w:szCs w:val="24"/>
          </w:rPr>
          <w:delText xml:space="preserve">, in relation to environmental factors. Experimental and Applied Acarology </w:delText>
        </w:r>
        <w:r w:rsidRPr="008075C5" w:rsidDel="00041E40">
          <w:rPr>
            <w:rFonts w:ascii="Times New Roman" w:hAnsi="Times New Roman" w:cs="Times New Roman"/>
            <w:b/>
            <w:bCs/>
            <w:sz w:val="24"/>
            <w:szCs w:val="24"/>
          </w:rPr>
          <w:delText>23</w:delText>
        </w:r>
        <w:r w:rsidRPr="008075C5" w:rsidDel="00041E40">
          <w:rPr>
            <w:rFonts w:ascii="Times New Roman" w:hAnsi="Times New Roman" w:cs="Times New Roman"/>
            <w:sz w:val="24"/>
            <w:szCs w:val="24"/>
          </w:rPr>
          <w:delText>: 731–740.</w:delText>
        </w:r>
      </w:del>
    </w:p>
    <w:p w14:paraId="30413133" w14:textId="494E7E75" w:rsidR="009B6E54" w:rsidRPr="008075C5" w:rsidDel="00041E40" w:rsidRDefault="009B6E54" w:rsidP="009B6E54">
      <w:pPr>
        <w:spacing w:line="240" w:lineRule="auto"/>
        <w:contextualSpacing/>
        <w:rPr>
          <w:del w:id="2946" w:author="Kris.Wild [2]" w:date="2023-12-21T12:01:00Z"/>
          <w:rFonts w:ascii="Times New Roman" w:hAnsi="Times New Roman" w:cs="Times New Roman"/>
          <w:sz w:val="24"/>
          <w:szCs w:val="24"/>
        </w:rPr>
      </w:pPr>
    </w:p>
    <w:p w14:paraId="0B1998BD" w14:textId="1C20ADDA" w:rsidR="009B6E54" w:rsidRPr="008075C5" w:rsidDel="00041E40" w:rsidRDefault="009B6E54" w:rsidP="009B6E54">
      <w:pPr>
        <w:spacing w:line="240" w:lineRule="auto"/>
        <w:contextualSpacing/>
        <w:rPr>
          <w:del w:id="2947" w:author="Kris.Wild [2]" w:date="2023-12-21T12:01:00Z"/>
          <w:rFonts w:ascii="Times New Roman" w:hAnsi="Times New Roman" w:cs="Times New Roman"/>
          <w:sz w:val="24"/>
          <w:szCs w:val="24"/>
        </w:rPr>
      </w:pPr>
      <w:del w:id="2948" w:author="Kris.Wild [2]" w:date="2023-12-21T12:01:00Z">
        <w:r w:rsidRPr="008075C5" w:rsidDel="00041E40">
          <w:rPr>
            <w:rFonts w:ascii="Times New Roman" w:hAnsi="Times New Roman" w:cs="Times New Roman"/>
            <w:b/>
            <w:bCs/>
            <w:sz w:val="24"/>
            <w:szCs w:val="24"/>
          </w:rPr>
          <w:delText>Amo L, López P &amp; Martín J. 2007.</w:delText>
        </w:r>
        <w:r w:rsidRPr="008075C5" w:rsidDel="00041E40">
          <w:rPr>
            <w:rFonts w:ascii="Times New Roman" w:hAnsi="Times New Roman" w:cs="Times New Roman"/>
            <w:sz w:val="24"/>
            <w:szCs w:val="24"/>
          </w:rPr>
          <w:delText xml:space="preserve"> Habitat deterioration affects antipredatory behavior, body condition, and parasite load of female </w:delText>
        </w:r>
        <w:r w:rsidRPr="008075C5" w:rsidDel="00041E40">
          <w:rPr>
            <w:rFonts w:ascii="Times New Roman" w:hAnsi="Times New Roman" w:cs="Times New Roman"/>
            <w:i/>
            <w:iCs/>
            <w:sz w:val="24"/>
            <w:szCs w:val="24"/>
          </w:rPr>
          <w:delText>Psammodromus algirus</w:delText>
        </w:r>
        <w:r w:rsidRPr="008075C5" w:rsidDel="00041E40">
          <w:rPr>
            <w:rFonts w:ascii="Times New Roman" w:hAnsi="Times New Roman" w:cs="Times New Roman"/>
            <w:sz w:val="24"/>
            <w:szCs w:val="24"/>
          </w:rPr>
          <w:delText xml:space="preserve"> lizards. Canadian Journal of Zoology </w:delText>
        </w:r>
        <w:r w:rsidRPr="008075C5" w:rsidDel="00041E40">
          <w:rPr>
            <w:rFonts w:ascii="Times New Roman" w:hAnsi="Times New Roman" w:cs="Times New Roman"/>
            <w:b/>
            <w:bCs/>
            <w:sz w:val="24"/>
            <w:szCs w:val="24"/>
          </w:rPr>
          <w:delText>85</w:delText>
        </w:r>
        <w:r w:rsidRPr="008075C5" w:rsidDel="00041E40">
          <w:rPr>
            <w:rFonts w:ascii="Times New Roman" w:hAnsi="Times New Roman" w:cs="Times New Roman"/>
            <w:sz w:val="24"/>
            <w:szCs w:val="24"/>
          </w:rPr>
          <w:delText>: 743–751.</w:delText>
        </w:r>
      </w:del>
    </w:p>
    <w:p w14:paraId="0B925562" w14:textId="2CBA532C" w:rsidR="009B6E54" w:rsidRPr="008075C5" w:rsidDel="00041E40" w:rsidRDefault="009B6E54" w:rsidP="009B6E54">
      <w:pPr>
        <w:spacing w:line="240" w:lineRule="auto"/>
        <w:contextualSpacing/>
        <w:rPr>
          <w:del w:id="2949" w:author="Kris.Wild [2]" w:date="2023-12-21T12:01:00Z"/>
          <w:rFonts w:ascii="Times New Roman" w:hAnsi="Times New Roman" w:cs="Times New Roman"/>
          <w:sz w:val="24"/>
          <w:szCs w:val="24"/>
        </w:rPr>
      </w:pPr>
    </w:p>
    <w:p w14:paraId="70053332" w14:textId="57983233" w:rsidR="009B6E54" w:rsidRPr="008075C5" w:rsidDel="00041E40" w:rsidRDefault="009B6E54" w:rsidP="009B6E54">
      <w:pPr>
        <w:spacing w:line="240" w:lineRule="auto"/>
        <w:contextualSpacing/>
        <w:rPr>
          <w:del w:id="2950" w:author="Kris.Wild [2]" w:date="2023-12-21T12:01:00Z"/>
          <w:rFonts w:ascii="Times New Roman" w:hAnsi="Times New Roman" w:cs="Times New Roman"/>
          <w:sz w:val="24"/>
          <w:szCs w:val="24"/>
        </w:rPr>
      </w:pPr>
      <w:del w:id="2951" w:author="Kris.Wild [2]" w:date="2023-12-21T12:01:00Z">
        <w:r w:rsidRPr="008075C5" w:rsidDel="00041E40">
          <w:rPr>
            <w:rFonts w:ascii="Times New Roman" w:hAnsi="Times New Roman" w:cs="Times New Roman"/>
            <w:b/>
            <w:bCs/>
            <w:sz w:val="24"/>
            <w:szCs w:val="24"/>
          </w:rPr>
          <w:delText>Anderson RM &amp; May RM. 1982.</w:delText>
        </w:r>
        <w:r w:rsidRPr="008075C5" w:rsidDel="00041E40">
          <w:rPr>
            <w:rFonts w:ascii="Times New Roman" w:hAnsi="Times New Roman" w:cs="Times New Roman"/>
            <w:sz w:val="24"/>
            <w:szCs w:val="24"/>
          </w:rPr>
          <w:delText xml:space="preserve"> Coevolution of hosts and parasites. Parasitology </w:delText>
        </w:r>
        <w:r w:rsidRPr="008075C5" w:rsidDel="00041E40">
          <w:rPr>
            <w:rFonts w:ascii="Times New Roman" w:hAnsi="Times New Roman" w:cs="Times New Roman"/>
            <w:b/>
            <w:bCs/>
            <w:sz w:val="24"/>
            <w:szCs w:val="24"/>
          </w:rPr>
          <w:delText>85</w:delText>
        </w:r>
        <w:r w:rsidRPr="008075C5" w:rsidDel="00041E40">
          <w:rPr>
            <w:rFonts w:ascii="Times New Roman" w:hAnsi="Times New Roman" w:cs="Times New Roman"/>
            <w:sz w:val="24"/>
            <w:szCs w:val="24"/>
          </w:rPr>
          <w:delText>: 411–426.</w:delText>
        </w:r>
      </w:del>
    </w:p>
    <w:p w14:paraId="0C665B72" w14:textId="04CAAD2A" w:rsidR="009B6E54" w:rsidRPr="008075C5" w:rsidDel="00041E40" w:rsidRDefault="009B6E54" w:rsidP="009B6E54">
      <w:pPr>
        <w:spacing w:line="240" w:lineRule="auto"/>
        <w:contextualSpacing/>
        <w:rPr>
          <w:del w:id="2952" w:author="Kris.Wild [2]" w:date="2023-12-21T12:01:00Z"/>
          <w:rFonts w:ascii="Times New Roman" w:hAnsi="Times New Roman" w:cs="Times New Roman"/>
          <w:sz w:val="24"/>
          <w:szCs w:val="24"/>
        </w:rPr>
      </w:pPr>
    </w:p>
    <w:p w14:paraId="1289E945" w14:textId="50111190" w:rsidR="009B6E54" w:rsidRPr="008075C5" w:rsidDel="00041E40" w:rsidRDefault="009B6E54" w:rsidP="009B6E54">
      <w:pPr>
        <w:spacing w:line="240" w:lineRule="auto"/>
        <w:contextualSpacing/>
        <w:rPr>
          <w:del w:id="2953" w:author="Kris.Wild [2]" w:date="2023-12-21T12:01:00Z"/>
          <w:rFonts w:ascii="Times New Roman" w:hAnsi="Times New Roman" w:cs="Times New Roman"/>
          <w:sz w:val="24"/>
          <w:szCs w:val="24"/>
        </w:rPr>
      </w:pPr>
      <w:del w:id="2954" w:author="Kris.Wild [2]" w:date="2023-12-21T12:01:00Z">
        <w:r w:rsidRPr="008075C5" w:rsidDel="00041E40">
          <w:rPr>
            <w:rFonts w:ascii="Times New Roman" w:hAnsi="Times New Roman" w:cs="Times New Roman"/>
            <w:b/>
            <w:bCs/>
            <w:sz w:val="24"/>
            <w:szCs w:val="24"/>
          </w:rPr>
          <w:delText>Angilletta J. 2001.</w:delText>
        </w:r>
        <w:r w:rsidRPr="008075C5" w:rsidDel="00041E40">
          <w:rPr>
            <w:rFonts w:ascii="Times New Roman" w:hAnsi="Times New Roman" w:cs="Times New Roman"/>
            <w:sz w:val="24"/>
            <w:szCs w:val="24"/>
          </w:rPr>
          <w:delText xml:space="preserve"> Thermal and physiological constraints on energy assimilation in a widespread lizard (</w:delText>
        </w:r>
        <w:r w:rsidRPr="008075C5" w:rsidDel="00041E40">
          <w:rPr>
            <w:rFonts w:ascii="Times New Roman" w:hAnsi="Times New Roman" w:cs="Times New Roman"/>
            <w:i/>
            <w:iCs/>
            <w:sz w:val="24"/>
            <w:szCs w:val="24"/>
          </w:rPr>
          <w:delText>Sceloporus undulatus</w:delText>
        </w:r>
        <w:r w:rsidRPr="008075C5" w:rsidDel="00041E40">
          <w:rPr>
            <w:rFonts w:ascii="Times New Roman" w:hAnsi="Times New Roman" w:cs="Times New Roman"/>
            <w:sz w:val="24"/>
            <w:szCs w:val="24"/>
          </w:rPr>
          <w:delText xml:space="preserve">). Ecology </w:delText>
        </w:r>
        <w:r w:rsidRPr="008075C5" w:rsidDel="00041E40">
          <w:rPr>
            <w:rFonts w:ascii="Times New Roman" w:hAnsi="Times New Roman" w:cs="Times New Roman"/>
            <w:b/>
            <w:bCs/>
            <w:sz w:val="24"/>
            <w:szCs w:val="24"/>
          </w:rPr>
          <w:delText>82</w:delText>
        </w:r>
        <w:r w:rsidRPr="008075C5" w:rsidDel="00041E40">
          <w:rPr>
            <w:rFonts w:ascii="Times New Roman" w:hAnsi="Times New Roman" w:cs="Times New Roman"/>
            <w:sz w:val="24"/>
            <w:szCs w:val="24"/>
          </w:rPr>
          <w:delText>: 3044–3056.</w:delText>
        </w:r>
      </w:del>
    </w:p>
    <w:p w14:paraId="1165ACB6" w14:textId="39DBAD96" w:rsidR="009B6E54" w:rsidRPr="008075C5" w:rsidDel="00041E40" w:rsidRDefault="009B6E54" w:rsidP="009B6E54">
      <w:pPr>
        <w:spacing w:line="240" w:lineRule="auto"/>
        <w:contextualSpacing/>
        <w:rPr>
          <w:del w:id="2955" w:author="Kris.Wild [2]" w:date="2023-12-21T12:01:00Z"/>
          <w:rFonts w:ascii="Times New Roman" w:hAnsi="Times New Roman" w:cs="Times New Roman"/>
          <w:sz w:val="24"/>
          <w:szCs w:val="24"/>
        </w:rPr>
      </w:pPr>
    </w:p>
    <w:p w14:paraId="4FC6C951" w14:textId="21618719" w:rsidR="009B6E54" w:rsidRPr="008075C5" w:rsidDel="00041E40" w:rsidRDefault="009B6E54" w:rsidP="009B6E54">
      <w:pPr>
        <w:spacing w:line="240" w:lineRule="auto"/>
        <w:contextualSpacing/>
        <w:rPr>
          <w:del w:id="2956" w:author="Kris.Wild [2]" w:date="2023-12-21T12:01:00Z"/>
          <w:rFonts w:ascii="Times New Roman" w:hAnsi="Times New Roman" w:cs="Times New Roman"/>
          <w:sz w:val="24"/>
          <w:szCs w:val="24"/>
        </w:rPr>
      </w:pPr>
      <w:del w:id="2957" w:author="Kris.Wild [2]" w:date="2023-12-21T12:01:00Z">
        <w:r w:rsidRPr="008075C5" w:rsidDel="00041E40">
          <w:rPr>
            <w:rFonts w:ascii="Times New Roman" w:hAnsi="Times New Roman" w:cs="Times New Roman"/>
            <w:b/>
            <w:bCs/>
            <w:sz w:val="24"/>
            <w:szCs w:val="24"/>
          </w:rPr>
          <w:delText>Belliure J, Smith L &amp; Sorci G. 2004.</w:delText>
        </w:r>
        <w:r w:rsidRPr="008075C5" w:rsidDel="00041E40">
          <w:rPr>
            <w:rFonts w:ascii="Times New Roman" w:hAnsi="Times New Roman" w:cs="Times New Roman"/>
            <w:sz w:val="24"/>
            <w:szCs w:val="24"/>
          </w:rPr>
          <w:delText xml:space="preserve"> Effect of testosterone on T cell-mediated immunity in two species of Mediterranean lacertid lizards. Journal of Experimental Zoology Part A: Comparative Experimental Biology </w:delText>
        </w:r>
        <w:r w:rsidRPr="008075C5" w:rsidDel="00041E40">
          <w:rPr>
            <w:rFonts w:ascii="Times New Roman" w:hAnsi="Times New Roman" w:cs="Times New Roman"/>
            <w:b/>
            <w:bCs/>
            <w:sz w:val="24"/>
            <w:szCs w:val="24"/>
          </w:rPr>
          <w:delText>301</w:delText>
        </w:r>
        <w:r w:rsidRPr="008075C5" w:rsidDel="00041E40">
          <w:rPr>
            <w:rFonts w:ascii="Times New Roman" w:hAnsi="Times New Roman" w:cs="Times New Roman"/>
            <w:sz w:val="24"/>
            <w:szCs w:val="24"/>
          </w:rPr>
          <w:delText>: 411–418.</w:delText>
        </w:r>
      </w:del>
    </w:p>
    <w:p w14:paraId="77EA31CC" w14:textId="3588850D" w:rsidR="009B6E54" w:rsidRPr="008075C5" w:rsidDel="00041E40" w:rsidRDefault="009B6E54" w:rsidP="009B6E54">
      <w:pPr>
        <w:spacing w:line="240" w:lineRule="auto"/>
        <w:contextualSpacing/>
        <w:rPr>
          <w:del w:id="2958" w:author="Kris.Wild [2]" w:date="2023-12-21T12:01:00Z"/>
          <w:rFonts w:ascii="Times New Roman" w:hAnsi="Times New Roman" w:cs="Times New Roman"/>
          <w:sz w:val="24"/>
          <w:szCs w:val="24"/>
        </w:rPr>
      </w:pPr>
    </w:p>
    <w:p w14:paraId="18260CAF" w14:textId="0F946A88" w:rsidR="009B6E54" w:rsidRPr="008075C5" w:rsidDel="00041E40" w:rsidRDefault="00817A4C" w:rsidP="009B6E54">
      <w:pPr>
        <w:spacing w:line="240" w:lineRule="auto"/>
        <w:contextualSpacing/>
        <w:rPr>
          <w:del w:id="2959" w:author="Kris.Wild [2]" w:date="2023-12-21T12:01:00Z"/>
          <w:rFonts w:ascii="Times New Roman" w:hAnsi="Times New Roman" w:cs="Times New Roman"/>
          <w:sz w:val="24"/>
          <w:szCs w:val="24"/>
        </w:rPr>
      </w:pPr>
      <w:del w:id="2960" w:author="Kris.Wild [2]" w:date="2023-12-21T12:01:00Z">
        <w:r w:rsidRPr="008075C5" w:rsidDel="00041E40">
          <w:rPr>
            <w:rFonts w:ascii="Times New Roman" w:hAnsi="Times New Roman" w:cs="Times New Roman"/>
            <w:b/>
            <w:bCs/>
            <w:sz w:val="24"/>
            <w:szCs w:val="24"/>
          </w:rPr>
          <w:delText>v</w:delText>
        </w:r>
        <w:r w:rsidR="009B6E54" w:rsidRPr="008075C5" w:rsidDel="00041E40">
          <w:rPr>
            <w:rFonts w:ascii="Times New Roman" w:hAnsi="Times New Roman" w:cs="Times New Roman"/>
            <w:b/>
            <w:bCs/>
            <w:sz w:val="24"/>
            <w:szCs w:val="24"/>
          </w:rPr>
          <w:delText>an Berkum FH, Huey RB, Tsuji JS &amp; Garland T. 1989.</w:delText>
        </w:r>
        <w:r w:rsidR="009B6E54" w:rsidRPr="008075C5" w:rsidDel="00041E40">
          <w:rPr>
            <w:rFonts w:ascii="Times New Roman" w:hAnsi="Times New Roman" w:cs="Times New Roman"/>
            <w:sz w:val="24"/>
            <w:szCs w:val="24"/>
          </w:rPr>
          <w:delText xml:space="preserve"> Repeatability of individual differences in locomotor performance and body size during early ontogeny of the lizard Sceloporus occidentalis. Functional Ecology </w:delText>
        </w:r>
        <w:r w:rsidR="009B6E54" w:rsidRPr="008075C5" w:rsidDel="00041E40">
          <w:rPr>
            <w:rFonts w:ascii="Times New Roman" w:hAnsi="Times New Roman" w:cs="Times New Roman"/>
            <w:b/>
            <w:bCs/>
            <w:sz w:val="24"/>
            <w:szCs w:val="24"/>
          </w:rPr>
          <w:delText>3</w:delText>
        </w:r>
        <w:r w:rsidR="009B6E54" w:rsidRPr="008075C5" w:rsidDel="00041E40">
          <w:rPr>
            <w:rFonts w:ascii="Times New Roman" w:hAnsi="Times New Roman" w:cs="Times New Roman"/>
            <w:sz w:val="24"/>
            <w:szCs w:val="24"/>
          </w:rPr>
          <w:delText>: 97–105.</w:delText>
        </w:r>
      </w:del>
    </w:p>
    <w:p w14:paraId="0BDA6681" w14:textId="4BC79156" w:rsidR="009B6E54" w:rsidRPr="008075C5" w:rsidDel="00041E40" w:rsidRDefault="009B6E54" w:rsidP="009B6E54">
      <w:pPr>
        <w:spacing w:line="240" w:lineRule="auto"/>
        <w:contextualSpacing/>
        <w:rPr>
          <w:del w:id="2961" w:author="Kris.Wild [2]" w:date="2023-12-21T12:01:00Z"/>
          <w:rFonts w:ascii="Times New Roman" w:hAnsi="Times New Roman" w:cs="Times New Roman"/>
          <w:sz w:val="24"/>
          <w:szCs w:val="24"/>
        </w:rPr>
      </w:pPr>
    </w:p>
    <w:p w14:paraId="06C14A67" w14:textId="19FD4528" w:rsidR="009B6E54" w:rsidRPr="008075C5" w:rsidDel="00041E40" w:rsidRDefault="009B6E54" w:rsidP="009B6E54">
      <w:pPr>
        <w:spacing w:line="240" w:lineRule="auto"/>
        <w:contextualSpacing/>
        <w:rPr>
          <w:del w:id="2962" w:author="Kris.Wild [2]" w:date="2023-12-21T12:01:00Z"/>
          <w:rFonts w:ascii="Times New Roman" w:hAnsi="Times New Roman" w:cs="Times New Roman"/>
          <w:sz w:val="24"/>
          <w:szCs w:val="24"/>
        </w:rPr>
      </w:pPr>
      <w:del w:id="2963" w:author="Kris.Wild [2]" w:date="2023-12-21T12:01:00Z">
        <w:r w:rsidRPr="008075C5" w:rsidDel="00041E40">
          <w:rPr>
            <w:rFonts w:ascii="Times New Roman" w:hAnsi="Times New Roman" w:cs="Times New Roman"/>
            <w:b/>
            <w:bCs/>
            <w:sz w:val="24"/>
            <w:szCs w:val="24"/>
          </w:rPr>
          <w:delText>Boots M &amp; Bowers RG. 2004.</w:delText>
        </w:r>
        <w:r w:rsidRPr="008075C5" w:rsidDel="00041E40">
          <w:rPr>
            <w:rFonts w:ascii="Times New Roman" w:hAnsi="Times New Roman" w:cs="Times New Roman"/>
            <w:sz w:val="24"/>
            <w:szCs w:val="24"/>
          </w:rPr>
          <w:delText xml:space="preserve"> The evolution of resistance through costly acquired immunity. Proceedings of the Royal Society B: Biological Sciences </w:delText>
        </w:r>
        <w:r w:rsidRPr="008075C5" w:rsidDel="00041E40">
          <w:rPr>
            <w:rFonts w:ascii="Times New Roman" w:hAnsi="Times New Roman" w:cs="Times New Roman"/>
            <w:b/>
            <w:bCs/>
            <w:sz w:val="24"/>
            <w:szCs w:val="24"/>
          </w:rPr>
          <w:delText>271</w:delText>
        </w:r>
        <w:r w:rsidRPr="008075C5" w:rsidDel="00041E40">
          <w:rPr>
            <w:rFonts w:ascii="Times New Roman" w:hAnsi="Times New Roman" w:cs="Times New Roman"/>
            <w:sz w:val="24"/>
            <w:szCs w:val="24"/>
          </w:rPr>
          <w:delText>: 715–723.</w:delText>
        </w:r>
      </w:del>
    </w:p>
    <w:p w14:paraId="5EC5C17B" w14:textId="2452D8E3" w:rsidR="009B6E54" w:rsidRPr="008075C5" w:rsidDel="00041E40" w:rsidRDefault="009B6E54" w:rsidP="009B6E54">
      <w:pPr>
        <w:spacing w:line="240" w:lineRule="auto"/>
        <w:contextualSpacing/>
        <w:rPr>
          <w:del w:id="2964" w:author="Kris.Wild [2]" w:date="2023-12-21T12:01:00Z"/>
          <w:rFonts w:ascii="Times New Roman" w:hAnsi="Times New Roman" w:cs="Times New Roman"/>
          <w:sz w:val="24"/>
          <w:szCs w:val="24"/>
        </w:rPr>
      </w:pPr>
    </w:p>
    <w:p w14:paraId="40500711" w14:textId="4FC9081E" w:rsidR="009B6E54" w:rsidRPr="008075C5" w:rsidDel="00041E40" w:rsidRDefault="009B6E54" w:rsidP="009B6E54">
      <w:pPr>
        <w:spacing w:line="240" w:lineRule="auto"/>
        <w:contextualSpacing/>
        <w:rPr>
          <w:del w:id="2965" w:author="Kris.Wild [2]" w:date="2023-12-21T12:01:00Z"/>
          <w:rFonts w:ascii="Times New Roman" w:hAnsi="Times New Roman" w:cs="Times New Roman"/>
          <w:sz w:val="24"/>
          <w:szCs w:val="24"/>
        </w:rPr>
      </w:pPr>
      <w:del w:id="2966" w:author="Kris.Wild [2]" w:date="2023-12-21T12:01:00Z">
        <w:r w:rsidRPr="008075C5" w:rsidDel="00041E40">
          <w:rPr>
            <w:rFonts w:ascii="Times New Roman" w:hAnsi="Times New Roman" w:cs="Times New Roman"/>
            <w:b/>
            <w:bCs/>
            <w:sz w:val="24"/>
            <w:szCs w:val="24"/>
          </w:rPr>
          <w:delText>Bull CM &amp; Freake MJ. 1999.</w:delText>
        </w:r>
        <w:r w:rsidRPr="008075C5" w:rsidDel="00041E40">
          <w:rPr>
            <w:rFonts w:ascii="Times New Roman" w:hAnsi="Times New Roman" w:cs="Times New Roman"/>
            <w:sz w:val="24"/>
            <w:szCs w:val="24"/>
          </w:rPr>
          <w:delText xml:space="preserve"> Home-range fidelity in the Australian sleepy lizard, </w:delText>
        </w:r>
        <w:r w:rsidRPr="008075C5" w:rsidDel="00041E40">
          <w:rPr>
            <w:rFonts w:ascii="Times New Roman" w:hAnsi="Times New Roman" w:cs="Times New Roman"/>
            <w:i/>
            <w:iCs/>
            <w:sz w:val="24"/>
            <w:szCs w:val="24"/>
          </w:rPr>
          <w:delText>Tiliqua rugosa</w:delText>
        </w:r>
        <w:r w:rsidRPr="008075C5" w:rsidDel="00041E40">
          <w:rPr>
            <w:rFonts w:ascii="Times New Roman" w:hAnsi="Times New Roman" w:cs="Times New Roman"/>
            <w:sz w:val="24"/>
            <w:szCs w:val="24"/>
          </w:rPr>
          <w:delText xml:space="preserve">. Australian Journal of Zoology </w:delText>
        </w:r>
        <w:r w:rsidRPr="008075C5" w:rsidDel="00041E40">
          <w:rPr>
            <w:rFonts w:ascii="Times New Roman" w:hAnsi="Times New Roman" w:cs="Times New Roman"/>
            <w:b/>
            <w:bCs/>
            <w:sz w:val="24"/>
            <w:szCs w:val="24"/>
          </w:rPr>
          <w:delText>47</w:delText>
        </w:r>
        <w:r w:rsidRPr="008075C5" w:rsidDel="00041E40">
          <w:rPr>
            <w:rFonts w:ascii="Times New Roman" w:hAnsi="Times New Roman" w:cs="Times New Roman"/>
            <w:sz w:val="24"/>
            <w:szCs w:val="24"/>
          </w:rPr>
          <w:delText>: 125–132.</w:delText>
        </w:r>
      </w:del>
    </w:p>
    <w:p w14:paraId="0337489D" w14:textId="6E4935A5" w:rsidR="009B6E54" w:rsidRPr="008075C5" w:rsidDel="00041E40" w:rsidRDefault="009B6E54" w:rsidP="009B6E54">
      <w:pPr>
        <w:spacing w:line="240" w:lineRule="auto"/>
        <w:contextualSpacing/>
        <w:rPr>
          <w:del w:id="2967" w:author="Kris.Wild [2]" w:date="2023-12-21T12:01:00Z"/>
          <w:rFonts w:ascii="Times New Roman" w:hAnsi="Times New Roman" w:cs="Times New Roman"/>
          <w:sz w:val="24"/>
          <w:szCs w:val="24"/>
        </w:rPr>
      </w:pPr>
    </w:p>
    <w:p w14:paraId="592BF31D" w14:textId="3F5CD74A" w:rsidR="009B6E54" w:rsidRPr="008075C5" w:rsidDel="00041E40" w:rsidRDefault="009B6E54" w:rsidP="009B6E54">
      <w:pPr>
        <w:spacing w:line="240" w:lineRule="auto"/>
        <w:contextualSpacing/>
        <w:rPr>
          <w:del w:id="2968" w:author="Kris.Wild [2]" w:date="2023-12-21T12:01:00Z"/>
          <w:rFonts w:ascii="Times New Roman" w:hAnsi="Times New Roman" w:cs="Times New Roman"/>
          <w:sz w:val="24"/>
          <w:szCs w:val="24"/>
        </w:rPr>
      </w:pPr>
      <w:del w:id="2969" w:author="Kris.Wild [2]" w:date="2023-12-21T12:01:00Z">
        <w:r w:rsidRPr="008075C5" w:rsidDel="00041E40">
          <w:rPr>
            <w:rFonts w:ascii="Times New Roman" w:hAnsi="Times New Roman" w:cs="Times New Roman"/>
            <w:b/>
            <w:bCs/>
            <w:sz w:val="24"/>
            <w:szCs w:val="24"/>
          </w:rPr>
          <w:delText>Bullard R, Allen P, Chao CC, Douglas J, Das P, Morgan SE, Ching WM &amp; Karim S. 2016.</w:delText>
        </w:r>
        <w:r w:rsidRPr="008075C5" w:rsidDel="00041E40">
          <w:rPr>
            <w:rFonts w:ascii="Times New Roman" w:hAnsi="Times New Roman" w:cs="Times New Roman"/>
            <w:sz w:val="24"/>
            <w:szCs w:val="24"/>
          </w:rPr>
          <w:delText xml:space="preserve"> Structural characterization of tick cement cones collected from in vivo and artificial membrane blood-fed Lone Star ticks (</w:delText>
        </w:r>
        <w:r w:rsidRPr="008075C5" w:rsidDel="00041E40">
          <w:rPr>
            <w:rFonts w:ascii="Times New Roman" w:hAnsi="Times New Roman" w:cs="Times New Roman"/>
            <w:i/>
            <w:iCs/>
            <w:sz w:val="24"/>
            <w:szCs w:val="24"/>
          </w:rPr>
          <w:delText>Amblyomma americanum</w:delText>
        </w:r>
        <w:r w:rsidRPr="008075C5" w:rsidDel="00041E40">
          <w:rPr>
            <w:rFonts w:ascii="Times New Roman" w:hAnsi="Times New Roman" w:cs="Times New Roman"/>
            <w:sz w:val="24"/>
            <w:szCs w:val="24"/>
          </w:rPr>
          <w:delText xml:space="preserve">). Ticks and Tick-borne Diseases </w:delText>
        </w:r>
        <w:r w:rsidRPr="008075C5" w:rsidDel="00041E40">
          <w:rPr>
            <w:rFonts w:ascii="Times New Roman" w:hAnsi="Times New Roman" w:cs="Times New Roman"/>
            <w:b/>
            <w:bCs/>
            <w:sz w:val="24"/>
            <w:szCs w:val="24"/>
          </w:rPr>
          <w:delText>7</w:delText>
        </w:r>
        <w:r w:rsidRPr="008075C5" w:rsidDel="00041E40">
          <w:rPr>
            <w:rFonts w:ascii="Times New Roman" w:hAnsi="Times New Roman" w:cs="Times New Roman"/>
            <w:sz w:val="24"/>
            <w:szCs w:val="24"/>
          </w:rPr>
          <w:delText>: 880–892.</w:delText>
        </w:r>
      </w:del>
    </w:p>
    <w:p w14:paraId="64F99E55" w14:textId="67BC1935" w:rsidR="009B6E54" w:rsidRPr="008075C5" w:rsidDel="00041E40" w:rsidRDefault="009B6E54" w:rsidP="009B6E54">
      <w:pPr>
        <w:spacing w:line="240" w:lineRule="auto"/>
        <w:contextualSpacing/>
        <w:rPr>
          <w:del w:id="2970" w:author="Kris.Wild [2]" w:date="2023-12-21T12:01:00Z"/>
          <w:rFonts w:ascii="Times New Roman" w:hAnsi="Times New Roman" w:cs="Times New Roman"/>
          <w:sz w:val="24"/>
          <w:szCs w:val="24"/>
        </w:rPr>
      </w:pPr>
    </w:p>
    <w:p w14:paraId="061A7482" w14:textId="27DD116A" w:rsidR="009B6E54" w:rsidRPr="008075C5" w:rsidDel="00041E40" w:rsidRDefault="009B6E54" w:rsidP="009B6E54">
      <w:pPr>
        <w:spacing w:line="240" w:lineRule="auto"/>
        <w:contextualSpacing/>
        <w:rPr>
          <w:del w:id="2971" w:author="Kris.Wild [2]" w:date="2023-12-21T12:01:00Z"/>
          <w:rFonts w:ascii="Times New Roman" w:hAnsi="Times New Roman" w:cs="Times New Roman"/>
          <w:sz w:val="24"/>
          <w:szCs w:val="24"/>
        </w:rPr>
      </w:pPr>
      <w:del w:id="2972" w:author="Kris.Wild [2]" w:date="2023-12-21T12:01:00Z">
        <w:r w:rsidRPr="008075C5" w:rsidDel="00041E40">
          <w:rPr>
            <w:rFonts w:ascii="Times New Roman" w:hAnsi="Times New Roman" w:cs="Times New Roman"/>
            <w:b/>
            <w:bCs/>
            <w:sz w:val="24"/>
            <w:szCs w:val="24"/>
          </w:rPr>
          <w:delText>Cox RM, Skelly SL, Leo A &amp; John HB. 2005a.</w:delText>
        </w:r>
        <w:r w:rsidRPr="008075C5" w:rsidDel="00041E40">
          <w:rPr>
            <w:rFonts w:ascii="Times New Roman" w:hAnsi="Times New Roman" w:cs="Times New Roman"/>
            <w:sz w:val="24"/>
            <w:szCs w:val="24"/>
          </w:rPr>
          <w:delText xml:space="preserve"> Testosterone regulates sexually dimorphic coloration in the Eastern Fence Lizard. </w:delText>
        </w:r>
        <w:r w:rsidR="00FA3A25" w:rsidRPr="008075C5" w:rsidDel="00041E40">
          <w:rPr>
            <w:rFonts w:ascii="Times New Roman" w:hAnsi="Times New Roman" w:cs="Times New Roman"/>
            <w:b/>
            <w:bCs/>
            <w:sz w:val="24"/>
            <w:szCs w:val="24"/>
          </w:rPr>
          <w:delText>1</w:delText>
        </w:r>
        <w:r w:rsidR="00FA3A25" w:rsidRPr="008075C5" w:rsidDel="00041E40">
          <w:rPr>
            <w:rFonts w:ascii="Times New Roman" w:hAnsi="Times New Roman" w:cs="Times New Roman"/>
            <w:sz w:val="24"/>
            <w:szCs w:val="24"/>
          </w:rPr>
          <w:delText>:</w:delText>
        </w:r>
        <w:r w:rsidRPr="008075C5" w:rsidDel="00041E40">
          <w:rPr>
            <w:rFonts w:ascii="Times New Roman" w:hAnsi="Times New Roman" w:cs="Times New Roman"/>
            <w:sz w:val="24"/>
            <w:szCs w:val="24"/>
          </w:rPr>
          <w:delText xml:space="preserve"> 597–608.</w:delText>
        </w:r>
      </w:del>
    </w:p>
    <w:p w14:paraId="1743577A" w14:textId="66F1CD2C" w:rsidR="009B6E54" w:rsidRPr="008075C5" w:rsidDel="00041E40" w:rsidRDefault="009B6E54" w:rsidP="009B6E54">
      <w:pPr>
        <w:spacing w:line="240" w:lineRule="auto"/>
        <w:contextualSpacing/>
        <w:rPr>
          <w:del w:id="2973" w:author="Kris.Wild [2]" w:date="2023-12-21T12:01:00Z"/>
          <w:rFonts w:ascii="Times New Roman" w:hAnsi="Times New Roman" w:cs="Times New Roman"/>
          <w:sz w:val="24"/>
          <w:szCs w:val="24"/>
        </w:rPr>
      </w:pPr>
    </w:p>
    <w:p w14:paraId="3FF451F4" w14:textId="0F8E1762" w:rsidR="009B6E54" w:rsidRPr="008075C5" w:rsidDel="00041E40" w:rsidRDefault="009B6E54" w:rsidP="009B6E54">
      <w:pPr>
        <w:spacing w:line="240" w:lineRule="auto"/>
        <w:contextualSpacing/>
        <w:rPr>
          <w:del w:id="2974" w:author="Kris.Wild [2]" w:date="2023-12-21T12:01:00Z"/>
          <w:rFonts w:ascii="Times New Roman" w:hAnsi="Times New Roman" w:cs="Times New Roman"/>
          <w:sz w:val="24"/>
          <w:szCs w:val="24"/>
        </w:rPr>
      </w:pPr>
      <w:del w:id="2975" w:author="Kris.Wild [2]" w:date="2023-12-21T12:01:00Z">
        <w:r w:rsidRPr="008075C5" w:rsidDel="00041E40">
          <w:rPr>
            <w:rFonts w:ascii="Times New Roman" w:hAnsi="Times New Roman" w:cs="Times New Roman"/>
            <w:b/>
            <w:bCs/>
            <w:sz w:val="24"/>
            <w:szCs w:val="24"/>
          </w:rPr>
          <w:delText>Cox RM, Skelly SL &amp; John-Alder HB. 2005b.</w:delText>
        </w:r>
        <w:r w:rsidRPr="008075C5" w:rsidDel="00041E40">
          <w:rPr>
            <w:rFonts w:ascii="Times New Roman" w:hAnsi="Times New Roman" w:cs="Times New Roman"/>
            <w:sz w:val="24"/>
            <w:szCs w:val="24"/>
          </w:rPr>
          <w:delText xml:space="preserve"> Testosterone inhibits growth in juvenile male eastern fence lizards (</w:delText>
        </w:r>
        <w:r w:rsidRPr="008075C5" w:rsidDel="00041E40">
          <w:rPr>
            <w:rFonts w:ascii="Times New Roman" w:hAnsi="Times New Roman" w:cs="Times New Roman"/>
            <w:i/>
            <w:iCs/>
            <w:sz w:val="24"/>
            <w:szCs w:val="24"/>
          </w:rPr>
          <w:delText>Sceloporus undulatus</w:delText>
        </w:r>
        <w:r w:rsidRPr="008075C5" w:rsidDel="00041E40">
          <w:rPr>
            <w:rFonts w:ascii="Times New Roman" w:hAnsi="Times New Roman" w:cs="Times New Roman"/>
            <w:sz w:val="24"/>
            <w:szCs w:val="24"/>
          </w:rPr>
          <w:delText xml:space="preserve">): implications for energy allocation and sexual size dimorphism. Physiological and Biochemical Zoology </w:delText>
        </w:r>
        <w:r w:rsidRPr="008075C5" w:rsidDel="00041E40">
          <w:rPr>
            <w:rFonts w:ascii="Times New Roman" w:hAnsi="Times New Roman" w:cs="Times New Roman"/>
            <w:b/>
            <w:bCs/>
            <w:sz w:val="24"/>
            <w:szCs w:val="24"/>
          </w:rPr>
          <w:delText>78</w:delText>
        </w:r>
        <w:r w:rsidRPr="008075C5" w:rsidDel="00041E40">
          <w:rPr>
            <w:rFonts w:ascii="Times New Roman" w:hAnsi="Times New Roman" w:cs="Times New Roman"/>
            <w:sz w:val="24"/>
            <w:szCs w:val="24"/>
          </w:rPr>
          <w:delText>: 531–545.</w:delText>
        </w:r>
      </w:del>
    </w:p>
    <w:p w14:paraId="7255E6F4" w14:textId="5923D381" w:rsidR="009B6E54" w:rsidRPr="008075C5" w:rsidDel="00041E40" w:rsidRDefault="009B6E54" w:rsidP="009B6E54">
      <w:pPr>
        <w:spacing w:line="240" w:lineRule="auto"/>
        <w:contextualSpacing/>
        <w:rPr>
          <w:del w:id="2976" w:author="Kris.Wild [2]" w:date="2023-12-21T12:01:00Z"/>
          <w:rFonts w:ascii="Times New Roman" w:hAnsi="Times New Roman" w:cs="Times New Roman"/>
          <w:sz w:val="24"/>
          <w:szCs w:val="24"/>
        </w:rPr>
      </w:pPr>
    </w:p>
    <w:p w14:paraId="1AF8D65C" w14:textId="1C538460" w:rsidR="009B6E54" w:rsidRPr="008075C5" w:rsidDel="00041E40" w:rsidRDefault="009B6E54" w:rsidP="009B6E54">
      <w:pPr>
        <w:spacing w:line="240" w:lineRule="auto"/>
        <w:contextualSpacing/>
        <w:rPr>
          <w:del w:id="2977" w:author="Kris.Wild [2]" w:date="2023-12-21T12:01:00Z"/>
          <w:rFonts w:ascii="Times New Roman" w:hAnsi="Times New Roman" w:cs="Times New Roman"/>
          <w:sz w:val="24"/>
          <w:szCs w:val="24"/>
        </w:rPr>
      </w:pPr>
      <w:del w:id="2978" w:author="Kris.Wild [2]" w:date="2023-12-21T12:01:00Z">
        <w:r w:rsidRPr="008075C5" w:rsidDel="00041E40">
          <w:rPr>
            <w:rFonts w:ascii="Times New Roman" w:hAnsi="Times New Roman" w:cs="Times New Roman"/>
            <w:b/>
            <w:bCs/>
            <w:sz w:val="24"/>
            <w:szCs w:val="24"/>
          </w:rPr>
          <w:delText>Crowley SR. 1985.</w:delText>
        </w:r>
        <w:r w:rsidRPr="008075C5" w:rsidDel="00041E40">
          <w:rPr>
            <w:rFonts w:ascii="Times New Roman" w:hAnsi="Times New Roman" w:cs="Times New Roman"/>
            <w:sz w:val="24"/>
            <w:szCs w:val="24"/>
          </w:rPr>
          <w:delText xml:space="preserve"> Thermal sensitivity of sprint-running in the lizard </w:delText>
        </w:r>
        <w:r w:rsidRPr="008075C5" w:rsidDel="00041E40">
          <w:rPr>
            <w:rFonts w:ascii="Times New Roman" w:hAnsi="Times New Roman" w:cs="Times New Roman"/>
            <w:i/>
            <w:iCs/>
            <w:sz w:val="24"/>
            <w:szCs w:val="24"/>
          </w:rPr>
          <w:delText>Sceloporus undulatus</w:delText>
        </w:r>
        <w:r w:rsidRPr="008075C5" w:rsidDel="00041E40">
          <w:rPr>
            <w:rFonts w:ascii="Times New Roman" w:hAnsi="Times New Roman" w:cs="Times New Roman"/>
            <w:sz w:val="24"/>
            <w:szCs w:val="24"/>
          </w:rPr>
          <w:delText>: support for a conservative view of thermal physiology. Oecologia 66: 219–225.</w:delText>
        </w:r>
      </w:del>
    </w:p>
    <w:p w14:paraId="1DB2058D" w14:textId="4B0A210E" w:rsidR="009B6E54" w:rsidRPr="008075C5" w:rsidDel="00041E40" w:rsidRDefault="009B6E54" w:rsidP="009B6E54">
      <w:pPr>
        <w:spacing w:line="240" w:lineRule="auto"/>
        <w:contextualSpacing/>
        <w:rPr>
          <w:del w:id="2979" w:author="Kris.Wild [2]" w:date="2023-12-21T12:01:00Z"/>
          <w:rFonts w:ascii="Times New Roman" w:hAnsi="Times New Roman" w:cs="Times New Roman"/>
          <w:sz w:val="24"/>
          <w:szCs w:val="24"/>
        </w:rPr>
      </w:pPr>
    </w:p>
    <w:p w14:paraId="57443D4B" w14:textId="4976D2FA" w:rsidR="009B6E54" w:rsidRPr="008075C5" w:rsidDel="00041E40" w:rsidRDefault="009B6E54" w:rsidP="009B6E54">
      <w:pPr>
        <w:spacing w:line="240" w:lineRule="auto"/>
        <w:contextualSpacing/>
        <w:rPr>
          <w:del w:id="2980" w:author="Kris.Wild [2]" w:date="2023-12-21T12:01:00Z"/>
          <w:rFonts w:ascii="Times New Roman" w:hAnsi="Times New Roman" w:cs="Times New Roman"/>
          <w:sz w:val="24"/>
          <w:szCs w:val="24"/>
        </w:rPr>
      </w:pPr>
      <w:del w:id="2981" w:author="Kris.Wild [2]" w:date="2023-12-21T12:01:00Z">
        <w:r w:rsidRPr="008075C5" w:rsidDel="00041E40">
          <w:rPr>
            <w:rFonts w:ascii="Times New Roman" w:hAnsi="Times New Roman" w:cs="Times New Roman"/>
            <w:b/>
            <w:bCs/>
            <w:sz w:val="24"/>
            <w:szCs w:val="24"/>
          </w:rPr>
          <w:delText>Finnerty PB, Shine R &amp; Brown GP. 2018.</w:delText>
        </w:r>
        <w:r w:rsidRPr="008075C5" w:rsidDel="00041E40">
          <w:rPr>
            <w:rFonts w:ascii="Times New Roman" w:hAnsi="Times New Roman" w:cs="Times New Roman"/>
            <w:sz w:val="24"/>
            <w:szCs w:val="24"/>
          </w:rPr>
          <w:delText xml:space="preserve"> The costs of parasite infection: Effects of removing lungworms on performance, growth and survival of free-ranging cane toads. Functional Ecology </w:delText>
        </w:r>
        <w:r w:rsidRPr="008075C5" w:rsidDel="00041E40">
          <w:rPr>
            <w:rFonts w:ascii="Times New Roman" w:hAnsi="Times New Roman" w:cs="Times New Roman"/>
            <w:b/>
            <w:bCs/>
            <w:sz w:val="24"/>
            <w:szCs w:val="24"/>
          </w:rPr>
          <w:delText>32</w:delText>
        </w:r>
        <w:r w:rsidRPr="008075C5" w:rsidDel="00041E40">
          <w:rPr>
            <w:rFonts w:ascii="Times New Roman" w:hAnsi="Times New Roman" w:cs="Times New Roman"/>
            <w:sz w:val="24"/>
            <w:szCs w:val="24"/>
          </w:rPr>
          <w:delText>: 402–415.</w:delText>
        </w:r>
      </w:del>
    </w:p>
    <w:p w14:paraId="331E5296" w14:textId="6E8899D5" w:rsidR="009B6E54" w:rsidRPr="008075C5" w:rsidDel="00041E40" w:rsidRDefault="009B6E54" w:rsidP="009B6E54">
      <w:pPr>
        <w:spacing w:line="240" w:lineRule="auto"/>
        <w:contextualSpacing/>
        <w:rPr>
          <w:del w:id="2982" w:author="Kris.Wild [2]" w:date="2023-12-21T12:01:00Z"/>
          <w:rFonts w:ascii="Times New Roman" w:hAnsi="Times New Roman" w:cs="Times New Roman"/>
          <w:sz w:val="24"/>
          <w:szCs w:val="24"/>
        </w:rPr>
      </w:pPr>
    </w:p>
    <w:p w14:paraId="6FF05716" w14:textId="78B2B68A" w:rsidR="009B6E54" w:rsidRPr="008075C5" w:rsidDel="00041E40" w:rsidRDefault="009B6E54" w:rsidP="009B6E54">
      <w:pPr>
        <w:spacing w:line="240" w:lineRule="auto"/>
        <w:contextualSpacing/>
        <w:rPr>
          <w:del w:id="2983" w:author="Kris.Wild [2]" w:date="2023-12-21T12:01:00Z"/>
          <w:rFonts w:ascii="Times New Roman" w:hAnsi="Times New Roman" w:cs="Times New Roman"/>
          <w:sz w:val="24"/>
          <w:szCs w:val="24"/>
        </w:rPr>
      </w:pPr>
      <w:del w:id="2984" w:author="Kris.Wild [2]" w:date="2023-12-21T12:01:00Z">
        <w:r w:rsidRPr="008075C5" w:rsidDel="00041E40">
          <w:rPr>
            <w:rFonts w:ascii="Times New Roman" w:hAnsi="Times New Roman" w:cs="Times New Roman"/>
            <w:b/>
            <w:bCs/>
            <w:sz w:val="24"/>
            <w:szCs w:val="24"/>
          </w:rPr>
          <w:delText>Folstad I &amp; Karter AJ. 1992.</w:delText>
        </w:r>
        <w:r w:rsidRPr="008075C5" w:rsidDel="00041E40">
          <w:rPr>
            <w:rFonts w:ascii="Times New Roman" w:hAnsi="Times New Roman" w:cs="Times New Roman"/>
            <w:sz w:val="24"/>
            <w:szCs w:val="24"/>
          </w:rPr>
          <w:delText xml:space="preserve"> Parasites, bright males, and the immunocompetence handicap. The American Naturalist 139: 603–622.</w:delText>
        </w:r>
      </w:del>
    </w:p>
    <w:p w14:paraId="782C557E" w14:textId="7B11BA80" w:rsidR="009B6E54" w:rsidRPr="008075C5" w:rsidDel="00041E40" w:rsidRDefault="009B6E54" w:rsidP="009B6E54">
      <w:pPr>
        <w:spacing w:line="240" w:lineRule="auto"/>
        <w:contextualSpacing/>
        <w:rPr>
          <w:del w:id="2985" w:author="Kris.Wild [2]" w:date="2023-12-21T12:01:00Z"/>
          <w:rFonts w:ascii="Times New Roman" w:hAnsi="Times New Roman" w:cs="Times New Roman"/>
          <w:sz w:val="24"/>
          <w:szCs w:val="24"/>
        </w:rPr>
      </w:pPr>
    </w:p>
    <w:p w14:paraId="7249D5F5" w14:textId="407AA65A" w:rsidR="009B6E54" w:rsidRPr="008075C5" w:rsidDel="00041E40" w:rsidRDefault="009B6E54" w:rsidP="009B6E54">
      <w:pPr>
        <w:spacing w:line="240" w:lineRule="auto"/>
        <w:contextualSpacing/>
        <w:rPr>
          <w:del w:id="2986" w:author="Kris.Wild [2]" w:date="2023-12-21T12:01:00Z"/>
          <w:rFonts w:ascii="Times New Roman" w:hAnsi="Times New Roman" w:cs="Times New Roman"/>
          <w:sz w:val="24"/>
          <w:szCs w:val="24"/>
        </w:rPr>
      </w:pPr>
      <w:del w:id="2987" w:author="Kris.Wild [2]" w:date="2023-12-21T12:01:00Z">
        <w:r w:rsidRPr="008075C5" w:rsidDel="00041E40">
          <w:rPr>
            <w:rFonts w:ascii="Times New Roman" w:hAnsi="Times New Roman" w:cs="Times New Roman"/>
            <w:b/>
            <w:bCs/>
            <w:sz w:val="24"/>
            <w:szCs w:val="24"/>
          </w:rPr>
          <w:delText>Foo YZ, Nakagawa S, Rhodes G &amp; Simmons LW. 2017</w:delText>
        </w:r>
        <w:r w:rsidRPr="008075C5" w:rsidDel="00041E40">
          <w:rPr>
            <w:rFonts w:ascii="Times New Roman" w:hAnsi="Times New Roman" w:cs="Times New Roman"/>
            <w:sz w:val="24"/>
            <w:szCs w:val="24"/>
          </w:rPr>
          <w:delText xml:space="preserve">. The effects of sex hormones on immune function: a meta-analysis. Biological Reviews </w:delText>
        </w:r>
        <w:r w:rsidRPr="008075C5" w:rsidDel="00041E40">
          <w:rPr>
            <w:rFonts w:ascii="Times New Roman" w:hAnsi="Times New Roman" w:cs="Times New Roman"/>
            <w:b/>
            <w:bCs/>
            <w:sz w:val="24"/>
            <w:szCs w:val="24"/>
          </w:rPr>
          <w:delText>92</w:delText>
        </w:r>
        <w:r w:rsidRPr="008075C5" w:rsidDel="00041E40">
          <w:rPr>
            <w:rFonts w:ascii="Times New Roman" w:hAnsi="Times New Roman" w:cs="Times New Roman"/>
            <w:sz w:val="24"/>
            <w:szCs w:val="24"/>
          </w:rPr>
          <w:delText>: 551–571.</w:delText>
        </w:r>
      </w:del>
    </w:p>
    <w:p w14:paraId="08782017" w14:textId="3C4CA25D" w:rsidR="009B6E54" w:rsidRPr="008075C5" w:rsidDel="00041E40" w:rsidRDefault="009B6E54" w:rsidP="009B6E54">
      <w:pPr>
        <w:spacing w:line="240" w:lineRule="auto"/>
        <w:contextualSpacing/>
        <w:rPr>
          <w:del w:id="2988" w:author="Kris.Wild [2]" w:date="2023-12-21T12:01:00Z"/>
          <w:rFonts w:ascii="Times New Roman" w:hAnsi="Times New Roman" w:cs="Times New Roman"/>
          <w:sz w:val="24"/>
          <w:szCs w:val="24"/>
        </w:rPr>
      </w:pPr>
    </w:p>
    <w:p w14:paraId="15A218A9" w14:textId="63AD4F8C" w:rsidR="009B6E54" w:rsidRPr="008075C5" w:rsidDel="00041E40" w:rsidRDefault="009B6E54" w:rsidP="009B6E54">
      <w:pPr>
        <w:spacing w:line="240" w:lineRule="auto"/>
        <w:contextualSpacing/>
        <w:rPr>
          <w:del w:id="2989" w:author="Kris.Wild [2]" w:date="2023-12-21T12:01:00Z"/>
          <w:rFonts w:ascii="Times New Roman" w:hAnsi="Times New Roman" w:cs="Times New Roman"/>
          <w:sz w:val="24"/>
          <w:szCs w:val="24"/>
        </w:rPr>
      </w:pPr>
      <w:del w:id="2990" w:author="Kris.Wild [2]" w:date="2023-12-21T12:01:00Z">
        <w:r w:rsidRPr="008075C5" w:rsidDel="00041E40">
          <w:rPr>
            <w:rFonts w:ascii="Times New Roman" w:hAnsi="Times New Roman" w:cs="Times New Roman"/>
            <w:b/>
            <w:bCs/>
            <w:sz w:val="24"/>
            <w:szCs w:val="24"/>
          </w:rPr>
          <w:delText>Gordon DM. 1982.</w:delText>
        </w:r>
        <w:r w:rsidRPr="008075C5" w:rsidDel="00041E40">
          <w:rPr>
            <w:rFonts w:ascii="Times New Roman" w:hAnsi="Times New Roman" w:cs="Times New Roman"/>
            <w:sz w:val="24"/>
            <w:szCs w:val="24"/>
          </w:rPr>
          <w:delText xml:space="preserve"> Processes influencing the distribution of parasite numbers within host populations with special emphasis on parasite-induced host mortalities. Parasitology </w:delText>
        </w:r>
        <w:r w:rsidRPr="008075C5" w:rsidDel="00041E40">
          <w:rPr>
            <w:rFonts w:ascii="Times New Roman" w:hAnsi="Times New Roman" w:cs="Times New Roman"/>
            <w:b/>
            <w:bCs/>
            <w:sz w:val="24"/>
            <w:szCs w:val="24"/>
          </w:rPr>
          <w:delText>85</w:delText>
        </w:r>
        <w:r w:rsidRPr="008075C5" w:rsidDel="00041E40">
          <w:rPr>
            <w:rFonts w:ascii="Times New Roman" w:hAnsi="Times New Roman" w:cs="Times New Roman"/>
            <w:sz w:val="24"/>
            <w:szCs w:val="24"/>
          </w:rPr>
          <w:delText>: 373–398.</w:delText>
        </w:r>
      </w:del>
    </w:p>
    <w:p w14:paraId="0B7C2DED" w14:textId="0AD1A526" w:rsidR="009B6E54" w:rsidRPr="008075C5" w:rsidDel="00041E40" w:rsidRDefault="009B6E54" w:rsidP="009B6E54">
      <w:pPr>
        <w:spacing w:line="240" w:lineRule="auto"/>
        <w:contextualSpacing/>
        <w:rPr>
          <w:del w:id="2991" w:author="Kris.Wild [2]" w:date="2023-12-21T12:01:00Z"/>
          <w:rFonts w:ascii="Times New Roman" w:hAnsi="Times New Roman" w:cs="Times New Roman"/>
          <w:sz w:val="24"/>
          <w:szCs w:val="24"/>
        </w:rPr>
      </w:pPr>
    </w:p>
    <w:p w14:paraId="0698BA3B" w14:textId="14A4BFF4" w:rsidR="009B6E54" w:rsidRPr="008075C5" w:rsidDel="00041E40" w:rsidRDefault="009B6E54" w:rsidP="009B6E54">
      <w:pPr>
        <w:spacing w:line="240" w:lineRule="auto"/>
        <w:contextualSpacing/>
        <w:rPr>
          <w:del w:id="2992" w:author="Kris.Wild [2]" w:date="2023-12-21T12:01:00Z"/>
          <w:rFonts w:ascii="Times New Roman" w:hAnsi="Times New Roman" w:cs="Times New Roman"/>
          <w:sz w:val="24"/>
          <w:szCs w:val="24"/>
        </w:rPr>
      </w:pPr>
      <w:del w:id="2993" w:author="Kris.Wild [2]" w:date="2023-12-21T12:01:00Z">
        <w:r w:rsidRPr="008075C5" w:rsidDel="00041E40">
          <w:rPr>
            <w:rFonts w:ascii="Times New Roman" w:hAnsi="Times New Roman" w:cs="Times New Roman"/>
            <w:b/>
            <w:bCs/>
            <w:sz w:val="24"/>
            <w:szCs w:val="24"/>
          </w:rPr>
          <w:delText>Haenel GJ, Smith LC &amp; John-Alder HB. 2003.</w:delText>
        </w:r>
        <w:r w:rsidRPr="008075C5" w:rsidDel="00041E40">
          <w:rPr>
            <w:rFonts w:ascii="Times New Roman" w:hAnsi="Times New Roman" w:cs="Times New Roman"/>
            <w:sz w:val="24"/>
            <w:szCs w:val="24"/>
          </w:rPr>
          <w:delText xml:space="preserve"> Home-Range analysis in Sceloporus undulatus (Eastern Fence Lizard) spacing patterns and the context of territorial behavior. Copeia </w:delText>
        </w:r>
        <w:r w:rsidRPr="008075C5" w:rsidDel="00041E40">
          <w:rPr>
            <w:rFonts w:ascii="Times New Roman" w:hAnsi="Times New Roman" w:cs="Times New Roman"/>
            <w:b/>
            <w:bCs/>
            <w:sz w:val="24"/>
            <w:szCs w:val="24"/>
          </w:rPr>
          <w:delText>26</w:delText>
        </w:r>
        <w:r w:rsidRPr="008075C5" w:rsidDel="00041E40">
          <w:rPr>
            <w:rFonts w:ascii="Times New Roman" w:hAnsi="Times New Roman" w:cs="Times New Roman"/>
            <w:sz w:val="24"/>
            <w:szCs w:val="24"/>
          </w:rPr>
          <w:delText>: 99–112.</w:delText>
        </w:r>
      </w:del>
    </w:p>
    <w:p w14:paraId="2C2D0AB4" w14:textId="657E7FAB" w:rsidR="009B6E54" w:rsidRPr="008075C5" w:rsidDel="00041E40" w:rsidRDefault="009B6E54" w:rsidP="009B6E54">
      <w:pPr>
        <w:spacing w:line="240" w:lineRule="auto"/>
        <w:contextualSpacing/>
        <w:rPr>
          <w:del w:id="2994" w:author="Kris.Wild [2]" w:date="2023-12-21T12:01:00Z"/>
          <w:rFonts w:ascii="Times New Roman" w:hAnsi="Times New Roman" w:cs="Times New Roman"/>
          <w:sz w:val="24"/>
          <w:szCs w:val="24"/>
        </w:rPr>
      </w:pPr>
      <w:del w:id="2995" w:author="Kris.Wild [2]" w:date="2023-12-21T12:01:00Z">
        <w:r w:rsidRPr="008075C5" w:rsidDel="00041E40">
          <w:rPr>
            <w:rFonts w:ascii="Times New Roman" w:hAnsi="Times New Roman" w:cs="Times New Roman"/>
            <w:b/>
            <w:bCs/>
            <w:sz w:val="24"/>
            <w:szCs w:val="24"/>
          </w:rPr>
          <w:delText>Hamilton WD &amp; Zuk M. 1982.</w:delText>
        </w:r>
        <w:r w:rsidRPr="008075C5" w:rsidDel="00041E40">
          <w:rPr>
            <w:rFonts w:ascii="Times New Roman" w:hAnsi="Times New Roman" w:cs="Times New Roman"/>
            <w:sz w:val="24"/>
            <w:szCs w:val="24"/>
          </w:rPr>
          <w:delText xml:space="preserve"> Heritable true fitness and bright birds: a role for parasites? Science </w:delText>
        </w:r>
        <w:r w:rsidRPr="008075C5" w:rsidDel="00041E40">
          <w:rPr>
            <w:rFonts w:ascii="Times New Roman" w:hAnsi="Times New Roman" w:cs="Times New Roman"/>
            <w:b/>
            <w:bCs/>
            <w:sz w:val="24"/>
            <w:szCs w:val="24"/>
          </w:rPr>
          <w:delText>218</w:delText>
        </w:r>
        <w:r w:rsidRPr="008075C5" w:rsidDel="00041E40">
          <w:rPr>
            <w:rFonts w:ascii="Times New Roman" w:hAnsi="Times New Roman" w:cs="Times New Roman"/>
            <w:sz w:val="24"/>
            <w:szCs w:val="24"/>
          </w:rPr>
          <w:delText>: 384–387.</w:delText>
        </w:r>
      </w:del>
    </w:p>
    <w:p w14:paraId="20489CDB" w14:textId="40F49EE9" w:rsidR="009B6E54" w:rsidRPr="008075C5" w:rsidDel="00041E40" w:rsidRDefault="009B6E54" w:rsidP="009B6E54">
      <w:pPr>
        <w:spacing w:line="240" w:lineRule="auto"/>
        <w:contextualSpacing/>
        <w:rPr>
          <w:del w:id="2996" w:author="Kris.Wild [2]" w:date="2023-12-21T12:01:00Z"/>
          <w:rFonts w:ascii="Times New Roman" w:hAnsi="Times New Roman" w:cs="Times New Roman"/>
          <w:sz w:val="24"/>
          <w:szCs w:val="24"/>
        </w:rPr>
      </w:pPr>
    </w:p>
    <w:p w14:paraId="570067BE" w14:textId="22ACB864" w:rsidR="009B6E54" w:rsidRPr="008075C5" w:rsidDel="00041E40" w:rsidRDefault="009B6E54" w:rsidP="009B6E54">
      <w:pPr>
        <w:spacing w:line="240" w:lineRule="auto"/>
        <w:contextualSpacing/>
        <w:rPr>
          <w:del w:id="2997" w:author="Kris.Wild [2]" w:date="2023-12-21T12:01:00Z"/>
          <w:rFonts w:ascii="Times New Roman" w:hAnsi="Times New Roman" w:cs="Times New Roman"/>
          <w:sz w:val="24"/>
          <w:szCs w:val="24"/>
        </w:rPr>
      </w:pPr>
      <w:del w:id="2998" w:author="Kris.Wild [2]" w:date="2023-12-21T12:01:00Z">
        <w:r w:rsidRPr="008075C5" w:rsidDel="00041E40">
          <w:rPr>
            <w:rFonts w:ascii="Times New Roman" w:hAnsi="Times New Roman" w:cs="Times New Roman"/>
            <w:b/>
            <w:bCs/>
            <w:sz w:val="24"/>
            <w:szCs w:val="24"/>
          </w:rPr>
          <w:delText>Husak JF &amp; Fox SF. 2008.</w:delText>
        </w:r>
        <w:r w:rsidRPr="008075C5" w:rsidDel="00041E40">
          <w:rPr>
            <w:rFonts w:ascii="Times New Roman" w:hAnsi="Times New Roman" w:cs="Times New Roman"/>
            <w:sz w:val="24"/>
            <w:szCs w:val="24"/>
          </w:rPr>
          <w:delText xml:space="preserve"> Sexual selection on locomotor performance. Evolutionary Ecology Research </w:delText>
        </w:r>
        <w:r w:rsidRPr="008075C5" w:rsidDel="00041E40">
          <w:rPr>
            <w:rFonts w:ascii="Times New Roman" w:hAnsi="Times New Roman" w:cs="Times New Roman"/>
            <w:b/>
            <w:bCs/>
            <w:sz w:val="24"/>
            <w:szCs w:val="24"/>
          </w:rPr>
          <w:delText>10</w:delText>
        </w:r>
        <w:r w:rsidRPr="008075C5" w:rsidDel="00041E40">
          <w:rPr>
            <w:rFonts w:ascii="Times New Roman" w:hAnsi="Times New Roman" w:cs="Times New Roman"/>
            <w:sz w:val="24"/>
            <w:szCs w:val="24"/>
          </w:rPr>
          <w:delText>: 213–228.</w:delText>
        </w:r>
      </w:del>
    </w:p>
    <w:p w14:paraId="17F3905F" w14:textId="572AA028" w:rsidR="009B6E54" w:rsidRPr="008075C5" w:rsidDel="00041E40" w:rsidRDefault="009B6E54" w:rsidP="009B6E54">
      <w:pPr>
        <w:spacing w:line="240" w:lineRule="auto"/>
        <w:contextualSpacing/>
        <w:rPr>
          <w:del w:id="2999" w:author="Kris.Wild [2]" w:date="2023-12-21T12:01:00Z"/>
          <w:rFonts w:ascii="Times New Roman" w:hAnsi="Times New Roman" w:cs="Times New Roman"/>
          <w:sz w:val="24"/>
          <w:szCs w:val="24"/>
        </w:rPr>
      </w:pPr>
    </w:p>
    <w:p w14:paraId="4598C162" w14:textId="0AC6A487" w:rsidR="009B6E54" w:rsidRPr="008075C5" w:rsidDel="00041E40" w:rsidRDefault="009B6E54" w:rsidP="009B6E54">
      <w:pPr>
        <w:spacing w:line="240" w:lineRule="auto"/>
        <w:contextualSpacing/>
        <w:rPr>
          <w:del w:id="3000" w:author="Kris.Wild [2]" w:date="2023-12-21T12:01:00Z"/>
          <w:rFonts w:ascii="Times New Roman" w:hAnsi="Times New Roman" w:cs="Times New Roman"/>
          <w:sz w:val="24"/>
          <w:szCs w:val="24"/>
        </w:rPr>
      </w:pPr>
      <w:del w:id="3001" w:author="Kris.Wild [2]" w:date="2023-12-21T12:01:00Z">
        <w:r w:rsidRPr="008075C5" w:rsidDel="00041E40">
          <w:rPr>
            <w:rFonts w:ascii="Times New Roman" w:hAnsi="Times New Roman" w:cs="Times New Roman"/>
            <w:b/>
            <w:bCs/>
            <w:sz w:val="24"/>
            <w:szCs w:val="24"/>
          </w:rPr>
          <w:delText>Jakob EM, Marshall SD &amp; Uetz GW. 1996.</w:delText>
        </w:r>
        <w:r w:rsidRPr="008075C5" w:rsidDel="00041E40">
          <w:rPr>
            <w:rFonts w:ascii="Times New Roman" w:hAnsi="Times New Roman" w:cs="Times New Roman"/>
            <w:sz w:val="24"/>
            <w:szCs w:val="24"/>
          </w:rPr>
          <w:delText xml:space="preserve"> Estimating Fitness: A Comparison of Body Condition Indices. Oikos 77: 61–67.</w:delText>
        </w:r>
      </w:del>
    </w:p>
    <w:p w14:paraId="1D950DC7" w14:textId="01A27ACE" w:rsidR="009B6E54" w:rsidRPr="008075C5" w:rsidDel="00041E40" w:rsidRDefault="009B6E54" w:rsidP="009B6E54">
      <w:pPr>
        <w:spacing w:line="240" w:lineRule="auto"/>
        <w:contextualSpacing/>
        <w:rPr>
          <w:del w:id="3002" w:author="Kris.Wild [2]" w:date="2023-12-21T12:01:00Z"/>
          <w:rFonts w:ascii="Times New Roman" w:hAnsi="Times New Roman" w:cs="Times New Roman"/>
          <w:sz w:val="24"/>
          <w:szCs w:val="24"/>
        </w:rPr>
      </w:pPr>
    </w:p>
    <w:p w14:paraId="103FB2E2" w14:textId="74DE11C4" w:rsidR="009B6E54" w:rsidRPr="008075C5" w:rsidDel="00041E40" w:rsidRDefault="009B6E54" w:rsidP="009B6E54">
      <w:pPr>
        <w:spacing w:line="240" w:lineRule="auto"/>
        <w:contextualSpacing/>
        <w:rPr>
          <w:del w:id="3003" w:author="Kris.Wild [2]" w:date="2023-12-21T12:01:00Z"/>
          <w:rFonts w:ascii="Times New Roman" w:hAnsi="Times New Roman" w:cs="Times New Roman"/>
          <w:sz w:val="24"/>
          <w:szCs w:val="24"/>
        </w:rPr>
      </w:pPr>
      <w:del w:id="3004" w:author="Kris.Wild [2]" w:date="2023-12-21T12:01:00Z">
        <w:r w:rsidRPr="008075C5" w:rsidDel="00041E40">
          <w:rPr>
            <w:rFonts w:ascii="Times New Roman" w:hAnsi="Times New Roman" w:cs="Times New Roman"/>
            <w:b/>
            <w:bCs/>
            <w:sz w:val="24"/>
            <w:szCs w:val="24"/>
          </w:rPr>
          <w:delText>John-Alder HB, Cox RM, Haenel GJ &amp; Smith LC. 2009.</w:delText>
        </w:r>
        <w:r w:rsidRPr="008075C5" w:rsidDel="00041E40">
          <w:rPr>
            <w:rFonts w:ascii="Times New Roman" w:hAnsi="Times New Roman" w:cs="Times New Roman"/>
            <w:sz w:val="24"/>
            <w:szCs w:val="24"/>
          </w:rPr>
          <w:delText xml:space="preserve"> Hormones, performance and fitness: Natural history and endocrine experiments on a lizard (</w:delText>
        </w:r>
        <w:r w:rsidRPr="008075C5" w:rsidDel="00041E40">
          <w:rPr>
            <w:rFonts w:ascii="Times New Roman" w:hAnsi="Times New Roman" w:cs="Times New Roman"/>
            <w:i/>
            <w:iCs/>
            <w:sz w:val="24"/>
            <w:szCs w:val="24"/>
          </w:rPr>
          <w:delText>Sceloporus undulatus</w:delText>
        </w:r>
        <w:r w:rsidRPr="008075C5" w:rsidDel="00041E40">
          <w:rPr>
            <w:rFonts w:ascii="Times New Roman" w:hAnsi="Times New Roman" w:cs="Times New Roman"/>
            <w:sz w:val="24"/>
            <w:szCs w:val="24"/>
          </w:rPr>
          <w:delText xml:space="preserve">). Integrative and Comparative Biology </w:delText>
        </w:r>
        <w:r w:rsidRPr="008075C5" w:rsidDel="00041E40">
          <w:rPr>
            <w:rFonts w:ascii="Times New Roman" w:hAnsi="Times New Roman" w:cs="Times New Roman"/>
            <w:b/>
            <w:bCs/>
            <w:sz w:val="24"/>
            <w:szCs w:val="24"/>
          </w:rPr>
          <w:delText>49</w:delText>
        </w:r>
        <w:r w:rsidRPr="008075C5" w:rsidDel="00041E40">
          <w:rPr>
            <w:rFonts w:ascii="Times New Roman" w:hAnsi="Times New Roman" w:cs="Times New Roman"/>
            <w:sz w:val="24"/>
            <w:szCs w:val="24"/>
          </w:rPr>
          <w:delText>: 393–407.</w:delText>
        </w:r>
      </w:del>
    </w:p>
    <w:p w14:paraId="44E8EFF9" w14:textId="065C7974" w:rsidR="009B6E54" w:rsidRPr="008075C5" w:rsidDel="00041E40" w:rsidRDefault="009B6E54" w:rsidP="009B6E54">
      <w:pPr>
        <w:spacing w:line="240" w:lineRule="auto"/>
        <w:contextualSpacing/>
        <w:rPr>
          <w:del w:id="3005" w:author="Kris.Wild [2]" w:date="2023-12-21T12:01:00Z"/>
          <w:rFonts w:ascii="Times New Roman" w:hAnsi="Times New Roman" w:cs="Times New Roman"/>
          <w:sz w:val="24"/>
          <w:szCs w:val="24"/>
        </w:rPr>
      </w:pPr>
    </w:p>
    <w:p w14:paraId="76BE3940" w14:textId="1FAA4B98" w:rsidR="009B6E54" w:rsidRPr="008075C5" w:rsidDel="00041E40" w:rsidRDefault="009B6E54" w:rsidP="009B6E54">
      <w:pPr>
        <w:spacing w:line="240" w:lineRule="auto"/>
        <w:contextualSpacing/>
        <w:rPr>
          <w:del w:id="3006" w:author="Kris.Wild [2]" w:date="2023-12-21T12:01:00Z"/>
          <w:rFonts w:ascii="Times New Roman" w:hAnsi="Times New Roman" w:cs="Times New Roman"/>
          <w:sz w:val="24"/>
          <w:szCs w:val="24"/>
        </w:rPr>
      </w:pPr>
      <w:del w:id="3007" w:author="Kris.Wild [2]" w:date="2023-12-21T12:01:00Z">
        <w:r w:rsidRPr="008075C5" w:rsidDel="00041E40">
          <w:rPr>
            <w:rFonts w:ascii="Times New Roman" w:hAnsi="Times New Roman" w:cs="Times New Roman"/>
            <w:b/>
            <w:bCs/>
            <w:sz w:val="24"/>
            <w:szCs w:val="24"/>
          </w:rPr>
          <w:delText>Klukowski M, Jenkinson NM &amp; Nelson CE. 1998.</w:delText>
        </w:r>
        <w:r w:rsidRPr="008075C5" w:rsidDel="00041E40">
          <w:rPr>
            <w:rFonts w:ascii="Times New Roman" w:hAnsi="Times New Roman" w:cs="Times New Roman"/>
            <w:sz w:val="24"/>
            <w:szCs w:val="24"/>
          </w:rPr>
          <w:delText xml:space="preserve"> Effects of testosterone on locomotor performance and growth in field-active northern fence lizards, </w:delText>
        </w:r>
        <w:r w:rsidRPr="008075C5" w:rsidDel="00041E40">
          <w:rPr>
            <w:rFonts w:ascii="Times New Roman" w:hAnsi="Times New Roman" w:cs="Times New Roman"/>
            <w:i/>
            <w:iCs/>
            <w:sz w:val="24"/>
            <w:szCs w:val="24"/>
          </w:rPr>
          <w:delText>Sceloporus undulatus hyacinthinus</w:delText>
        </w:r>
        <w:r w:rsidRPr="008075C5" w:rsidDel="00041E40">
          <w:rPr>
            <w:rFonts w:ascii="Times New Roman" w:hAnsi="Times New Roman" w:cs="Times New Roman"/>
            <w:sz w:val="24"/>
            <w:szCs w:val="24"/>
          </w:rPr>
          <w:delText xml:space="preserve">. Physiological Zoology </w:delText>
        </w:r>
        <w:r w:rsidRPr="008075C5" w:rsidDel="00041E40">
          <w:rPr>
            <w:rFonts w:ascii="Times New Roman" w:hAnsi="Times New Roman" w:cs="Times New Roman"/>
            <w:b/>
            <w:bCs/>
            <w:sz w:val="24"/>
            <w:szCs w:val="24"/>
          </w:rPr>
          <w:delText>71</w:delText>
        </w:r>
        <w:r w:rsidRPr="008075C5" w:rsidDel="00041E40">
          <w:rPr>
            <w:rFonts w:ascii="Times New Roman" w:hAnsi="Times New Roman" w:cs="Times New Roman"/>
            <w:sz w:val="24"/>
            <w:szCs w:val="24"/>
          </w:rPr>
          <w:delText>: 506–514.</w:delText>
        </w:r>
      </w:del>
    </w:p>
    <w:p w14:paraId="5523046A" w14:textId="6322D8A8" w:rsidR="009B6E54" w:rsidRPr="008075C5" w:rsidDel="00041E40" w:rsidRDefault="009B6E54" w:rsidP="009B6E54">
      <w:pPr>
        <w:spacing w:line="240" w:lineRule="auto"/>
        <w:contextualSpacing/>
        <w:rPr>
          <w:del w:id="3008" w:author="Kris.Wild [2]" w:date="2023-12-21T12:01:00Z"/>
          <w:rFonts w:ascii="Times New Roman" w:hAnsi="Times New Roman" w:cs="Times New Roman"/>
          <w:sz w:val="24"/>
          <w:szCs w:val="24"/>
        </w:rPr>
      </w:pPr>
    </w:p>
    <w:p w14:paraId="7AA75271" w14:textId="5C1D8CF8" w:rsidR="009B6E54" w:rsidRPr="008075C5" w:rsidDel="00041E40" w:rsidRDefault="009B6E54" w:rsidP="009B6E54">
      <w:pPr>
        <w:spacing w:line="240" w:lineRule="auto"/>
        <w:contextualSpacing/>
        <w:rPr>
          <w:del w:id="3009" w:author="Kris.Wild [2]" w:date="2023-12-21T12:01:00Z"/>
          <w:rFonts w:ascii="Times New Roman" w:hAnsi="Times New Roman" w:cs="Times New Roman"/>
          <w:sz w:val="24"/>
          <w:szCs w:val="24"/>
        </w:rPr>
      </w:pPr>
      <w:del w:id="3010" w:author="Kris.Wild [2]" w:date="2023-12-21T12:01:00Z">
        <w:r w:rsidRPr="008075C5" w:rsidDel="00041E40">
          <w:rPr>
            <w:rFonts w:ascii="Times New Roman" w:hAnsi="Times New Roman" w:cs="Times New Roman"/>
            <w:b/>
            <w:bCs/>
            <w:sz w:val="24"/>
            <w:szCs w:val="24"/>
          </w:rPr>
          <w:delText>Klukowski M &amp; Nelson CE. 2001.</w:delText>
        </w:r>
        <w:r w:rsidRPr="008075C5" w:rsidDel="00041E40">
          <w:rPr>
            <w:rFonts w:ascii="Times New Roman" w:hAnsi="Times New Roman" w:cs="Times New Roman"/>
            <w:sz w:val="24"/>
            <w:szCs w:val="24"/>
          </w:rPr>
          <w:delText xml:space="preserve"> Ectoparasite loads in free-ranging northern fence lizards, </w:delText>
        </w:r>
        <w:r w:rsidRPr="008075C5" w:rsidDel="00041E40">
          <w:rPr>
            <w:rFonts w:ascii="Times New Roman" w:hAnsi="Times New Roman" w:cs="Times New Roman"/>
            <w:i/>
            <w:iCs/>
            <w:sz w:val="24"/>
            <w:szCs w:val="24"/>
          </w:rPr>
          <w:delText>Sceloporus undulatus hyacinthinus</w:delText>
        </w:r>
        <w:r w:rsidRPr="008075C5" w:rsidDel="00041E40">
          <w:rPr>
            <w:rFonts w:ascii="Times New Roman" w:hAnsi="Times New Roman" w:cs="Times New Roman"/>
            <w:sz w:val="24"/>
            <w:szCs w:val="24"/>
          </w:rPr>
          <w:delText xml:space="preserve">: Effects of testosterone and sex. Behavioral Ecology and Sociobiology </w:delText>
        </w:r>
        <w:r w:rsidRPr="008075C5" w:rsidDel="00041E40">
          <w:rPr>
            <w:rFonts w:ascii="Times New Roman" w:hAnsi="Times New Roman" w:cs="Times New Roman"/>
            <w:b/>
            <w:bCs/>
            <w:sz w:val="24"/>
            <w:szCs w:val="24"/>
          </w:rPr>
          <w:delText>49</w:delText>
        </w:r>
        <w:r w:rsidRPr="008075C5" w:rsidDel="00041E40">
          <w:rPr>
            <w:rFonts w:ascii="Times New Roman" w:hAnsi="Times New Roman" w:cs="Times New Roman"/>
            <w:sz w:val="24"/>
            <w:szCs w:val="24"/>
          </w:rPr>
          <w:delText>: 289–295.</w:delText>
        </w:r>
      </w:del>
    </w:p>
    <w:p w14:paraId="701D50F2" w14:textId="74B5FCA1" w:rsidR="009B6E54" w:rsidRPr="008075C5" w:rsidDel="00041E40" w:rsidRDefault="009B6E54" w:rsidP="009B6E54">
      <w:pPr>
        <w:spacing w:line="240" w:lineRule="auto"/>
        <w:contextualSpacing/>
        <w:rPr>
          <w:del w:id="3011" w:author="Kris.Wild [2]" w:date="2023-12-21T12:01:00Z"/>
          <w:rFonts w:ascii="Times New Roman" w:hAnsi="Times New Roman" w:cs="Times New Roman"/>
          <w:sz w:val="24"/>
          <w:szCs w:val="24"/>
        </w:rPr>
      </w:pPr>
    </w:p>
    <w:p w14:paraId="0012C58C" w14:textId="69D930CC" w:rsidR="009B6E54" w:rsidRPr="008075C5" w:rsidDel="00041E40" w:rsidRDefault="009B6E54" w:rsidP="009B6E54">
      <w:pPr>
        <w:spacing w:line="240" w:lineRule="auto"/>
        <w:contextualSpacing/>
        <w:rPr>
          <w:del w:id="3012" w:author="Kris.Wild [2]" w:date="2023-12-21T12:01:00Z"/>
          <w:rFonts w:ascii="Times New Roman" w:hAnsi="Times New Roman" w:cs="Times New Roman"/>
          <w:sz w:val="24"/>
          <w:szCs w:val="24"/>
        </w:rPr>
      </w:pPr>
      <w:del w:id="3013" w:author="Kris.Wild [2]" w:date="2023-12-21T12:01:00Z">
        <w:r w:rsidRPr="008075C5" w:rsidDel="00041E40">
          <w:rPr>
            <w:rFonts w:ascii="Times New Roman" w:hAnsi="Times New Roman" w:cs="Times New Roman"/>
            <w:b/>
            <w:bCs/>
            <w:sz w:val="24"/>
            <w:szCs w:val="24"/>
          </w:rPr>
          <w:delText>Lehmann T. 1993.</w:delText>
        </w:r>
        <w:r w:rsidRPr="008075C5" w:rsidDel="00041E40">
          <w:rPr>
            <w:rFonts w:ascii="Times New Roman" w:hAnsi="Times New Roman" w:cs="Times New Roman"/>
            <w:sz w:val="24"/>
            <w:szCs w:val="24"/>
          </w:rPr>
          <w:delText xml:space="preserve"> Ectoparasites: direct impact on host fitness. Parasitology Today 9.</w:delText>
        </w:r>
      </w:del>
    </w:p>
    <w:p w14:paraId="229C743B" w14:textId="4C31EA09" w:rsidR="009B6E54" w:rsidRPr="008075C5" w:rsidDel="00041E40" w:rsidRDefault="009B6E54" w:rsidP="009B6E54">
      <w:pPr>
        <w:spacing w:line="240" w:lineRule="auto"/>
        <w:contextualSpacing/>
        <w:rPr>
          <w:del w:id="3014" w:author="Kris.Wild [2]" w:date="2023-12-21T12:01:00Z"/>
          <w:rFonts w:ascii="Times New Roman" w:hAnsi="Times New Roman" w:cs="Times New Roman"/>
          <w:sz w:val="24"/>
          <w:szCs w:val="24"/>
        </w:rPr>
      </w:pPr>
    </w:p>
    <w:p w14:paraId="6B312F26" w14:textId="624E2B61" w:rsidR="009B6E54" w:rsidRPr="008075C5" w:rsidDel="00041E40" w:rsidRDefault="009B6E54" w:rsidP="009B6E54">
      <w:pPr>
        <w:spacing w:line="240" w:lineRule="auto"/>
        <w:contextualSpacing/>
        <w:rPr>
          <w:del w:id="3015" w:author="Kris.Wild [2]" w:date="2023-12-21T12:01:00Z"/>
          <w:rFonts w:ascii="Times New Roman" w:hAnsi="Times New Roman" w:cs="Times New Roman"/>
          <w:sz w:val="24"/>
          <w:szCs w:val="24"/>
        </w:rPr>
      </w:pPr>
      <w:del w:id="3016" w:author="Kris.Wild [2]" w:date="2023-12-21T12:01:00Z">
        <w:r w:rsidRPr="008075C5" w:rsidDel="00041E40">
          <w:rPr>
            <w:rFonts w:ascii="Times New Roman" w:hAnsi="Times New Roman" w:cs="Times New Roman"/>
            <w:b/>
            <w:bCs/>
            <w:sz w:val="24"/>
            <w:szCs w:val="24"/>
          </w:rPr>
          <w:delText>Lochmiller RL &amp; Deerenberg C. 2000.</w:delText>
        </w:r>
        <w:r w:rsidRPr="008075C5" w:rsidDel="00041E40">
          <w:rPr>
            <w:rFonts w:ascii="Times New Roman" w:hAnsi="Times New Roman" w:cs="Times New Roman"/>
            <w:sz w:val="24"/>
            <w:szCs w:val="24"/>
          </w:rPr>
          <w:delText xml:space="preserve"> Trade-offs in evolutionary immunology: Just what is the cost of immunity? Oikos </w:delText>
        </w:r>
        <w:r w:rsidRPr="008075C5" w:rsidDel="00041E40">
          <w:rPr>
            <w:rFonts w:ascii="Times New Roman" w:hAnsi="Times New Roman" w:cs="Times New Roman"/>
            <w:b/>
            <w:bCs/>
            <w:sz w:val="24"/>
            <w:szCs w:val="24"/>
          </w:rPr>
          <w:delText>88</w:delText>
        </w:r>
        <w:r w:rsidRPr="008075C5" w:rsidDel="00041E40">
          <w:rPr>
            <w:rFonts w:ascii="Times New Roman" w:hAnsi="Times New Roman" w:cs="Times New Roman"/>
            <w:sz w:val="24"/>
            <w:szCs w:val="24"/>
          </w:rPr>
          <w:delText>: 87–98.</w:delText>
        </w:r>
      </w:del>
    </w:p>
    <w:p w14:paraId="088D034A" w14:textId="6BE31004" w:rsidR="00817A4C" w:rsidRPr="008075C5" w:rsidDel="00041E40" w:rsidRDefault="00817A4C" w:rsidP="009B6E54">
      <w:pPr>
        <w:spacing w:line="240" w:lineRule="auto"/>
        <w:contextualSpacing/>
        <w:rPr>
          <w:del w:id="3017" w:author="Kris.Wild [2]" w:date="2023-12-21T12:01:00Z"/>
          <w:rFonts w:ascii="Times New Roman" w:hAnsi="Times New Roman" w:cs="Times New Roman"/>
          <w:sz w:val="24"/>
          <w:szCs w:val="24"/>
        </w:rPr>
      </w:pPr>
    </w:p>
    <w:p w14:paraId="58EAB3D9" w14:textId="637BCA17" w:rsidR="009B6E54" w:rsidRPr="008075C5" w:rsidDel="00041E40" w:rsidRDefault="009B6E54" w:rsidP="009B6E54">
      <w:pPr>
        <w:spacing w:line="240" w:lineRule="auto"/>
        <w:contextualSpacing/>
        <w:rPr>
          <w:del w:id="3018" w:author="Kris.Wild [2]" w:date="2023-12-21T12:01:00Z"/>
          <w:rFonts w:ascii="Times New Roman" w:hAnsi="Times New Roman" w:cs="Times New Roman"/>
          <w:sz w:val="24"/>
          <w:szCs w:val="24"/>
        </w:rPr>
      </w:pPr>
      <w:del w:id="3019" w:author="Kris.Wild [2]" w:date="2023-12-21T12:01:00Z">
        <w:r w:rsidRPr="008075C5" w:rsidDel="00041E40">
          <w:rPr>
            <w:rFonts w:ascii="Times New Roman" w:hAnsi="Times New Roman" w:cs="Times New Roman"/>
            <w:b/>
            <w:bCs/>
            <w:sz w:val="24"/>
            <w:szCs w:val="24"/>
          </w:rPr>
          <w:delText>Main A &amp; Bull MC. 2000</w:delText>
        </w:r>
        <w:r w:rsidRPr="008075C5" w:rsidDel="00041E40">
          <w:rPr>
            <w:rFonts w:ascii="Times New Roman" w:hAnsi="Times New Roman" w:cs="Times New Roman"/>
            <w:sz w:val="24"/>
            <w:szCs w:val="24"/>
          </w:rPr>
          <w:delText xml:space="preserve">. The impact of tick parasites on the behaviour of the lizard </w:delText>
        </w:r>
        <w:r w:rsidRPr="008075C5" w:rsidDel="00041E40">
          <w:rPr>
            <w:rFonts w:ascii="Times New Roman" w:hAnsi="Times New Roman" w:cs="Times New Roman"/>
            <w:i/>
            <w:iCs/>
            <w:sz w:val="24"/>
            <w:szCs w:val="24"/>
          </w:rPr>
          <w:delText>Tiliqua rugosa</w:delText>
        </w:r>
        <w:r w:rsidRPr="008075C5" w:rsidDel="00041E40">
          <w:rPr>
            <w:rFonts w:ascii="Times New Roman" w:hAnsi="Times New Roman" w:cs="Times New Roman"/>
            <w:sz w:val="24"/>
            <w:szCs w:val="24"/>
          </w:rPr>
          <w:delText xml:space="preserve">. Oecologia </w:delText>
        </w:r>
        <w:r w:rsidRPr="008075C5" w:rsidDel="00041E40">
          <w:rPr>
            <w:rFonts w:ascii="Times New Roman" w:hAnsi="Times New Roman" w:cs="Times New Roman"/>
            <w:b/>
            <w:bCs/>
            <w:sz w:val="24"/>
            <w:szCs w:val="24"/>
          </w:rPr>
          <w:delText>122</w:delText>
        </w:r>
        <w:r w:rsidRPr="008075C5" w:rsidDel="00041E40">
          <w:rPr>
            <w:rFonts w:ascii="Times New Roman" w:hAnsi="Times New Roman" w:cs="Times New Roman"/>
            <w:sz w:val="24"/>
            <w:szCs w:val="24"/>
          </w:rPr>
          <w:delText>: 574–581.</w:delText>
        </w:r>
      </w:del>
    </w:p>
    <w:p w14:paraId="33E128E1" w14:textId="1F04C068" w:rsidR="009B6E54" w:rsidRPr="008075C5" w:rsidDel="00041E40" w:rsidRDefault="009B6E54" w:rsidP="009B6E54">
      <w:pPr>
        <w:spacing w:line="240" w:lineRule="auto"/>
        <w:contextualSpacing/>
        <w:rPr>
          <w:del w:id="3020" w:author="Kris.Wild [2]" w:date="2023-12-21T12:01:00Z"/>
          <w:rFonts w:ascii="Times New Roman" w:hAnsi="Times New Roman" w:cs="Times New Roman"/>
          <w:sz w:val="24"/>
          <w:szCs w:val="24"/>
        </w:rPr>
      </w:pPr>
    </w:p>
    <w:p w14:paraId="3F027AA7" w14:textId="55AB738F" w:rsidR="009B6E54" w:rsidRPr="008075C5" w:rsidDel="00041E40" w:rsidRDefault="009B6E54" w:rsidP="009B6E54">
      <w:pPr>
        <w:spacing w:line="240" w:lineRule="auto"/>
        <w:contextualSpacing/>
        <w:rPr>
          <w:del w:id="3021" w:author="Kris.Wild [2]" w:date="2023-12-21T12:01:00Z"/>
          <w:rFonts w:ascii="Times New Roman" w:hAnsi="Times New Roman" w:cs="Times New Roman"/>
          <w:sz w:val="24"/>
          <w:szCs w:val="24"/>
        </w:rPr>
      </w:pPr>
      <w:del w:id="3022" w:author="Kris.Wild [2]" w:date="2023-12-21T12:01:00Z">
        <w:r w:rsidRPr="008075C5" w:rsidDel="00041E40">
          <w:rPr>
            <w:rFonts w:ascii="Times New Roman" w:hAnsi="Times New Roman" w:cs="Times New Roman"/>
            <w:b/>
            <w:bCs/>
            <w:sz w:val="24"/>
            <w:szCs w:val="24"/>
          </w:rPr>
          <w:delText>Miles DB, Sinervo B, Hazard LC, Svensson EI &amp; Costa D. 2007</w:delText>
        </w:r>
        <w:r w:rsidRPr="008075C5" w:rsidDel="00041E40">
          <w:rPr>
            <w:rFonts w:ascii="Times New Roman" w:hAnsi="Times New Roman" w:cs="Times New Roman"/>
            <w:sz w:val="24"/>
            <w:szCs w:val="24"/>
          </w:rPr>
          <w:delText xml:space="preserve">. Relating endocrinology, physiology and behaviour using species with alternative mating strategies. Functional Ecology </w:delText>
        </w:r>
        <w:r w:rsidRPr="008075C5" w:rsidDel="00041E40">
          <w:rPr>
            <w:rFonts w:ascii="Times New Roman" w:hAnsi="Times New Roman" w:cs="Times New Roman"/>
            <w:b/>
            <w:bCs/>
            <w:sz w:val="24"/>
            <w:szCs w:val="24"/>
          </w:rPr>
          <w:delText>21</w:delText>
        </w:r>
        <w:r w:rsidRPr="008075C5" w:rsidDel="00041E40">
          <w:rPr>
            <w:rFonts w:ascii="Times New Roman" w:hAnsi="Times New Roman" w:cs="Times New Roman"/>
            <w:sz w:val="24"/>
            <w:szCs w:val="24"/>
          </w:rPr>
          <w:delText>: 653–665.</w:delText>
        </w:r>
      </w:del>
    </w:p>
    <w:p w14:paraId="33850D32" w14:textId="2D7D10AA" w:rsidR="009B6E54" w:rsidRPr="008075C5" w:rsidDel="00041E40" w:rsidRDefault="009B6E54" w:rsidP="009B6E54">
      <w:pPr>
        <w:spacing w:line="240" w:lineRule="auto"/>
        <w:contextualSpacing/>
        <w:rPr>
          <w:del w:id="3023" w:author="Kris.Wild [2]" w:date="2023-12-21T12:01:00Z"/>
          <w:rFonts w:ascii="Times New Roman" w:hAnsi="Times New Roman" w:cs="Times New Roman"/>
          <w:sz w:val="24"/>
          <w:szCs w:val="24"/>
        </w:rPr>
      </w:pPr>
    </w:p>
    <w:p w14:paraId="5D2824F2" w14:textId="404A9D0E" w:rsidR="009B6E54" w:rsidRPr="008075C5" w:rsidDel="00041E40" w:rsidRDefault="009B6E54" w:rsidP="009B6E54">
      <w:pPr>
        <w:spacing w:line="240" w:lineRule="auto"/>
        <w:contextualSpacing/>
        <w:rPr>
          <w:del w:id="3024" w:author="Kris.Wild [2]" w:date="2023-12-21T12:01:00Z"/>
          <w:rFonts w:ascii="Times New Roman" w:hAnsi="Times New Roman" w:cs="Times New Roman"/>
          <w:sz w:val="24"/>
          <w:szCs w:val="24"/>
        </w:rPr>
      </w:pPr>
      <w:del w:id="3025" w:author="Kris.Wild [2]" w:date="2023-12-21T12:01:00Z">
        <w:r w:rsidRPr="008075C5" w:rsidDel="00041E40">
          <w:rPr>
            <w:rFonts w:ascii="Times New Roman" w:hAnsi="Times New Roman" w:cs="Times New Roman"/>
            <w:b/>
            <w:bCs/>
            <w:sz w:val="24"/>
            <w:szCs w:val="24"/>
          </w:rPr>
          <w:delText xml:space="preserve">Mills SC, Hazard L, Lancaster L, Mappes T, Miles D, Oksanen TA &amp; Sinervo B. 2008. </w:delText>
        </w:r>
        <w:r w:rsidRPr="008075C5" w:rsidDel="00041E40">
          <w:rPr>
            <w:rFonts w:ascii="Times New Roman" w:hAnsi="Times New Roman" w:cs="Times New Roman"/>
            <w:sz w:val="24"/>
            <w:szCs w:val="24"/>
          </w:rPr>
          <w:delText xml:space="preserve">Gonadotropin hormone modulation of testosterone, immune function, performance, and behavioral trade-offs among male morphs of the lizard </w:delText>
        </w:r>
        <w:r w:rsidRPr="008075C5" w:rsidDel="00041E40">
          <w:rPr>
            <w:rFonts w:ascii="Times New Roman" w:hAnsi="Times New Roman" w:cs="Times New Roman"/>
            <w:i/>
            <w:iCs/>
            <w:sz w:val="24"/>
            <w:szCs w:val="24"/>
          </w:rPr>
          <w:delText>Uta stansburiana</w:delText>
        </w:r>
        <w:r w:rsidRPr="008075C5" w:rsidDel="00041E40">
          <w:rPr>
            <w:rFonts w:ascii="Times New Roman" w:hAnsi="Times New Roman" w:cs="Times New Roman"/>
            <w:sz w:val="24"/>
            <w:szCs w:val="24"/>
          </w:rPr>
          <w:delText xml:space="preserve">. American Naturalist </w:delText>
        </w:r>
        <w:r w:rsidRPr="008075C5" w:rsidDel="00041E40">
          <w:rPr>
            <w:rFonts w:ascii="Times New Roman" w:hAnsi="Times New Roman" w:cs="Times New Roman"/>
            <w:b/>
            <w:bCs/>
            <w:sz w:val="24"/>
            <w:szCs w:val="24"/>
          </w:rPr>
          <w:delText>171</w:delText>
        </w:r>
        <w:r w:rsidRPr="008075C5" w:rsidDel="00041E40">
          <w:rPr>
            <w:rFonts w:ascii="Times New Roman" w:hAnsi="Times New Roman" w:cs="Times New Roman"/>
            <w:sz w:val="24"/>
            <w:szCs w:val="24"/>
          </w:rPr>
          <w:delText>: 339–357.</w:delText>
        </w:r>
      </w:del>
    </w:p>
    <w:p w14:paraId="5768E6D8" w14:textId="0977F26A" w:rsidR="009B6E54" w:rsidRPr="008075C5" w:rsidDel="00041E40" w:rsidRDefault="009B6E54" w:rsidP="009B6E54">
      <w:pPr>
        <w:spacing w:line="240" w:lineRule="auto"/>
        <w:contextualSpacing/>
        <w:rPr>
          <w:del w:id="3026" w:author="Kris.Wild [2]" w:date="2023-12-21T12:01:00Z"/>
          <w:rFonts w:ascii="Times New Roman" w:hAnsi="Times New Roman" w:cs="Times New Roman"/>
          <w:sz w:val="24"/>
          <w:szCs w:val="24"/>
        </w:rPr>
      </w:pPr>
    </w:p>
    <w:p w14:paraId="681E2E4E" w14:textId="3BCD0A4C" w:rsidR="009B6E54" w:rsidRPr="008075C5" w:rsidDel="00041E40" w:rsidRDefault="009B6E54" w:rsidP="009B6E54">
      <w:pPr>
        <w:spacing w:line="240" w:lineRule="auto"/>
        <w:contextualSpacing/>
        <w:rPr>
          <w:del w:id="3027" w:author="Kris.Wild [2]" w:date="2023-12-21T12:01:00Z"/>
          <w:rFonts w:ascii="Times New Roman" w:hAnsi="Times New Roman" w:cs="Times New Roman"/>
          <w:sz w:val="24"/>
          <w:szCs w:val="24"/>
        </w:rPr>
      </w:pPr>
      <w:del w:id="3028" w:author="Kris.Wild [2]" w:date="2023-12-21T12:01:00Z">
        <w:r w:rsidRPr="008075C5" w:rsidDel="00041E40">
          <w:rPr>
            <w:rFonts w:ascii="Times New Roman" w:hAnsi="Times New Roman" w:cs="Times New Roman"/>
            <w:b/>
            <w:bCs/>
            <w:sz w:val="24"/>
            <w:szCs w:val="24"/>
          </w:rPr>
          <w:delText xml:space="preserve">Minchella DJ &amp; Scott ME. 1991. </w:delText>
        </w:r>
        <w:r w:rsidRPr="008075C5" w:rsidDel="00041E40">
          <w:rPr>
            <w:rFonts w:ascii="Times New Roman" w:hAnsi="Times New Roman" w:cs="Times New Roman"/>
            <w:sz w:val="24"/>
            <w:szCs w:val="24"/>
          </w:rPr>
          <w:delText xml:space="preserve">Parasitism: a cryptic determinant of animal community structure. Trends in Ecology &amp; Evolution </w:delText>
        </w:r>
        <w:r w:rsidRPr="008075C5" w:rsidDel="00041E40">
          <w:rPr>
            <w:rFonts w:ascii="Times New Roman" w:hAnsi="Times New Roman" w:cs="Times New Roman"/>
            <w:b/>
            <w:bCs/>
            <w:sz w:val="24"/>
            <w:szCs w:val="24"/>
          </w:rPr>
          <w:delText>6</w:delText>
        </w:r>
        <w:r w:rsidRPr="008075C5" w:rsidDel="00041E40">
          <w:rPr>
            <w:rFonts w:ascii="Times New Roman" w:hAnsi="Times New Roman" w:cs="Times New Roman"/>
            <w:sz w:val="24"/>
            <w:szCs w:val="24"/>
          </w:rPr>
          <w:delText>: 250–254.</w:delText>
        </w:r>
      </w:del>
    </w:p>
    <w:p w14:paraId="60D4F5C7" w14:textId="4410DEC6" w:rsidR="009B6E54" w:rsidRPr="008075C5" w:rsidDel="00041E40" w:rsidRDefault="009B6E54" w:rsidP="009B6E54">
      <w:pPr>
        <w:spacing w:line="240" w:lineRule="auto"/>
        <w:contextualSpacing/>
        <w:rPr>
          <w:del w:id="3029" w:author="Kris.Wild [2]" w:date="2023-12-21T12:01:00Z"/>
          <w:rFonts w:ascii="Times New Roman" w:hAnsi="Times New Roman" w:cs="Times New Roman"/>
          <w:sz w:val="24"/>
          <w:szCs w:val="24"/>
        </w:rPr>
      </w:pPr>
    </w:p>
    <w:p w14:paraId="68E350BB" w14:textId="4CA4EC50" w:rsidR="009B6E54" w:rsidRPr="008075C5" w:rsidDel="00041E40" w:rsidRDefault="009B6E54" w:rsidP="009B6E54">
      <w:pPr>
        <w:spacing w:line="240" w:lineRule="auto"/>
        <w:contextualSpacing/>
        <w:rPr>
          <w:del w:id="3030" w:author="Kris.Wild [2]" w:date="2023-12-21T12:01:00Z"/>
          <w:rFonts w:ascii="Times New Roman" w:hAnsi="Times New Roman" w:cs="Times New Roman"/>
          <w:sz w:val="24"/>
          <w:szCs w:val="24"/>
        </w:rPr>
      </w:pPr>
      <w:del w:id="3031" w:author="Kris.Wild [2]" w:date="2023-12-21T12:01:00Z">
        <w:r w:rsidRPr="008075C5" w:rsidDel="00041E40">
          <w:rPr>
            <w:rFonts w:ascii="Times New Roman" w:hAnsi="Times New Roman" w:cs="Times New Roman"/>
            <w:b/>
            <w:bCs/>
            <w:sz w:val="24"/>
            <w:szCs w:val="24"/>
          </w:rPr>
          <w:delText>Moller AP, Christe P &amp; Lux E. 1999.</w:delText>
        </w:r>
        <w:r w:rsidRPr="008075C5" w:rsidDel="00041E40">
          <w:rPr>
            <w:rFonts w:ascii="Times New Roman" w:hAnsi="Times New Roman" w:cs="Times New Roman"/>
            <w:sz w:val="24"/>
            <w:szCs w:val="24"/>
          </w:rPr>
          <w:delText xml:space="preserve"> Parasitism, host immune function, and sexual selection. Source: The Quarterly Review of Biology </w:delText>
        </w:r>
        <w:r w:rsidRPr="008075C5" w:rsidDel="00041E40">
          <w:rPr>
            <w:rFonts w:ascii="Times New Roman" w:hAnsi="Times New Roman" w:cs="Times New Roman"/>
            <w:b/>
            <w:bCs/>
            <w:sz w:val="24"/>
            <w:szCs w:val="24"/>
          </w:rPr>
          <w:delText>74</w:delText>
        </w:r>
        <w:r w:rsidRPr="008075C5" w:rsidDel="00041E40">
          <w:rPr>
            <w:rFonts w:ascii="Times New Roman" w:hAnsi="Times New Roman" w:cs="Times New Roman"/>
            <w:sz w:val="24"/>
            <w:szCs w:val="24"/>
          </w:rPr>
          <w:delText>: 3–20.</w:delText>
        </w:r>
      </w:del>
    </w:p>
    <w:p w14:paraId="5F76C63D" w14:textId="6E0A8915" w:rsidR="009B6E54" w:rsidRPr="008075C5" w:rsidDel="00041E40" w:rsidRDefault="009B6E54" w:rsidP="009B6E54">
      <w:pPr>
        <w:spacing w:line="240" w:lineRule="auto"/>
        <w:contextualSpacing/>
        <w:rPr>
          <w:del w:id="3032" w:author="Kris.Wild [2]" w:date="2023-12-21T12:01:00Z"/>
          <w:rFonts w:ascii="Times New Roman" w:hAnsi="Times New Roman" w:cs="Times New Roman"/>
          <w:sz w:val="24"/>
          <w:szCs w:val="24"/>
        </w:rPr>
      </w:pPr>
    </w:p>
    <w:p w14:paraId="739D1370" w14:textId="7801AC64" w:rsidR="009B6E54" w:rsidRPr="008075C5" w:rsidDel="00041E40" w:rsidRDefault="009B6E54" w:rsidP="009B6E54">
      <w:pPr>
        <w:spacing w:line="240" w:lineRule="auto"/>
        <w:contextualSpacing/>
        <w:rPr>
          <w:del w:id="3033" w:author="Kris.Wild [2]" w:date="2023-12-21T12:01:00Z"/>
          <w:rFonts w:ascii="Times New Roman" w:hAnsi="Times New Roman" w:cs="Times New Roman"/>
          <w:sz w:val="24"/>
          <w:szCs w:val="24"/>
        </w:rPr>
      </w:pPr>
      <w:del w:id="3034" w:author="Kris.Wild [2]" w:date="2023-12-21T12:01:00Z">
        <w:r w:rsidRPr="008075C5" w:rsidDel="00041E40">
          <w:rPr>
            <w:rFonts w:ascii="Times New Roman" w:hAnsi="Times New Roman" w:cs="Times New Roman"/>
            <w:b/>
            <w:bCs/>
            <w:sz w:val="24"/>
            <w:szCs w:val="24"/>
          </w:rPr>
          <w:delText>Moore J. 2002.</w:delText>
        </w:r>
        <w:r w:rsidRPr="008075C5" w:rsidDel="00041E40">
          <w:rPr>
            <w:rFonts w:ascii="Times New Roman" w:hAnsi="Times New Roman" w:cs="Times New Roman"/>
            <w:sz w:val="24"/>
            <w:szCs w:val="24"/>
          </w:rPr>
          <w:delText xml:space="preserve"> Parasites and the Behavior of Animals. Oxford: Oxford </w:delText>
        </w:r>
        <w:r w:rsidR="00FA3A25" w:rsidRPr="008075C5" w:rsidDel="00041E40">
          <w:rPr>
            <w:rFonts w:ascii="Times New Roman" w:hAnsi="Times New Roman" w:cs="Times New Roman"/>
            <w:sz w:val="24"/>
            <w:szCs w:val="24"/>
          </w:rPr>
          <w:delText>University Press</w:delText>
        </w:r>
        <w:r w:rsidRPr="008075C5" w:rsidDel="00041E40">
          <w:rPr>
            <w:rFonts w:ascii="Times New Roman" w:hAnsi="Times New Roman" w:cs="Times New Roman"/>
            <w:sz w:val="24"/>
            <w:szCs w:val="24"/>
          </w:rPr>
          <w:delText>.</w:delText>
        </w:r>
      </w:del>
    </w:p>
    <w:p w14:paraId="2BFD0B83" w14:textId="733F73CF" w:rsidR="009B6E54" w:rsidRPr="008075C5" w:rsidDel="00041E40" w:rsidRDefault="009B6E54" w:rsidP="009B6E54">
      <w:pPr>
        <w:spacing w:line="240" w:lineRule="auto"/>
        <w:contextualSpacing/>
        <w:rPr>
          <w:del w:id="3035" w:author="Kris.Wild [2]" w:date="2023-12-21T12:01:00Z"/>
          <w:rFonts w:ascii="Times New Roman" w:hAnsi="Times New Roman" w:cs="Times New Roman"/>
          <w:sz w:val="24"/>
          <w:szCs w:val="24"/>
        </w:rPr>
      </w:pPr>
    </w:p>
    <w:p w14:paraId="46B8E14A" w14:textId="52344402" w:rsidR="009B6E54" w:rsidRPr="008075C5" w:rsidDel="00041E40" w:rsidRDefault="009B6E54" w:rsidP="009B6E54">
      <w:pPr>
        <w:spacing w:line="240" w:lineRule="auto"/>
        <w:contextualSpacing/>
        <w:rPr>
          <w:del w:id="3036" w:author="Kris.Wild [2]" w:date="2023-12-21T12:01:00Z"/>
          <w:rFonts w:ascii="Times New Roman" w:hAnsi="Times New Roman" w:cs="Times New Roman"/>
          <w:sz w:val="24"/>
          <w:szCs w:val="24"/>
        </w:rPr>
      </w:pPr>
      <w:del w:id="3037" w:author="Kris.Wild [2]" w:date="2023-12-21T12:01:00Z">
        <w:r w:rsidRPr="008075C5" w:rsidDel="00041E40">
          <w:rPr>
            <w:rFonts w:ascii="Times New Roman" w:hAnsi="Times New Roman" w:cs="Times New Roman"/>
            <w:b/>
            <w:bCs/>
            <w:sz w:val="24"/>
            <w:szCs w:val="24"/>
          </w:rPr>
          <w:delText>Olsson M, Wapstra E, Madsen T &amp; Silverin B. 2000.</w:delText>
        </w:r>
        <w:r w:rsidRPr="008075C5" w:rsidDel="00041E40">
          <w:rPr>
            <w:rFonts w:ascii="Times New Roman" w:hAnsi="Times New Roman" w:cs="Times New Roman"/>
            <w:sz w:val="24"/>
            <w:szCs w:val="24"/>
          </w:rPr>
          <w:delText xml:space="preserve"> Testosterone, ticks and travels: A test of the immunocompetence-handicap hypothesis in free-ranging male sand lizards. Proceedings of the Royal Society B: Biological Sciences </w:delText>
        </w:r>
        <w:r w:rsidRPr="008075C5" w:rsidDel="00041E40">
          <w:rPr>
            <w:rFonts w:ascii="Times New Roman" w:hAnsi="Times New Roman" w:cs="Times New Roman"/>
            <w:b/>
            <w:bCs/>
            <w:sz w:val="24"/>
            <w:szCs w:val="24"/>
          </w:rPr>
          <w:delText>267</w:delText>
        </w:r>
        <w:r w:rsidRPr="008075C5" w:rsidDel="00041E40">
          <w:rPr>
            <w:rFonts w:ascii="Times New Roman" w:hAnsi="Times New Roman" w:cs="Times New Roman"/>
            <w:sz w:val="24"/>
            <w:szCs w:val="24"/>
          </w:rPr>
          <w:delText>: 2339–2343.</w:delText>
        </w:r>
      </w:del>
    </w:p>
    <w:p w14:paraId="52FC590D" w14:textId="3A21DB2A" w:rsidR="009B6E54" w:rsidRPr="008075C5" w:rsidDel="00041E40" w:rsidRDefault="009B6E54" w:rsidP="009B6E54">
      <w:pPr>
        <w:spacing w:line="240" w:lineRule="auto"/>
        <w:contextualSpacing/>
        <w:rPr>
          <w:del w:id="3038" w:author="Kris.Wild [2]" w:date="2023-12-21T12:01:00Z"/>
          <w:rFonts w:ascii="Times New Roman" w:hAnsi="Times New Roman" w:cs="Times New Roman"/>
          <w:sz w:val="24"/>
          <w:szCs w:val="24"/>
        </w:rPr>
      </w:pPr>
    </w:p>
    <w:p w14:paraId="3DA7BB0F" w14:textId="596DAB93" w:rsidR="009B6E54" w:rsidRPr="008075C5" w:rsidDel="00041E40" w:rsidRDefault="009B6E54" w:rsidP="009B6E54">
      <w:pPr>
        <w:spacing w:line="240" w:lineRule="auto"/>
        <w:contextualSpacing/>
        <w:rPr>
          <w:del w:id="3039" w:author="Kris.Wild [2]" w:date="2023-12-21T12:01:00Z"/>
          <w:rFonts w:ascii="Times New Roman" w:hAnsi="Times New Roman" w:cs="Times New Roman"/>
          <w:sz w:val="24"/>
          <w:szCs w:val="24"/>
        </w:rPr>
      </w:pPr>
      <w:del w:id="3040" w:author="Kris.Wild [2]" w:date="2023-12-21T12:01:00Z">
        <w:r w:rsidRPr="008075C5" w:rsidDel="00041E40">
          <w:rPr>
            <w:rFonts w:ascii="Times New Roman" w:hAnsi="Times New Roman" w:cs="Times New Roman"/>
            <w:b/>
            <w:bCs/>
            <w:sz w:val="24"/>
            <w:szCs w:val="24"/>
          </w:rPr>
          <w:delText>Pittman W, Pollock NB &amp; Taylor EN. 2013.</w:delText>
        </w:r>
        <w:r w:rsidRPr="008075C5" w:rsidDel="00041E40">
          <w:rPr>
            <w:rFonts w:ascii="Times New Roman" w:hAnsi="Times New Roman" w:cs="Times New Roman"/>
            <w:sz w:val="24"/>
            <w:szCs w:val="24"/>
          </w:rPr>
          <w:delText xml:space="preserve"> Effect of host lizard anemia on host choice and feeding rate of larval western black-legged ticks (</w:delText>
        </w:r>
        <w:r w:rsidRPr="008075C5" w:rsidDel="00041E40">
          <w:rPr>
            <w:rFonts w:ascii="Times New Roman" w:hAnsi="Times New Roman" w:cs="Times New Roman"/>
            <w:i/>
            <w:iCs/>
            <w:sz w:val="24"/>
            <w:szCs w:val="24"/>
          </w:rPr>
          <w:delText>Ixodes pacificus</w:delText>
        </w:r>
        <w:r w:rsidRPr="008075C5" w:rsidDel="00041E40">
          <w:rPr>
            <w:rFonts w:ascii="Times New Roman" w:hAnsi="Times New Roman" w:cs="Times New Roman"/>
            <w:sz w:val="24"/>
            <w:szCs w:val="24"/>
          </w:rPr>
          <w:delText xml:space="preserve">). Experimental and Applied Acarology </w:delText>
        </w:r>
        <w:r w:rsidRPr="008075C5" w:rsidDel="00041E40">
          <w:rPr>
            <w:rFonts w:ascii="Times New Roman" w:hAnsi="Times New Roman" w:cs="Times New Roman"/>
            <w:b/>
            <w:bCs/>
            <w:sz w:val="24"/>
            <w:szCs w:val="24"/>
          </w:rPr>
          <w:delText>61</w:delText>
        </w:r>
        <w:r w:rsidRPr="008075C5" w:rsidDel="00041E40">
          <w:rPr>
            <w:rFonts w:ascii="Times New Roman" w:hAnsi="Times New Roman" w:cs="Times New Roman"/>
            <w:sz w:val="24"/>
            <w:szCs w:val="24"/>
          </w:rPr>
          <w:delText>: 471–479.</w:delText>
        </w:r>
      </w:del>
    </w:p>
    <w:p w14:paraId="028F75B9" w14:textId="5F5C1033" w:rsidR="009B6E54" w:rsidRPr="008075C5" w:rsidDel="00041E40" w:rsidRDefault="009B6E54" w:rsidP="009B6E54">
      <w:pPr>
        <w:spacing w:line="240" w:lineRule="auto"/>
        <w:contextualSpacing/>
        <w:rPr>
          <w:del w:id="3041" w:author="Kris.Wild [2]" w:date="2023-12-21T12:01:00Z"/>
          <w:rFonts w:ascii="Times New Roman" w:hAnsi="Times New Roman" w:cs="Times New Roman"/>
          <w:sz w:val="24"/>
          <w:szCs w:val="24"/>
        </w:rPr>
      </w:pPr>
    </w:p>
    <w:p w14:paraId="66C00CDB" w14:textId="6CC267FF" w:rsidR="009B6E54" w:rsidRPr="008075C5" w:rsidDel="00041E40" w:rsidRDefault="009B6E54" w:rsidP="009B6E54">
      <w:pPr>
        <w:spacing w:line="240" w:lineRule="auto"/>
        <w:contextualSpacing/>
        <w:rPr>
          <w:del w:id="3042" w:author="Kris.Wild [2]" w:date="2023-12-21T12:01:00Z"/>
          <w:rFonts w:ascii="Times New Roman" w:hAnsi="Times New Roman" w:cs="Times New Roman"/>
          <w:sz w:val="24"/>
          <w:szCs w:val="24"/>
        </w:rPr>
      </w:pPr>
      <w:del w:id="3043" w:author="Kris.Wild [2]" w:date="2023-12-21T12:01:00Z">
        <w:r w:rsidRPr="008075C5" w:rsidDel="00041E40">
          <w:rPr>
            <w:rFonts w:ascii="Times New Roman" w:hAnsi="Times New Roman" w:cs="Times New Roman"/>
            <w:b/>
            <w:bCs/>
            <w:sz w:val="24"/>
            <w:szCs w:val="24"/>
          </w:rPr>
          <w:delText>Prosser CL &amp; Brown FA. 1961.</w:delText>
        </w:r>
        <w:r w:rsidRPr="008075C5" w:rsidDel="00041E40">
          <w:rPr>
            <w:rFonts w:ascii="Times New Roman" w:hAnsi="Times New Roman" w:cs="Times New Roman"/>
            <w:sz w:val="24"/>
            <w:szCs w:val="24"/>
          </w:rPr>
          <w:delText xml:space="preserve"> Comparative animal physiology. Amsterdam: W. B Saunders.</w:delText>
        </w:r>
      </w:del>
    </w:p>
    <w:p w14:paraId="32210A62" w14:textId="791CA4E8" w:rsidR="009B6E54" w:rsidRPr="008075C5" w:rsidDel="00041E40" w:rsidRDefault="009B6E54" w:rsidP="009B6E54">
      <w:pPr>
        <w:spacing w:line="240" w:lineRule="auto"/>
        <w:contextualSpacing/>
        <w:rPr>
          <w:del w:id="3044" w:author="Kris.Wild [2]" w:date="2023-12-21T12:01:00Z"/>
          <w:rFonts w:ascii="Times New Roman" w:hAnsi="Times New Roman" w:cs="Times New Roman"/>
          <w:sz w:val="24"/>
          <w:szCs w:val="24"/>
        </w:rPr>
      </w:pPr>
    </w:p>
    <w:p w14:paraId="70BA28AA" w14:textId="3686B46A" w:rsidR="009B6E54" w:rsidRPr="008075C5" w:rsidDel="00041E40" w:rsidRDefault="009B6E54" w:rsidP="009B6E54">
      <w:pPr>
        <w:spacing w:line="240" w:lineRule="auto"/>
        <w:contextualSpacing/>
        <w:rPr>
          <w:del w:id="3045" w:author="Kris.Wild [2]" w:date="2023-12-21T12:01:00Z"/>
          <w:rFonts w:ascii="Times New Roman" w:hAnsi="Times New Roman" w:cs="Times New Roman"/>
          <w:sz w:val="24"/>
          <w:szCs w:val="24"/>
        </w:rPr>
      </w:pPr>
      <w:del w:id="3046" w:author="Kris.Wild [2]" w:date="2023-12-21T12:01:00Z">
        <w:r w:rsidRPr="008075C5" w:rsidDel="00041E40">
          <w:rPr>
            <w:rFonts w:ascii="Times New Roman" w:hAnsi="Times New Roman" w:cs="Times New Roman"/>
            <w:b/>
            <w:bCs/>
            <w:sz w:val="24"/>
            <w:szCs w:val="24"/>
          </w:rPr>
          <w:delText>Roberts ML, Buchanan KL &amp; Evans MR. 2004.</w:delText>
        </w:r>
        <w:r w:rsidRPr="008075C5" w:rsidDel="00041E40">
          <w:rPr>
            <w:rFonts w:ascii="Times New Roman" w:hAnsi="Times New Roman" w:cs="Times New Roman"/>
            <w:sz w:val="24"/>
            <w:szCs w:val="24"/>
          </w:rPr>
          <w:delText xml:space="preserve"> Testing the immunocompetence handicap hypothesis: A review of the evidence. Animal Behaviour </w:delText>
        </w:r>
        <w:r w:rsidRPr="008075C5" w:rsidDel="00041E40">
          <w:rPr>
            <w:rFonts w:ascii="Times New Roman" w:hAnsi="Times New Roman" w:cs="Times New Roman"/>
            <w:b/>
            <w:bCs/>
            <w:sz w:val="24"/>
            <w:szCs w:val="24"/>
          </w:rPr>
          <w:delText>68</w:delText>
        </w:r>
        <w:r w:rsidRPr="008075C5" w:rsidDel="00041E40">
          <w:rPr>
            <w:rFonts w:ascii="Times New Roman" w:hAnsi="Times New Roman" w:cs="Times New Roman"/>
            <w:sz w:val="24"/>
            <w:szCs w:val="24"/>
          </w:rPr>
          <w:delText>: 227–239.</w:delText>
        </w:r>
      </w:del>
    </w:p>
    <w:p w14:paraId="415FB8DE" w14:textId="68C423F1" w:rsidR="009B6E54" w:rsidRPr="008075C5" w:rsidDel="00041E40" w:rsidRDefault="009B6E54" w:rsidP="009B6E54">
      <w:pPr>
        <w:spacing w:line="240" w:lineRule="auto"/>
        <w:contextualSpacing/>
        <w:rPr>
          <w:del w:id="3047" w:author="Kris.Wild [2]" w:date="2023-12-21T12:01:00Z"/>
          <w:rFonts w:ascii="Times New Roman" w:hAnsi="Times New Roman" w:cs="Times New Roman"/>
          <w:sz w:val="24"/>
          <w:szCs w:val="24"/>
        </w:rPr>
      </w:pPr>
    </w:p>
    <w:p w14:paraId="30B6EC4F" w14:textId="0B59CEE9" w:rsidR="009B6E54" w:rsidRPr="008075C5" w:rsidDel="00041E40" w:rsidRDefault="009B6E54" w:rsidP="009B6E54">
      <w:pPr>
        <w:spacing w:line="240" w:lineRule="auto"/>
        <w:contextualSpacing/>
        <w:rPr>
          <w:del w:id="3048" w:author="Kris.Wild [2]" w:date="2023-12-21T12:01:00Z"/>
          <w:rFonts w:ascii="Times New Roman" w:hAnsi="Times New Roman" w:cs="Times New Roman"/>
          <w:sz w:val="24"/>
          <w:szCs w:val="24"/>
        </w:rPr>
      </w:pPr>
      <w:del w:id="3049" w:author="Kris.Wild [2]" w:date="2023-12-21T12:01:00Z">
        <w:r w:rsidRPr="008075C5" w:rsidDel="00041E40">
          <w:rPr>
            <w:rFonts w:ascii="Times New Roman" w:hAnsi="Times New Roman" w:cs="Times New Roman"/>
            <w:b/>
            <w:bCs/>
            <w:sz w:val="24"/>
            <w:szCs w:val="24"/>
          </w:rPr>
          <w:delText>Salkeld DJ &amp; Schwarzkopf L. 2005.</w:delText>
        </w:r>
        <w:r w:rsidRPr="008075C5" w:rsidDel="00041E40">
          <w:rPr>
            <w:rFonts w:ascii="Times New Roman" w:hAnsi="Times New Roman" w:cs="Times New Roman"/>
            <w:sz w:val="24"/>
            <w:szCs w:val="24"/>
          </w:rPr>
          <w:delText xml:space="preserve"> Epizootiology of blood parasites in an Australian lizard: A mark-recapture study of a natural population. International Journal for Parasitology </w:delText>
        </w:r>
        <w:r w:rsidRPr="008075C5" w:rsidDel="00041E40">
          <w:rPr>
            <w:rFonts w:ascii="Times New Roman" w:hAnsi="Times New Roman" w:cs="Times New Roman"/>
            <w:b/>
            <w:bCs/>
            <w:sz w:val="24"/>
            <w:szCs w:val="24"/>
          </w:rPr>
          <w:delText>35</w:delText>
        </w:r>
        <w:r w:rsidRPr="008075C5" w:rsidDel="00041E40">
          <w:rPr>
            <w:rFonts w:ascii="Times New Roman" w:hAnsi="Times New Roman" w:cs="Times New Roman"/>
            <w:sz w:val="24"/>
            <w:szCs w:val="24"/>
          </w:rPr>
          <w:delText>: 11–18.</w:delText>
        </w:r>
      </w:del>
    </w:p>
    <w:p w14:paraId="1C05F78E" w14:textId="0F63885B" w:rsidR="009B6E54" w:rsidRPr="008075C5" w:rsidDel="00041E40" w:rsidRDefault="009B6E54" w:rsidP="009B6E54">
      <w:pPr>
        <w:spacing w:line="240" w:lineRule="auto"/>
        <w:contextualSpacing/>
        <w:rPr>
          <w:del w:id="3050" w:author="Kris.Wild [2]" w:date="2023-12-21T12:01:00Z"/>
          <w:rFonts w:ascii="Times New Roman" w:hAnsi="Times New Roman" w:cs="Times New Roman"/>
          <w:sz w:val="24"/>
          <w:szCs w:val="24"/>
        </w:rPr>
      </w:pPr>
    </w:p>
    <w:p w14:paraId="74945169" w14:textId="3BE83456" w:rsidR="009B6E54" w:rsidRPr="008075C5" w:rsidDel="00041E40" w:rsidRDefault="009B6E54" w:rsidP="009B6E54">
      <w:pPr>
        <w:spacing w:line="240" w:lineRule="auto"/>
        <w:contextualSpacing/>
        <w:rPr>
          <w:del w:id="3051" w:author="Kris.Wild [2]" w:date="2023-12-21T12:01:00Z"/>
          <w:rFonts w:ascii="Times New Roman" w:hAnsi="Times New Roman" w:cs="Times New Roman"/>
          <w:sz w:val="24"/>
          <w:szCs w:val="24"/>
        </w:rPr>
      </w:pPr>
      <w:del w:id="3052" w:author="Kris.Wild [2]" w:date="2023-12-21T12:01:00Z">
        <w:r w:rsidRPr="008075C5" w:rsidDel="00041E40">
          <w:rPr>
            <w:rFonts w:ascii="Times New Roman" w:hAnsi="Times New Roman" w:cs="Times New Roman"/>
            <w:b/>
            <w:bCs/>
            <w:sz w:val="24"/>
            <w:szCs w:val="24"/>
          </w:rPr>
          <w:delText>Salvador A, Veiga JP, Martin J, Lopez P, Abelenda M &amp; Puerta M. 1996.</w:delText>
        </w:r>
        <w:r w:rsidRPr="008075C5" w:rsidDel="00041E40">
          <w:rPr>
            <w:rFonts w:ascii="Times New Roman" w:hAnsi="Times New Roman" w:cs="Times New Roman"/>
            <w:sz w:val="24"/>
            <w:szCs w:val="24"/>
          </w:rPr>
          <w:delText xml:space="preserve"> The cost of producing a sexual signal: testosterone increases the susceptibility of male lizards to ectoparasitic infestation. Behavioral Ecology </w:delText>
        </w:r>
        <w:r w:rsidRPr="008075C5" w:rsidDel="00041E40">
          <w:rPr>
            <w:rFonts w:ascii="Times New Roman" w:hAnsi="Times New Roman" w:cs="Times New Roman"/>
            <w:b/>
            <w:bCs/>
            <w:sz w:val="24"/>
            <w:szCs w:val="24"/>
          </w:rPr>
          <w:delText>7</w:delText>
        </w:r>
        <w:r w:rsidRPr="008075C5" w:rsidDel="00041E40">
          <w:rPr>
            <w:rFonts w:ascii="Times New Roman" w:hAnsi="Times New Roman" w:cs="Times New Roman"/>
            <w:sz w:val="24"/>
            <w:szCs w:val="24"/>
          </w:rPr>
          <w:delText>: 145–150.</w:delText>
        </w:r>
      </w:del>
    </w:p>
    <w:p w14:paraId="371D02A9" w14:textId="562C892E" w:rsidR="009B6E54" w:rsidRPr="008075C5" w:rsidDel="00041E40" w:rsidRDefault="009B6E54" w:rsidP="009B6E54">
      <w:pPr>
        <w:spacing w:line="240" w:lineRule="auto"/>
        <w:contextualSpacing/>
        <w:rPr>
          <w:del w:id="3053" w:author="Kris.Wild [2]" w:date="2023-12-21T12:01:00Z"/>
          <w:rFonts w:ascii="Times New Roman" w:hAnsi="Times New Roman" w:cs="Times New Roman"/>
          <w:sz w:val="24"/>
          <w:szCs w:val="24"/>
        </w:rPr>
      </w:pPr>
    </w:p>
    <w:p w14:paraId="79042A9E" w14:textId="104664A9" w:rsidR="009B6E54" w:rsidRPr="008075C5" w:rsidDel="00041E40" w:rsidRDefault="009B6E54" w:rsidP="009B6E54">
      <w:pPr>
        <w:spacing w:line="240" w:lineRule="auto"/>
        <w:contextualSpacing/>
        <w:rPr>
          <w:del w:id="3054" w:author="Kris.Wild [2]" w:date="2023-12-21T12:01:00Z"/>
          <w:rFonts w:ascii="Times New Roman" w:hAnsi="Times New Roman" w:cs="Times New Roman"/>
          <w:sz w:val="24"/>
          <w:szCs w:val="24"/>
        </w:rPr>
      </w:pPr>
      <w:del w:id="3055" w:author="Kris.Wild [2]" w:date="2023-12-21T12:01:00Z">
        <w:r w:rsidRPr="008075C5" w:rsidDel="00041E40">
          <w:rPr>
            <w:rFonts w:ascii="Times New Roman" w:hAnsi="Times New Roman" w:cs="Times New Roman"/>
            <w:b/>
            <w:bCs/>
            <w:sz w:val="24"/>
            <w:szCs w:val="24"/>
          </w:rPr>
          <w:delText>Václav R, Prokop P &amp; Fekiač V. 2007.</w:delText>
        </w:r>
        <w:r w:rsidRPr="008075C5" w:rsidDel="00041E40">
          <w:rPr>
            <w:rFonts w:ascii="Times New Roman" w:hAnsi="Times New Roman" w:cs="Times New Roman"/>
            <w:sz w:val="24"/>
            <w:szCs w:val="24"/>
          </w:rPr>
          <w:delText xml:space="preserve"> Expression of breeding coloration in European Green Lizards (</w:delText>
        </w:r>
        <w:r w:rsidRPr="008075C5" w:rsidDel="00041E40">
          <w:rPr>
            <w:rFonts w:ascii="Times New Roman" w:hAnsi="Times New Roman" w:cs="Times New Roman"/>
            <w:i/>
            <w:iCs/>
            <w:sz w:val="24"/>
            <w:szCs w:val="24"/>
          </w:rPr>
          <w:delText>Lacerta viridis</w:delText>
        </w:r>
        <w:r w:rsidRPr="008075C5" w:rsidDel="00041E40">
          <w:rPr>
            <w:rFonts w:ascii="Times New Roman" w:hAnsi="Times New Roman" w:cs="Times New Roman"/>
            <w:sz w:val="24"/>
            <w:szCs w:val="24"/>
          </w:rPr>
          <w:delText xml:space="preserve">): Variation with morphology and tick infestation. Canadian Journal of Zoology </w:delText>
        </w:r>
        <w:r w:rsidRPr="008075C5" w:rsidDel="00041E40">
          <w:rPr>
            <w:rFonts w:ascii="Times New Roman" w:hAnsi="Times New Roman" w:cs="Times New Roman"/>
            <w:b/>
            <w:bCs/>
            <w:sz w:val="24"/>
            <w:szCs w:val="24"/>
          </w:rPr>
          <w:delText>85</w:delText>
        </w:r>
        <w:r w:rsidRPr="008075C5" w:rsidDel="00041E40">
          <w:rPr>
            <w:rFonts w:ascii="Times New Roman" w:hAnsi="Times New Roman" w:cs="Times New Roman"/>
            <w:sz w:val="24"/>
            <w:szCs w:val="24"/>
          </w:rPr>
          <w:delText>: 1199–1206.</w:delText>
        </w:r>
      </w:del>
    </w:p>
    <w:p w14:paraId="4F926999" w14:textId="7790711F" w:rsidR="009B6E54" w:rsidRPr="008075C5" w:rsidDel="00041E40" w:rsidRDefault="009B6E54" w:rsidP="009B6E54">
      <w:pPr>
        <w:spacing w:line="240" w:lineRule="auto"/>
        <w:contextualSpacing/>
        <w:rPr>
          <w:del w:id="3056" w:author="Kris.Wild [2]" w:date="2023-12-21T12:01:00Z"/>
          <w:rFonts w:ascii="Times New Roman" w:hAnsi="Times New Roman" w:cs="Times New Roman"/>
          <w:sz w:val="24"/>
          <w:szCs w:val="24"/>
        </w:rPr>
      </w:pPr>
    </w:p>
    <w:p w14:paraId="2FE3EACF" w14:textId="638432C2" w:rsidR="009B6E54" w:rsidRPr="008075C5" w:rsidDel="00041E40" w:rsidRDefault="009B6E54" w:rsidP="009B6E54">
      <w:pPr>
        <w:spacing w:line="240" w:lineRule="auto"/>
        <w:contextualSpacing/>
        <w:rPr>
          <w:del w:id="3057" w:author="Kris.Wild [2]" w:date="2023-12-21T12:01:00Z"/>
          <w:rFonts w:ascii="Times New Roman" w:hAnsi="Times New Roman" w:cs="Times New Roman"/>
          <w:sz w:val="24"/>
          <w:szCs w:val="24"/>
        </w:rPr>
      </w:pPr>
      <w:del w:id="3058" w:author="Kris.Wild [2]" w:date="2023-12-21T12:01:00Z">
        <w:r w:rsidRPr="008075C5" w:rsidDel="00041E40">
          <w:rPr>
            <w:rFonts w:ascii="Times New Roman" w:hAnsi="Times New Roman" w:cs="Times New Roman"/>
            <w:b/>
            <w:bCs/>
            <w:sz w:val="24"/>
            <w:szCs w:val="24"/>
          </w:rPr>
          <w:delText>Veiga JP, Salvador A, Merino S &amp; Puerta M. 1998.</w:delText>
        </w:r>
        <w:r w:rsidRPr="008075C5" w:rsidDel="00041E40">
          <w:rPr>
            <w:rFonts w:ascii="Times New Roman" w:hAnsi="Times New Roman" w:cs="Times New Roman"/>
            <w:sz w:val="24"/>
            <w:szCs w:val="24"/>
          </w:rPr>
          <w:delText xml:space="preserve"> Reproductive effort affects immune response and parasite infection in a lizard: a phenotypic manipulation using testosterone. Oikos </w:delText>
        </w:r>
        <w:r w:rsidRPr="008075C5" w:rsidDel="00041E40">
          <w:rPr>
            <w:rFonts w:ascii="Times New Roman" w:hAnsi="Times New Roman" w:cs="Times New Roman"/>
            <w:b/>
            <w:bCs/>
            <w:sz w:val="24"/>
            <w:szCs w:val="24"/>
          </w:rPr>
          <w:delText>82</w:delText>
        </w:r>
        <w:r w:rsidRPr="008075C5" w:rsidDel="00041E40">
          <w:rPr>
            <w:rFonts w:ascii="Times New Roman" w:hAnsi="Times New Roman" w:cs="Times New Roman"/>
            <w:sz w:val="24"/>
            <w:szCs w:val="24"/>
          </w:rPr>
          <w:delText>: 313–318.</w:delText>
        </w:r>
      </w:del>
    </w:p>
    <w:p w14:paraId="3255D7EC" w14:textId="619C2D77" w:rsidR="009B6E54" w:rsidRPr="008075C5" w:rsidDel="00041E40" w:rsidRDefault="009B6E54" w:rsidP="009B6E54">
      <w:pPr>
        <w:spacing w:line="240" w:lineRule="auto"/>
        <w:contextualSpacing/>
        <w:rPr>
          <w:del w:id="3059" w:author="Kris.Wild [2]" w:date="2023-12-21T12:01:00Z"/>
          <w:rFonts w:ascii="Times New Roman" w:hAnsi="Times New Roman" w:cs="Times New Roman"/>
          <w:sz w:val="24"/>
          <w:szCs w:val="24"/>
        </w:rPr>
      </w:pPr>
    </w:p>
    <w:p w14:paraId="485912C3" w14:textId="7ABCDC14" w:rsidR="009B6E54" w:rsidRPr="008075C5" w:rsidDel="00041E40" w:rsidRDefault="009B6E54" w:rsidP="009B6E54">
      <w:pPr>
        <w:spacing w:line="240" w:lineRule="auto"/>
        <w:contextualSpacing/>
        <w:rPr>
          <w:del w:id="3060" w:author="Kris.Wild [2]" w:date="2023-12-21T12:01:00Z"/>
          <w:rFonts w:ascii="Times New Roman" w:hAnsi="Times New Roman" w:cs="Times New Roman"/>
          <w:sz w:val="24"/>
          <w:szCs w:val="24"/>
        </w:rPr>
      </w:pPr>
      <w:del w:id="3061" w:author="Kris.Wild [2]" w:date="2023-12-21T12:01:00Z">
        <w:r w:rsidRPr="008075C5" w:rsidDel="00041E40">
          <w:rPr>
            <w:rFonts w:ascii="Times New Roman" w:hAnsi="Times New Roman" w:cs="Times New Roman"/>
            <w:b/>
            <w:bCs/>
            <w:sz w:val="24"/>
            <w:szCs w:val="24"/>
          </w:rPr>
          <w:delText>Wild KH &amp; Gienger CM. 2018.</w:delText>
        </w:r>
        <w:r w:rsidRPr="008075C5" w:rsidDel="00041E40">
          <w:rPr>
            <w:rFonts w:ascii="Times New Roman" w:hAnsi="Times New Roman" w:cs="Times New Roman"/>
            <w:sz w:val="24"/>
            <w:szCs w:val="24"/>
          </w:rPr>
          <w:delText xml:space="preserve"> Fire-disturbed landscapes induce phenotypic plasticity in lizard locomotor performance. Journal of Zoology </w:delText>
        </w:r>
        <w:r w:rsidRPr="008075C5" w:rsidDel="00041E40">
          <w:rPr>
            <w:rFonts w:ascii="Times New Roman" w:hAnsi="Times New Roman" w:cs="Times New Roman"/>
            <w:b/>
            <w:bCs/>
            <w:sz w:val="24"/>
            <w:szCs w:val="24"/>
          </w:rPr>
          <w:delText>305</w:delText>
        </w:r>
        <w:r w:rsidRPr="008075C5" w:rsidDel="00041E40">
          <w:rPr>
            <w:rFonts w:ascii="Times New Roman" w:hAnsi="Times New Roman" w:cs="Times New Roman"/>
            <w:sz w:val="24"/>
            <w:szCs w:val="24"/>
          </w:rPr>
          <w:delText>: 96–105.</w:delText>
        </w:r>
      </w:del>
    </w:p>
    <w:p w14:paraId="13D7C897" w14:textId="3A53F5E2" w:rsidR="002D5457" w:rsidRPr="008075C5" w:rsidDel="00041E40" w:rsidRDefault="002D5457" w:rsidP="00B269F3">
      <w:pPr>
        <w:spacing w:line="240" w:lineRule="auto"/>
        <w:contextualSpacing/>
        <w:rPr>
          <w:del w:id="3062" w:author="Kris.Wild [2]" w:date="2023-12-21T12:01:00Z"/>
          <w:rFonts w:ascii="Times New Roman" w:hAnsi="Times New Roman" w:cs="Times New Roman"/>
          <w:sz w:val="24"/>
          <w:szCs w:val="24"/>
        </w:rPr>
      </w:pPr>
    </w:p>
    <w:p w14:paraId="2EE0A314" w14:textId="420CBA4A" w:rsidR="002D5457" w:rsidRPr="008075C5" w:rsidDel="00041E40" w:rsidRDefault="002D5457" w:rsidP="00B269F3">
      <w:pPr>
        <w:spacing w:line="240" w:lineRule="auto"/>
        <w:contextualSpacing/>
        <w:rPr>
          <w:del w:id="3063" w:author="Kris.Wild [2]" w:date="2023-12-21T12:01:00Z"/>
          <w:rFonts w:ascii="Times New Roman" w:hAnsi="Times New Roman" w:cs="Times New Roman"/>
          <w:sz w:val="24"/>
          <w:szCs w:val="24"/>
        </w:rPr>
      </w:pPr>
    </w:p>
    <w:p w14:paraId="69D18A3D" w14:textId="68B7202A" w:rsidR="00817A4C" w:rsidRPr="008075C5" w:rsidRDefault="00817A4C" w:rsidP="00B269F3">
      <w:pPr>
        <w:spacing w:line="240" w:lineRule="auto"/>
        <w:contextualSpacing/>
        <w:rPr>
          <w:rFonts w:ascii="Times New Roman" w:hAnsi="Times New Roman" w:cs="Times New Roman"/>
          <w:sz w:val="24"/>
          <w:szCs w:val="24"/>
        </w:rPr>
        <w:sectPr w:rsidR="00817A4C" w:rsidRPr="008075C5" w:rsidSect="00174A7B">
          <w:pgSz w:w="12240" w:h="15840"/>
          <w:pgMar w:top="1440" w:right="1440" w:bottom="1440" w:left="1440" w:header="720" w:footer="720" w:gutter="0"/>
          <w:cols w:space="720"/>
          <w:docGrid w:linePitch="360"/>
        </w:sectPr>
      </w:pPr>
    </w:p>
    <w:p w14:paraId="0105D913" w14:textId="668B8684" w:rsidR="00FD44C6" w:rsidRPr="008075C5" w:rsidRDefault="008708C2" w:rsidP="00B269F3">
      <w:pPr>
        <w:spacing w:line="240" w:lineRule="auto"/>
        <w:contextualSpacing/>
        <w:rPr>
          <w:rFonts w:ascii="Times New Roman" w:hAnsi="Times New Roman" w:cs="Times New Roman"/>
          <w:color w:val="000000" w:themeColor="text1"/>
          <w:kern w:val="24"/>
          <w:sz w:val="24"/>
          <w:szCs w:val="24"/>
        </w:rPr>
      </w:pPr>
      <w:r w:rsidRPr="008075C5">
        <w:rPr>
          <w:rFonts w:ascii="Times New Roman" w:hAnsi="Times New Roman" w:cs="Times New Roman"/>
          <w:color w:val="000000" w:themeColor="text1"/>
          <w:kern w:val="24"/>
          <w:sz w:val="24"/>
          <w:szCs w:val="24"/>
        </w:rPr>
        <w:lastRenderedPageBreak/>
        <w:t xml:space="preserve"> </w:t>
      </w:r>
      <w:r w:rsidR="00081636" w:rsidRPr="008075C5">
        <w:rPr>
          <w:rFonts w:ascii="Times New Roman" w:hAnsi="Times New Roman" w:cs="Times New Roman"/>
          <w:noProof/>
          <w:color w:val="000000" w:themeColor="text1"/>
          <w:kern w:val="24"/>
          <w:sz w:val="24"/>
          <w:szCs w:val="24"/>
        </w:rPr>
        <w:drawing>
          <wp:inline distT="0" distB="0" distL="0" distR="0" wp14:anchorId="11B45A5C" wp14:editId="26628F28">
            <wp:extent cx="5943600" cy="2618740"/>
            <wp:effectExtent l="0" t="0" r="0" b="0"/>
            <wp:docPr id="8767539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75397" name="Picture 87675397"/>
                    <pic:cNvPicPr/>
                  </pic:nvPicPr>
                  <pic:blipFill>
                    <a:blip r:embed="rId14">
                      <a:extLst>
                        <a:ext uri="{28A0092B-C50C-407E-A947-70E740481C1C}">
                          <a14:useLocalDpi xmlns:a14="http://schemas.microsoft.com/office/drawing/2010/main" val="0"/>
                        </a:ext>
                      </a:extLst>
                    </a:blip>
                    <a:stretch>
                      <a:fillRect/>
                    </a:stretch>
                  </pic:blipFill>
                  <pic:spPr>
                    <a:xfrm>
                      <a:off x="0" y="0"/>
                      <a:ext cx="5943600" cy="2618740"/>
                    </a:xfrm>
                    <a:prstGeom prst="rect">
                      <a:avLst/>
                    </a:prstGeom>
                  </pic:spPr>
                </pic:pic>
              </a:graphicData>
            </a:graphic>
          </wp:inline>
        </w:drawing>
      </w:r>
    </w:p>
    <w:p w14:paraId="5B59B299" w14:textId="6C15CAFE" w:rsidR="00FD44C6" w:rsidRPr="008075C5" w:rsidRDefault="00983FC9" w:rsidP="00B269F3">
      <w:pPr>
        <w:spacing w:line="240" w:lineRule="auto"/>
        <w:contextualSpacing/>
        <w:rPr>
          <w:rFonts w:ascii="Times New Roman" w:hAnsi="Times New Roman" w:cs="Times New Roman"/>
          <w:color w:val="000000" w:themeColor="text1"/>
          <w:kern w:val="24"/>
          <w:sz w:val="24"/>
          <w:szCs w:val="24"/>
        </w:rPr>
      </w:pPr>
      <w:r w:rsidRPr="008075C5">
        <w:rPr>
          <w:rFonts w:ascii="Times New Roman" w:hAnsi="Times New Roman" w:cs="Times New Roman"/>
          <w:color w:val="000000" w:themeColor="text1"/>
          <w:kern w:val="24"/>
          <w:sz w:val="24"/>
          <w:szCs w:val="24"/>
        </w:rPr>
        <w:t xml:space="preserve">Figure 1. Relationship between </w:t>
      </w:r>
      <w:r w:rsidR="00062868" w:rsidRPr="008075C5">
        <w:rPr>
          <w:rFonts w:ascii="Times New Roman" w:hAnsi="Times New Roman" w:cs="Times New Roman"/>
          <w:color w:val="000000" w:themeColor="text1"/>
          <w:kern w:val="24"/>
          <w:sz w:val="24"/>
          <w:szCs w:val="24"/>
        </w:rPr>
        <w:t xml:space="preserve">body size (SVL) and </w:t>
      </w:r>
      <w:r w:rsidR="00D47AEA" w:rsidRPr="008075C5">
        <w:rPr>
          <w:rFonts w:ascii="Times New Roman" w:hAnsi="Times New Roman" w:cs="Times New Roman"/>
          <w:color w:val="000000" w:themeColor="text1"/>
          <w:kern w:val="24"/>
          <w:sz w:val="24"/>
          <w:szCs w:val="24"/>
        </w:rPr>
        <w:t xml:space="preserve">probability </w:t>
      </w:r>
      <w:r w:rsidRPr="008075C5">
        <w:rPr>
          <w:rFonts w:ascii="Times New Roman" w:hAnsi="Times New Roman" w:cs="Times New Roman"/>
          <w:color w:val="000000" w:themeColor="text1"/>
          <w:kern w:val="24"/>
          <w:sz w:val="24"/>
          <w:szCs w:val="24"/>
        </w:rPr>
        <w:t>of tick infection for male</w:t>
      </w:r>
      <w:r w:rsidR="008708C2" w:rsidRPr="008075C5">
        <w:rPr>
          <w:rFonts w:ascii="Times New Roman" w:hAnsi="Times New Roman" w:cs="Times New Roman"/>
          <w:color w:val="000000" w:themeColor="text1"/>
          <w:kern w:val="24"/>
          <w:sz w:val="24"/>
          <w:szCs w:val="24"/>
        </w:rPr>
        <w:t xml:space="preserve"> (A)</w:t>
      </w:r>
      <w:r w:rsidRPr="008075C5">
        <w:rPr>
          <w:rFonts w:ascii="Times New Roman" w:hAnsi="Times New Roman" w:cs="Times New Roman"/>
          <w:color w:val="000000" w:themeColor="text1"/>
          <w:kern w:val="24"/>
          <w:sz w:val="24"/>
          <w:szCs w:val="24"/>
        </w:rPr>
        <w:t xml:space="preserve"> </w:t>
      </w:r>
      <w:r w:rsidR="008708C2" w:rsidRPr="008075C5">
        <w:rPr>
          <w:rFonts w:ascii="Times New Roman" w:hAnsi="Times New Roman" w:cs="Times New Roman"/>
          <w:color w:val="000000" w:themeColor="text1"/>
          <w:kern w:val="24"/>
          <w:sz w:val="24"/>
          <w:szCs w:val="24"/>
        </w:rPr>
        <w:t xml:space="preserve">and female (B) </w:t>
      </w:r>
      <w:r w:rsidR="00062868" w:rsidRPr="008075C5">
        <w:rPr>
          <w:rFonts w:ascii="Times New Roman" w:hAnsi="Times New Roman" w:cs="Times New Roman"/>
          <w:color w:val="000000" w:themeColor="text1"/>
          <w:kern w:val="24"/>
          <w:sz w:val="24"/>
          <w:szCs w:val="24"/>
        </w:rPr>
        <w:t>Eastern Fence L</w:t>
      </w:r>
      <w:r w:rsidRPr="008075C5">
        <w:rPr>
          <w:rFonts w:ascii="Times New Roman" w:hAnsi="Times New Roman" w:cs="Times New Roman"/>
          <w:color w:val="000000" w:themeColor="text1"/>
          <w:kern w:val="24"/>
          <w:sz w:val="24"/>
          <w:szCs w:val="24"/>
        </w:rPr>
        <w:t xml:space="preserve">izards. </w:t>
      </w:r>
      <w:r w:rsidR="00464517" w:rsidRPr="008075C5">
        <w:rPr>
          <w:rFonts w:ascii="Times New Roman" w:hAnsi="Times New Roman" w:cs="Times New Roman"/>
          <w:color w:val="000000" w:themeColor="text1"/>
          <w:kern w:val="24"/>
          <w:sz w:val="24"/>
          <w:szCs w:val="24"/>
        </w:rPr>
        <w:t>The line</w:t>
      </w:r>
      <w:r w:rsidRPr="008075C5">
        <w:rPr>
          <w:rFonts w:ascii="Times New Roman" w:hAnsi="Times New Roman" w:cs="Times New Roman"/>
          <w:color w:val="000000" w:themeColor="text1"/>
          <w:kern w:val="24"/>
          <w:sz w:val="24"/>
          <w:szCs w:val="24"/>
        </w:rPr>
        <w:t xml:space="preserve"> </w:t>
      </w:r>
      <w:r w:rsidR="00464517" w:rsidRPr="008075C5">
        <w:rPr>
          <w:rFonts w:ascii="Times New Roman" w:hAnsi="Times New Roman" w:cs="Times New Roman"/>
          <w:color w:val="000000" w:themeColor="text1"/>
          <w:kern w:val="24"/>
          <w:sz w:val="24"/>
          <w:szCs w:val="24"/>
        </w:rPr>
        <w:t xml:space="preserve">represents </w:t>
      </w:r>
      <w:r w:rsidRPr="008075C5">
        <w:rPr>
          <w:rFonts w:ascii="Times New Roman" w:hAnsi="Times New Roman" w:cs="Times New Roman"/>
          <w:color w:val="000000" w:themeColor="text1"/>
          <w:kern w:val="24"/>
          <w:sz w:val="24"/>
          <w:szCs w:val="24"/>
        </w:rPr>
        <w:t>the probability function from logistic regression</w:t>
      </w:r>
      <w:r w:rsidR="00CE57C7" w:rsidRPr="008075C5">
        <w:rPr>
          <w:rFonts w:ascii="Times New Roman" w:hAnsi="Times New Roman" w:cs="Times New Roman"/>
          <w:color w:val="000000" w:themeColor="text1"/>
          <w:kern w:val="24"/>
          <w:sz w:val="24"/>
          <w:szCs w:val="24"/>
        </w:rPr>
        <w:t xml:space="preserve">. </w:t>
      </w:r>
      <w:r w:rsidR="00464517" w:rsidRPr="008075C5">
        <w:rPr>
          <w:rFonts w:ascii="Times New Roman" w:hAnsi="Times New Roman" w:cs="Times New Roman"/>
          <w:color w:val="000000" w:themeColor="text1"/>
          <w:kern w:val="24"/>
          <w:sz w:val="24"/>
          <w:szCs w:val="24"/>
        </w:rPr>
        <w:t>Raw data points are shown with circles that distinguish if lizards were infected by ticks (</w:t>
      </w:r>
      <w:del w:id="3064" w:author="Kris.Wild" w:date="2023-12-11T11:36:00Z">
        <w:r w:rsidR="00464517" w:rsidRPr="008075C5" w:rsidDel="00080233">
          <w:rPr>
            <w:rFonts w:ascii="Times New Roman" w:hAnsi="Times New Roman" w:cs="Times New Roman"/>
            <w:color w:val="000000" w:themeColor="text1"/>
            <w:kern w:val="24"/>
            <w:sz w:val="24"/>
            <w:szCs w:val="24"/>
          </w:rPr>
          <w:delText>yellow</w:delText>
        </w:r>
      </w:del>
      <w:ins w:id="3065" w:author="Kris.Wild" w:date="2023-12-11T11:36:00Z">
        <w:r w:rsidR="00080233" w:rsidRPr="008075C5">
          <w:rPr>
            <w:rFonts w:ascii="Times New Roman" w:hAnsi="Times New Roman" w:cs="Times New Roman"/>
            <w:color w:val="000000" w:themeColor="text1"/>
            <w:kern w:val="24"/>
            <w:sz w:val="24"/>
            <w:szCs w:val="24"/>
          </w:rPr>
          <w:t>orange</w:t>
        </w:r>
      </w:ins>
      <w:r w:rsidR="00464517" w:rsidRPr="008075C5">
        <w:rPr>
          <w:rFonts w:ascii="Times New Roman" w:hAnsi="Times New Roman" w:cs="Times New Roman"/>
          <w:color w:val="000000" w:themeColor="text1"/>
          <w:kern w:val="24"/>
          <w:sz w:val="24"/>
          <w:szCs w:val="24"/>
        </w:rPr>
        <w:t xml:space="preserve">) or lizards that were not (grey).  </w:t>
      </w:r>
    </w:p>
    <w:p w14:paraId="5D18DF71" w14:textId="1E40CF44" w:rsidR="00C56FBE" w:rsidRPr="008075C5" w:rsidRDefault="00C56FBE" w:rsidP="00B269F3">
      <w:pPr>
        <w:spacing w:line="240" w:lineRule="auto"/>
        <w:contextualSpacing/>
        <w:rPr>
          <w:rFonts w:ascii="Times New Roman" w:hAnsi="Times New Roman" w:cs="Times New Roman"/>
          <w:color w:val="000000" w:themeColor="text1"/>
          <w:sz w:val="24"/>
          <w:szCs w:val="24"/>
        </w:rPr>
      </w:pPr>
    </w:p>
    <w:p w14:paraId="041D2C78" w14:textId="77777777" w:rsidR="00983FC9" w:rsidRPr="008075C5" w:rsidRDefault="00983FC9" w:rsidP="00B269F3">
      <w:pPr>
        <w:spacing w:line="240" w:lineRule="auto"/>
        <w:contextualSpacing/>
        <w:rPr>
          <w:rFonts w:ascii="Times New Roman" w:hAnsi="Times New Roman" w:cs="Times New Roman"/>
          <w:color w:val="000000" w:themeColor="text1"/>
          <w:sz w:val="24"/>
          <w:szCs w:val="24"/>
        </w:rPr>
        <w:sectPr w:rsidR="00983FC9" w:rsidRPr="008075C5" w:rsidSect="00174A7B">
          <w:pgSz w:w="12240" w:h="15840"/>
          <w:pgMar w:top="1440" w:right="1440" w:bottom="1440" w:left="1440" w:header="1440" w:footer="1440" w:gutter="0"/>
          <w:cols w:space="720"/>
          <w:docGrid w:linePitch="360"/>
        </w:sectPr>
      </w:pPr>
    </w:p>
    <w:p w14:paraId="6026E2D0" w14:textId="2113EC30" w:rsidR="00062868" w:rsidRPr="008075C5" w:rsidRDefault="00081636" w:rsidP="00876CD9">
      <w:pPr>
        <w:pStyle w:val="NormalWeb"/>
        <w:spacing w:before="0" w:beforeAutospacing="0" w:after="0" w:afterAutospacing="0"/>
        <w:contextualSpacing/>
        <w:rPr>
          <w:color w:val="000000" w:themeColor="text1"/>
          <w:kern w:val="24"/>
        </w:rPr>
      </w:pPr>
      <w:r w:rsidRPr="008075C5">
        <w:rPr>
          <w:noProof/>
          <w:color w:val="000000" w:themeColor="text1"/>
          <w:kern w:val="24"/>
        </w:rPr>
        <w:lastRenderedPageBreak/>
        <w:drawing>
          <wp:inline distT="0" distB="0" distL="0" distR="0" wp14:anchorId="1458AD81" wp14:editId="3C91D23C">
            <wp:extent cx="5943600" cy="2618740"/>
            <wp:effectExtent l="0" t="0" r="0" b="0"/>
            <wp:docPr id="19883286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328674" name="Picture 1988328674"/>
                    <pic:cNvPicPr/>
                  </pic:nvPicPr>
                  <pic:blipFill>
                    <a:blip r:embed="rId15">
                      <a:extLst>
                        <a:ext uri="{28A0092B-C50C-407E-A947-70E740481C1C}">
                          <a14:useLocalDpi xmlns:a14="http://schemas.microsoft.com/office/drawing/2010/main" val="0"/>
                        </a:ext>
                      </a:extLst>
                    </a:blip>
                    <a:stretch>
                      <a:fillRect/>
                    </a:stretch>
                  </pic:blipFill>
                  <pic:spPr>
                    <a:xfrm>
                      <a:off x="0" y="0"/>
                      <a:ext cx="5943600" cy="2618740"/>
                    </a:xfrm>
                    <a:prstGeom prst="rect">
                      <a:avLst/>
                    </a:prstGeom>
                  </pic:spPr>
                </pic:pic>
              </a:graphicData>
            </a:graphic>
          </wp:inline>
        </w:drawing>
      </w:r>
    </w:p>
    <w:p w14:paraId="27D2995E" w14:textId="21C9C540" w:rsidR="00080DA7" w:rsidRPr="008075C5" w:rsidRDefault="00983FC9" w:rsidP="00876CD9">
      <w:pPr>
        <w:pStyle w:val="NormalWeb"/>
        <w:spacing w:before="0" w:beforeAutospacing="0" w:after="0" w:afterAutospacing="0"/>
        <w:contextualSpacing/>
      </w:pPr>
      <w:r w:rsidRPr="008075C5">
        <w:rPr>
          <w:color w:val="000000" w:themeColor="text1"/>
          <w:kern w:val="24"/>
        </w:rPr>
        <w:t>Figure 2. ANCOVA results of maximum sprint speed</w:t>
      </w:r>
      <w:r w:rsidR="00081717" w:rsidRPr="008075C5">
        <w:rPr>
          <w:color w:val="000000" w:themeColor="text1"/>
          <w:kern w:val="24"/>
        </w:rPr>
        <w:t xml:space="preserve"> </w:t>
      </w:r>
      <w:r w:rsidRPr="008075C5">
        <w:rPr>
          <w:color w:val="000000" w:themeColor="text1"/>
          <w:kern w:val="24"/>
        </w:rPr>
        <w:t>(a) and two-meter run speed</w:t>
      </w:r>
      <w:r w:rsidR="00081717" w:rsidRPr="008075C5">
        <w:rPr>
          <w:color w:val="000000" w:themeColor="text1"/>
          <w:kern w:val="24"/>
        </w:rPr>
        <w:t xml:space="preserve"> </w:t>
      </w:r>
      <w:r w:rsidRPr="008075C5">
        <w:rPr>
          <w:color w:val="000000" w:themeColor="text1"/>
          <w:kern w:val="24"/>
        </w:rPr>
        <w:t>(b) of</w:t>
      </w:r>
      <w:r w:rsidR="00081717" w:rsidRPr="008075C5">
        <w:rPr>
          <w:color w:val="000000" w:themeColor="text1"/>
          <w:kern w:val="24"/>
        </w:rPr>
        <w:t xml:space="preserve"> male lizards</w:t>
      </w:r>
      <w:r w:rsidRPr="008075C5">
        <w:rPr>
          <w:color w:val="000000" w:themeColor="text1"/>
          <w:kern w:val="24"/>
        </w:rPr>
        <w:t xml:space="preserve">. Hindlimb length (mm) was used as a covariate to remove the effect of </w:t>
      </w:r>
      <w:r w:rsidR="00062868" w:rsidRPr="008075C5">
        <w:rPr>
          <w:color w:val="000000" w:themeColor="text1"/>
          <w:kern w:val="24"/>
        </w:rPr>
        <w:t xml:space="preserve">body </w:t>
      </w:r>
      <w:r w:rsidRPr="008075C5">
        <w:rPr>
          <w:color w:val="000000" w:themeColor="text1"/>
          <w:kern w:val="24"/>
        </w:rPr>
        <w:t>size on performance. The presence of ticks</w:t>
      </w:r>
      <w:r w:rsidR="001D267A" w:rsidRPr="008075C5">
        <w:rPr>
          <w:color w:val="000000" w:themeColor="text1"/>
          <w:kern w:val="24"/>
        </w:rPr>
        <w:t xml:space="preserve"> (yellow)</w:t>
      </w:r>
      <w:r w:rsidRPr="008075C5">
        <w:rPr>
          <w:color w:val="000000" w:themeColor="text1"/>
          <w:kern w:val="24"/>
        </w:rPr>
        <w:t xml:space="preserve"> significantly reduced maximum sprint speed (p &lt; 0.</w:t>
      </w:r>
      <w:r w:rsidR="0019772F" w:rsidRPr="008075C5">
        <w:rPr>
          <w:color w:val="000000" w:themeColor="text1"/>
          <w:kern w:val="24"/>
        </w:rPr>
        <w:t>01</w:t>
      </w:r>
      <w:r w:rsidRPr="008075C5">
        <w:rPr>
          <w:color w:val="000000" w:themeColor="text1"/>
          <w:kern w:val="24"/>
        </w:rPr>
        <w:t xml:space="preserve">) and two-meter run speed (p </w:t>
      </w:r>
      <w:r w:rsidR="0019772F" w:rsidRPr="008075C5">
        <w:rPr>
          <w:color w:val="000000" w:themeColor="text1"/>
          <w:kern w:val="24"/>
        </w:rPr>
        <w:t xml:space="preserve"> = </w:t>
      </w:r>
      <w:r w:rsidRPr="008075C5">
        <w:rPr>
          <w:color w:val="000000" w:themeColor="text1"/>
          <w:kern w:val="24"/>
        </w:rPr>
        <w:t>0.</w:t>
      </w:r>
      <w:r w:rsidR="0019772F" w:rsidRPr="008075C5">
        <w:rPr>
          <w:color w:val="000000" w:themeColor="text1"/>
          <w:kern w:val="24"/>
        </w:rPr>
        <w:t>0</w:t>
      </w:r>
      <w:r w:rsidR="00C87497" w:rsidRPr="008075C5">
        <w:rPr>
          <w:color w:val="000000" w:themeColor="text1"/>
          <w:kern w:val="24"/>
        </w:rPr>
        <w:t>03</w:t>
      </w:r>
      <w:r w:rsidRPr="008075C5">
        <w:rPr>
          <w:color w:val="000000" w:themeColor="text1"/>
          <w:kern w:val="24"/>
        </w:rPr>
        <w:t>)</w:t>
      </w:r>
      <w:r w:rsidR="001D267A" w:rsidRPr="008075C5">
        <w:rPr>
          <w:color w:val="000000" w:themeColor="text1"/>
          <w:kern w:val="24"/>
        </w:rPr>
        <w:t xml:space="preserve"> in comparison to lizards with no ticks (grey)</w:t>
      </w:r>
      <w:r w:rsidRPr="008075C5">
        <w:rPr>
          <w:color w:val="000000" w:themeColor="text1"/>
          <w:kern w:val="24"/>
        </w:rPr>
        <w:t xml:space="preserve">. </w:t>
      </w:r>
    </w:p>
    <w:sectPr w:rsidR="00080DA7" w:rsidRPr="008075C5" w:rsidSect="00174A7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29" w:author="C.M. Gienger" w:date="2023-12-20T14:44:00Z" w:initials="CG">
    <w:p w14:paraId="4F172CE6" w14:textId="77777777" w:rsidR="00C90AF5" w:rsidRDefault="00C90AF5" w:rsidP="00C90AF5">
      <w:r>
        <w:rPr>
          <w:rStyle w:val="CommentReference"/>
        </w:rPr>
        <w:annotationRef/>
      </w:r>
      <w:r>
        <w:rPr>
          <w:color w:val="000000"/>
          <w:sz w:val="24"/>
          <w:szCs w:val="24"/>
        </w:rPr>
        <w:t>incomplete sentence</w:t>
      </w:r>
    </w:p>
  </w:comment>
  <w:comment w:id="930" w:author="Kris.Wild [2]" w:date="2023-12-17T11:31:00Z" w:initials="K">
    <w:p w14:paraId="075928F4" w14:textId="1263068A" w:rsidR="00E90BCF" w:rsidRDefault="00E90BCF" w:rsidP="00E90BCF">
      <w:r>
        <w:rPr>
          <w:rStyle w:val="CommentReference"/>
        </w:rPr>
        <w:annotationRef/>
      </w:r>
      <w:r>
        <w:rPr>
          <w:color w:val="000000"/>
          <w:sz w:val="24"/>
          <w:szCs w:val="24"/>
        </w:rPr>
        <w:t xml:space="preserve">CMG, happy to remove this if you think we’re pushing the ICHH too much.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172CE6" w15:done="0"/>
  <w15:commentEx w15:paraId="075928F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A4C7A66" w16cex:dateUtc="2023-12-20T20:44:00Z"/>
  <w16cex:commentExtensible w16cex:durableId="08ECEFAF" w16cex:dateUtc="2023-12-17T00: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172CE6" w16cid:durableId="5A4C7A66"/>
  <w16cid:commentId w16cid:paraId="075928F4" w16cid:durableId="08ECEFA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29D76" w14:textId="77777777" w:rsidR="00174A7B" w:rsidRDefault="00174A7B" w:rsidP="00AA5E38">
      <w:pPr>
        <w:spacing w:after="0" w:line="240" w:lineRule="auto"/>
      </w:pPr>
      <w:r>
        <w:separator/>
      </w:r>
    </w:p>
  </w:endnote>
  <w:endnote w:type="continuationSeparator" w:id="0">
    <w:p w14:paraId="4107BB74" w14:textId="77777777" w:rsidR="00174A7B" w:rsidRDefault="00174A7B" w:rsidP="00AA5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B1F50" w14:textId="77777777" w:rsidR="00174A7B" w:rsidRDefault="00174A7B" w:rsidP="00AA5E38">
      <w:pPr>
        <w:spacing w:after="0" w:line="240" w:lineRule="auto"/>
      </w:pPr>
      <w:r>
        <w:separator/>
      </w:r>
    </w:p>
  </w:footnote>
  <w:footnote w:type="continuationSeparator" w:id="0">
    <w:p w14:paraId="47E47B1C" w14:textId="77777777" w:rsidR="00174A7B" w:rsidRDefault="00174A7B" w:rsidP="00AA5E38">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ris.Wild">
    <w15:presenceInfo w15:providerId="AD" w15:userId="S::Kris.Wild@canberra.edu.au::357150f9-6c66-435f-b0a7-2db65ca28b00"/>
  </w15:person>
  <w15:person w15:author="Kris.Wild [2]">
    <w15:presenceInfo w15:providerId="AD" w15:userId="S::kris.wild@canberra.edu.au::357150f9-6c66-435f-b0a7-2db65ca28b00"/>
  </w15:person>
  <w15:person w15:author="C.M. Gienger">
    <w15:presenceInfo w15:providerId="None" w15:userId="C.M. Gieng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activeWritingStyle w:appName="MSWord" w:lang="en-AU"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F8B"/>
    <w:rsid w:val="0000171C"/>
    <w:rsid w:val="0000275F"/>
    <w:rsid w:val="00004D5A"/>
    <w:rsid w:val="000050EB"/>
    <w:rsid w:val="00007089"/>
    <w:rsid w:val="0001738C"/>
    <w:rsid w:val="00020F7B"/>
    <w:rsid w:val="000225C2"/>
    <w:rsid w:val="00026FFB"/>
    <w:rsid w:val="000313EB"/>
    <w:rsid w:val="00032B86"/>
    <w:rsid w:val="0003426C"/>
    <w:rsid w:val="00035F8B"/>
    <w:rsid w:val="00040ABF"/>
    <w:rsid w:val="00041B53"/>
    <w:rsid w:val="00041E40"/>
    <w:rsid w:val="00044A73"/>
    <w:rsid w:val="000500AE"/>
    <w:rsid w:val="0005068B"/>
    <w:rsid w:val="000518EB"/>
    <w:rsid w:val="0005570D"/>
    <w:rsid w:val="0006098A"/>
    <w:rsid w:val="00061ED0"/>
    <w:rsid w:val="00062868"/>
    <w:rsid w:val="00062DA3"/>
    <w:rsid w:val="00065D4A"/>
    <w:rsid w:val="0007273D"/>
    <w:rsid w:val="00072E43"/>
    <w:rsid w:val="00080233"/>
    <w:rsid w:val="00080CF2"/>
    <w:rsid w:val="00080DA7"/>
    <w:rsid w:val="00081210"/>
    <w:rsid w:val="00081636"/>
    <w:rsid w:val="00081717"/>
    <w:rsid w:val="00081B14"/>
    <w:rsid w:val="000826AE"/>
    <w:rsid w:val="000827D3"/>
    <w:rsid w:val="00084E27"/>
    <w:rsid w:val="00085476"/>
    <w:rsid w:val="000873B6"/>
    <w:rsid w:val="00094DF4"/>
    <w:rsid w:val="00095E60"/>
    <w:rsid w:val="000A12FD"/>
    <w:rsid w:val="000A2C4C"/>
    <w:rsid w:val="000A3B7C"/>
    <w:rsid w:val="000A5A0D"/>
    <w:rsid w:val="000B27AF"/>
    <w:rsid w:val="000B3AE3"/>
    <w:rsid w:val="000C04BB"/>
    <w:rsid w:val="000C149E"/>
    <w:rsid w:val="000C402A"/>
    <w:rsid w:val="000C60BB"/>
    <w:rsid w:val="000C7341"/>
    <w:rsid w:val="000D5EC1"/>
    <w:rsid w:val="000F34E5"/>
    <w:rsid w:val="000F73A1"/>
    <w:rsid w:val="001006AE"/>
    <w:rsid w:val="00100A03"/>
    <w:rsid w:val="00100EB7"/>
    <w:rsid w:val="001138F5"/>
    <w:rsid w:val="00114970"/>
    <w:rsid w:val="00114C2F"/>
    <w:rsid w:val="00117B81"/>
    <w:rsid w:val="00120131"/>
    <w:rsid w:val="0012428E"/>
    <w:rsid w:val="00127D32"/>
    <w:rsid w:val="00127ED2"/>
    <w:rsid w:val="00127EF9"/>
    <w:rsid w:val="0013176B"/>
    <w:rsid w:val="00133BAF"/>
    <w:rsid w:val="00134AA1"/>
    <w:rsid w:val="001416D4"/>
    <w:rsid w:val="00142972"/>
    <w:rsid w:val="00143BC0"/>
    <w:rsid w:val="00146B74"/>
    <w:rsid w:val="001474D3"/>
    <w:rsid w:val="00150C0D"/>
    <w:rsid w:val="00154017"/>
    <w:rsid w:val="001550F5"/>
    <w:rsid w:val="00156602"/>
    <w:rsid w:val="00162F4E"/>
    <w:rsid w:val="0016437E"/>
    <w:rsid w:val="00164C5A"/>
    <w:rsid w:val="001728A9"/>
    <w:rsid w:val="0017348A"/>
    <w:rsid w:val="00174A7B"/>
    <w:rsid w:val="001805A1"/>
    <w:rsid w:val="00181800"/>
    <w:rsid w:val="001839F5"/>
    <w:rsid w:val="00190E48"/>
    <w:rsid w:val="0019344F"/>
    <w:rsid w:val="00194B39"/>
    <w:rsid w:val="0019724D"/>
    <w:rsid w:val="0019772F"/>
    <w:rsid w:val="001A3847"/>
    <w:rsid w:val="001A64E3"/>
    <w:rsid w:val="001A6747"/>
    <w:rsid w:val="001A757B"/>
    <w:rsid w:val="001A77E6"/>
    <w:rsid w:val="001B798E"/>
    <w:rsid w:val="001C1F20"/>
    <w:rsid w:val="001C6E46"/>
    <w:rsid w:val="001D267A"/>
    <w:rsid w:val="001D49E4"/>
    <w:rsid w:val="001E10BD"/>
    <w:rsid w:val="001E40EB"/>
    <w:rsid w:val="001E4D0A"/>
    <w:rsid w:val="001E5521"/>
    <w:rsid w:val="001E568A"/>
    <w:rsid w:val="001E58CC"/>
    <w:rsid w:val="001F1781"/>
    <w:rsid w:val="001F30EE"/>
    <w:rsid w:val="001F351E"/>
    <w:rsid w:val="001F5EE3"/>
    <w:rsid w:val="001F6CA7"/>
    <w:rsid w:val="00203876"/>
    <w:rsid w:val="00210504"/>
    <w:rsid w:val="00210A24"/>
    <w:rsid w:val="00211D1D"/>
    <w:rsid w:val="0021305B"/>
    <w:rsid w:val="0021352B"/>
    <w:rsid w:val="00214538"/>
    <w:rsid w:val="002179AF"/>
    <w:rsid w:val="0022217D"/>
    <w:rsid w:val="00222F92"/>
    <w:rsid w:val="002254CF"/>
    <w:rsid w:val="00230DCA"/>
    <w:rsid w:val="00241F16"/>
    <w:rsid w:val="00244034"/>
    <w:rsid w:val="00244A73"/>
    <w:rsid w:val="002472C7"/>
    <w:rsid w:val="00251070"/>
    <w:rsid w:val="002515DC"/>
    <w:rsid w:val="00253998"/>
    <w:rsid w:val="00255305"/>
    <w:rsid w:val="00256486"/>
    <w:rsid w:val="00266C7F"/>
    <w:rsid w:val="0027132A"/>
    <w:rsid w:val="002716F1"/>
    <w:rsid w:val="00272442"/>
    <w:rsid w:val="00273519"/>
    <w:rsid w:val="0027552F"/>
    <w:rsid w:val="002A0991"/>
    <w:rsid w:val="002A4FCE"/>
    <w:rsid w:val="002A6ABB"/>
    <w:rsid w:val="002A776C"/>
    <w:rsid w:val="002B743C"/>
    <w:rsid w:val="002B7C46"/>
    <w:rsid w:val="002C3070"/>
    <w:rsid w:val="002C3412"/>
    <w:rsid w:val="002C34C4"/>
    <w:rsid w:val="002C3EE6"/>
    <w:rsid w:val="002C5E28"/>
    <w:rsid w:val="002D0225"/>
    <w:rsid w:val="002D2FEC"/>
    <w:rsid w:val="002D5457"/>
    <w:rsid w:val="002E0C45"/>
    <w:rsid w:val="002E1556"/>
    <w:rsid w:val="002E25E4"/>
    <w:rsid w:val="002E4BCD"/>
    <w:rsid w:val="002F3160"/>
    <w:rsid w:val="002F361A"/>
    <w:rsid w:val="002F47AB"/>
    <w:rsid w:val="002F7075"/>
    <w:rsid w:val="002F708F"/>
    <w:rsid w:val="002F7210"/>
    <w:rsid w:val="002F7463"/>
    <w:rsid w:val="002F78D0"/>
    <w:rsid w:val="003112D6"/>
    <w:rsid w:val="00312CFC"/>
    <w:rsid w:val="00316BB2"/>
    <w:rsid w:val="0032375F"/>
    <w:rsid w:val="003256F1"/>
    <w:rsid w:val="003265C4"/>
    <w:rsid w:val="00327C6A"/>
    <w:rsid w:val="00331B5F"/>
    <w:rsid w:val="00334E5E"/>
    <w:rsid w:val="0034220C"/>
    <w:rsid w:val="0034549E"/>
    <w:rsid w:val="00345820"/>
    <w:rsid w:val="00345968"/>
    <w:rsid w:val="003516DC"/>
    <w:rsid w:val="00355441"/>
    <w:rsid w:val="00356548"/>
    <w:rsid w:val="00356790"/>
    <w:rsid w:val="003604C7"/>
    <w:rsid w:val="0036054E"/>
    <w:rsid w:val="00364A8E"/>
    <w:rsid w:val="003664D5"/>
    <w:rsid w:val="00370CB1"/>
    <w:rsid w:val="00372719"/>
    <w:rsid w:val="00372901"/>
    <w:rsid w:val="00374021"/>
    <w:rsid w:val="003800F8"/>
    <w:rsid w:val="00381E0A"/>
    <w:rsid w:val="00385EAD"/>
    <w:rsid w:val="00386AAC"/>
    <w:rsid w:val="00387C8C"/>
    <w:rsid w:val="00390C72"/>
    <w:rsid w:val="00393749"/>
    <w:rsid w:val="003941AB"/>
    <w:rsid w:val="0039533C"/>
    <w:rsid w:val="003A0D38"/>
    <w:rsid w:val="003A0F93"/>
    <w:rsid w:val="003A18A9"/>
    <w:rsid w:val="003A3361"/>
    <w:rsid w:val="003A3945"/>
    <w:rsid w:val="003A3A84"/>
    <w:rsid w:val="003B157F"/>
    <w:rsid w:val="003B2436"/>
    <w:rsid w:val="003B534D"/>
    <w:rsid w:val="003B623E"/>
    <w:rsid w:val="003B637A"/>
    <w:rsid w:val="003B7A9A"/>
    <w:rsid w:val="003C039A"/>
    <w:rsid w:val="003C2BB2"/>
    <w:rsid w:val="003C3A3E"/>
    <w:rsid w:val="003C5823"/>
    <w:rsid w:val="003C6610"/>
    <w:rsid w:val="003D04E2"/>
    <w:rsid w:val="003D16B8"/>
    <w:rsid w:val="003D39B0"/>
    <w:rsid w:val="003E2FAC"/>
    <w:rsid w:val="003E4DF9"/>
    <w:rsid w:val="003F14B6"/>
    <w:rsid w:val="003F2CDA"/>
    <w:rsid w:val="003F33EF"/>
    <w:rsid w:val="003F496F"/>
    <w:rsid w:val="003F5B87"/>
    <w:rsid w:val="003F6866"/>
    <w:rsid w:val="00401759"/>
    <w:rsid w:val="00402EF5"/>
    <w:rsid w:val="00404781"/>
    <w:rsid w:val="004064D3"/>
    <w:rsid w:val="00410538"/>
    <w:rsid w:val="00422228"/>
    <w:rsid w:val="0042494C"/>
    <w:rsid w:val="00431AE6"/>
    <w:rsid w:val="00437F5A"/>
    <w:rsid w:val="00441274"/>
    <w:rsid w:val="00444933"/>
    <w:rsid w:val="00450E7E"/>
    <w:rsid w:val="00453AB1"/>
    <w:rsid w:val="004556B7"/>
    <w:rsid w:val="00461BA8"/>
    <w:rsid w:val="00461D44"/>
    <w:rsid w:val="004623D3"/>
    <w:rsid w:val="00462964"/>
    <w:rsid w:val="00462BB8"/>
    <w:rsid w:val="00464517"/>
    <w:rsid w:val="00464DEB"/>
    <w:rsid w:val="004659F7"/>
    <w:rsid w:val="00465DE0"/>
    <w:rsid w:val="0047022C"/>
    <w:rsid w:val="0047156F"/>
    <w:rsid w:val="00471E63"/>
    <w:rsid w:val="00472074"/>
    <w:rsid w:val="00473F3D"/>
    <w:rsid w:val="00476488"/>
    <w:rsid w:val="0048009C"/>
    <w:rsid w:val="00480D08"/>
    <w:rsid w:val="00480ED4"/>
    <w:rsid w:val="00481750"/>
    <w:rsid w:val="00485E02"/>
    <w:rsid w:val="00486128"/>
    <w:rsid w:val="00492700"/>
    <w:rsid w:val="004A287E"/>
    <w:rsid w:val="004A4323"/>
    <w:rsid w:val="004A5168"/>
    <w:rsid w:val="004A54B4"/>
    <w:rsid w:val="004A5934"/>
    <w:rsid w:val="004A7D11"/>
    <w:rsid w:val="004B0064"/>
    <w:rsid w:val="004C2A3D"/>
    <w:rsid w:val="004C3244"/>
    <w:rsid w:val="004C5F54"/>
    <w:rsid w:val="004C6E7C"/>
    <w:rsid w:val="004D2EA5"/>
    <w:rsid w:val="004E240F"/>
    <w:rsid w:val="00502414"/>
    <w:rsid w:val="00502F31"/>
    <w:rsid w:val="00510131"/>
    <w:rsid w:val="00512BF7"/>
    <w:rsid w:val="0051306B"/>
    <w:rsid w:val="00513326"/>
    <w:rsid w:val="0051517A"/>
    <w:rsid w:val="0051588E"/>
    <w:rsid w:val="0052265E"/>
    <w:rsid w:val="00522660"/>
    <w:rsid w:val="005231F7"/>
    <w:rsid w:val="0052540A"/>
    <w:rsid w:val="00525AB3"/>
    <w:rsid w:val="005305B1"/>
    <w:rsid w:val="00541BB2"/>
    <w:rsid w:val="005434F1"/>
    <w:rsid w:val="0054782A"/>
    <w:rsid w:val="005507CA"/>
    <w:rsid w:val="00556EB1"/>
    <w:rsid w:val="00557B27"/>
    <w:rsid w:val="0056050D"/>
    <w:rsid w:val="00560A9F"/>
    <w:rsid w:val="00560AFD"/>
    <w:rsid w:val="00561409"/>
    <w:rsid w:val="00561D35"/>
    <w:rsid w:val="005634E6"/>
    <w:rsid w:val="005643A7"/>
    <w:rsid w:val="005646AF"/>
    <w:rsid w:val="00565B5E"/>
    <w:rsid w:val="0057062E"/>
    <w:rsid w:val="00572F02"/>
    <w:rsid w:val="00575D15"/>
    <w:rsid w:val="00582D48"/>
    <w:rsid w:val="00583821"/>
    <w:rsid w:val="0058697F"/>
    <w:rsid w:val="00591A81"/>
    <w:rsid w:val="00592255"/>
    <w:rsid w:val="0059284F"/>
    <w:rsid w:val="0059330F"/>
    <w:rsid w:val="00593AAD"/>
    <w:rsid w:val="00593C69"/>
    <w:rsid w:val="00596FA0"/>
    <w:rsid w:val="005A6DF4"/>
    <w:rsid w:val="005B03CB"/>
    <w:rsid w:val="005B14FC"/>
    <w:rsid w:val="005B4E90"/>
    <w:rsid w:val="005B67DA"/>
    <w:rsid w:val="005B7D61"/>
    <w:rsid w:val="005C19CA"/>
    <w:rsid w:val="005C411D"/>
    <w:rsid w:val="005C657D"/>
    <w:rsid w:val="005C7049"/>
    <w:rsid w:val="005C7B4D"/>
    <w:rsid w:val="005D1F57"/>
    <w:rsid w:val="005D2B3B"/>
    <w:rsid w:val="005D3F1D"/>
    <w:rsid w:val="005E0F16"/>
    <w:rsid w:val="005E4654"/>
    <w:rsid w:val="005E5600"/>
    <w:rsid w:val="005E6576"/>
    <w:rsid w:val="005E67AF"/>
    <w:rsid w:val="005E6C23"/>
    <w:rsid w:val="005F17FE"/>
    <w:rsid w:val="005F3FE7"/>
    <w:rsid w:val="005F50E4"/>
    <w:rsid w:val="005F521E"/>
    <w:rsid w:val="005F5C4D"/>
    <w:rsid w:val="005F624E"/>
    <w:rsid w:val="005F67AA"/>
    <w:rsid w:val="005F6AE5"/>
    <w:rsid w:val="00605ABD"/>
    <w:rsid w:val="00606487"/>
    <w:rsid w:val="0060768B"/>
    <w:rsid w:val="00610C2C"/>
    <w:rsid w:val="0061422C"/>
    <w:rsid w:val="00616AA8"/>
    <w:rsid w:val="006208B4"/>
    <w:rsid w:val="006211F1"/>
    <w:rsid w:val="00621F6A"/>
    <w:rsid w:val="00625BA9"/>
    <w:rsid w:val="006307A3"/>
    <w:rsid w:val="00631424"/>
    <w:rsid w:val="0063292D"/>
    <w:rsid w:val="00634574"/>
    <w:rsid w:val="00636AFD"/>
    <w:rsid w:val="006378BE"/>
    <w:rsid w:val="00641863"/>
    <w:rsid w:val="00641AE8"/>
    <w:rsid w:val="00642469"/>
    <w:rsid w:val="006439B0"/>
    <w:rsid w:val="00647805"/>
    <w:rsid w:val="00651086"/>
    <w:rsid w:val="0065187B"/>
    <w:rsid w:val="00660595"/>
    <w:rsid w:val="00660AEE"/>
    <w:rsid w:val="006616CA"/>
    <w:rsid w:val="00664C3C"/>
    <w:rsid w:val="0066655C"/>
    <w:rsid w:val="00670446"/>
    <w:rsid w:val="00684766"/>
    <w:rsid w:val="006857F7"/>
    <w:rsid w:val="00686003"/>
    <w:rsid w:val="006879B8"/>
    <w:rsid w:val="0069185E"/>
    <w:rsid w:val="00691F21"/>
    <w:rsid w:val="00695D2E"/>
    <w:rsid w:val="00697060"/>
    <w:rsid w:val="006A0212"/>
    <w:rsid w:val="006A13C7"/>
    <w:rsid w:val="006A17EC"/>
    <w:rsid w:val="006A4589"/>
    <w:rsid w:val="006A5F65"/>
    <w:rsid w:val="006A7175"/>
    <w:rsid w:val="006B3D81"/>
    <w:rsid w:val="006B7186"/>
    <w:rsid w:val="006C22A4"/>
    <w:rsid w:val="006C4FAA"/>
    <w:rsid w:val="006D2020"/>
    <w:rsid w:val="006D4659"/>
    <w:rsid w:val="006D4E34"/>
    <w:rsid w:val="006E2CD2"/>
    <w:rsid w:val="006E4D70"/>
    <w:rsid w:val="006E594B"/>
    <w:rsid w:val="006E5E2E"/>
    <w:rsid w:val="00700278"/>
    <w:rsid w:val="00702DC9"/>
    <w:rsid w:val="0070452A"/>
    <w:rsid w:val="0071184B"/>
    <w:rsid w:val="007140BF"/>
    <w:rsid w:val="0071467F"/>
    <w:rsid w:val="007200FF"/>
    <w:rsid w:val="00722E71"/>
    <w:rsid w:val="00724948"/>
    <w:rsid w:val="00725470"/>
    <w:rsid w:val="0073042B"/>
    <w:rsid w:val="00732ACA"/>
    <w:rsid w:val="00733DBB"/>
    <w:rsid w:val="00735E68"/>
    <w:rsid w:val="007400EC"/>
    <w:rsid w:val="00740950"/>
    <w:rsid w:val="007467CD"/>
    <w:rsid w:val="00747F44"/>
    <w:rsid w:val="00750263"/>
    <w:rsid w:val="00751C01"/>
    <w:rsid w:val="00752F89"/>
    <w:rsid w:val="00755832"/>
    <w:rsid w:val="00756D4B"/>
    <w:rsid w:val="00757C21"/>
    <w:rsid w:val="007612CB"/>
    <w:rsid w:val="007628FF"/>
    <w:rsid w:val="00763644"/>
    <w:rsid w:val="00763EF1"/>
    <w:rsid w:val="007640BF"/>
    <w:rsid w:val="00764B71"/>
    <w:rsid w:val="00766183"/>
    <w:rsid w:val="0076741E"/>
    <w:rsid w:val="00772A74"/>
    <w:rsid w:val="00775AB5"/>
    <w:rsid w:val="00777086"/>
    <w:rsid w:val="00781227"/>
    <w:rsid w:val="007912AB"/>
    <w:rsid w:val="0079152D"/>
    <w:rsid w:val="0079244D"/>
    <w:rsid w:val="007928AC"/>
    <w:rsid w:val="007949B1"/>
    <w:rsid w:val="00794F82"/>
    <w:rsid w:val="00795714"/>
    <w:rsid w:val="0079660C"/>
    <w:rsid w:val="007970C2"/>
    <w:rsid w:val="007A359C"/>
    <w:rsid w:val="007A4915"/>
    <w:rsid w:val="007B008D"/>
    <w:rsid w:val="007B111F"/>
    <w:rsid w:val="007B1D3E"/>
    <w:rsid w:val="007B3AED"/>
    <w:rsid w:val="007B61B2"/>
    <w:rsid w:val="007B7196"/>
    <w:rsid w:val="007C27AC"/>
    <w:rsid w:val="007C3FF8"/>
    <w:rsid w:val="007D01B1"/>
    <w:rsid w:val="007D0819"/>
    <w:rsid w:val="007D4D74"/>
    <w:rsid w:val="007E15EE"/>
    <w:rsid w:val="007E228D"/>
    <w:rsid w:val="007E2995"/>
    <w:rsid w:val="007E2ECC"/>
    <w:rsid w:val="007E626C"/>
    <w:rsid w:val="007E73DD"/>
    <w:rsid w:val="007F28A1"/>
    <w:rsid w:val="007F4D15"/>
    <w:rsid w:val="007F63F2"/>
    <w:rsid w:val="007F648B"/>
    <w:rsid w:val="00800690"/>
    <w:rsid w:val="008008FD"/>
    <w:rsid w:val="00801BAF"/>
    <w:rsid w:val="008075C5"/>
    <w:rsid w:val="00807D62"/>
    <w:rsid w:val="008104A9"/>
    <w:rsid w:val="008178BA"/>
    <w:rsid w:val="00817A4C"/>
    <w:rsid w:val="00817A59"/>
    <w:rsid w:val="008202B0"/>
    <w:rsid w:val="00821932"/>
    <w:rsid w:val="00823238"/>
    <w:rsid w:val="00824A31"/>
    <w:rsid w:val="008257E5"/>
    <w:rsid w:val="00825D9B"/>
    <w:rsid w:val="00826EDF"/>
    <w:rsid w:val="00830A3B"/>
    <w:rsid w:val="00831655"/>
    <w:rsid w:val="00831E5D"/>
    <w:rsid w:val="0083357F"/>
    <w:rsid w:val="008375C8"/>
    <w:rsid w:val="00847010"/>
    <w:rsid w:val="00847A74"/>
    <w:rsid w:val="008500BA"/>
    <w:rsid w:val="008500F8"/>
    <w:rsid w:val="00851D66"/>
    <w:rsid w:val="008545DC"/>
    <w:rsid w:val="00854988"/>
    <w:rsid w:val="00855604"/>
    <w:rsid w:val="00855A89"/>
    <w:rsid w:val="008568BD"/>
    <w:rsid w:val="00857BD6"/>
    <w:rsid w:val="008621AC"/>
    <w:rsid w:val="00865F2D"/>
    <w:rsid w:val="00867D90"/>
    <w:rsid w:val="008708C2"/>
    <w:rsid w:val="00876AF9"/>
    <w:rsid w:val="00876CD9"/>
    <w:rsid w:val="00877A28"/>
    <w:rsid w:val="00877B28"/>
    <w:rsid w:val="00881199"/>
    <w:rsid w:val="00886310"/>
    <w:rsid w:val="00886CF1"/>
    <w:rsid w:val="00892456"/>
    <w:rsid w:val="00892AB0"/>
    <w:rsid w:val="00892B7C"/>
    <w:rsid w:val="008942B6"/>
    <w:rsid w:val="008A2628"/>
    <w:rsid w:val="008B52A3"/>
    <w:rsid w:val="008C2A4B"/>
    <w:rsid w:val="008C771C"/>
    <w:rsid w:val="008D3F2B"/>
    <w:rsid w:val="008D66EF"/>
    <w:rsid w:val="008D6D05"/>
    <w:rsid w:val="008E0B2A"/>
    <w:rsid w:val="008E49AB"/>
    <w:rsid w:val="008E695A"/>
    <w:rsid w:val="008E7800"/>
    <w:rsid w:val="008F09DB"/>
    <w:rsid w:val="008F3502"/>
    <w:rsid w:val="008F37D4"/>
    <w:rsid w:val="008F5DFA"/>
    <w:rsid w:val="008F5F67"/>
    <w:rsid w:val="008F7A38"/>
    <w:rsid w:val="00900B1F"/>
    <w:rsid w:val="00904674"/>
    <w:rsid w:val="009048DC"/>
    <w:rsid w:val="00915A6C"/>
    <w:rsid w:val="00916792"/>
    <w:rsid w:val="00916B50"/>
    <w:rsid w:val="009231D3"/>
    <w:rsid w:val="00924FFD"/>
    <w:rsid w:val="00925D28"/>
    <w:rsid w:val="00927278"/>
    <w:rsid w:val="00930F66"/>
    <w:rsid w:val="009312DE"/>
    <w:rsid w:val="009341CE"/>
    <w:rsid w:val="009357CD"/>
    <w:rsid w:val="00943843"/>
    <w:rsid w:val="00947126"/>
    <w:rsid w:val="009504CE"/>
    <w:rsid w:val="00950B7D"/>
    <w:rsid w:val="00950CE8"/>
    <w:rsid w:val="00953448"/>
    <w:rsid w:val="00954452"/>
    <w:rsid w:val="00966833"/>
    <w:rsid w:val="00967D95"/>
    <w:rsid w:val="00970C20"/>
    <w:rsid w:val="009723C7"/>
    <w:rsid w:val="00974932"/>
    <w:rsid w:val="00974EFC"/>
    <w:rsid w:val="00975E9A"/>
    <w:rsid w:val="00982CD6"/>
    <w:rsid w:val="00983FC9"/>
    <w:rsid w:val="009871DC"/>
    <w:rsid w:val="00990884"/>
    <w:rsid w:val="00992F88"/>
    <w:rsid w:val="0099428E"/>
    <w:rsid w:val="00994901"/>
    <w:rsid w:val="009954F5"/>
    <w:rsid w:val="009A29A3"/>
    <w:rsid w:val="009A5A2F"/>
    <w:rsid w:val="009A6828"/>
    <w:rsid w:val="009A69EC"/>
    <w:rsid w:val="009B08F5"/>
    <w:rsid w:val="009B250C"/>
    <w:rsid w:val="009B2E1A"/>
    <w:rsid w:val="009B6E54"/>
    <w:rsid w:val="009B7456"/>
    <w:rsid w:val="009C01C0"/>
    <w:rsid w:val="009C0491"/>
    <w:rsid w:val="009C1DAD"/>
    <w:rsid w:val="009C2553"/>
    <w:rsid w:val="009C31A9"/>
    <w:rsid w:val="009C39A7"/>
    <w:rsid w:val="009C40FA"/>
    <w:rsid w:val="009C5A3B"/>
    <w:rsid w:val="009C5CEF"/>
    <w:rsid w:val="009C66CF"/>
    <w:rsid w:val="009C769A"/>
    <w:rsid w:val="009D5AEB"/>
    <w:rsid w:val="009E0639"/>
    <w:rsid w:val="009E1046"/>
    <w:rsid w:val="009E2D9D"/>
    <w:rsid w:val="009E5395"/>
    <w:rsid w:val="009E6859"/>
    <w:rsid w:val="009E7A23"/>
    <w:rsid w:val="009F321D"/>
    <w:rsid w:val="009F5521"/>
    <w:rsid w:val="009F6236"/>
    <w:rsid w:val="00A0177C"/>
    <w:rsid w:val="00A03E71"/>
    <w:rsid w:val="00A061BB"/>
    <w:rsid w:val="00A12601"/>
    <w:rsid w:val="00A133CF"/>
    <w:rsid w:val="00A15877"/>
    <w:rsid w:val="00A2089B"/>
    <w:rsid w:val="00A2245A"/>
    <w:rsid w:val="00A24E33"/>
    <w:rsid w:val="00A30245"/>
    <w:rsid w:val="00A31256"/>
    <w:rsid w:val="00A3265A"/>
    <w:rsid w:val="00A34866"/>
    <w:rsid w:val="00A357E0"/>
    <w:rsid w:val="00A35C72"/>
    <w:rsid w:val="00A3657A"/>
    <w:rsid w:val="00A37A94"/>
    <w:rsid w:val="00A4050E"/>
    <w:rsid w:val="00A40ABC"/>
    <w:rsid w:val="00A442A9"/>
    <w:rsid w:val="00A46DD5"/>
    <w:rsid w:val="00A53662"/>
    <w:rsid w:val="00A576C9"/>
    <w:rsid w:val="00A610ED"/>
    <w:rsid w:val="00A64F89"/>
    <w:rsid w:val="00A71BD1"/>
    <w:rsid w:val="00A74F58"/>
    <w:rsid w:val="00A8230A"/>
    <w:rsid w:val="00A84DA9"/>
    <w:rsid w:val="00A93EB2"/>
    <w:rsid w:val="00A94395"/>
    <w:rsid w:val="00A94686"/>
    <w:rsid w:val="00A960E4"/>
    <w:rsid w:val="00AA1CCB"/>
    <w:rsid w:val="00AA2469"/>
    <w:rsid w:val="00AA5E38"/>
    <w:rsid w:val="00AA5E9E"/>
    <w:rsid w:val="00AA7FD8"/>
    <w:rsid w:val="00AB06B1"/>
    <w:rsid w:val="00AB0FAC"/>
    <w:rsid w:val="00AB18A0"/>
    <w:rsid w:val="00AB1C2B"/>
    <w:rsid w:val="00AB1F88"/>
    <w:rsid w:val="00AB299A"/>
    <w:rsid w:val="00AB4F0A"/>
    <w:rsid w:val="00AB5C60"/>
    <w:rsid w:val="00AC2EBD"/>
    <w:rsid w:val="00AC5CE3"/>
    <w:rsid w:val="00AD28C5"/>
    <w:rsid w:val="00AD3166"/>
    <w:rsid w:val="00AD4EFE"/>
    <w:rsid w:val="00AD70C4"/>
    <w:rsid w:val="00AD7DC5"/>
    <w:rsid w:val="00AE457F"/>
    <w:rsid w:val="00AE46B9"/>
    <w:rsid w:val="00AF22C5"/>
    <w:rsid w:val="00AF42E1"/>
    <w:rsid w:val="00AF4DD9"/>
    <w:rsid w:val="00AF6AFE"/>
    <w:rsid w:val="00AF7361"/>
    <w:rsid w:val="00B00E9E"/>
    <w:rsid w:val="00B021E5"/>
    <w:rsid w:val="00B04E22"/>
    <w:rsid w:val="00B07EA6"/>
    <w:rsid w:val="00B10129"/>
    <w:rsid w:val="00B11B18"/>
    <w:rsid w:val="00B15C25"/>
    <w:rsid w:val="00B171ED"/>
    <w:rsid w:val="00B20B86"/>
    <w:rsid w:val="00B21B74"/>
    <w:rsid w:val="00B2259C"/>
    <w:rsid w:val="00B23E30"/>
    <w:rsid w:val="00B2568D"/>
    <w:rsid w:val="00B268E4"/>
    <w:rsid w:val="00B269F3"/>
    <w:rsid w:val="00B30A27"/>
    <w:rsid w:val="00B31DB0"/>
    <w:rsid w:val="00B330AD"/>
    <w:rsid w:val="00B331A8"/>
    <w:rsid w:val="00B35CE4"/>
    <w:rsid w:val="00B3628C"/>
    <w:rsid w:val="00B43930"/>
    <w:rsid w:val="00B43E82"/>
    <w:rsid w:val="00B45B78"/>
    <w:rsid w:val="00B5137C"/>
    <w:rsid w:val="00B51754"/>
    <w:rsid w:val="00B52E1B"/>
    <w:rsid w:val="00B56D43"/>
    <w:rsid w:val="00B60ACA"/>
    <w:rsid w:val="00B61F38"/>
    <w:rsid w:val="00B642A4"/>
    <w:rsid w:val="00B6520C"/>
    <w:rsid w:val="00B664A7"/>
    <w:rsid w:val="00B738FA"/>
    <w:rsid w:val="00B75AA8"/>
    <w:rsid w:val="00B82AEA"/>
    <w:rsid w:val="00B830BF"/>
    <w:rsid w:val="00B86949"/>
    <w:rsid w:val="00B871C7"/>
    <w:rsid w:val="00B91439"/>
    <w:rsid w:val="00B914EB"/>
    <w:rsid w:val="00B96D5C"/>
    <w:rsid w:val="00BA1121"/>
    <w:rsid w:val="00BA26CA"/>
    <w:rsid w:val="00BA4BB2"/>
    <w:rsid w:val="00BA73CB"/>
    <w:rsid w:val="00BB1A7E"/>
    <w:rsid w:val="00BB1FEC"/>
    <w:rsid w:val="00BB2D65"/>
    <w:rsid w:val="00BC0510"/>
    <w:rsid w:val="00BC6F93"/>
    <w:rsid w:val="00BC7E96"/>
    <w:rsid w:val="00BD2799"/>
    <w:rsid w:val="00BD5523"/>
    <w:rsid w:val="00BE1161"/>
    <w:rsid w:val="00BE1200"/>
    <w:rsid w:val="00BE2290"/>
    <w:rsid w:val="00BF06AE"/>
    <w:rsid w:val="00C022DD"/>
    <w:rsid w:val="00C06A19"/>
    <w:rsid w:val="00C06E11"/>
    <w:rsid w:val="00C06F2B"/>
    <w:rsid w:val="00C11887"/>
    <w:rsid w:val="00C11CE6"/>
    <w:rsid w:val="00C1291D"/>
    <w:rsid w:val="00C1345A"/>
    <w:rsid w:val="00C13AC3"/>
    <w:rsid w:val="00C23760"/>
    <w:rsid w:val="00C25848"/>
    <w:rsid w:val="00C25E24"/>
    <w:rsid w:val="00C30972"/>
    <w:rsid w:val="00C31843"/>
    <w:rsid w:val="00C321C5"/>
    <w:rsid w:val="00C345BB"/>
    <w:rsid w:val="00C365F6"/>
    <w:rsid w:val="00C424C7"/>
    <w:rsid w:val="00C46704"/>
    <w:rsid w:val="00C50B10"/>
    <w:rsid w:val="00C51F05"/>
    <w:rsid w:val="00C54D00"/>
    <w:rsid w:val="00C56FBE"/>
    <w:rsid w:val="00C57474"/>
    <w:rsid w:val="00C578AE"/>
    <w:rsid w:val="00C60A5C"/>
    <w:rsid w:val="00C6329E"/>
    <w:rsid w:val="00C63BC2"/>
    <w:rsid w:val="00C64E6C"/>
    <w:rsid w:val="00C70544"/>
    <w:rsid w:val="00C76813"/>
    <w:rsid w:val="00C7747E"/>
    <w:rsid w:val="00C81175"/>
    <w:rsid w:val="00C85CDC"/>
    <w:rsid w:val="00C8700F"/>
    <w:rsid w:val="00C87497"/>
    <w:rsid w:val="00C87F3F"/>
    <w:rsid w:val="00C90AF5"/>
    <w:rsid w:val="00C93CE8"/>
    <w:rsid w:val="00C9543F"/>
    <w:rsid w:val="00C95F5D"/>
    <w:rsid w:val="00C96FBE"/>
    <w:rsid w:val="00CA3698"/>
    <w:rsid w:val="00CA40FA"/>
    <w:rsid w:val="00CB0468"/>
    <w:rsid w:val="00CB560F"/>
    <w:rsid w:val="00CC0804"/>
    <w:rsid w:val="00CC7A1D"/>
    <w:rsid w:val="00CD18B7"/>
    <w:rsid w:val="00CD1BF6"/>
    <w:rsid w:val="00CD357F"/>
    <w:rsid w:val="00CD77CB"/>
    <w:rsid w:val="00CE57C7"/>
    <w:rsid w:val="00CF2C1C"/>
    <w:rsid w:val="00CF5D2C"/>
    <w:rsid w:val="00CF77EC"/>
    <w:rsid w:val="00D001DA"/>
    <w:rsid w:val="00D0390F"/>
    <w:rsid w:val="00D03B17"/>
    <w:rsid w:val="00D062CE"/>
    <w:rsid w:val="00D075EC"/>
    <w:rsid w:val="00D11084"/>
    <w:rsid w:val="00D13344"/>
    <w:rsid w:val="00D13426"/>
    <w:rsid w:val="00D14322"/>
    <w:rsid w:val="00D24AA7"/>
    <w:rsid w:val="00D32274"/>
    <w:rsid w:val="00D32596"/>
    <w:rsid w:val="00D3615F"/>
    <w:rsid w:val="00D3731C"/>
    <w:rsid w:val="00D44258"/>
    <w:rsid w:val="00D47AEA"/>
    <w:rsid w:val="00D502DF"/>
    <w:rsid w:val="00D553CE"/>
    <w:rsid w:val="00D556EF"/>
    <w:rsid w:val="00D559F2"/>
    <w:rsid w:val="00D55FFF"/>
    <w:rsid w:val="00D569EF"/>
    <w:rsid w:val="00D631E7"/>
    <w:rsid w:val="00D66C18"/>
    <w:rsid w:val="00D67575"/>
    <w:rsid w:val="00D70820"/>
    <w:rsid w:val="00D7305F"/>
    <w:rsid w:val="00D7584F"/>
    <w:rsid w:val="00D76189"/>
    <w:rsid w:val="00D76E5C"/>
    <w:rsid w:val="00D7789E"/>
    <w:rsid w:val="00D77E12"/>
    <w:rsid w:val="00D82494"/>
    <w:rsid w:val="00D85BAA"/>
    <w:rsid w:val="00D863CD"/>
    <w:rsid w:val="00D94B6C"/>
    <w:rsid w:val="00DA70C9"/>
    <w:rsid w:val="00DA74DE"/>
    <w:rsid w:val="00DB0C07"/>
    <w:rsid w:val="00DB632C"/>
    <w:rsid w:val="00DB6E2C"/>
    <w:rsid w:val="00DD1EF8"/>
    <w:rsid w:val="00DD2205"/>
    <w:rsid w:val="00DD2B3C"/>
    <w:rsid w:val="00DD38C2"/>
    <w:rsid w:val="00DD52AF"/>
    <w:rsid w:val="00DE1D08"/>
    <w:rsid w:val="00DE462D"/>
    <w:rsid w:val="00DE4A7F"/>
    <w:rsid w:val="00DE5798"/>
    <w:rsid w:val="00DE72CE"/>
    <w:rsid w:val="00DF137F"/>
    <w:rsid w:val="00DF315C"/>
    <w:rsid w:val="00DF4886"/>
    <w:rsid w:val="00DF5701"/>
    <w:rsid w:val="00DF7AFB"/>
    <w:rsid w:val="00E05DB2"/>
    <w:rsid w:val="00E07A13"/>
    <w:rsid w:val="00E11818"/>
    <w:rsid w:val="00E138E4"/>
    <w:rsid w:val="00E2345D"/>
    <w:rsid w:val="00E24633"/>
    <w:rsid w:val="00E26EEB"/>
    <w:rsid w:val="00E27CEF"/>
    <w:rsid w:val="00E3012C"/>
    <w:rsid w:val="00E31091"/>
    <w:rsid w:val="00E37D76"/>
    <w:rsid w:val="00E42F11"/>
    <w:rsid w:val="00E45FBC"/>
    <w:rsid w:val="00E472C8"/>
    <w:rsid w:val="00E5370A"/>
    <w:rsid w:val="00E61AD8"/>
    <w:rsid w:val="00E65DC9"/>
    <w:rsid w:val="00E73F91"/>
    <w:rsid w:val="00E80780"/>
    <w:rsid w:val="00E8280E"/>
    <w:rsid w:val="00E8649C"/>
    <w:rsid w:val="00E86BA0"/>
    <w:rsid w:val="00E90BCF"/>
    <w:rsid w:val="00E94EF8"/>
    <w:rsid w:val="00E97EC4"/>
    <w:rsid w:val="00EA282E"/>
    <w:rsid w:val="00EA2BA2"/>
    <w:rsid w:val="00EA4425"/>
    <w:rsid w:val="00EA5542"/>
    <w:rsid w:val="00EA5971"/>
    <w:rsid w:val="00EA6EF2"/>
    <w:rsid w:val="00EA71FF"/>
    <w:rsid w:val="00EB1946"/>
    <w:rsid w:val="00EB46D5"/>
    <w:rsid w:val="00EB4ABE"/>
    <w:rsid w:val="00EB4D30"/>
    <w:rsid w:val="00EB73AD"/>
    <w:rsid w:val="00EC750A"/>
    <w:rsid w:val="00ED0183"/>
    <w:rsid w:val="00ED208B"/>
    <w:rsid w:val="00ED2A83"/>
    <w:rsid w:val="00EE3BE2"/>
    <w:rsid w:val="00EF3282"/>
    <w:rsid w:val="00EF510F"/>
    <w:rsid w:val="00EF5430"/>
    <w:rsid w:val="00F0394E"/>
    <w:rsid w:val="00F12B08"/>
    <w:rsid w:val="00F17C6B"/>
    <w:rsid w:val="00F2018C"/>
    <w:rsid w:val="00F22DB2"/>
    <w:rsid w:val="00F25A23"/>
    <w:rsid w:val="00F27DD6"/>
    <w:rsid w:val="00F302AB"/>
    <w:rsid w:val="00F31A52"/>
    <w:rsid w:val="00F336CB"/>
    <w:rsid w:val="00F356AE"/>
    <w:rsid w:val="00F44D5B"/>
    <w:rsid w:val="00F44E08"/>
    <w:rsid w:val="00F461FD"/>
    <w:rsid w:val="00F46D89"/>
    <w:rsid w:val="00F507F9"/>
    <w:rsid w:val="00F50BD3"/>
    <w:rsid w:val="00F513DD"/>
    <w:rsid w:val="00F54432"/>
    <w:rsid w:val="00F56240"/>
    <w:rsid w:val="00F61FA3"/>
    <w:rsid w:val="00F6389E"/>
    <w:rsid w:val="00F7183A"/>
    <w:rsid w:val="00F72BA6"/>
    <w:rsid w:val="00F74CFA"/>
    <w:rsid w:val="00F74EE6"/>
    <w:rsid w:val="00F7798F"/>
    <w:rsid w:val="00F81EC3"/>
    <w:rsid w:val="00F8309A"/>
    <w:rsid w:val="00F83C6E"/>
    <w:rsid w:val="00F84659"/>
    <w:rsid w:val="00F85561"/>
    <w:rsid w:val="00F879DD"/>
    <w:rsid w:val="00F918A4"/>
    <w:rsid w:val="00F93BD1"/>
    <w:rsid w:val="00F943D3"/>
    <w:rsid w:val="00F97757"/>
    <w:rsid w:val="00F97AF9"/>
    <w:rsid w:val="00FA22A6"/>
    <w:rsid w:val="00FA280B"/>
    <w:rsid w:val="00FA3A25"/>
    <w:rsid w:val="00FA705F"/>
    <w:rsid w:val="00FA740D"/>
    <w:rsid w:val="00FB1E3B"/>
    <w:rsid w:val="00FB3E1A"/>
    <w:rsid w:val="00FB4620"/>
    <w:rsid w:val="00FB6677"/>
    <w:rsid w:val="00FB6FF5"/>
    <w:rsid w:val="00FC26EC"/>
    <w:rsid w:val="00FC53D3"/>
    <w:rsid w:val="00FC5D5F"/>
    <w:rsid w:val="00FC619F"/>
    <w:rsid w:val="00FC662A"/>
    <w:rsid w:val="00FD0ACC"/>
    <w:rsid w:val="00FD137E"/>
    <w:rsid w:val="00FD431A"/>
    <w:rsid w:val="00FD44C6"/>
    <w:rsid w:val="00FE3537"/>
    <w:rsid w:val="00FE6152"/>
    <w:rsid w:val="00FE6BA1"/>
    <w:rsid w:val="00FF3A9C"/>
    <w:rsid w:val="00FF5670"/>
    <w:rsid w:val="00FF5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B66E24"/>
  <w15:docId w15:val="{DAA2B90E-14CE-E140-A664-DD6F2480B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F8B"/>
    <w:pPr>
      <w:spacing w:after="200" w:line="276" w:lineRule="auto"/>
    </w:pPr>
    <w:rPr>
      <w:sz w:val="22"/>
      <w:szCs w:val="22"/>
    </w:rPr>
  </w:style>
  <w:style w:type="paragraph" w:styleId="Heading1">
    <w:name w:val="heading 1"/>
    <w:basedOn w:val="Normal"/>
    <w:next w:val="Normal"/>
    <w:link w:val="Heading1Char"/>
    <w:uiPriority w:val="9"/>
    <w:qFormat/>
    <w:rsid w:val="00035F8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next w:val="Normal"/>
    <w:link w:val="Heading3Char"/>
    <w:uiPriority w:val="9"/>
    <w:semiHidden/>
    <w:unhideWhenUsed/>
    <w:qFormat/>
    <w:rsid w:val="00EA55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F8B"/>
    <w:rPr>
      <w:rFonts w:asciiTheme="majorHAnsi" w:eastAsiaTheme="majorEastAsia" w:hAnsiTheme="majorHAnsi" w:cstheme="majorBidi"/>
      <w:b/>
      <w:bCs/>
      <w:color w:val="2F5496" w:themeColor="accent1" w:themeShade="BF"/>
      <w:sz w:val="28"/>
      <w:szCs w:val="28"/>
      <w:lang w:val="en-AU"/>
    </w:rPr>
  </w:style>
  <w:style w:type="paragraph" w:styleId="Title">
    <w:name w:val="Title"/>
    <w:basedOn w:val="Normal"/>
    <w:next w:val="Normal"/>
    <w:link w:val="TitleChar"/>
    <w:uiPriority w:val="10"/>
    <w:qFormat/>
    <w:rsid w:val="00035F8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35F8B"/>
    <w:rPr>
      <w:rFonts w:asciiTheme="majorHAnsi" w:eastAsiaTheme="majorEastAsia" w:hAnsiTheme="majorHAnsi" w:cstheme="majorBidi"/>
      <w:color w:val="323E4F" w:themeColor="text2" w:themeShade="BF"/>
      <w:spacing w:val="5"/>
      <w:kern w:val="28"/>
      <w:sz w:val="52"/>
      <w:szCs w:val="52"/>
      <w:lang w:val="en-AU"/>
    </w:rPr>
  </w:style>
  <w:style w:type="character" w:styleId="CommentReference">
    <w:name w:val="annotation reference"/>
    <w:basedOn w:val="DefaultParagraphFont"/>
    <w:uiPriority w:val="99"/>
    <w:semiHidden/>
    <w:unhideWhenUsed/>
    <w:rsid w:val="00C11887"/>
    <w:rPr>
      <w:sz w:val="18"/>
      <w:szCs w:val="18"/>
    </w:rPr>
  </w:style>
  <w:style w:type="paragraph" w:styleId="CommentText">
    <w:name w:val="annotation text"/>
    <w:basedOn w:val="Normal"/>
    <w:link w:val="CommentTextChar"/>
    <w:uiPriority w:val="99"/>
    <w:semiHidden/>
    <w:unhideWhenUsed/>
    <w:rsid w:val="00C11887"/>
    <w:pPr>
      <w:spacing w:after="0" w:line="240" w:lineRule="auto"/>
    </w:pPr>
    <w:rPr>
      <w:sz w:val="24"/>
      <w:szCs w:val="24"/>
    </w:rPr>
  </w:style>
  <w:style w:type="character" w:customStyle="1" w:styleId="CommentTextChar">
    <w:name w:val="Comment Text Char"/>
    <w:basedOn w:val="DefaultParagraphFont"/>
    <w:link w:val="CommentText"/>
    <w:uiPriority w:val="99"/>
    <w:semiHidden/>
    <w:rsid w:val="00C11887"/>
  </w:style>
  <w:style w:type="paragraph" w:styleId="BalloonText">
    <w:name w:val="Balloon Text"/>
    <w:basedOn w:val="Normal"/>
    <w:link w:val="BalloonTextChar"/>
    <w:uiPriority w:val="99"/>
    <w:semiHidden/>
    <w:unhideWhenUsed/>
    <w:rsid w:val="00C1188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1887"/>
    <w:rPr>
      <w:rFonts w:ascii="Times New Roman" w:hAnsi="Times New Roman" w:cs="Times New Roman"/>
      <w:sz w:val="18"/>
      <w:szCs w:val="18"/>
      <w:lang w:val="en-AU"/>
    </w:rPr>
  </w:style>
  <w:style w:type="character" w:styleId="Emphasis">
    <w:name w:val="Emphasis"/>
    <w:basedOn w:val="DefaultParagraphFont"/>
    <w:uiPriority w:val="20"/>
    <w:qFormat/>
    <w:rsid w:val="00983FC9"/>
    <w:rPr>
      <w:i/>
      <w:iCs/>
    </w:rPr>
  </w:style>
  <w:style w:type="paragraph" w:styleId="NormalWeb">
    <w:name w:val="Normal (Web)"/>
    <w:basedOn w:val="Normal"/>
    <w:uiPriority w:val="99"/>
    <w:unhideWhenUsed/>
    <w:rsid w:val="00983FC9"/>
    <w:pPr>
      <w:spacing w:before="100" w:beforeAutospacing="1" w:after="100" w:afterAutospacing="1" w:line="240" w:lineRule="auto"/>
    </w:pPr>
    <w:rPr>
      <w:rFonts w:ascii="Times New Roman" w:eastAsiaTheme="minorEastAsia" w:hAnsi="Times New Roman" w:cs="Times New Roman"/>
      <w:sz w:val="24"/>
      <w:szCs w:val="24"/>
    </w:rPr>
  </w:style>
  <w:style w:type="character" w:styleId="LineNumber">
    <w:name w:val="line number"/>
    <w:basedOn w:val="DefaultParagraphFont"/>
    <w:uiPriority w:val="99"/>
    <w:semiHidden/>
    <w:unhideWhenUsed/>
    <w:rsid w:val="00983FC9"/>
  </w:style>
  <w:style w:type="paragraph" w:styleId="Caption">
    <w:name w:val="caption"/>
    <w:basedOn w:val="Normal"/>
    <w:next w:val="Normal"/>
    <w:uiPriority w:val="35"/>
    <w:unhideWhenUsed/>
    <w:qFormat/>
    <w:rsid w:val="00983FC9"/>
    <w:pPr>
      <w:spacing w:line="240" w:lineRule="auto"/>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FA740D"/>
    <w:pPr>
      <w:spacing w:after="200"/>
    </w:pPr>
    <w:rPr>
      <w:b/>
      <w:bCs/>
      <w:sz w:val="20"/>
      <w:szCs w:val="20"/>
      <w:lang w:val="en-AU"/>
    </w:rPr>
  </w:style>
  <w:style w:type="character" w:customStyle="1" w:styleId="CommentSubjectChar">
    <w:name w:val="Comment Subject Char"/>
    <w:basedOn w:val="CommentTextChar"/>
    <w:link w:val="CommentSubject"/>
    <w:uiPriority w:val="99"/>
    <w:semiHidden/>
    <w:rsid w:val="00FA740D"/>
    <w:rPr>
      <w:b/>
      <w:bCs/>
      <w:sz w:val="20"/>
      <w:szCs w:val="20"/>
      <w:lang w:val="en-AU"/>
    </w:rPr>
  </w:style>
  <w:style w:type="paragraph" w:styleId="Header">
    <w:name w:val="header"/>
    <w:basedOn w:val="Normal"/>
    <w:link w:val="HeaderChar"/>
    <w:uiPriority w:val="99"/>
    <w:unhideWhenUsed/>
    <w:rsid w:val="00AA5E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E38"/>
    <w:rPr>
      <w:sz w:val="22"/>
      <w:szCs w:val="22"/>
      <w:lang w:val="en-AU"/>
    </w:rPr>
  </w:style>
  <w:style w:type="paragraph" w:styleId="Footer">
    <w:name w:val="footer"/>
    <w:basedOn w:val="Normal"/>
    <w:link w:val="FooterChar"/>
    <w:uiPriority w:val="99"/>
    <w:unhideWhenUsed/>
    <w:rsid w:val="00AA5E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E38"/>
    <w:rPr>
      <w:sz w:val="22"/>
      <w:szCs w:val="22"/>
      <w:lang w:val="en-AU"/>
    </w:rPr>
  </w:style>
  <w:style w:type="paragraph" w:styleId="Revision">
    <w:name w:val="Revision"/>
    <w:hidden/>
    <w:uiPriority w:val="99"/>
    <w:semiHidden/>
    <w:rsid w:val="009F321D"/>
    <w:rPr>
      <w:sz w:val="22"/>
      <w:szCs w:val="22"/>
    </w:rPr>
  </w:style>
  <w:style w:type="character" w:customStyle="1" w:styleId="Heading3Char">
    <w:name w:val="Heading 3 Char"/>
    <w:basedOn w:val="DefaultParagraphFont"/>
    <w:link w:val="Heading3"/>
    <w:uiPriority w:val="9"/>
    <w:semiHidden/>
    <w:rsid w:val="00EA5542"/>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EA5542"/>
    <w:rPr>
      <w:color w:val="0000FF"/>
      <w:u w:val="single"/>
    </w:rPr>
  </w:style>
  <w:style w:type="character" w:styleId="UnresolvedMention">
    <w:name w:val="Unresolved Mention"/>
    <w:basedOn w:val="DefaultParagraphFont"/>
    <w:uiPriority w:val="99"/>
    <w:semiHidden/>
    <w:unhideWhenUsed/>
    <w:rsid w:val="00A84DA9"/>
    <w:rPr>
      <w:color w:val="605E5C"/>
      <w:shd w:val="clear" w:color="auto" w:fill="E1DFDD"/>
    </w:rPr>
  </w:style>
  <w:style w:type="character" w:styleId="PlaceholderText">
    <w:name w:val="Placeholder Text"/>
    <w:basedOn w:val="DefaultParagraphFont"/>
    <w:uiPriority w:val="99"/>
    <w:semiHidden/>
    <w:rsid w:val="00F93BD1"/>
    <w:rPr>
      <w:color w:val="808080"/>
    </w:rPr>
  </w:style>
  <w:style w:type="character" w:styleId="FollowedHyperlink">
    <w:name w:val="FollowedHyperlink"/>
    <w:basedOn w:val="DefaultParagraphFont"/>
    <w:uiPriority w:val="99"/>
    <w:semiHidden/>
    <w:unhideWhenUsed/>
    <w:rsid w:val="00C578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30">
      <w:bodyDiv w:val="1"/>
      <w:marLeft w:val="0"/>
      <w:marRight w:val="0"/>
      <w:marTop w:val="0"/>
      <w:marBottom w:val="0"/>
      <w:divBdr>
        <w:top w:val="none" w:sz="0" w:space="0" w:color="auto"/>
        <w:left w:val="none" w:sz="0" w:space="0" w:color="auto"/>
        <w:bottom w:val="none" w:sz="0" w:space="0" w:color="auto"/>
        <w:right w:val="none" w:sz="0" w:space="0" w:color="auto"/>
      </w:divBdr>
    </w:div>
    <w:div w:id="1057569">
      <w:bodyDiv w:val="1"/>
      <w:marLeft w:val="0"/>
      <w:marRight w:val="0"/>
      <w:marTop w:val="0"/>
      <w:marBottom w:val="0"/>
      <w:divBdr>
        <w:top w:val="none" w:sz="0" w:space="0" w:color="auto"/>
        <w:left w:val="none" w:sz="0" w:space="0" w:color="auto"/>
        <w:bottom w:val="none" w:sz="0" w:space="0" w:color="auto"/>
        <w:right w:val="none" w:sz="0" w:space="0" w:color="auto"/>
      </w:divBdr>
    </w:div>
    <w:div w:id="1326871">
      <w:bodyDiv w:val="1"/>
      <w:marLeft w:val="0"/>
      <w:marRight w:val="0"/>
      <w:marTop w:val="0"/>
      <w:marBottom w:val="0"/>
      <w:divBdr>
        <w:top w:val="none" w:sz="0" w:space="0" w:color="auto"/>
        <w:left w:val="none" w:sz="0" w:space="0" w:color="auto"/>
        <w:bottom w:val="none" w:sz="0" w:space="0" w:color="auto"/>
        <w:right w:val="none" w:sz="0" w:space="0" w:color="auto"/>
      </w:divBdr>
    </w:div>
    <w:div w:id="1786257">
      <w:bodyDiv w:val="1"/>
      <w:marLeft w:val="0"/>
      <w:marRight w:val="0"/>
      <w:marTop w:val="0"/>
      <w:marBottom w:val="0"/>
      <w:divBdr>
        <w:top w:val="none" w:sz="0" w:space="0" w:color="auto"/>
        <w:left w:val="none" w:sz="0" w:space="0" w:color="auto"/>
        <w:bottom w:val="none" w:sz="0" w:space="0" w:color="auto"/>
        <w:right w:val="none" w:sz="0" w:space="0" w:color="auto"/>
      </w:divBdr>
    </w:div>
    <w:div w:id="3558054">
      <w:bodyDiv w:val="1"/>
      <w:marLeft w:val="0"/>
      <w:marRight w:val="0"/>
      <w:marTop w:val="0"/>
      <w:marBottom w:val="0"/>
      <w:divBdr>
        <w:top w:val="none" w:sz="0" w:space="0" w:color="auto"/>
        <w:left w:val="none" w:sz="0" w:space="0" w:color="auto"/>
        <w:bottom w:val="none" w:sz="0" w:space="0" w:color="auto"/>
        <w:right w:val="none" w:sz="0" w:space="0" w:color="auto"/>
      </w:divBdr>
    </w:div>
    <w:div w:id="6685322">
      <w:bodyDiv w:val="1"/>
      <w:marLeft w:val="0"/>
      <w:marRight w:val="0"/>
      <w:marTop w:val="0"/>
      <w:marBottom w:val="0"/>
      <w:divBdr>
        <w:top w:val="none" w:sz="0" w:space="0" w:color="auto"/>
        <w:left w:val="none" w:sz="0" w:space="0" w:color="auto"/>
        <w:bottom w:val="none" w:sz="0" w:space="0" w:color="auto"/>
        <w:right w:val="none" w:sz="0" w:space="0" w:color="auto"/>
      </w:divBdr>
    </w:div>
    <w:div w:id="7298813">
      <w:bodyDiv w:val="1"/>
      <w:marLeft w:val="0"/>
      <w:marRight w:val="0"/>
      <w:marTop w:val="0"/>
      <w:marBottom w:val="0"/>
      <w:divBdr>
        <w:top w:val="none" w:sz="0" w:space="0" w:color="auto"/>
        <w:left w:val="none" w:sz="0" w:space="0" w:color="auto"/>
        <w:bottom w:val="none" w:sz="0" w:space="0" w:color="auto"/>
        <w:right w:val="none" w:sz="0" w:space="0" w:color="auto"/>
      </w:divBdr>
    </w:div>
    <w:div w:id="9379268">
      <w:bodyDiv w:val="1"/>
      <w:marLeft w:val="0"/>
      <w:marRight w:val="0"/>
      <w:marTop w:val="0"/>
      <w:marBottom w:val="0"/>
      <w:divBdr>
        <w:top w:val="none" w:sz="0" w:space="0" w:color="auto"/>
        <w:left w:val="none" w:sz="0" w:space="0" w:color="auto"/>
        <w:bottom w:val="none" w:sz="0" w:space="0" w:color="auto"/>
        <w:right w:val="none" w:sz="0" w:space="0" w:color="auto"/>
      </w:divBdr>
    </w:div>
    <w:div w:id="9840904">
      <w:bodyDiv w:val="1"/>
      <w:marLeft w:val="0"/>
      <w:marRight w:val="0"/>
      <w:marTop w:val="0"/>
      <w:marBottom w:val="0"/>
      <w:divBdr>
        <w:top w:val="none" w:sz="0" w:space="0" w:color="auto"/>
        <w:left w:val="none" w:sz="0" w:space="0" w:color="auto"/>
        <w:bottom w:val="none" w:sz="0" w:space="0" w:color="auto"/>
        <w:right w:val="none" w:sz="0" w:space="0" w:color="auto"/>
      </w:divBdr>
    </w:div>
    <w:div w:id="10299059">
      <w:bodyDiv w:val="1"/>
      <w:marLeft w:val="0"/>
      <w:marRight w:val="0"/>
      <w:marTop w:val="0"/>
      <w:marBottom w:val="0"/>
      <w:divBdr>
        <w:top w:val="none" w:sz="0" w:space="0" w:color="auto"/>
        <w:left w:val="none" w:sz="0" w:space="0" w:color="auto"/>
        <w:bottom w:val="none" w:sz="0" w:space="0" w:color="auto"/>
        <w:right w:val="none" w:sz="0" w:space="0" w:color="auto"/>
      </w:divBdr>
    </w:div>
    <w:div w:id="13044609">
      <w:bodyDiv w:val="1"/>
      <w:marLeft w:val="0"/>
      <w:marRight w:val="0"/>
      <w:marTop w:val="0"/>
      <w:marBottom w:val="0"/>
      <w:divBdr>
        <w:top w:val="none" w:sz="0" w:space="0" w:color="auto"/>
        <w:left w:val="none" w:sz="0" w:space="0" w:color="auto"/>
        <w:bottom w:val="none" w:sz="0" w:space="0" w:color="auto"/>
        <w:right w:val="none" w:sz="0" w:space="0" w:color="auto"/>
      </w:divBdr>
    </w:div>
    <w:div w:id="14314203">
      <w:bodyDiv w:val="1"/>
      <w:marLeft w:val="0"/>
      <w:marRight w:val="0"/>
      <w:marTop w:val="0"/>
      <w:marBottom w:val="0"/>
      <w:divBdr>
        <w:top w:val="none" w:sz="0" w:space="0" w:color="auto"/>
        <w:left w:val="none" w:sz="0" w:space="0" w:color="auto"/>
        <w:bottom w:val="none" w:sz="0" w:space="0" w:color="auto"/>
        <w:right w:val="none" w:sz="0" w:space="0" w:color="auto"/>
      </w:divBdr>
    </w:div>
    <w:div w:id="16778638">
      <w:bodyDiv w:val="1"/>
      <w:marLeft w:val="0"/>
      <w:marRight w:val="0"/>
      <w:marTop w:val="0"/>
      <w:marBottom w:val="0"/>
      <w:divBdr>
        <w:top w:val="none" w:sz="0" w:space="0" w:color="auto"/>
        <w:left w:val="none" w:sz="0" w:space="0" w:color="auto"/>
        <w:bottom w:val="none" w:sz="0" w:space="0" w:color="auto"/>
        <w:right w:val="none" w:sz="0" w:space="0" w:color="auto"/>
      </w:divBdr>
    </w:div>
    <w:div w:id="18823165">
      <w:bodyDiv w:val="1"/>
      <w:marLeft w:val="0"/>
      <w:marRight w:val="0"/>
      <w:marTop w:val="0"/>
      <w:marBottom w:val="0"/>
      <w:divBdr>
        <w:top w:val="none" w:sz="0" w:space="0" w:color="auto"/>
        <w:left w:val="none" w:sz="0" w:space="0" w:color="auto"/>
        <w:bottom w:val="none" w:sz="0" w:space="0" w:color="auto"/>
        <w:right w:val="none" w:sz="0" w:space="0" w:color="auto"/>
      </w:divBdr>
    </w:div>
    <w:div w:id="19940245">
      <w:bodyDiv w:val="1"/>
      <w:marLeft w:val="0"/>
      <w:marRight w:val="0"/>
      <w:marTop w:val="0"/>
      <w:marBottom w:val="0"/>
      <w:divBdr>
        <w:top w:val="none" w:sz="0" w:space="0" w:color="auto"/>
        <w:left w:val="none" w:sz="0" w:space="0" w:color="auto"/>
        <w:bottom w:val="none" w:sz="0" w:space="0" w:color="auto"/>
        <w:right w:val="none" w:sz="0" w:space="0" w:color="auto"/>
      </w:divBdr>
    </w:div>
    <w:div w:id="20010222">
      <w:bodyDiv w:val="1"/>
      <w:marLeft w:val="0"/>
      <w:marRight w:val="0"/>
      <w:marTop w:val="0"/>
      <w:marBottom w:val="0"/>
      <w:divBdr>
        <w:top w:val="none" w:sz="0" w:space="0" w:color="auto"/>
        <w:left w:val="none" w:sz="0" w:space="0" w:color="auto"/>
        <w:bottom w:val="none" w:sz="0" w:space="0" w:color="auto"/>
        <w:right w:val="none" w:sz="0" w:space="0" w:color="auto"/>
      </w:divBdr>
    </w:div>
    <w:div w:id="22943028">
      <w:bodyDiv w:val="1"/>
      <w:marLeft w:val="0"/>
      <w:marRight w:val="0"/>
      <w:marTop w:val="0"/>
      <w:marBottom w:val="0"/>
      <w:divBdr>
        <w:top w:val="none" w:sz="0" w:space="0" w:color="auto"/>
        <w:left w:val="none" w:sz="0" w:space="0" w:color="auto"/>
        <w:bottom w:val="none" w:sz="0" w:space="0" w:color="auto"/>
        <w:right w:val="none" w:sz="0" w:space="0" w:color="auto"/>
      </w:divBdr>
    </w:div>
    <w:div w:id="23530852">
      <w:bodyDiv w:val="1"/>
      <w:marLeft w:val="0"/>
      <w:marRight w:val="0"/>
      <w:marTop w:val="0"/>
      <w:marBottom w:val="0"/>
      <w:divBdr>
        <w:top w:val="none" w:sz="0" w:space="0" w:color="auto"/>
        <w:left w:val="none" w:sz="0" w:space="0" w:color="auto"/>
        <w:bottom w:val="none" w:sz="0" w:space="0" w:color="auto"/>
        <w:right w:val="none" w:sz="0" w:space="0" w:color="auto"/>
      </w:divBdr>
    </w:div>
    <w:div w:id="23753821">
      <w:bodyDiv w:val="1"/>
      <w:marLeft w:val="0"/>
      <w:marRight w:val="0"/>
      <w:marTop w:val="0"/>
      <w:marBottom w:val="0"/>
      <w:divBdr>
        <w:top w:val="none" w:sz="0" w:space="0" w:color="auto"/>
        <w:left w:val="none" w:sz="0" w:space="0" w:color="auto"/>
        <w:bottom w:val="none" w:sz="0" w:space="0" w:color="auto"/>
        <w:right w:val="none" w:sz="0" w:space="0" w:color="auto"/>
      </w:divBdr>
    </w:div>
    <w:div w:id="24409757">
      <w:bodyDiv w:val="1"/>
      <w:marLeft w:val="0"/>
      <w:marRight w:val="0"/>
      <w:marTop w:val="0"/>
      <w:marBottom w:val="0"/>
      <w:divBdr>
        <w:top w:val="none" w:sz="0" w:space="0" w:color="auto"/>
        <w:left w:val="none" w:sz="0" w:space="0" w:color="auto"/>
        <w:bottom w:val="none" w:sz="0" w:space="0" w:color="auto"/>
        <w:right w:val="none" w:sz="0" w:space="0" w:color="auto"/>
      </w:divBdr>
    </w:div>
    <w:div w:id="25106151">
      <w:bodyDiv w:val="1"/>
      <w:marLeft w:val="0"/>
      <w:marRight w:val="0"/>
      <w:marTop w:val="0"/>
      <w:marBottom w:val="0"/>
      <w:divBdr>
        <w:top w:val="none" w:sz="0" w:space="0" w:color="auto"/>
        <w:left w:val="none" w:sz="0" w:space="0" w:color="auto"/>
        <w:bottom w:val="none" w:sz="0" w:space="0" w:color="auto"/>
        <w:right w:val="none" w:sz="0" w:space="0" w:color="auto"/>
      </w:divBdr>
    </w:div>
    <w:div w:id="25637819">
      <w:bodyDiv w:val="1"/>
      <w:marLeft w:val="0"/>
      <w:marRight w:val="0"/>
      <w:marTop w:val="0"/>
      <w:marBottom w:val="0"/>
      <w:divBdr>
        <w:top w:val="none" w:sz="0" w:space="0" w:color="auto"/>
        <w:left w:val="none" w:sz="0" w:space="0" w:color="auto"/>
        <w:bottom w:val="none" w:sz="0" w:space="0" w:color="auto"/>
        <w:right w:val="none" w:sz="0" w:space="0" w:color="auto"/>
      </w:divBdr>
    </w:div>
    <w:div w:id="26832539">
      <w:bodyDiv w:val="1"/>
      <w:marLeft w:val="0"/>
      <w:marRight w:val="0"/>
      <w:marTop w:val="0"/>
      <w:marBottom w:val="0"/>
      <w:divBdr>
        <w:top w:val="none" w:sz="0" w:space="0" w:color="auto"/>
        <w:left w:val="none" w:sz="0" w:space="0" w:color="auto"/>
        <w:bottom w:val="none" w:sz="0" w:space="0" w:color="auto"/>
        <w:right w:val="none" w:sz="0" w:space="0" w:color="auto"/>
      </w:divBdr>
    </w:div>
    <w:div w:id="26952237">
      <w:bodyDiv w:val="1"/>
      <w:marLeft w:val="0"/>
      <w:marRight w:val="0"/>
      <w:marTop w:val="0"/>
      <w:marBottom w:val="0"/>
      <w:divBdr>
        <w:top w:val="none" w:sz="0" w:space="0" w:color="auto"/>
        <w:left w:val="none" w:sz="0" w:space="0" w:color="auto"/>
        <w:bottom w:val="none" w:sz="0" w:space="0" w:color="auto"/>
        <w:right w:val="none" w:sz="0" w:space="0" w:color="auto"/>
      </w:divBdr>
    </w:div>
    <w:div w:id="28075019">
      <w:bodyDiv w:val="1"/>
      <w:marLeft w:val="0"/>
      <w:marRight w:val="0"/>
      <w:marTop w:val="0"/>
      <w:marBottom w:val="0"/>
      <w:divBdr>
        <w:top w:val="none" w:sz="0" w:space="0" w:color="auto"/>
        <w:left w:val="none" w:sz="0" w:space="0" w:color="auto"/>
        <w:bottom w:val="none" w:sz="0" w:space="0" w:color="auto"/>
        <w:right w:val="none" w:sz="0" w:space="0" w:color="auto"/>
      </w:divBdr>
    </w:div>
    <w:div w:id="29494111">
      <w:bodyDiv w:val="1"/>
      <w:marLeft w:val="0"/>
      <w:marRight w:val="0"/>
      <w:marTop w:val="0"/>
      <w:marBottom w:val="0"/>
      <w:divBdr>
        <w:top w:val="none" w:sz="0" w:space="0" w:color="auto"/>
        <w:left w:val="none" w:sz="0" w:space="0" w:color="auto"/>
        <w:bottom w:val="none" w:sz="0" w:space="0" w:color="auto"/>
        <w:right w:val="none" w:sz="0" w:space="0" w:color="auto"/>
      </w:divBdr>
    </w:div>
    <w:div w:id="30768150">
      <w:bodyDiv w:val="1"/>
      <w:marLeft w:val="0"/>
      <w:marRight w:val="0"/>
      <w:marTop w:val="0"/>
      <w:marBottom w:val="0"/>
      <w:divBdr>
        <w:top w:val="none" w:sz="0" w:space="0" w:color="auto"/>
        <w:left w:val="none" w:sz="0" w:space="0" w:color="auto"/>
        <w:bottom w:val="none" w:sz="0" w:space="0" w:color="auto"/>
        <w:right w:val="none" w:sz="0" w:space="0" w:color="auto"/>
      </w:divBdr>
    </w:div>
    <w:div w:id="31731131">
      <w:bodyDiv w:val="1"/>
      <w:marLeft w:val="0"/>
      <w:marRight w:val="0"/>
      <w:marTop w:val="0"/>
      <w:marBottom w:val="0"/>
      <w:divBdr>
        <w:top w:val="none" w:sz="0" w:space="0" w:color="auto"/>
        <w:left w:val="none" w:sz="0" w:space="0" w:color="auto"/>
        <w:bottom w:val="none" w:sz="0" w:space="0" w:color="auto"/>
        <w:right w:val="none" w:sz="0" w:space="0" w:color="auto"/>
      </w:divBdr>
    </w:div>
    <w:div w:id="31852459">
      <w:bodyDiv w:val="1"/>
      <w:marLeft w:val="0"/>
      <w:marRight w:val="0"/>
      <w:marTop w:val="0"/>
      <w:marBottom w:val="0"/>
      <w:divBdr>
        <w:top w:val="none" w:sz="0" w:space="0" w:color="auto"/>
        <w:left w:val="none" w:sz="0" w:space="0" w:color="auto"/>
        <w:bottom w:val="none" w:sz="0" w:space="0" w:color="auto"/>
        <w:right w:val="none" w:sz="0" w:space="0" w:color="auto"/>
      </w:divBdr>
    </w:div>
    <w:div w:id="32657716">
      <w:bodyDiv w:val="1"/>
      <w:marLeft w:val="0"/>
      <w:marRight w:val="0"/>
      <w:marTop w:val="0"/>
      <w:marBottom w:val="0"/>
      <w:divBdr>
        <w:top w:val="none" w:sz="0" w:space="0" w:color="auto"/>
        <w:left w:val="none" w:sz="0" w:space="0" w:color="auto"/>
        <w:bottom w:val="none" w:sz="0" w:space="0" w:color="auto"/>
        <w:right w:val="none" w:sz="0" w:space="0" w:color="auto"/>
      </w:divBdr>
    </w:div>
    <w:div w:id="33314359">
      <w:bodyDiv w:val="1"/>
      <w:marLeft w:val="0"/>
      <w:marRight w:val="0"/>
      <w:marTop w:val="0"/>
      <w:marBottom w:val="0"/>
      <w:divBdr>
        <w:top w:val="none" w:sz="0" w:space="0" w:color="auto"/>
        <w:left w:val="none" w:sz="0" w:space="0" w:color="auto"/>
        <w:bottom w:val="none" w:sz="0" w:space="0" w:color="auto"/>
        <w:right w:val="none" w:sz="0" w:space="0" w:color="auto"/>
      </w:divBdr>
    </w:div>
    <w:div w:id="35157241">
      <w:bodyDiv w:val="1"/>
      <w:marLeft w:val="0"/>
      <w:marRight w:val="0"/>
      <w:marTop w:val="0"/>
      <w:marBottom w:val="0"/>
      <w:divBdr>
        <w:top w:val="none" w:sz="0" w:space="0" w:color="auto"/>
        <w:left w:val="none" w:sz="0" w:space="0" w:color="auto"/>
        <w:bottom w:val="none" w:sz="0" w:space="0" w:color="auto"/>
        <w:right w:val="none" w:sz="0" w:space="0" w:color="auto"/>
      </w:divBdr>
    </w:div>
    <w:div w:id="41563532">
      <w:bodyDiv w:val="1"/>
      <w:marLeft w:val="0"/>
      <w:marRight w:val="0"/>
      <w:marTop w:val="0"/>
      <w:marBottom w:val="0"/>
      <w:divBdr>
        <w:top w:val="none" w:sz="0" w:space="0" w:color="auto"/>
        <w:left w:val="none" w:sz="0" w:space="0" w:color="auto"/>
        <w:bottom w:val="none" w:sz="0" w:space="0" w:color="auto"/>
        <w:right w:val="none" w:sz="0" w:space="0" w:color="auto"/>
      </w:divBdr>
    </w:div>
    <w:div w:id="41710904">
      <w:bodyDiv w:val="1"/>
      <w:marLeft w:val="0"/>
      <w:marRight w:val="0"/>
      <w:marTop w:val="0"/>
      <w:marBottom w:val="0"/>
      <w:divBdr>
        <w:top w:val="none" w:sz="0" w:space="0" w:color="auto"/>
        <w:left w:val="none" w:sz="0" w:space="0" w:color="auto"/>
        <w:bottom w:val="none" w:sz="0" w:space="0" w:color="auto"/>
        <w:right w:val="none" w:sz="0" w:space="0" w:color="auto"/>
      </w:divBdr>
    </w:div>
    <w:div w:id="42143076">
      <w:bodyDiv w:val="1"/>
      <w:marLeft w:val="0"/>
      <w:marRight w:val="0"/>
      <w:marTop w:val="0"/>
      <w:marBottom w:val="0"/>
      <w:divBdr>
        <w:top w:val="none" w:sz="0" w:space="0" w:color="auto"/>
        <w:left w:val="none" w:sz="0" w:space="0" w:color="auto"/>
        <w:bottom w:val="none" w:sz="0" w:space="0" w:color="auto"/>
        <w:right w:val="none" w:sz="0" w:space="0" w:color="auto"/>
      </w:divBdr>
    </w:div>
    <w:div w:id="43336641">
      <w:bodyDiv w:val="1"/>
      <w:marLeft w:val="0"/>
      <w:marRight w:val="0"/>
      <w:marTop w:val="0"/>
      <w:marBottom w:val="0"/>
      <w:divBdr>
        <w:top w:val="none" w:sz="0" w:space="0" w:color="auto"/>
        <w:left w:val="none" w:sz="0" w:space="0" w:color="auto"/>
        <w:bottom w:val="none" w:sz="0" w:space="0" w:color="auto"/>
        <w:right w:val="none" w:sz="0" w:space="0" w:color="auto"/>
      </w:divBdr>
    </w:div>
    <w:div w:id="43525413">
      <w:bodyDiv w:val="1"/>
      <w:marLeft w:val="0"/>
      <w:marRight w:val="0"/>
      <w:marTop w:val="0"/>
      <w:marBottom w:val="0"/>
      <w:divBdr>
        <w:top w:val="none" w:sz="0" w:space="0" w:color="auto"/>
        <w:left w:val="none" w:sz="0" w:space="0" w:color="auto"/>
        <w:bottom w:val="none" w:sz="0" w:space="0" w:color="auto"/>
        <w:right w:val="none" w:sz="0" w:space="0" w:color="auto"/>
      </w:divBdr>
    </w:div>
    <w:div w:id="49381204">
      <w:bodyDiv w:val="1"/>
      <w:marLeft w:val="0"/>
      <w:marRight w:val="0"/>
      <w:marTop w:val="0"/>
      <w:marBottom w:val="0"/>
      <w:divBdr>
        <w:top w:val="none" w:sz="0" w:space="0" w:color="auto"/>
        <w:left w:val="none" w:sz="0" w:space="0" w:color="auto"/>
        <w:bottom w:val="none" w:sz="0" w:space="0" w:color="auto"/>
        <w:right w:val="none" w:sz="0" w:space="0" w:color="auto"/>
      </w:divBdr>
    </w:div>
    <w:div w:id="51657052">
      <w:bodyDiv w:val="1"/>
      <w:marLeft w:val="0"/>
      <w:marRight w:val="0"/>
      <w:marTop w:val="0"/>
      <w:marBottom w:val="0"/>
      <w:divBdr>
        <w:top w:val="none" w:sz="0" w:space="0" w:color="auto"/>
        <w:left w:val="none" w:sz="0" w:space="0" w:color="auto"/>
        <w:bottom w:val="none" w:sz="0" w:space="0" w:color="auto"/>
        <w:right w:val="none" w:sz="0" w:space="0" w:color="auto"/>
      </w:divBdr>
    </w:div>
    <w:div w:id="51972861">
      <w:bodyDiv w:val="1"/>
      <w:marLeft w:val="0"/>
      <w:marRight w:val="0"/>
      <w:marTop w:val="0"/>
      <w:marBottom w:val="0"/>
      <w:divBdr>
        <w:top w:val="none" w:sz="0" w:space="0" w:color="auto"/>
        <w:left w:val="none" w:sz="0" w:space="0" w:color="auto"/>
        <w:bottom w:val="none" w:sz="0" w:space="0" w:color="auto"/>
        <w:right w:val="none" w:sz="0" w:space="0" w:color="auto"/>
      </w:divBdr>
    </w:div>
    <w:div w:id="52772824">
      <w:bodyDiv w:val="1"/>
      <w:marLeft w:val="0"/>
      <w:marRight w:val="0"/>
      <w:marTop w:val="0"/>
      <w:marBottom w:val="0"/>
      <w:divBdr>
        <w:top w:val="none" w:sz="0" w:space="0" w:color="auto"/>
        <w:left w:val="none" w:sz="0" w:space="0" w:color="auto"/>
        <w:bottom w:val="none" w:sz="0" w:space="0" w:color="auto"/>
        <w:right w:val="none" w:sz="0" w:space="0" w:color="auto"/>
      </w:divBdr>
    </w:div>
    <w:div w:id="54595230">
      <w:bodyDiv w:val="1"/>
      <w:marLeft w:val="0"/>
      <w:marRight w:val="0"/>
      <w:marTop w:val="0"/>
      <w:marBottom w:val="0"/>
      <w:divBdr>
        <w:top w:val="none" w:sz="0" w:space="0" w:color="auto"/>
        <w:left w:val="none" w:sz="0" w:space="0" w:color="auto"/>
        <w:bottom w:val="none" w:sz="0" w:space="0" w:color="auto"/>
        <w:right w:val="none" w:sz="0" w:space="0" w:color="auto"/>
      </w:divBdr>
    </w:div>
    <w:div w:id="55862741">
      <w:bodyDiv w:val="1"/>
      <w:marLeft w:val="0"/>
      <w:marRight w:val="0"/>
      <w:marTop w:val="0"/>
      <w:marBottom w:val="0"/>
      <w:divBdr>
        <w:top w:val="none" w:sz="0" w:space="0" w:color="auto"/>
        <w:left w:val="none" w:sz="0" w:space="0" w:color="auto"/>
        <w:bottom w:val="none" w:sz="0" w:space="0" w:color="auto"/>
        <w:right w:val="none" w:sz="0" w:space="0" w:color="auto"/>
      </w:divBdr>
    </w:div>
    <w:div w:id="57017042">
      <w:bodyDiv w:val="1"/>
      <w:marLeft w:val="0"/>
      <w:marRight w:val="0"/>
      <w:marTop w:val="0"/>
      <w:marBottom w:val="0"/>
      <w:divBdr>
        <w:top w:val="none" w:sz="0" w:space="0" w:color="auto"/>
        <w:left w:val="none" w:sz="0" w:space="0" w:color="auto"/>
        <w:bottom w:val="none" w:sz="0" w:space="0" w:color="auto"/>
        <w:right w:val="none" w:sz="0" w:space="0" w:color="auto"/>
      </w:divBdr>
    </w:div>
    <w:div w:id="58405612">
      <w:bodyDiv w:val="1"/>
      <w:marLeft w:val="0"/>
      <w:marRight w:val="0"/>
      <w:marTop w:val="0"/>
      <w:marBottom w:val="0"/>
      <w:divBdr>
        <w:top w:val="none" w:sz="0" w:space="0" w:color="auto"/>
        <w:left w:val="none" w:sz="0" w:space="0" w:color="auto"/>
        <w:bottom w:val="none" w:sz="0" w:space="0" w:color="auto"/>
        <w:right w:val="none" w:sz="0" w:space="0" w:color="auto"/>
      </w:divBdr>
    </w:div>
    <w:div w:id="59208816">
      <w:bodyDiv w:val="1"/>
      <w:marLeft w:val="0"/>
      <w:marRight w:val="0"/>
      <w:marTop w:val="0"/>
      <w:marBottom w:val="0"/>
      <w:divBdr>
        <w:top w:val="none" w:sz="0" w:space="0" w:color="auto"/>
        <w:left w:val="none" w:sz="0" w:space="0" w:color="auto"/>
        <w:bottom w:val="none" w:sz="0" w:space="0" w:color="auto"/>
        <w:right w:val="none" w:sz="0" w:space="0" w:color="auto"/>
      </w:divBdr>
    </w:div>
    <w:div w:id="59598631">
      <w:bodyDiv w:val="1"/>
      <w:marLeft w:val="0"/>
      <w:marRight w:val="0"/>
      <w:marTop w:val="0"/>
      <w:marBottom w:val="0"/>
      <w:divBdr>
        <w:top w:val="none" w:sz="0" w:space="0" w:color="auto"/>
        <w:left w:val="none" w:sz="0" w:space="0" w:color="auto"/>
        <w:bottom w:val="none" w:sz="0" w:space="0" w:color="auto"/>
        <w:right w:val="none" w:sz="0" w:space="0" w:color="auto"/>
      </w:divBdr>
    </w:div>
    <w:div w:id="60375952">
      <w:bodyDiv w:val="1"/>
      <w:marLeft w:val="0"/>
      <w:marRight w:val="0"/>
      <w:marTop w:val="0"/>
      <w:marBottom w:val="0"/>
      <w:divBdr>
        <w:top w:val="none" w:sz="0" w:space="0" w:color="auto"/>
        <w:left w:val="none" w:sz="0" w:space="0" w:color="auto"/>
        <w:bottom w:val="none" w:sz="0" w:space="0" w:color="auto"/>
        <w:right w:val="none" w:sz="0" w:space="0" w:color="auto"/>
      </w:divBdr>
    </w:div>
    <w:div w:id="60952018">
      <w:bodyDiv w:val="1"/>
      <w:marLeft w:val="0"/>
      <w:marRight w:val="0"/>
      <w:marTop w:val="0"/>
      <w:marBottom w:val="0"/>
      <w:divBdr>
        <w:top w:val="none" w:sz="0" w:space="0" w:color="auto"/>
        <w:left w:val="none" w:sz="0" w:space="0" w:color="auto"/>
        <w:bottom w:val="none" w:sz="0" w:space="0" w:color="auto"/>
        <w:right w:val="none" w:sz="0" w:space="0" w:color="auto"/>
      </w:divBdr>
    </w:div>
    <w:div w:id="62607605">
      <w:bodyDiv w:val="1"/>
      <w:marLeft w:val="0"/>
      <w:marRight w:val="0"/>
      <w:marTop w:val="0"/>
      <w:marBottom w:val="0"/>
      <w:divBdr>
        <w:top w:val="none" w:sz="0" w:space="0" w:color="auto"/>
        <w:left w:val="none" w:sz="0" w:space="0" w:color="auto"/>
        <w:bottom w:val="none" w:sz="0" w:space="0" w:color="auto"/>
        <w:right w:val="none" w:sz="0" w:space="0" w:color="auto"/>
      </w:divBdr>
    </w:div>
    <w:div w:id="62878291">
      <w:bodyDiv w:val="1"/>
      <w:marLeft w:val="0"/>
      <w:marRight w:val="0"/>
      <w:marTop w:val="0"/>
      <w:marBottom w:val="0"/>
      <w:divBdr>
        <w:top w:val="none" w:sz="0" w:space="0" w:color="auto"/>
        <w:left w:val="none" w:sz="0" w:space="0" w:color="auto"/>
        <w:bottom w:val="none" w:sz="0" w:space="0" w:color="auto"/>
        <w:right w:val="none" w:sz="0" w:space="0" w:color="auto"/>
      </w:divBdr>
    </w:div>
    <w:div w:id="62995352">
      <w:bodyDiv w:val="1"/>
      <w:marLeft w:val="0"/>
      <w:marRight w:val="0"/>
      <w:marTop w:val="0"/>
      <w:marBottom w:val="0"/>
      <w:divBdr>
        <w:top w:val="none" w:sz="0" w:space="0" w:color="auto"/>
        <w:left w:val="none" w:sz="0" w:space="0" w:color="auto"/>
        <w:bottom w:val="none" w:sz="0" w:space="0" w:color="auto"/>
        <w:right w:val="none" w:sz="0" w:space="0" w:color="auto"/>
      </w:divBdr>
    </w:div>
    <w:div w:id="63651354">
      <w:bodyDiv w:val="1"/>
      <w:marLeft w:val="0"/>
      <w:marRight w:val="0"/>
      <w:marTop w:val="0"/>
      <w:marBottom w:val="0"/>
      <w:divBdr>
        <w:top w:val="none" w:sz="0" w:space="0" w:color="auto"/>
        <w:left w:val="none" w:sz="0" w:space="0" w:color="auto"/>
        <w:bottom w:val="none" w:sz="0" w:space="0" w:color="auto"/>
        <w:right w:val="none" w:sz="0" w:space="0" w:color="auto"/>
      </w:divBdr>
    </w:div>
    <w:div w:id="63963604">
      <w:bodyDiv w:val="1"/>
      <w:marLeft w:val="0"/>
      <w:marRight w:val="0"/>
      <w:marTop w:val="0"/>
      <w:marBottom w:val="0"/>
      <w:divBdr>
        <w:top w:val="none" w:sz="0" w:space="0" w:color="auto"/>
        <w:left w:val="none" w:sz="0" w:space="0" w:color="auto"/>
        <w:bottom w:val="none" w:sz="0" w:space="0" w:color="auto"/>
        <w:right w:val="none" w:sz="0" w:space="0" w:color="auto"/>
      </w:divBdr>
    </w:div>
    <w:div w:id="64111507">
      <w:bodyDiv w:val="1"/>
      <w:marLeft w:val="0"/>
      <w:marRight w:val="0"/>
      <w:marTop w:val="0"/>
      <w:marBottom w:val="0"/>
      <w:divBdr>
        <w:top w:val="none" w:sz="0" w:space="0" w:color="auto"/>
        <w:left w:val="none" w:sz="0" w:space="0" w:color="auto"/>
        <w:bottom w:val="none" w:sz="0" w:space="0" w:color="auto"/>
        <w:right w:val="none" w:sz="0" w:space="0" w:color="auto"/>
      </w:divBdr>
    </w:div>
    <w:div w:id="65148828">
      <w:bodyDiv w:val="1"/>
      <w:marLeft w:val="0"/>
      <w:marRight w:val="0"/>
      <w:marTop w:val="0"/>
      <w:marBottom w:val="0"/>
      <w:divBdr>
        <w:top w:val="none" w:sz="0" w:space="0" w:color="auto"/>
        <w:left w:val="none" w:sz="0" w:space="0" w:color="auto"/>
        <w:bottom w:val="none" w:sz="0" w:space="0" w:color="auto"/>
        <w:right w:val="none" w:sz="0" w:space="0" w:color="auto"/>
      </w:divBdr>
    </w:div>
    <w:div w:id="65539403">
      <w:bodyDiv w:val="1"/>
      <w:marLeft w:val="0"/>
      <w:marRight w:val="0"/>
      <w:marTop w:val="0"/>
      <w:marBottom w:val="0"/>
      <w:divBdr>
        <w:top w:val="none" w:sz="0" w:space="0" w:color="auto"/>
        <w:left w:val="none" w:sz="0" w:space="0" w:color="auto"/>
        <w:bottom w:val="none" w:sz="0" w:space="0" w:color="auto"/>
        <w:right w:val="none" w:sz="0" w:space="0" w:color="auto"/>
      </w:divBdr>
    </w:div>
    <w:div w:id="66651112">
      <w:bodyDiv w:val="1"/>
      <w:marLeft w:val="0"/>
      <w:marRight w:val="0"/>
      <w:marTop w:val="0"/>
      <w:marBottom w:val="0"/>
      <w:divBdr>
        <w:top w:val="none" w:sz="0" w:space="0" w:color="auto"/>
        <w:left w:val="none" w:sz="0" w:space="0" w:color="auto"/>
        <w:bottom w:val="none" w:sz="0" w:space="0" w:color="auto"/>
        <w:right w:val="none" w:sz="0" w:space="0" w:color="auto"/>
      </w:divBdr>
    </w:div>
    <w:div w:id="66732973">
      <w:bodyDiv w:val="1"/>
      <w:marLeft w:val="0"/>
      <w:marRight w:val="0"/>
      <w:marTop w:val="0"/>
      <w:marBottom w:val="0"/>
      <w:divBdr>
        <w:top w:val="none" w:sz="0" w:space="0" w:color="auto"/>
        <w:left w:val="none" w:sz="0" w:space="0" w:color="auto"/>
        <w:bottom w:val="none" w:sz="0" w:space="0" w:color="auto"/>
        <w:right w:val="none" w:sz="0" w:space="0" w:color="auto"/>
      </w:divBdr>
    </w:div>
    <w:div w:id="67070985">
      <w:bodyDiv w:val="1"/>
      <w:marLeft w:val="0"/>
      <w:marRight w:val="0"/>
      <w:marTop w:val="0"/>
      <w:marBottom w:val="0"/>
      <w:divBdr>
        <w:top w:val="none" w:sz="0" w:space="0" w:color="auto"/>
        <w:left w:val="none" w:sz="0" w:space="0" w:color="auto"/>
        <w:bottom w:val="none" w:sz="0" w:space="0" w:color="auto"/>
        <w:right w:val="none" w:sz="0" w:space="0" w:color="auto"/>
      </w:divBdr>
    </w:div>
    <w:div w:id="67657748">
      <w:bodyDiv w:val="1"/>
      <w:marLeft w:val="0"/>
      <w:marRight w:val="0"/>
      <w:marTop w:val="0"/>
      <w:marBottom w:val="0"/>
      <w:divBdr>
        <w:top w:val="none" w:sz="0" w:space="0" w:color="auto"/>
        <w:left w:val="none" w:sz="0" w:space="0" w:color="auto"/>
        <w:bottom w:val="none" w:sz="0" w:space="0" w:color="auto"/>
        <w:right w:val="none" w:sz="0" w:space="0" w:color="auto"/>
      </w:divBdr>
    </w:div>
    <w:div w:id="68234709">
      <w:bodyDiv w:val="1"/>
      <w:marLeft w:val="0"/>
      <w:marRight w:val="0"/>
      <w:marTop w:val="0"/>
      <w:marBottom w:val="0"/>
      <w:divBdr>
        <w:top w:val="none" w:sz="0" w:space="0" w:color="auto"/>
        <w:left w:val="none" w:sz="0" w:space="0" w:color="auto"/>
        <w:bottom w:val="none" w:sz="0" w:space="0" w:color="auto"/>
        <w:right w:val="none" w:sz="0" w:space="0" w:color="auto"/>
      </w:divBdr>
    </w:div>
    <w:div w:id="68776594">
      <w:bodyDiv w:val="1"/>
      <w:marLeft w:val="0"/>
      <w:marRight w:val="0"/>
      <w:marTop w:val="0"/>
      <w:marBottom w:val="0"/>
      <w:divBdr>
        <w:top w:val="none" w:sz="0" w:space="0" w:color="auto"/>
        <w:left w:val="none" w:sz="0" w:space="0" w:color="auto"/>
        <w:bottom w:val="none" w:sz="0" w:space="0" w:color="auto"/>
        <w:right w:val="none" w:sz="0" w:space="0" w:color="auto"/>
      </w:divBdr>
    </w:div>
    <w:div w:id="70393535">
      <w:bodyDiv w:val="1"/>
      <w:marLeft w:val="0"/>
      <w:marRight w:val="0"/>
      <w:marTop w:val="0"/>
      <w:marBottom w:val="0"/>
      <w:divBdr>
        <w:top w:val="none" w:sz="0" w:space="0" w:color="auto"/>
        <w:left w:val="none" w:sz="0" w:space="0" w:color="auto"/>
        <w:bottom w:val="none" w:sz="0" w:space="0" w:color="auto"/>
        <w:right w:val="none" w:sz="0" w:space="0" w:color="auto"/>
      </w:divBdr>
    </w:div>
    <w:div w:id="72627977">
      <w:bodyDiv w:val="1"/>
      <w:marLeft w:val="0"/>
      <w:marRight w:val="0"/>
      <w:marTop w:val="0"/>
      <w:marBottom w:val="0"/>
      <w:divBdr>
        <w:top w:val="none" w:sz="0" w:space="0" w:color="auto"/>
        <w:left w:val="none" w:sz="0" w:space="0" w:color="auto"/>
        <w:bottom w:val="none" w:sz="0" w:space="0" w:color="auto"/>
        <w:right w:val="none" w:sz="0" w:space="0" w:color="auto"/>
      </w:divBdr>
    </w:div>
    <w:div w:id="74938411">
      <w:bodyDiv w:val="1"/>
      <w:marLeft w:val="0"/>
      <w:marRight w:val="0"/>
      <w:marTop w:val="0"/>
      <w:marBottom w:val="0"/>
      <w:divBdr>
        <w:top w:val="none" w:sz="0" w:space="0" w:color="auto"/>
        <w:left w:val="none" w:sz="0" w:space="0" w:color="auto"/>
        <w:bottom w:val="none" w:sz="0" w:space="0" w:color="auto"/>
        <w:right w:val="none" w:sz="0" w:space="0" w:color="auto"/>
      </w:divBdr>
    </w:div>
    <w:div w:id="78719888">
      <w:bodyDiv w:val="1"/>
      <w:marLeft w:val="0"/>
      <w:marRight w:val="0"/>
      <w:marTop w:val="0"/>
      <w:marBottom w:val="0"/>
      <w:divBdr>
        <w:top w:val="none" w:sz="0" w:space="0" w:color="auto"/>
        <w:left w:val="none" w:sz="0" w:space="0" w:color="auto"/>
        <w:bottom w:val="none" w:sz="0" w:space="0" w:color="auto"/>
        <w:right w:val="none" w:sz="0" w:space="0" w:color="auto"/>
      </w:divBdr>
    </w:div>
    <w:div w:id="81295006">
      <w:bodyDiv w:val="1"/>
      <w:marLeft w:val="0"/>
      <w:marRight w:val="0"/>
      <w:marTop w:val="0"/>
      <w:marBottom w:val="0"/>
      <w:divBdr>
        <w:top w:val="none" w:sz="0" w:space="0" w:color="auto"/>
        <w:left w:val="none" w:sz="0" w:space="0" w:color="auto"/>
        <w:bottom w:val="none" w:sz="0" w:space="0" w:color="auto"/>
        <w:right w:val="none" w:sz="0" w:space="0" w:color="auto"/>
      </w:divBdr>
    </w:div>
    <w:div w:id="81463216">
      <w:bodyDiv w:val="1"/>
      <w:marLeft w:val="0"/>
      <w:marRight w:val="0"/>
      <w:marTop w:val="0"/>
      <w:marBottom w:val="0"/>
      <w:divBdr>
        <w:top w:val="none" w:sz="0" w:space="0" w:color="auto"/>
        <w:left w:val="none" w:sz="0" w:space="0" w:color="auto"/>
        <w:bottom w:val="none" w:sz="0" w:space="0" w:color="auto"/>
        <w:right w:val="none" w:sz="0" w:space="0" w:color="auto"/>
      </w:divBdr>
    </w:div>
    <w:div w:id="83500987">
      <w:bodyDiv w:val="1"/>
      <w:marLeft w:val="0"/>
      <w:marRight w:val="0"/>
      <w:marTop w:val="0"/>
      <w:marBottom w:val="0"/>
      <w:divBdr>
        <w:top w:val="none" w:sz="0" w:space="0" w:color="auto"/>
        <w:left w:val="none" w:sz="0" w:space="0" w:color="auto"/>
        <w:bottom w:val="none" w:sz="0" w:space="0" w:color="auto"/>
        <w:right w:val="none" w:sz="0" w:space="0" w:color="auto"/>
      </w:divBdr>
    </w:div>
    <w:div w:id="86195242">
      <w:bodyDiv w:val="1"/>
      <w:marLeft w:val="0"/>
      <w:marRight w:val="0"/>
      <w:marTop w:val="0"/>
      <w:marBottom w:val="0"/>
      <w:divBdr>
        <w:top w:val="none" w:sz="0" w:space="0" w:color="auto"/>
        <w:left w:val="none" w:sz="0" w:space="0" w:color="auto"/>
        <w:bottom w:val="none" w:sz="0" w:space="0" w:color="auto"/>
        <w:right w:val="none" w:sz="0" w:space="0" w:color="auto"/>
      </w:divBdr>
    </w:div>
    <w:div w:id="87317872">
      <w:bodyDiv w:val="1"/>
      <w:marLeft w:val="0"/>
      <w:marRight w:val="0"/>
      <w:marTop w:val="0"/>
      <w:marBottom w:val="0"/>
      <w:divBdr>
        <w:top w:val="none" w:sz="0" w:space="0" w:color="auto"/>
        <w:left w:val="none" w:sz="0" w:space="0" w:color="auto"/>
        <w:bottom w:val="none" w:sz="0" w:space="0" w:color="auto"/>
        <w:right w:val="none" w:sz="0" w:space="0" w:color="auto"/>
      </w:divBdr>
    </w:div>
    <w:div w:id="87695210">
      <w:bodyDiv w:val="1"/>
      <w:marLeft w:val="0"/>
      <w:marRight w:val="0"/>
      <w:marTop w:val="0"/>
      <w:marBottom w:val="0"/>
      <w:divBdr>
        <w:top w:val="none" w:sz="0" w:space="0" w:color="auto"/>
        <w:left w:val="none" w:sz="0" w:space="0" w:color="auto"/>
        <w:bottom w:val="none" w:sz="0" w:space="0" w:color="auto"/>
        <w:right w:val="none" w:sz="0" w:space="0" w:color="auto"/>
      </w:divBdr>
    </w:div>
    <w:div w:id="87847561">
      <w:bodyDiv w:val="1"/>
      <w:marLeft w:val="0"/>
      <w:marRight w:val="0"/>
      <w:marTop w:val="0"/>
      <w:marBottom w:val="0"/>
      <w:divBdr>
        <w:top w:val="none" w:sz="0" w:space="0" w:color="auto"/>
        <w:left w:val="none" w:sz="0" w:space="0" w:color="auto"/>
        <w:bottom w:val="none" w:sz="0" w:space="0" w:color="auto"/>
        <w:right w:val="none" w:sz="0" w:space="0" w:color="auto"/>
      </w:divBdr>
    </w:div>
    <w:div w:id="88353911">
      <w:bodyDiv w:val="1"/>
      <w:marLeft w:val="0"/>
      <w:marRight w:val="0"/>
      <w:marTop w:val="0"/>
      <w:marBottom w:val="0"/>
      <w:divBdr>
        <w:top w:val="none" w:sz="0" w:space="0" w:color="auto"/>
        <w:left w:val="none" w:sz="0" w:space="0" w:color="auto"/>
        <w:bottom w:val="none" w:sz="0" w:space="0" w:color="auto"/>
        <w:right w:val="none" w:sz="0" w:space="0" w:color="auto"/>
      </w:divBdr>
    </w:div>
    <w:div w:id="88739070">
      <w:bodyDiv w:val="1"/>
      <w:marLeft w:val="0"/>
      <w:marRight w:val="0"/>
      <w:marTop w:val="0"/>
      <w:marBottom w:val="0"/>
      <w:divBdr>
        <w:top w:val="none" w:sz="0" w:space="0" w:color="auto"/>
        <w:left w:val="none" w:sz="0" w:space="0" w:color="auto"/>
        <w:bottom w:val="none" w:sz="0" w:space="0" w:color="auto"/>
        <w:right w:val="none" w:sz="0" w:space="0" w:color="auto"/>
      </w:divBdr>
    </w:div>
    <w:div w:id="89086370">
      <w:bodyDiv w:val="1"/>
      <w:marLeft w:val="0"/>
      <w:marRight w:val="0"/>
      <w:marTop w:val="0"/>
      <w:marBottom w:val="0"/>
      <w:divBdr>
        <w:top w:val="none" w:sz="0" w:space="0" w:color="auto"/>
        <w:left w:val="none" w:sz="0" w:space="0" w:color="auto"/>
        <w:bottom w:val="none" w:sz="0" w:space="0" w:color="auto"/>
        <w:right w:val="none" w:sz="0" w:space="0" w:color="auto"/>
      </w:divBdr>
    </w:div>
    <w:div w:id="90206287">
      <w:bodyDiv w:val="1"/>
      <w:marLeft w:val="0"/>
      <w:marRight w:val="0"/>
      <w:marTop w:val="0"/>
      <w:marBottom w:val="0"/>
      <w:divBdr>
        <w:top w:val="none" w:sz="0" w:space="0" w:color="auto"/>
        <w:left w:val="none" w:sz="0" w:space="0" w:color="auto"/>
        <w:bottom w:val="none" w:sz="0" w:space="0" w:color="auto"/>
        <w:right w:val="none" w:sz="0" w:space="0" w:color="auto"/>
      </w:divBdr>
    </w:div>
    <w:div w:id="90391638">
      <w:bodyDiv w:val="1"/>
      <w:marLeft w:val="0"/>
      <w:marRight w:val="0"/>
      <w:marTop w:val="0"/>
      <w:marBottom w:val="0"/>
      <w:divBdr>
        <w:top w:val="none" w:sz="0" w:space="0" w:color="auto"/>
        <w:left w:val="none" w:sz="0" w:space="0" w:color="auto"/>
        <w:bottom w:val="none" w:sz="0" w:space="0" w:color="auto"/>
        <w:right w:val="none" w:sz="0" w:space="0" w:color="auto"/>
      </w:divBdr>
    </w:div>
    <w:div w:id="91053322">
      <w:bodyDiv w:val="1"/>
      <w:marLeft w:val="0"/>
      <w:marRight w:val="0"/>
      <w:marTop w:val="0"/>
      <w:marBottom w:val="0"/>
      <w:divBdr>
        <w:top w:val="none" w:sz="0" w:space="0" w:color="auto"/>
        <w:left w:val="none" w:sz="0" w:space="0" w:color="auto"/>
        <w:bottom w:val="none" w:sz="0" w:space="0" w:color="auto"/>
        <w:right w:val="none" w:sz="0" w:space="0" w:color="auto"/>
      </w:divBdr>
    </w:div>
    <w:div w:id="91556174">
      <w:bodyDiv w:val="1"/>
      <w:marLeft w:val="0"/>
      <w:marRight w:val="0"/>
      <w:marTop w:val="0"/>
      <w:marBottom w:val="0"/>
      <w:divBdr>
        <w:top w:val="none" w:sz="0" w:space="0" w:color="auto"/>
        <w:left w:val="none" w:sz="0" w:space="0" w:color="auto"/>
        <w:bottom w:val="none" w:sz="0" w:space="0" w:color="auto"/>
        <w:right w:val="none" w:sz="0" w:space="0" w:color="auto"/>
      </w:divBdr>
    </w:div>
    <w:div w:id="93013887">
      <w:bodyDiv w:val="1"/>
      <w:marLeft w:val="0"/>
      <w:marRight w:val="0"/>
      <w:marTop w:val="0"/>
      <w:marBottom w:val="0"/>
      <w:divBdr>
        <w:top w:val="none" w:sz="0" w:space="0" w:color="auto"/>
        <w:left w:val="none" w:sz="0" w:space="0" w:color="auto"/>
        <w:bottom w:val="none" w:sz="0" w:space="0" w:color="auto"/>
        <w:right w:val="none" w:sz="0" w:space="0" w:color="auto"/>
      </w:divBdr>
    </w:div>
    <w:div w:id="94251901">
      <w:bodyDiv w:val="1"/>
      <w:marLeft w:val="0"/>
      <w:marRight w:val="0"/>
      <w:marTop w:val="0"/>
      <w:marBottom w:val="0"/>
      <w:divBdr>
        <w:top w:val="none" w:sz="0" w:space="0" w:color="auto"/>
        <w:left w:val="none" w:sz="0" w:space="0" w:color="auto"/>
        <w:bottom w:val="none" w:sz="0" w:space="0" w:color="auto"/>
        <w:right w:val="none" w:sz="0" w:space="0" w:color="auto"/>
      </w:divBdr>
    </w:div>
    <w:div w:id="96027234">
      <w:bodyDiv w:val="1"/>
      <w:marLeft w:val="0"/>
      <w:marRight w:val="0"/>
      <w:marTop w:val="0"/>
      <w:marBottom w:val="0"/>
      <w:divBdr>
        <w:top w:val="none" w:sz="0" w:space="0" w:color="auto"/>
        <w:left w:val="none" w:sz="0" w:space="0" w:color="auto"/>
        <w:bottom w:val="none" w:sz="0" w:space="0" w:color="auto"/>
        <w:right w:val="none" w:sz="0" w:space="0" w:color="auto"/>
      </w:divBdr>
    </w:div>
    <w:div w:id="97918640">
      <w:bodyDiv w:val="1"/>
      <w:marLeft w:val="0"/>
      <w:marRight w:val="0"/>
      <w:marTop w:val="0"/>
      <w:marBottom w:val="0"/>
      <w:divBdr>
        <w:top w:val="none" w:sz="0" w:space="0" w:color="auto"/>
        <w:left w:val="none" w:sz="0" w:space="0" w:color="auto"/>
        <w:bottom w:val="none" w:sz="0" w:space="0" w:color="auto"/>
        <w:right w:val="none" w:sz="0" w:space="0" w:color="auto"/>
      </w:divBdr>
    </w:div>
    <w:div w:id="98332774">
      <w:bodyDiv w:val="1"/>
      <w:marLeft w:val="0"/>
      <w:marRight w:val="0"/>
      <w:marTop w:val="0"/>
      <w:marBottom w:val="0"/>
      <w:divBdr>
        <w:top w:val="none" w:sz="0" w:space="0" w:color="auto"/>
        <w:left w:val="none" w:sz="0" w:space="0" w:color="auto"/>
        <w:bottom w:val="none" w:sz="0" w:space="0" w:color="auto"/>
        <w:right w:val="none" w:sz="0" w:space="0" w:color="auto"/>
      </w:divBdr>
    </w:div>
    <w:div w:id="99303946">
      <w:bodyDiv w:val="1"/>
      <w:marLeft w:val="0"/>
      <w:marRight w:val="0"/>
      <w:marTop w:val="0"/>
      <w:marBottom w:val="0"/>
      <w:divBdr>
        <w:top w:val="none" w:sz="0" w:space="0" w:color="auto"/>
        <w:left w:val="none" w:sz="0" w:space="0" w:color="auto"/>
        <w:bottom w:val="none" w:sz="0" w:space="0" w:color="auto"/>
        <w:right w:val="none" w:sz="0" w:space="0" w:color="auto"/>
      </w:divBdr>
    </w:div>
    <w:div w:id="103118820">
      <w:bodyDiv w:val="1"/>
      <w:marLeft w:val="0"/>
      <w:marRight w:val="0"/>
      <w:marTop w:val="0"/>
      <w:marBottom w:val="0"/>
      <w:divBdr>
        <w:top w:val="none" w:sz="0" w:space="0" w:color="auto"/>
        <w:left w:val="none" w:sz="0" w:space="0" w:color="auto"/>
        <w:bottom w:val="none" w:sz="0" w:space="0" w:color="auto"/>
        <w:right w:val="none" w:sz="0" w:space="0" w:color="auto"/>
      </w:divBdr>
    </w:div>
    <w:div w:id="104737092">
      <w:bodyDiv w:val="1"/>
      <w:marLeft w:val="0"/>
      <w:marRight w:val="0"/>
      <w:marTop w:val="0"/>
      <w:marBottom w:val="0"/>
      <w:divBdr>
        <w:top w:val="none" w:sz="0" w:space="0" w:color="auto"/>
        <w:left w:val="none" w:sz="0" w:space="0" w:color="auto"/>
        <w:bottom w:val="none" w:sz="0" w:space="0" w:color="auto"/>
        <w:right w:val="none" w:sz="0" w:space="0" w:color="auto"/>
      </w:divBdr>
    </w:div>
    <w:div w:id="111754176">
      <w:bodyDiv w:val="1"/>
      <w:marLeft w:val="0"/>
      <w:marRight w:val="0"/>
      <w:marTop w:val="0"/>
      <w:marBottom w:val="0"/>
      <w:divBdr>
        <w:top w:val="none" w:sz="0" w:space="0" w:color="auto"/>
        <w:left w:val="none" w:sz="0" w:space="0" w:color="auto"/>
        <w:bottom w:val="none" w:sz="0" w:space="0" w:color="auto"/>
        <w:right w:val="none" w:sz="0" w:space="0" w:color="auto"/>
      </w:divBdr>
    </w:div>
    <w:div w:id="112948308">
      <w:bodyDiv w:val="1"/>
      <w:marLeft w:val="0"/>
      <w:marRight w:val="0"/>
      <w:marTop w:val="0"/>
      <w:marBottom w:val="0"/>
      <w:divBdr>
        <w:top w:val="none" w:sz="0" w:space="0" w:color="auto"/>
        <w:left w:val="none" w:sz="0" w:space="0" w:color="auto"/>
        <w:bottom w:val="none" w:sz="0" w:space="0" w:color="auto"/>
        <w:right w:val="none" w:sz="0" w:space="0" w:color="auto"/>
      </w:divBdr>
    </w:div>
    <w:div w:id="114183055">
      <w:bodyDiv w:val="1"/>
      <w:marLeft w:val="0"/>
      <w:marRight w:val="0"/>
      <w:marTop w:val="0"/>
      <w:marBottom w:val="0"/>
      <w:divBdr>
        <w:top w:val="none" w:sz="0" w:space="0" w:color="auto"/>
        <w:left w:val="none" w:sz="0" w:space="0" w:color="auto"/>
        <w:bottom w:val="none" w:sz="0" w:space="0" w:color="auto"/>
        <w:right w:val="none" w:sz="0" w:space="0" w:color="auto"/>
      </w:divBdr>
    </w:div>
    <w:div w:id="117066981">
      <w:bodyDiv w:val="1"/>
      <w:marLeft w:val="0"/>
      <w:marRight w:val="0"/>
      <w:marTop w:val="0"/>
      <w:marBottom w:val="0"/>
      <w:divBdr>
        <w:top w:val="none" w:sz="0" w:space="0" w:color="auto"/>
        <w:left w:val="none" w:sz="0" w:space="0" w:color="auto"/>
        <w:bottom w:val="none" w:sz="0" w:space="0" w:color="auto"/>
        <w:right w:val="none" w:sz="0" w:space="0" w:color="auto"/>
      </w:divBdr>
    </w:div>
    <w:div w:id="120925353">
      <w:bodyDiv w:val="1"/>
      <w:marLeft w:val="0"/>
      <w:marRight w:val="0"/>
      <w:marTop w:val="0"/>
      <w:marBottom w:val="0"/>
      <w:divBdr>
        <w:top w:val="none" w:sz="0" w:space="0" w:color="auto"/>
        <w:left w:val="none" w:sz="0" w:space="0" w:color="auto"/>
        <w:bottom w:val="none" w:sz="0" w:space="0" w:color="auto"/>
        <w:right w:val="none" w:sz="0" w:space="0" w:color="auto"/>
      </w:divBdr>
    </w:div>
    <w:div w:id="122356030">
      <w:bodyDiv w:val="1"/>
      <w:marLeft w:val="0"/>
      <w:marRight w:val="0"/>
      <w:marTop w:val="0"/>
      <w:marBottom w:val="0"/>
      <w:divBdr>
        <w:top w:val="none" w:sz="0" w:space="0" w:color="auto"/>
        <w:left w:val="none" w:sz="0" w:space="0" w:color="auto"/>
        <w:bottom w:val="none" w:sz="0" w:space="0" w:color="auto"/>
        <w:right w:val="none" w:sz="0" w:space="0" w:color="auto"/>
      </w:divBdr>
    </w:div>
    <w:div w:id="122384126">
      <w:bodyDiv w:val="1"/>
      <w:marLeft w:val="0"/>
      <w:marRight w:val="0"/>
      <w:marTop w:val="0"/>
      <w:marBottom w:val="0"/>
      <w:divBdr>
        <w:top w:val="none" w:sz="0" w:space="0" w:color="auto"/>
        <w:left w:val="none" w:sz="0" w:space="0" w:color="auto"/>
        <w:bottom w:val="none" w:sz="0" w:space="0" w:color="auto"/>
        <w:right w:val="none" w:sz="0" w:space="0" w:color="auto"/>
      </w:divBdr>
    </w:div>
    <w:div w:id="123426313">
      <w:bodyDiv w:val="1"/>
      <w:marLeft w:val="0"/>
      <w:marRight w:val="0"/>
      <w:marTop w:val="0"/>
      <w:marBottom w:val="0"/>
      <w:divBdr>
        <w:top w:val="none" w:sz="0" w:space="0" w:color="auto"/>
        <w:left w:val="none" w:sz="0" w:space="0" w:color="auto"/>
        <w:bottom w:val="none" w:sz="0" w:space="0" w:color="auto"/>
        <w:right w:val="none" w:sz="0" w:space="0" w:color="auto"/>
      </w:divBdr>
    </w:div>
    <w:div w:id="124548374">
      <w:bodyDiv w:val="1"/>
      <w:marLeft w:val="0"/>
      <w:marRight w:val="0"/>
      <w:marTop w:val="0"/>
      <w:marBottom w:val="0"/>
      <w:divBdr>
        <w:top w:val="none" w:sz="0" w:space="0" w:color="auto"/>
        <w:left w:val="none" w:sz="0" w:space="0" w:color="auto"/>
        <w:bottom w:val="none" w:sz="0" w:space="0" w:color="auto"/>
        <w:right w:val="none" w:sz="0" w:space="0" w:color="auto"/>
      </w:divBdr>
    </w:div>
    <w:div w:id="124781819">
      <w:bodyDiv w:val="1"/>
      <w:marLeft w:val="0"/>
      <w:marRight w:val="0"/>
      <w:marTop w:val="0"/>
      <w:marBottom w:val="0"/>
      <w:divBdr>
        <w:top w:val="none" w:sz="0" w:space="0" w:color="auto"/>
        <w:left w:val="none" w:sz="0" w:space="0" w:color="auto"/>
        <w:bottom w:val="none" w:sz="0" w:space="0" w:color="auto"/>
        <w:right w:val="none" w:sz="0" w:space="0" w:color="auto"/>
      </w:divBdr>
    </w:div>
    <w:div w:id="128129409">
      <w:bodyDiv w:val="1"/>
      <w:marLeft w:val="0"/>
      <w:marRight w:val="0"/>
      <w:marTop w:val="0"/>
      <w:marBottom w:val="0"/>
      <w:divBdr>
        <w:top w:val="none" w:sz="0" w:space="0" w:color="auto"/>
        <w:left w:val="none" w:sz="0" w:space="0" w:color="auto"/>
        <w:bottom w:val="none" w:sz="0" w:space="0" w:color="auto"/>
        <w:right w:val="none" w:sz="0" w:space="0" w:color="auto"/>
      </w:divBdr>
    </w:div>
    <w:div w:id="128328964">
      <w:bodyDiv w:val="1"/>
      <w:marLeft w:val="0"/>
      <w:marRight w:val="0"/>
      <w:marTop w:val="0"/>
      <w:marBottom w:val="0"/>
      <w:divBdr>
        <w:top w:val="none" w:sz="0" w:space="0" w:color="auto"/>
        <w:left w:val="none" w:sz="0" w:space="0" w:color="auto"/>
        <w:bottom w:val="none" w:sz="0" w:space="0" w:color="auto"/>
        <w:right w:val="none" w:sz="0" w:space="0" w:color="auto"/>
      </w:divBdr>
    </w:div>
    <w:div w:id="128478640">
      <w:bodyDiv w:val="1"/>
      <w:marLeft w:val="0"/>
      <w:marRight w:val="0"/>
      <w:marTop w:val="0"/>
      <w:marBottom w:val="0"/>
      <w:divBdr>
        <w:top w:val="none" w:sz="0" w:space="0" w:color="auto"/>
        <w:left w:val="none" w:sz="0" w:space="0" w:color="auto"/>
        <w:bottom w:val="none" w:sz="0" w:space="0" w:color="auto"/>
        <w:right w:val="none" w:sz="0" w:space="0" w:color="auto"/>
      </w:divBdr>
    </w:div>
    <w:div w:id="130710721">
      <w:bodyDiv w:val="1"/>
      <w:marLeft w:val="0"/>
      <w:marRight w:val="0"/>
      <w:marTop w:val="0"/>
      <w:marBottom w:val="0"/>
      <w:divBdr>
        <w:top w:val="none" w:sz="0" w:space="0" w:color="auto"/>
        <w:left w:val="none" w:sz="0" w:space="0" w:color="auto"/>
        <w:bottom w:val="none" w:sz="0" w:space="0" w:color="auto"/>
        <w:right w:val="none" w:sz="0" w:space="0" w:color="auto"/>
      </w:divBdr>
    </w:div>
    <w:div w:id="132018899">
      <w:bodyDiv w:val="1"/>
      <w:marLeft w:val="0"/>
      <w:marRight w:val="0"/>
      <w:marTop w:val="0"/>
      <w:marBottom w:val="0"/>
      <w:divBdr>
        <w:top w:val="none" w:sz="0" w:space="0" w:color="auto"/>
        <w:left w:val="none" w:sz="0" w:space="0" w:color="auto"/>
        <w:bottom w:val="none" w:sz="0" w:space="0" w:color="auto"/>
        <w:right w:val="none" w:sz="0" w:space="0" w:color="auto"/>
      </w:divBdr>
    </w:div>
    <w:div w:id="134446421">
      <w:bodyDiv w:val="1"/>
      <w:marLeft w:val="0"/>
      <w:marRight w:val="0"/>
      <w:marTop w:val="0"/>
      <w:marBottom w:val="0"/>
      <w:divBdr>
        <w:top w:val="none" w:sz="0" w:space="0" w:color="auto"/>
        <w:left w:val="none" w:sz="0" w:space="0" w:color="auto"/>
        <w:bottom w:val="none" w:sz="0" w:space="0" w:color="auto"/>
        <w:right w:val="none" w:sz="0" w:space="0" w:color="auto"/>
      </w:divBdr>
    </w:div>
    <w:div w:id="134689811">
      <w:bodyDiv w:val="1"/>
      <w:marLeft w:val="0"/>
      <w:marRight w:val="0"/>
      <w:marTop w:val="0"/>
      <w:marBottom w:val="0"/>
      <w:divBdr>
        <w:top w:val="none" w:sz="0" w:space="0" w:color="auto"/>
        <w:left w:val="none" w:sz="0" w:space="0" w:color="auto"/>
        <w:bottom w:val="none" w:sz="0" w:space="0" w:color="auto"/>
        <w:right w:val="none" w:sz="0" w:space="0" w:color="auto"/>
      </w:divBdr>
    </w:div>
    <w:div w:id="135798891">
      <w:bodyDiv w:val="1"/>
      <w:marLeft w:val="0"/>
      <w:marRight w:val="0"/>
      <w:marTop w:val="0"/>
      <w:marBottom w:val="0"/>
      <w:divBdr>
        <w:top w:val="none" w:sz="0" w:space="0" w:color="auto"/>
        <w:left w:val="none" w:sz="0" w:space="0" w:color="auto"/>
        <w:bottom w:val="none" w:sz="0" w:space="0" w:color="auto"/>
        <w:right w:val="none" w:sz="0" w:space="0" w:color="auto"/>
      </w:divBdr>
    </w:div>
    <w:div w:id="137302332">
      <w:bodyDiv w:val="1"/>
      <w:marLeft w:val="0"/>
      <w:marRight w:val="0"/>
      <w:marTop w:val="0"/>
      <w:marBottom w:val="0"/>
      <w:divBdr>
        <w:top w:val="none" w:sz="0" w:space="0" w:color="auto"/>
        <w:left w:val="none" w:sz="0" w:space="0" w:color="auto"/>
        <w:bottom w:val="none" w:sz="0" w:space="0" w:color="auto"/>
        <w:right w:val="none" w:sz="0" w:space="0" w:color="auto"/>
      </w:divBdr>
    </w:div>
    <w:div w:id="137504031">
      <w:bodyDiv w:val="1"/>
      <w:marLeft w:val="0"/>
      <w:marRight w:val="0"/>
      <w:marTop w:val="0"/>
      <w:marBottom w:val="0"/>
      <w:divBdr>
        <w:top w:val="none" w:sz="0" w:space="0" w:color="auto"/>
        <w:left w:val="none" w:sz="0" w:space="0" w:color="auto"/>
        <w:bottom w:val="none" w:sz="0" w:space="0" w:color="auto"/>
        <w:right w:val="none" w:sz="0" w:space="0" w:color="auto"/>
      </w:divBdr>
      <w:divsChild>
        <w:div w:id="172306377">
          <w:marLeft w:val="640"/>
          <w:marRight w:val="0"/>
          <w:marTop w:val="0"/>
          <w:marBottom w:val="0"/>
          <w:divBdr>
            <w:top w:val="none" w:sz="0" w:space="0" w:color="auto"/>
            <w:left w:val="none" w:sz="0" w:space="0" w:color="auto"/>
            <w:bottom w:val="none" w:sz="0" w:space="0" w:color="auto"/>
            <w:right w:val="none" w:sz="0" w:space="0" w:color="auto"/>
          </w:divBdr>
        </w:div>
        <w:div w:id="180704346">
          <w:marLeft w:val="640"/>
          <w:marRight w:val="0"/>
          <w:marTop w:val="0"/>
          <w:marBottom w:val="0"/>
          <w:divBdr>
            <w:top w:val="none" w:sz="0" w:space="0" w:color="auto"/>
            <w:left w:val="none" w:sz="0" w:space="0" w:color="auto"/>
            <w:bottom w:val="none" w:sz="0" w:space="0" w:color="auto"/>
            <w:right w:val="none" w:sz="0" w:space="0" w:color="auto"/>
          </w:divBdr>
        </w:div>
        <w:div w:id="191503913">
          <w:marLeft w:val="640"/>
          <w:marRight w:val="0"/>
          <w:marTop w:val="0"/>
          <w:marBottom w:val="0"/>
          <w:divBdr>
            <w:top w:val="none" w:sz="0" w:space="0" w:color="auto"/>
            <w:left w:val="none" w:sz="0" w:space="0" w:color="auto"/>
            <w:bottom w:val="none" w:sz="0" w:space="0" w:color="auto"/>
            <w:right w:val="none" w:sz="0" w:space="0" w:color="auto"/>
          </w:divBdr>
        </w:div>
        <w:div w:id="213851024">
          <w:marLeft w:val="640"/>
          <w:marRight w:val="0"/>
          <w:marTop w:val="0"/>
          <w:marBottom w:val="0"/>
          <w:divBdr>
            <w:top w:val="none" w:sz="0" w:space="0" w:color="auto"/>
            <w:left w:val="none" w:sz="0" w:space="0" w:color="auto"/>
            <w:bottom w:val="none" w:sz="0" w:space="0" w:color="auto"/>
            <w:right w:val="none" w:sz="0" w:space="0" w:color="auto"/>
          </w:divBdr>
        </w:div>
        <w:div w:id="235940330">
          <w:marLeft w:val="640"/>
          <w:marRight w:val="0"/>
          <w:marTop w:val="0"/>
          <w:marBottom w:val="0"/>
          <w:divBdr>
            <w:top w:val="none" w:sz="0" w:space="0" w:color="auto"/>
            <w:left w:val="none" w:sz="0" w:space="0" w:color="auto"/>
            <w:bottom w:val="none" w:sz="0" w:space="0" w:color="auto"/>
            <w:right w:val="none" w:sz="0" w:space="0" w:color="auto"/>
          </w:divBdr>
        </w:div>
        <w:div w:id="336155875">
          <w:marLeft w:val="640"/>
          <w:marRight w:val="0"/>
          <w:marTop w:val="0"/>
          <w:marBottom w:val="0"/>
          <w:divBdr>
            <w:top w:val="none" w:sz="0" w:space="0" w:color="auto"/>
            <w:left w:val="none" w:sz="0" w:space="0" w:color="auto"/>
            <w:bottom w:val="none" w:sz="0" w:space="0" w:color="auto"/>
            <w:right w:val="none" w:sz="0" w:space="0" w:color="auto"/>
          </w:divBdr>
        </w:div>
        <w:div w:id="396168894">
          <w:marLeft w:val="640"/>
          <w:marRight w:val="0"/>
          <w:marTop w:val="0"/>
          <w:marBottom w:val="0"/>
          <w:divBdr>
            <w:top w:val="none" w:sz="0" w:space="0" w:color="auto"/>
            <w:left w:val="none" w:sz="0" w:space="0" w:color="auto"/>
            <w:bottom w:val="none" w:sz="0" w:space="0" w:color="auto"/>
            <w:right w:val="none" w:sz="0" w:space="0" w:color="auto"/>
          </w:divBdr>
        </w:div>
        <w:div w:id="421922458">
          <w:marLeft w:val="640"/>
          <w:marRight w:val="0"/>
          <w:marTop w:val="0"/>
          <w:marBottom w:val="0"/>
          <w:divBdr>
            <w:top w:val="none" w:sz="0" w:space="0" w:color="auto"/>
            <w:left w:val="none" w:sz="0" w:space="0" w:color="auto"/>
            <w:bottom w:val="none" w:sz="0" w:space="0" w:color="auto"/>
            <w:right w:val="none" w:sz="0" w:space="0" w:color="auto"/>
          </w:divBdr>
        </w:div>
        <w:div w:id="455877084">
          <w:marLeft w:val="640"/>
          <w:marRight w:val="0"/>
          <w:marTop w:val="0"/>
          <w:marBottom w:val="0"/>
          <w:divBdr>
            <w:top w:val="none" w:sz="0" w:space="0" w:color="auto"/>
            <w:left w:val="none" w:sz="0" w:space="0" w:color="auto"/>
            <w:bottom w:val="none" w:sz="0" w:space="0" w:color="auto"/>
            <w:right w:val="none" w:sz="0" w:space="0" w:color="auto"/>
          </w:divBdr>
        </w:div>
        <w:div w:id="457526880">
          <w:marLeft w:val="640"/>
          <w:marRight w:val="0"/>
          <w:marTop w:val="0"/>
          <w:marBottom w:val="0"/>
          <w:divBdr>
            <w:top w:val="none" w:sz="0" w:space="0" w:color="auto"/>
            <w:left w:val="none" w:sz="0" w:space="0" w:color="auto"/>
            <w:bottom w:val="none" w:sz="0" w:space="0" w:color="auto"/>
            <w:right w:val="none" w:sz="0" w:space="0" w:color="auto"/>
          </w:divBdr>
        </w:div>
        <w:div w:id="482695569">
          <w:marLeft w:val="640"/>
          <w:marRight w:val="0"/>
          <w:marTop w:val="0"/>
          <w:marBottom w:val="0"/>
          <w:divBdr>
            <w:top w:val="none" w:sz="0" w:space="0" w:color="auto"/>
            <w:left w:val="none" w:sz="0" w:space="0" w:color="auto"/>
            <w:bottom w:val="none" w:sz="0" w:space="0" w:color="auto"/>
            <w:right w:val="none" w:sz="0" w:space="0" w:color="auto"/>
          </w:divBdr>
        </w:div>
        <w:div w:id="558907541">
          <w:marLeft w:val="640"/>
          <w:marRight w:val="0"/>
          <w:marTop w:val="0"/>
          <w:marBottom w:val="0"/>
          <w:divBdr>
            <w:top w:val="none" w:sz="0" w:space="0" w:color="auto"/>
            <w:left w:val="none" w:sz="0" w:space="0" w:color="auto"/>
            <w:bottom w:val="none" w:sz="0" w:space="0" w:color="auto"/>
            <w:right w:val="none" w:sz="0" w:space="0" w:color="auto"/>
          </w:divBdr>
        </w:div>
        <w:div w:id="603076746">
          <w:marLeft w:val="640"/>
          <w:marRight w:val="0"/>
          <w:marTop w:val="0"/>
          <w:marBottom w:val="0"/>
          <w:divBdr>
            <w:top w:val="none" w:sz="0" w:space="0" w:color="auto"/>
            <w:left w:val="none" w:sz="0" w:space="0" w:color="auto"/>
            <w:bottom w:val="none" w:sz="0" w:space="0" w:color="auto"/>
            <w:right w:val="none" w:sz="0" w:space="0" w:color="auto"/>
          </w:divBdr>
        </w:div>
        <w:div w:id="615334302">
          <w:marLeft w:val="640"/>
          <w:marRight w:val="0"/>
          <w:marTop w:val="0"/>
          <w:marBottom w:val="0"/>
          <w:divBdr>
            <w:top w:val="none" w:sz="0" w:space="0" w:color="auto"/>
            <w:left w:val="none" w:sz="0" w:space="0" w:color="auto"/>
            <w:bottom w:val="none" w:sz="0" w:space="0" w:color="auto"/>
            <w:right w:val="none" w:sz="0" w:space="0" w:color="auto"/>
          </w:divBdr>
        </w:div>
        <w:div w:id="621812260">
          <w:marLeft w:val="640"/>
          <w:marRight w:val="0"/>
          <w:marTop w:val="0"/>
          <w:marBottom w:val="0"/>
          <w:divBdr>
            <w:top w:val="none" w:sz="0" w:space="0" w:color="auto"/>
            <w:left w:val="none" w:sz="0" w:space="0" w:color="auto"/>
            <w:bottom w:val="none" w:sz="0" w:space="0" w:color="auto"/>
            <w:right w:val="none" w:sz="0" w:space="0" w:color="auto"/>
          </w:divBdr>
        </w:div>
        <w:div w:id="647826897">
          <w:marLeft w:val="640"/>
          <w:marRight w:val="0"/>
          <w:marTop w:val="0"/>
          <w:marBottom w:val="0"/>
          <w:divBdr>
            <w:top w:val="none" w:sz="0" w:space="0" w:color="auto"/>
            <w:left w:val="none" w:sz="0" w:space="0" w:color="auto"/>
            <w:bottom w:val="none" w:sz="0" w:space="0" w:color="auto"/>
            <w:right w:val="none" w:sz="0" w:space="0" w:color="auto"/>
          </w:divBdr>
        </w:div>
        <w:div w:id="671689801">
          <w:marLeft w:val="640"/>
          <w:marRight w:val="0"/>
          <w:marTop w:val="0"/>
          <w:marBottom w:val="0"/>
          <w:divBdr>
            <w:top w:val="none" w:sz="0" w:space="0" w:color="auto"/>
            <w:left w:val="none" w:sz="0" w:space="0" w:color="auto"/>
            <w:bottom w:val="none" w:sz="0" w:space="0" w:color="auto"/>
            <w:right w:val="none" w:sz="0" w:space="0" w:color="auto"/>
          </w:divBdr>
        </w:div>
        <w:div w:id="672294439">
          <w:marLeft w:val="640"/>
          <w:marRight w:val="0"/>
          <w:marTop w:val="0"/>
          <w:marBottom w:val="0"/>
          <w:divBdr>
            <w:top w:val="none" w:sz="0" w:space="0" w:color="auto"/>
            <w:left w:val="none" w:sz="0" w:space="0" w:color="auto"/>
            <w:bottom w:val="none" w:sz="0" w:space="0" w:color="auto"/>
            <w:right w:val="none" w:sz="0" w:space="0" w:color="auto"/>
          </w:divBdr>
        </w:div>
        <w:div w:id="683701944">
          <w:marLeft w:val="640"/>
          <w:marRight w:val="0"/>
          <w:marTop w:val="0"/>
          <w:marBottom w:val="0"/>
          <w:divBdr>
            <w:top w:val="none" w:sz="0" w:space="0" w:color="auto"/>
            <w:left w:val="none" w:sz="0" w:space="0" w:color="auto"/>
            <w:bottom w:val="none" w:sz="0" w:space="0" w:color="auto"/>
            <w:right w:val="none" w:sz="0" w:space="0" w:color="auto"/>
          </w:divBdr>
        </w:div>
        <w:div w:id="756559859">
          <w:marLeft w:val="640"/>
          <w:marRight w:val="0"/>
          <w:marTop w:val="0"/>
          <w:marBottom w:val="0"/>
          <w:divBdr>
            <w:top w:val="none" w:sz="0" w:space="0" w:color="auto"/>
            <w:left w:val="none" w:sz="0" w:space="0" w:color="auto"/>
            <w:bottom w:val="none" w:sz="0" w:space="0" w:color="auto"/>
            <w:right w:val="none" w:sz="0" w:space="0" w:color="auto"/>
          </w:divBdr>
        </w:div>
        <w:div w:id="757680789">
          <w:marLeft w:val="640"/>
          <w:marRight w:val="0"/>
          <w:marTop w:val="0"/>
          <w:marBottom w:val="0"/>
          <w:divBdr>
            <w:top w:val="none" w:sz="0" w:space="0" w:color="auto"/>
            <w:left w:val="none" w:sz="0" w:space="0" w:color="auto"/>
            <w:bottom w:val="none" w:sz="0" w:space="0" w:color="auto"/>
            <w:right w:val="none" w:sz="0" w:space="0" w:color="auto"/>
          </w:divBdr>
        </w:div>
        <w:div w:id="839740591">
          <w:marLeft w:val="640"/>
          <w:marRight w:val="0"/>
          <w:marTop w:val="0"/>
          <w:marBottom w:val="0"/>
          <w:divBdr>
            <w:top w:val="none" w:sz="0" w:space="0" w:color="auto"/>
            <w:left w:val="none" w:sz="0" w:space="0" w:color="auto"/>
            <w:bottom w:val="none" w:sz="0" w:space="0" w:color="auto"/>
            <w:right w:val="none" w:sz="0" w:space="0" w:color="auto"/>
          </w:divBdr>
        </w:div>
        <w:div w:id="917709285">
          <w:marLeft w:val="640"/>
          <w:marRight w:val="0"/>
          <w:marTop w:val="0"/>
          <w:marBottom w:val="0"/>
          <w:divBdr>
            <w:top w:val="none" w:sz="0" w:space="0" w:color="auto"/>
            <w:left w:val="none" w:sz="0" w:space="0" w:color="auto"/>
            <w:bottom w:val="none" w:sz="0" w:space="0" w:color="auto"/>
            <w:right w:val="none" w:sz="0" w:space="0" w:color="auto"/>
          </w:divBdr>
        </w:div>
        <w:div w:id="938410988">
          <w:marLeft w:val="640"/>
          <w:marRight w:val="0"/>
          <w:marTop w:val="0"/>
          <w:marBottom w:val="0"/>
          <w:divBdr>
            <w:top w:val="none" w:sz="0" w:space="0" w:color="auto"/>
            <w:left w:val="none" w:sz="0" w:space="0" w:color="auto"/>
            <w:bottom w:val="none" w:sz="0" w:space="0" w:color="auto"/>
            <w:right w:val="none" w:sz="0" w:space="0" w:color="auto"/>
          </w:divBdr>
        </w:div>
        <w:div w:id="1086270765">
          <w:marLeft w:val="640"/>
          <w:marRight w:val="0"/>
          <w:marTop w:val="0"/>
          <w:marBottom w:val="0"/>
          <w:divBdr>
            <w:top w:val="none" w:sz="0" w:space="0" w:color="auto"/>
            <w:left w:val="none" w:sz="0" w:space="0" w:color="auto"/>
            <w:bottom w:val="none" w:sz="0" w:space="0" w:color="auto"/>
            <w:right w:val="none" w:sz="0" w:space="0" w:color="auto"/>
          </w:divBdr>
        </w:div>
        <w:div w:id="1179544001">
          <w:marLeft w:val="640"/>
          <w:marRight w:val="0"/>
          <w:marTop w:val="0"/>
          <w:marBottom w:val="0"/>
          <w:divBdr>
            <w:top w:val="none" w:sz="0" w:space="0" w:color="auto"/>
            <w:left w:val="none" w:sz="0" w:space="0" w:color="auto"/>
            <w:bottom w:val="none" w:sz="0" w:space="0" w:color="auto"/>
            <w:right w:val="none" w:sz="0" w:space="0" w:color="auto"/>
          </w:divBdr>
        </w:div>
        <w:div w:id="1226376650">
          <w:marLeft w:val="640"/>
          <w:marRight w:val="0"/>
          <w:marTop w:val="0"/>
          <w:marBottom w:val="0"/>
          <w:divBdr>
            <w:top w:val="none" w:sz="0" w:space="0" w:color="auto"/>
            <w:left w:val="none" w:sz="0" w:space="0" w:color="auto"/>
            <w:bottom w:val="none" w:sz="0" w:space="0" w:color="auto"/>
            <w:right w:val="none" w:sz="0" w:space="0" w:color="auto"/>
          </w:divBdr>
        </w:div>
        <w:div w:id="1282035078">
          <w:marLeft w:val="640"/>
          <w:marRight w:val="0"/>
          <w:marTop w:val="0"/>
          <w:marBottom w:val="0"/>
          <w:divBdr>
            <w:top w:val="none" w:sz="0" w:space="0" w:color="auto"/>
            <w:left w:val="none" w:sz="0" w:space="0" w:color="auto"/>
            <w:bottom w:val="none" w:sz="0" w:space="0" w:color="auto"/>
            <w:right w:val="none" w:sz="0" w:space="0" w:color="auto"/>
          </w:divBdr>
        </w:div>
        <w:div w:id="1321884243">
          <w:marLeft w:val="640"/>
          <w:marRight w:val="0"/>
          <w:marTop w:val="0"/>
          <w:marBottom w:val="0"/>
          <w:divBdr>
            <w:top w:val="none" w:sz="0" w:space="0" w:color="auto"/>
            <w:left w:val="none" w:sz="0" w:space="0" w:color="auto"/>
            <w:bottom w:val="none" w:sz="0" w:space="0" w:color="auto"/>
            <w:right w:val="none" w:sz="0" w:space="0" w:color="auto"/>
          </w:divBdr>
        </w:div>
        <w:div w:id="1361124352">
          <w:marLeft w:val="640"/>
          <w:marRight w:val="0"/>
          <w:marTop w:val="0"/>
          <w:marBottom w:val="0"/>
          <w:divBdr>
            <w:top w:val="none" w:sz="0" w:space="0" w:color="auto"/>
            <w:left w:val="none" w:sz="0" w:space="0" w:color="auto"/>
            <w:bottom w:val="none" w:sz="0" w:space="0" w:color="auto"/>
            <w:right w:val="none" w:sz="0" w:space="0" w:color="auto"/>
          </w:divBdr>
        </w:div>
        <w:div w:id="1406755025">
          <w:marLeft w:val="640"/>
          <w:marRight w:val="0"/>
          <w:marTop w:val="0"/>
          <w:marBottom w:val="0"/>
          <w:divBdr>
            <w:top w:val="none" w:sz="0" w:space="0" w:color="auto"/>
            <w:left w:val="none" w:sz="0" w:space="0" w:color="auto"/>
            <w:bottom w:val="none" w:sz="0" w:space="0" w:color="auto"/>
            <w:right w:val="none" w:sz="0" w:space="0" w:color="auto"/>
          </w:divBdr>
        </w:div>
        <w:div w:id="1465535945">
          <w:marLeft w:val="640"/>
          <w:marRight w:val="0"/>
          <w:marTop w:val="0"/>
          <w:marBottom w:val="0"/>
          <w:divBdr>
            <w:top w:val="none" w:sz="0" w:space="0" w:color="auto"/>
            <w:left w:val="none" w:sz="0" w:space="0" w:color="auto"/>
            <w:bottom w:val="none" w:sz="0" w:space="0" w:color="auto"/>
            <w:right w:val="none" w:sz="0" w:space="0" w:color="auto"/>
          </w:divBdr>
        </w:div>
        <w:div w:id="1497916268">
          <w:marLeft w:val="640"/>
          <w:marRight w:val="0"/>
          <w:marTop w:val="0"/>
          <w:marBottom w:val="0"/>
          <w:divBdr>
            <w:top w:val="none" w:sz="0" w:space="0" w:color="auto"/>
            <w:left w:val="none" w:sz="0" w:space="0" w:color="auto"/>
            <w:bottom w:val="none" w:sz="0" w:space="0" w:color="auto"/>
            <w:right w:val="none" w:sz="0" w:space="0" w:color="auto"/>
          </w:divBdr>
        </w:div>
        <w:div w:id="1506357405">
          <w:marLeft w:val="640"/>
          <w:marRight w:val="0"/>
          <w:marTop w:val="0"/>
          <w:marBottom w:val="0"/>
          <w:divBdr>
            <w:top w:val="none" w:sz="0" w:space="0" w:color="auto"/>
            <w:left w:val="none" w:sz="0" w:space="0" w:color="auto"/>
            <w:bottom w:val="none" w:sz="0" w:space="0" w:color="auto"/>
            <w:right w:val="none" w:sz="0" w:space="0" w:color="auto"/>
          </w:divBdr>
        </w:div>
        <w:div w:id="1558475342">
          <w:marLeft w:val="640"/>
          <w:marRight w:val="0"/>
          <w:marTop w:val="0"/>
          <w:marBottom w:val="0"/>
          <w:divBdr>
            <w:top w:val="none" w:sz="0" w:space="0" w:color="auto"/>
            <w:left w:val="none" w:sz="0" w:space="0" w:color="auto"/>
            <w:bottom w:val="none" w:sz="0" w:space="0" w:color="auto"/>
            <w:right w:val="none" w:sz="0" w:space="0" w:color="auto"/>
          </w:divBdr>
        </w:div>
        <w:div w:id="1623655809">
          <w:marLeft w:val="640"/>
          <w:marRight w:val="0"/>
          <w:marTop w:val="0"/>
          <w:marBottom w:val="0"/>
          <w:divBdr>
            <w:top w:val="none" w:sz="0" w:space="0" w:color="auto"/>
            <w:left w:val="none" w:sz="0" w:space="0" w:color="auto"/>
            <w:bottom w:val="none" w:sz="0" w:space="0" w:color="auto"/>
            <w:right w:val="none" w:sz="0" w:space="0" w:color="auto"/>
          </w:divBdr>
        </w:div>
        <w:div w:id="1678191910">
          <w:marLeft w:val="640"/>
          <w:marRight w:val="0"/>
          <w:marTop w:val="0"/>
          <w:marBottom w:val="0"/>
          <w:divBdr>
            <w:top w:val="none" w:sz="0" w:space="0" w:color="auto"/>
            <w:left w:val="none" w:sz="0" w:space="0" w:color="auto"/>
            <w:bottom w:val="none" w:sz="0" w:space="0" w:color="auto"/>
            <w:right w:val="none" w:sz="0" w:space="0" w:color="auto"/>
          </w:divBdr>
        </w:div>
        <w:div w:id="1796409691">
          <w:marLeft w:val="640"/>
          <w:marRight w:val="0"/>
          <w:marTop w:val="0"/>
          <w:marBottom w:val="0"/>
          <w:divBdr>
            <w:top w:val="none" w:sz="0" w:space="0" w:color="auto"/>
            <w:left w:val="none" w:sz="0" w:space="0" w:color="auto"/>
            <w:bottom w:val="none" w:sz="0" w:space="0" w:color="auto"/>
            <w:right w:val="none" w:sz="0" w:space="0" w:color="auto"/>
          </w:divBdr>
        </w:div>
        <w:div w:id="2117601721">
          <w:marLeft w:val="640"/>
          <w:marRight w:val="0"/>
          <w:marTop w:val="0"/>
          <w:marBottom w:val="0"/>
          <w:divBdr>
            <w:top w:val="none" w:sz="0" w:space="0" w:color="auto"/>
            <w:left w:val="none" w:sz="0" w:space="0" w:color="auto"/>
            <w:bottom w:val="none" w:sz="0" w:space="0" w:color="auto"/>
            <w:right w:val="none" w:sz="0" w:space="0" w:color="auto"/>
          </w:divBdr>
        </w:div>
        <w:div w:id="2146194225">
          <w:marLeft w:val="640"/>
          <w:marRight w:val="0"/>
          <w:marTop w:val="0"/>
          <w:marBottom w:val="0"/>
          <w:divBdr>
            <w:top w:val="none" w:sz="0" w:space="0" w:color="auto"/>
            <w:left w:val="none" w:sz="0" w:space="0" w:color="auto"/>
            <w:bottom w:val="none" w:sz="0" w:space="0" w:color="auto"/>
            <w:right w:val="none" w:sz="0" w:space="0" w:color="auto"/>
          </w:divBdr>
        </w:div>
      </w:divsChild>
    </w:div>
    <w:div w:id="138691270">
      <w:bodyDiv w:val="1"/>
      <w:marLeft w:val="0"/>
      <w:marRight w:val="0"/>
      <w:marTop w:val="0"/>
      <w:marBottom w:val="0"/>
      <w:divBdr>
        <w:top w:val="none" w:sz="0" w:space="0" w:color="auto"/>
        <w:left w:val="none" w:sz="0" w:space="0" w:color="auto"/>
        <w:bottom w:val="none" w:sz="0" w:space="0" w:color="auto"/>
        <w:right w:val="none" w:sz="0" w:space="0" w:color="auto"/>
      </w:divBdr>
    </w:div>
    <w:div w:id="139806084">
      <w:bodyDiv w:val="1"/>
      <w:marLeft w:val="0"/>
      <w:marRight w:val="0"/>
      <w:marTop w:val="0"/>
      <w:marBottom w:val="0"/>
      <w:divBdr>
        <w:top w:val="none" w:sz="0" w:space="0" w:color="auto"/>
        <w:left w:val="none" w:sz="0" w:space="0" w:color="auto"/>
        <w:bottom w:val="none" w:sz="0" w:space="0" w:color="auto"/>
        <w:right w:val="none" w:sz="0" w:space="0" w:color="auto"/>
      </w:divBdr>
    </w:div>
    <w:div w:id="141314421">
      <w:bodyDiv w:val="1"/>
      <w:marLeft w:val="0"/>
      <w:marRight w:val="0"/>
      <w:marTop w:val="0"/>
      <w:marBottom w:val="0"/>
      <w:divBdr>
        <w:top w:val="none" w:sz="0" w:space="0" w:color="auto"/>
        <w:left w:val="none" w:sz="0" w:space="0" w:color="auto"/>
        <w:bottom w:val="none" w:sz="0" w:space="0" w:color="auto"/>
        <w:right w:val="none" w:sz="0" w:space="0" w:color="auto"/>
      </w:divBdr>
    </w:div>
    <w:div w:id="142280587">
      <w:bodyDiv w:val="1"/>
      <w:marLeft w:val="0"/>
      <w:marRight w:val="0"/>
      <w:marTop w:val="0"/>
      <w:marBottom w:val="0"/>
      <w:divBdr>
        <w:top w:val="none" w:sz="0" w:space="0" w:color="auto"/>
        <w:left w:val="none" w:sz="0" w:space="0" w:color="auto"/>
        <w:bottom w:val="none" w:sz="0" w:space="0" w:color="auto"/>
        <w:right w:val="none" w:sz="0" w:space="0" w:color="auto"/>
      </w:divBdr>
    </w:div>
    <w:div w:id="142430336">
      <w:bodyDiv w:val="1"/>
      <w:marLeft w:val="0"/>
      <w:marRight w:val="0"/>
      <w:marTop w:val="0"/>
      <w:marBottom w:val="0"/>
      <w:divBdr>
        <w:top w:val="none" w:sz="0" w:space="0" w:color="auto"/>
        <w:left w:val="none" w:sz="0" w:space="0" w:color="auto"/>
        <w:bottom w:val="none" w:sz="0" w:space="0" w:color="auto"/>
        <w:right w:val="none" w:sz="0" w:space="0" w:color="auto"/>
      </w:divBdr>
    </w:div>
    <w:div w:id="146091485">
      <w:bodyDiv w:val="1"/>
      <w:marLeft w:val="0"/>
      <w:marRight w:val="0"/>
      <w:marTop w:val="0"/>
      <w:marBottom w:val="0"/>
      <w:divBdr>
        <w:top w:val="none" w:sz="0" w:space="0" w:color="auto"/>
        <w:left w:val="none" w:sz="0" w:space="0" w:color="auto"/>
        <w:bottom w:val="none" w:sz="0" w:space="0" w:color="auto"/>
        <w:right w:val="none" w:sz="0" w:space="0" w:color="auto"/>
      </w:divBdr>
    </w:div>
    <w:div w:id="146551349">
      <w:bodyDiv w:val="1"/>
      <w:marLeft w:val="0"/>
      <w:marRight w:val="0"/>
      <w:marTop w:val="0"/>
      <w:marBottom w:val="0"/>
      <w:divBdr>
        <w:top w:val="none" w:sz="0" w:space="0" w:color="auto"/>
        <w:left w:val="none" w:sz="0" w:space="0" w:color="auto"/>
        <w:bottom w:val="none" w:sz="0" w:space="0" w:color="auto"/>
        <w:right w:val="none" w:sz="0" w:space="0" w:color="auto"/>
      </w:divBdr>
    </w:div>
    <w:div w:id="148250445">
      <w:bodyDiv w:val="1"/>
      <w:marLeft w:val="0"/>
      <w:marRight w:val="0"/>
      <w:marTop w:val="0"/>
      <w:marBottom w:val="0"/>
      <w:divBdr>
        <w:top w:val="none" w:sz="0" w:space="0" w:color="auto"/>
        <w:left w:val="none" w:sz="0" w:space="0" w:color="auto"/>
        <w:bottom w:val="none" w:sz="0" w:space="0" w:color="auto"/>
        <w:right w:val="none" w:sz="0" w:space="0" w:color="auto"/>
      </w:divBdr>
    </w:div>
    <w:div w:id="148255872">
      <w:bodyDiv w:val="1"/>
      <w:marLeft w:val="0"/>
      <w:marRight w:val="0"/>
      <w:marTop w:val="0"/>
      <w:marBottom w:val="0"/>
      <w:divBdr>
        <w:top w:val="none" w:sz="0" w:space="0" w:color="auto"/>
        <w:left w:val="none" w:sz="0" w:space="0" w:color="auto"/>
        <w:bottom w:val="none" w:sz="0" w:space="0" w:color="auto"/>
        <w:right w:val="none" w:sz="0" w:space="0" w:color="auto"/>
      </w:divBdr>
    </w:div>
    <w:div w:id="151069893">
      <w:bodyDiv w:val="1"/>
      <w:marLeft w:val="0"/>
      <w:marRight w:val="0"/>
      <w:marTop w:val="0"/>
      <w:marBottom w:val="0"/>
      <w:divBdr>
        <w:top w:val="none" w:sz="0" w:space="0" w:color="auto"/>
        <w:left w:val="none" w:sz="0" w:space="0" w:color="auto"/>
        <w:bottom w:val="none" w:sz="0" w:space="0" w:color="auto"/>
        <w:right w:val="none" w:sz="0" w:space="0" w:color="auto"/>
      </w:divBdr>
    </w:div>
    <w:div w:id="152068389">
      <w:bodyDiv w:val="1"/>
      <w:marLeft w:val="0"/>
      <w:marRight w:val="0"/>
      <w:marTop w:val="0"/>
      <w:marBottom w:val="0"/>
      <w:divBdr>
        <w:top w:val="none" w:sz="0" w:space="0" w:color="auto"/>
        <w:left w:val="none" w:sz="0" w:space="0" w:color="auto"/>
        <w:bottom w:val="none" w:sz="0" w:space="0" w:color="auto"/>
        <w:right w:val="none" w:sz="0" w:space="0" w:color="auto"/>
      </w:divBdr>
    </w:div>
    <w:div w:id="153186114">
      <w:bodyDiv w:val="1"/>
      <w:marLeft w:val="0"/>
      <w:marRight w:val="0"/>
      <w:marTop w:val="0"/>
      <w:marBottom w:val="0"/>
      <w:divBdr>
        <w:top w:val="none" w:sz="0" w:space="0" w:color="auto"/>
        <w:left w:val="none" w:sz="0" w:space="0" w:color="auto"/>
        <w:bottom w:val="none" w:sz="0" w:space="0" w:color="auto"/>
        <w:right w:val="none" w:sz="0" w:space="0" w:color="auto"/>
      </w:divBdr>
    </w:div>
    <w:div w:id="155196779">
      <w:bodyDiv w:val="1"/>
      <w:marLeft w:val="0"/>
      <w:marRight w:val="0"/>
      <w:marTop w:val="0"/>
      <w:marBottom w:val="0"/>
      <w:divBdr>
        <w:top w:val="none" w:sz="0" w:space="0" w:color="auto"/>
        <w:left w:val="none" w:sz="0" w:space="0" w:color="auto"/>
        <w:bottom w:val="none" w:sz="0" w:space="0" w:color="auto"/>
        <w:right w:val="none" w:sz="0" w:space="0" w:color="auto"/>
      </w:divBdr>
    </w:div>
    <w:div w:id="155803962">
      <w:bodyDiv w:val="1"/>
      <w:marLeft w:val="0"/>
      <w:marRight w:val="0"/>
      <w:marTop w:val="0"/>
      <w:marBottom w:val="0"/>
      <w:divBdr>
        <w:top w:val="none" w:sz="0" w:space="0" w:color="auto"/>
        <w:left w:val="none" w:sz="0" w:space="0" w:color="auto"/>
        <w:bottom w:val="none" w:sz="0" w:space="0" w:color="auto"/>
        <w:right w:val="none" w:sz="0" w:space="0" w:color="auto"/>
      </w:divBdr>
    </w:div>
    <w:div w:id="157961841">
      <w:bodyDiv w:val="1"/>
      <w:marLeft w:val="0"/>
      <w:marRight w:val="0"/>
      <w:marTop w:val="0"/>
      <w:marBottom w:val="0"/>
      <w:divBdr>
        <w:top w:val="none" w:sz="0" w:space="0" w:color="auto"/>
        <w:left w:val="none" w:sz="0" w:space="0" w:color="auto"/>
        <w:bottom w:val="none" w:sz="0" w:space="0" w:color="auto"/>
        <w:right w:val="none" w:sz="0" w:space="0" w:color="auto"/>
      </w:divBdr>
    </w:div>
    <w:div w:id="158811897">
      <w:bodyDiv w:val="1"/>
      <w:marLeft w:val="0"/>
      <w:marRight w:val="0"/>
      <w:marTop w:val="0"/>
      <w:marBottom w:val="0"/>
      <w:divBdr>
        <w:top w:val="none" w:sz="0" w:space="0" w:color="auto"/>
        <w:left w:val="none" w:sz="0" w:space="0" w:color="auto"/>
        <w:bottom w:val="none" w:sz="0" w:space="0" w:color="auto"/>
        <w:right w:val="none" w:sz="0" w:space="0" w:color="auto"/>
      </w:divBdr>
    </w:div>
    <w:div w:id="159278332">
      <w:bodyDiv w:val="1"/>
      <w:marLeft w:val="0"/>
      <w:marRight w:val="0"/>
      <w:marTop w:val="0"/>
      <w:marBottom w:val="0"/>
      <w:divBdr>
        <w:top w:val="none" w:sz="0" w:space="0" w:color="auto"/>
        <w:left w:val="none" w:sz="0" w:space="0" w:color="auto"/>
        <w:bottom w:val="none" w:sz="0" w:space="0" w:color="auto"/>
        <w:right w:val="none" w:sz="0" w:space="0" w:color="auto"/>
      </w:divBdr>
    </w:div>
    <w:div w:id="159541660">
      <w:bodyDiv w:val="1"/>
      <w:marLeft w:val="0"/>
      <w:marRight w:val="0"/>
      <w:marTop w:val="0"/>
      <w:marBottom w:val="0"/>
      <w:divBdr>
        <w:top w:val="none" w:sz="0" w:space="0" w:color="auto"/>
        <w:left w:val="none" w:sz="0" w:space="0" w:color="auto"/>
        <w:bottom w:val="none" w:sz="0" w:space="0" w:color="auto"/>
        <w:right w:val="none" w:sz="0" w:space="0" w:color="auto"/>
      </w:divBdr>
    </w:div>
    <w:div w:id="161043896">
      <w:bodyDiv w:val="1"/>
      <w:marLeft w:val="0"/>
      <w:marRight w:val="0"/>
      <w:marTop w:val="0"/>
      <w:marBottom w:val="0"/>
      <w:divBdr>
        <w:top w:val="none" w:sz="0" w:space="0" w:color="auto"/>
        <w:left w:val="none" w:sz="0" w:space="0" w:color="auto"/>
        <w:bottom w:val="none" w:sz="0" w:space="0" w:color="auto"/>
        <w:right w:val="none" w:sz="0" w:space="0" w:color="auto"/>
      </w:divBdr>
    </w:div>
    <w:div w:id="161967511">
      <w:bodyDiv w:val="1"/>
      <w:marLeft w:val="0"/>
      <w:marRight w:val="0"/>
      <w:marTop w:val="0"/>
      <w:marBottom w:val="0"/>
      <w:divBdr>
        <w:top w:val="none" w:sz="0" w:space="0" w:color="auto"/>
        <w:left w:val="none" w:sz="0" w:space="0" w:color="auto"/>
        <w:bottom w:val="none" w:sz="0" w:space="0" w:color="auto"/>
        <w:right w:val="none" w:sz="0" w:space="0" w:color="auto"/>
      </w:divBdr>
    </w:div>
    <w:div w:id="162622051">
      <w:bodyDiv w:val="1"/>
      <w:marLeft w:val="0"/>
      <w:marRight w:val="0"/>
      <w:marTop w:val="0"/>
      <w:marBottom w:val="0"/>
      <w:divBdr>
        <w:top w:val="none" w:sz="0" w:space="0" w:color="auto"/>
        <w:left w:val="none" w:sz="0" w:space="0" w:color="auto"/>
        <w:bottom w:val="none" w:sz="0" w:space="0" w:color="auto"/>
        <w:right w:val="none" w:sz="0" w:space="0" w:color="auto"/>
      </w:divBdr>
    </w:div>
    <w:div w:id="164169288">
      <w:bodyDiv w:val="1"/>
      <w:marLeft w:val="0"/>
      <w:marRight w:val="0"/>
      <w:marTop w:val="0"/>
      <w:marBottom w:val="0"/>
      <w:divBdr>
        <w:top w:val="none" w:sz="0" w:space="0" w:color="auto"/>
        <w:left w:val="none" w:sz="0" w:space="0" w:color="auto"/>
        <w:bottom w:val="none" w:sz="0" w:space="0" w:color="auto"/>
        <w:right w:val="none" w:sz="0" w:space="0" w:color="auto"/>
      </w:divBdr>
    </w:div>
    <w:div w:id="164437310">
      <w:bodyDiv w:val="1"/>
      <w:marLeft w:val="0"/>
      <w:marRight w:val="0"/>
      <w:marTop w:val="0"/>
      <w:marBottom w:val="0"/>
      <w:divBdr>
        <w:top w:val="none" w:sz="0" w:space="0" w:color="auto"/>
        <w:left w:val="none" w:sz="0" w:space="0" w:color="auto"/>
        <w:bottom w:val="none" w:sz="0" w:space="0" w:color="auto"/>
        <w:right w:val="none" w:sz="0" w:space="0" w:color="auto"/>
      </w:divBdr>
    </w:div>
    <w:div w:id="165092295">
      <w:bodyDiv w:val="1"/>
      <w:marLeft w:val="0"/>
      <w:marRight w:val="0"/>
      <w:marTop w:val="0"/>
      <w:marBottom w:val="0"/>
      <w:divBdr>
        <w:top w:val="none" w:sz="0" w:space="0" w:color="auto"/>
        <w:left w:val="none" w:sz="0" w:space="0" w:color="auto"/>
        <w:bottom w:val="none" w:sz="0" w:space="0" w:color="auto"/>
        <w:right w:val="none" w:sz="0" w:space="0" w:color="auto"/>
      </w:divBdr>
    </w:div>
    <w:div w:id="166746939">
      <w:bodyDiv w:val="1"/>
      <w:marLeft w:val="0"/>
      <w:marRight w:val="0"/>
      <w:marTop w:val="0"/>
      <w:marBottom w:val="0"/>
      <w:divBdr>
        <w:top w:val="none" w:sz="0" w:space="0" w:color="auto"/>
        <w:left w:val="none" w:sz="0" w:space="0" w:color="auto"/>
        <w:bottom w:val="none" w:sz="0" w:space="0" w:color="auto"/>
        <w:right w:val="none" w:sz="0" w:space="0" w:color="auto"/>
      </w:divBdr>
    </w:div>
    <w:div w:id="168910865">
      <w:bodyDiv w:val="1"/>
      <w:marLeft w:val="0"/>
      <w:marRight w:val="0"/>
      <w:marTop w:val="0"/>
      <w:marBottom w:val="0"/>
      <w:divBdr>
        <w:top w:val="none" w:sz="0" w:space="0" w:color="auto"/>
        <w:left w:val="none" w:sz="0" w:space="0" w:color="auto"/>
        <w:bottom w:val="none" w:sz="0" w:space="0" w:color="auto"/>
        <w:right w:val="none" w:sz="0" w:space="0" w:color="auto"/>
      </w:divBdr>
    </w:div>
    <w:div w:id="169562142">
      <w:bodyDiv w:val="1"/>
      <w:marLeft w:val="0"/>
      <w:marRight w:val="0"/>
      <w:marTop w:val="0"/>
      <w:marBottom w:val="0"/>
      <w:divBdr>
        <w:top w:val="none" w:sz="0" w:space="0" w:color="auto"/>
        <w:left w:val="none" w:sz="0" w:space="0" w:color="auto"/>
        <w:bottom w:val="none" w:sz="0" w:space="0" w:color="auto"/>
        <w:right w:val="none" w:sz="0" w:space="0" w:color="auto"/>
      </w:divBdr>
    </w:div>
    <w:div w:id="169754928">
      <w:bodyDiv w:val="1"/>
      <w:marLeft w:val="0"/>
      <w:marRight w:val="0"/>
      <w:marTop w:val="0"/>
      <w:marBottom w:val="0"/>
      <w:divBdr>
        <w:top w:val="none" w:sz="0" w:space="0" w:color="auto"/>
        <w:left w:val="none" w:sz="0" w:space="0" w:color="auto"/>
        <w:bottom w:val="none" w:sz="0" w:space="0" w:color="auto"/>
        <w:right w:val="none" w:sz="0" w:space="0" w:color="auto"/>
      </w:divBdr>
    </w:div>
    <w:div w:id="172644612">
      <w:bodyDiv w:val="1"/>
      <w:marLeft w:val="0"/>
      <w:marRight w:val="0"/>
      <w:marTop w:val="0"/>
      <w:marBottom w:val="0"/>
      <w:divBdr>
        <w:top w:val="none" w:sz="0" w:space="0" w:color="auto"/>
        <w:left w:val="none" w:sz="0" w:space="0" w:color="auto"/>
        <w:bottom w:val="none" w:sz="0" w:space="0" w:color="auto"/>
        <w:right w:val="none" w:sz="0" w:space="0" w:color="auto"/>
      </w:divBdr>
    </w:div>
    <w:div w:id="176625394">
      <w:bodyDiv w:val="1"/>
      <w:marLeft w:val="0"/>
      <w:marRight w:val="0"/>
      <w:marTop w:val="0"/>
      <w:marBottom w:val="0"/>
      <w:divBdr>
        <w:top w:val="none" w:sz="0" w:space="0" w:color="auto"/>
        <w:left w:val="none" w:sz="0" w:space="0" w:color="auto"/>
        <w:bottom w:val="none" w:sz="0" w:space="0" w:color="auto"/>
        <w:right w:val="none" w:sz="0" w:space="0" w:color="auto"/>
      </w:divBdr>
    </w:div>
    <w:div w:id="177306835">
      <w:bodyDiv w:val="1"/>
      <w:marLeft w:val="0"/>
      <w:marRight w:val="0"/>
      <w:marTop w:val="0"/>
      <w:marBottom w:val="0"/>
      <w:divBdr>
        <w:top w:val="none" w:sz="0" w:space="0" w:color="auto"/>
        <w:left w:val="none" w:sz="0" w:space="0" w:color="auto"/>
        <w:bottom w:val="none" w:sz="0" w:space="0" w:color="auto"/>
        <w:right w:val="none" w:sz="0" w:space="0" w:color="auto"/>
      </w:divBdr>
    </w:div>
    <w:div w:id="178590376">
      <w:bodyDiv w:val="1"/>
      <w:marLeft w:val="0"/>
      <w:marRight w:val="0"/>
      <w:marTop w:val="0"/>
      <w:marBottom w:val="0"/>
      <w:divBdr>
        <w:top w:val="none" w:sz="0" w:space="0" w:color="auto"/>
        <w:left w:val="none" w:sz="0" w:space="0" w:color="auto"/>
        <w:bottom w:val="none" w:sz="0" w:space="0" w:color="auto"/>
        <w:right w:val="none" w:sz="0" w:space="0" w:color="auto"/>
      </w:divBdr>
    </w:div>
    <w:div w:id="179469609">
      <w:bodyDiv w:val="1"/>
      <w:marLeft w:val="0"/>
      <w:marRight w:val="0"/>
      <w:marTop w:val="0"/>
      <w:marBottom w:val="0"/>
      <w:divBdr>
        <w:top w:val="none" w:sz="0" w:space="0" w:color="auto"/>
        <w:left w:val="none" w:sz="0" w:space="0" w:color="auto"/>
        <w:bottom w:val="none" w:sz="0" w:space="0" w:color="auto"/>
        <w:right w:val="none" w:sz="0" w:space="0" w:color="auto"/>
      </w:divBdr>
    </w:div>
    <w:div w:id="180240057">
      <w:bodyDiv w:val="1"/>
      <w:marLeft w:val="0"/>
      <w:marRight w:val="0"/>
      <w:marTop w:val="0"/>
      <w:marBottom w:val="0"/>
      <w:divBdr>
        <w:top w:val="none" w:sz="0" w:space="0" w:color="auto"/>
        <w:left w:val="none" w:sz="0" w:space="0" w:color="auto"/>
        <w:bottom w:val="none" w:sz="0" w:space="0" w:color="auto"/>
        <w:right w:val="none" w:sz="0" w:space="0" w:color="auto"/>
      </w:divBdr>
    </w:div>
    <w:div w:id="180970416">
      <w:bodyDiv w:val="1"/>
      <w:marLeft w:val="0"/>
      <w:marRight w:val="0"/>
      <w:marTop w:val="0"/>
      <w:marBottom w:val="0"/>
      <w:divBdr>
        <w:top w:val="none" w:sz="0" w:space="0" w:color="auto"/>
        <w:left w:val="none" w:sz="0" w:space="0" w:color="auto"/>
        <w:bottom w:val="none" w:sz="0" w:space="0" w:color="auto"/>
        <w:right w:val="none" w:sz="0" w:space="0" w:color="auto"/>
      </w:divBdr>
    </w:div>
    <w:div w:id="181213589">
      <w:bodyDiv w:val="1"/>
      <w:marLeft w:val="0"/>
      <w:marRight w:val="0"/>
      <w:marTop w:val="0"/>
      <w:marBottom w:val="0"/>
      <w:divBdr>
        <w:top w:val="none" w:sz="0" w:space="0" w:color="auto"/>
        <w:left w:val="none" w:sz="0" w:space="0" w:color="auto"/>
        <w:bottom w:val="none" w:sz="0" w:space="0" w:color="auto"/>
        <w:right w:val="none" w:sz="0" w:space="0" w:color="auto"/>
      </w:divBdr>
    </w:div>
    <w:div w:id="181600289">
      <w:bodyDiv w:val="1"/>
      <w:marLeft w:val="0"/>
      <w:marRight w:val="0"/>
      <w:marTop w:val="0"/>
      <w:marBottom w:val="0"/>
      <w:divBdr>
        <w:top w:val="none" w:sz="0" w:space="0" w:color="auto"/>
        <w:left w:val="none" w:sz="0" w:space="0" w:color="auto"/>
        <w:bottom w:val="none" w:sz="0" w:space="0" w:color="auto"/>
        <w:right w:val="none" w:sz="0" w:space="0" w:color="auto"/>
      </w:divBdr>
    </w:div>
    <w:div w:id="182406433">
      <w:bodyDiv w:val="1"/>
      <w:marLeft w:val="0"/>
      <w:marRight w:val="0"/>
      <w:marTop w:val="0"/>
      <w:marBottom w:val="0"/>
      <w:divBdr>
        <w:top w:val="none" w:sz="0" w:space="0" w:color="auto"/>
        <w:left w:val="none" w:sz="0" w:space="0" w:color="auto"/>
        <w:bottom w:val="none" w:sz="0" w:space="0" w:color="auto"/>
        <w:right w:val="none" w:sz="0" w:space="0" w:color="auto"/>
      </w:divBdr>
    </w:div>
    <w:div w:id="182598610">
      <w:bodyDiv w:val="1"/>
      <w:marLeft w:val="0"/>
      <w:marRight w:val="0"/>
      <w:marTop w:val="0"/>
      <w:marBottom w:val="0"/>
      <w:divBdr>
        <w:top w:val="none" w:sz="0" w:space="0" w:color="auto"/>
        <w:left w:val="none" w:sz="0" w:space="0" w:color="auto"/>
        <w:bottom w:val="none" w:sz="0" w:space="0" w:color="auto"/>
        <w:right w:val="none" w:sz="0" w:space="0" w:color="auto"/>
      </w:divBdr>
    </w:div>
    <w:div w:id="183634622">
      <w:bodyDiv w:val="1"/>
      <w:marLeft w:val="0"/>
      <w:marRight w:val="0"/>
      <w:marTop w:val="0"/>
      <w:marBottom w:val="0"/>
      <w:divBdr>
        <w:top w:val="none" w:sz="0" w:space="0" w:color="auto"/>
        <w:left w:val="none" w:sz="0" w:space="0" w:color="auto"/>
        <w:bottom w:val="none" w:sz="0" w:space="0" w:color="auto"/>
        <w:right w:val="none" w:sz="0" w:space="0" w:color="auto"/>
      </w:divBdr>
    </w:div>
    <w:div w:id="185143318">
      <w:bodyDiv w:val="1"/>
      <w:marLeft w:val="0"/>
      <w:marRight w:val="0"/>
      <w:marTop w:val="0"/>
      <w:marBottom w:val="0"/>
      <w:divBdr>
        <w:top w:val="none" w:sz="0" w:space="0" w:color="auto"/>
        <w:left w:val="none" w:sz="0" w:space="0" w:color="auto"/>
        <w:bottom w:val="none" w:sz="0" w:space="0" w:color="auto"/>
        <w:right w:val="none" w:sz="0" w:space="0" w:color="auto"/>
      </w:divBdr>
    </w:div>
    <w:div w:id="185601857">
      <w:bodyDiv w:val="1"/>
      <w:marLeft w:val="0"/>
      <w:marRight w:val="0"/>
      <w:marTop w:val="0"/>
      <w:marBottom w:val="0"/>
      <w:divBdr>
        <w:top w:val="none" w:sz="0" w:space="0" w:color="auto"/>
        <w:left w:val="none" w:sz="0" w:space="0" w:color="auto"/>
        <w:bottom w:val="none" w:sz="0" w:space="0" w:color="auto"/>
        <w:right w:val="none" w:sz="0" w:space="0" w:color="auto"/>
      </w:divBdr>
    </w:div>
    <w:div w:id="185951105">
      <w:bodyDiv w:val="1"/>
      <w:marLeft w:val="0"/>
      <w:marRight w:val="0"/>
      <w:marTop w:val="0"/>
      <w:marBottom w:val="0"/>
      <w:divBdr>
        <w:top w:val="none" w:sz="0" w:space="0" w:color="auto"/>
        <w:left w:val="none" w:sz="0" w:space="0" w:color="auto"/>
        <w:bottom w:val="none" w:sz="0" w:space="0" w:color="auto"/>
        <w:right w:val="none" w:sz="0" w:space="0" w:color="auto"/>
      </w:divBdr>
    </w:div>
    <w:div w:id="187065144">
      <w:bodyDiv w:val="1"/>
      <w:marLeft w:val="0"/>
      <w:marRight w:val="0"/>
      <w:marTop w:val="0"/>
      <w:marBottom w:val="0"/>
      <w:divBdr>
        <w:top w:val="none" w:sz="0" w:space="0" w:color="auto"/>
        <w:left w:val="none" w:sz="0" w:space="0" w:color="auto"/>
        <w:bottom w:val="none" w:sz="0" w:space="0" w:color="auto"/>
        <w:right w:val="none" w:sz="0" w:space="0" w:color="auto"/>
      </w:divBdr>
    </w:div>
    <w:div w:id="187254558">
      <w:bodyDiv w:val="1"/>
      <w:marLeft w:val="0"/>
      <w:marRight w:val="0"/>
      <w:marTop w:val="0"/>
      <w:marBottom w:val="0"/>
      <w:divBdr>
        <w:top w:val="none" w:sz="0" w:space="0" w:color="auto"/>
        <w:left w:val="none" w:sz="0" w:space="0" w:color="auto"/>
        <w:bottom w:val="none" w:sz="0" w:space="0" w:color="auto"/>
        <w:right w:val="none" w:sz="0" w:space="0" w:color="auto"/>
      </w:divBdr>
    </w:div>
    <w:div w:id="191454640">
      <w:bodyDiv w:val="1"/>
      <w:marLeft w:val="0"/>
      <w:marRight w:val="0"/>
      <w:marTop w:val="0"/>
      <w:marBottom w:val="0"/>
      <w:divBdr>
        <w:top w:val="none" w:sz="0" w:space="0" w:color="auto"/>
        <w:left w:val="none" w:sz="0" w:space="0" w:color="auto"/>
        <w:bottom w:val="none" w:sz="0" w:space="0" w:color="auto"/>
        <w:right w:val="none" w:sz="0" w:space="0" w:color="auto"/>
      </w:divBdr>
    </w:div>
    <w:div w:id="192618877">
      <w:bodyDiv w:val="1"/>
      <w:marLeft w:val="0"/>
      <w:marRight w:val="0"/>
      <w:marTop w:val="0"/>
      <w:marBottom w:val="0"/>
      <w:divBdr>
        <w:top w:val="none" w:sz="0" w:space="0" w:color="auto"/>
        <w:left w:val="none" w:sz="0" w:space="0" w:color="auto"/>
        <w:bottom w:val="none" w:sz="0" w:space="0" w:color="auto"/>
        <w:right w:val="none" w:sz="0" w:space="0" w:color="auto"/>
      </w:divBdr>
    </w:div>
    <w:div w:id="194196094">
      <w:bodyDiv w:val="1"/>
      <w:marLeft w:val="0"/>
      <w:marRight w:val="0"/>
      <w:marTop w:val="0"/>
      <w:marBottom w:val="0"/>
      <w:divBdr>
        <w:top w:val="none" w:sz="0" w:space="0" w:color="auto"/>
        <w:left w:val="none" w:sz="0" w:space="0" w:color="auto"/>
        <w:bottom w:val="none" w:sz="0" w:space="0" w:color="auto"/>
        <w:right w:val="none" w:sz="0" w:space="0" w:color="auto"/>
      </w:divBdr>
    </w:div>
    <w:div w:id="195047635">
      <w:bodyDiv w:val="1"/>
      <w:marLeft w:val="0"/>
      <w:marRight w:val="0"/>
      <w:marTop w:val="0"/>
      <w:marBottom w:val="0"/>
      <w:divBdr>
        <w:top w:val="none" w:sz="0" w:space="0" w:color="auto"/>
        <w:left w:val="none" w:sz="0" w:space="0" w:color="auto"/>
        <w:bottom w:val="none" w:sz="0" w:space="0" w:color="auto"/>
        <w:right w:val="none" w:sz="0" w:space="0" w:color="auto"/>
      </w:divBdr>
    </w:div>
    <w:div w:id="195122052">
      <w:bodyDiv w:val="1"/>
      <w:marLeft w:val="0"/>
      <w:marRight w:val="0"/>
      <w:marTop w:val="0"/>
      <w:marBottom w:val="0"/>
      <w:divBdr>
        <w:top w:val="none" w:sz="0" w:space="0" w:color="auto"/>
        <w:left w:val="none" w:sz="0" w:space="0" w:color="auto"/>
        <w:bottom w:val="none" w:sz="0" w:space="0" w:color="auto"/>
        <w:right w:val="none" w:sz="0" w:space="0" w:color="auto"/>
      </w:divBdr>
    </w:div>
    <w:div w:id="195705116">
      <w:bodyDiv w:val="1"/>
      <w:marLeft w:val="0"/>
      <w:marRight w:val="0"/>
      <w:marTop w:val="0"/>
      <w:marBottom w:val="0"/>
      <w:divBdr>
        <w:top w:val="none" w:sz="0" w:space="0" w:color="auto"/>
        <w:left w:val="none" w:sz="0" w:space="0" w:color="auto"/>
        <w:bottom w:val="none" w:sz="0" w:space="0" w:color="auto"/>
        <w:right w:val="none" w:sz="0" w:space="0" w:color="auto"/>
      </w:divBdr>
    </w:div>
    <w:div w:id="196241878">
      <w:bodyDiv w:val="1"/>
      <w:marLeft w:val="0"/>
      <w:marRight w:val="0"/>
      <w:marTop w:val="0"/>
      <w:marBottom w:val="0"/>
      <w:divBdr>
        <w:top w:val="none" w:sz="0" w:space="0" w:color="auto"/>
        <w:left w:val="none" w:sz="0" w:space="0" w:color="auto"/>
        <w:bottom w:val="none" w:sz="0" w:space="0" w:color="auto"/>
        <w:right w:val="none" w:sz="0" w:space="0" w:color="auto"/>
      </w:divBdr>
    </w:div>
    <w:div w:id="199829367">
      <w:bodyDiv w:val="1"/>
      <w:marLeft w:val="0"/>
      <w:marRight w:val="0"/>
      <w:marTop w:val="0"/>
      <w:marBottom w:val="0"/>
      <w:divBdr>
        <w:top w:val="none" w:sz="0" w:space="0" w:color="auto"/>
        <w:left w:val="none" w:sz="0" w:space="0" w:color="auto"/>
        <w:bottom w:val="none" w:sz="0" w:space="0" w:color="auto"/>
        <w:right w:val="none" w:sz="0" w:space="0" w:color="auto"/>
      </w:divBdr>
    </w:div>
    <w:div w:id="200216212">
      <w:bodyDiv w:val="1"/>
      <w:marLeft w:val="0"/>
      <w:marRight w:val="0"/>
      <w:marTop w:val="0"/>
      <w:marBottom w:val="0"/>
      <w:divBdr>
        <w:top w:val="none" w:sz="0" w:space="0" w:color="auto"/>
        <w:left w:val="none" w:sz="0" w:space="0" w:color="auto"/>
        <w:bottom w:val="none" w:sz="0" w:space="0" w:color="auto"/>
        <w:right w:val="none" w:sz="0" w:space="0" w:color="auto"/>
      </w:divBdr>
    </w:div>
    <w:div w:id="201524637">
      <w:bodyDiv w:val="1"/>
      <w:marLeft w:val="0"/>
      <w:marRight w:val="0"/>
      <w:marTop w:val="0"/>
      <w:marBottom w:val="0"/>
      <w:divBdr>
        <w:top w:val="none" w:sz="0" w:space="0" w:color="auto"/>
        <w:left w:val="none" w:sz="0" w:space="0" w:color="auto"/>
        <w:bottom w:val="none" w:sz="0" w:space="0" w:color="auto"/>
        <w:right w:val="none" w:sz="0" w:space="0" w:color="auto"/>
      </w:divBdr>
    </w:div>
    <w:div w:id="202330629">
      <w:bodyDiv w:val="1"/>
      <w:marLeft w:val="0"/>
      <w:marRight w:val="0"/>
      <w:marTop w:val="0"/>
      <w:marBottom w:val="0"/>
      <w:divBdr>
        <w:top w:val="none" w:sz="0" w:space="0" w:color="auto"/>
        <w:left w:val="none" w:sz="0" w:space="0" w:color="auto"/>
        <w:bottom w:val="none" w:sz="0" w:space="0" w:color="auto"/>
        <w:right w:val="none" w:sz="0" w:space="0" w:color="auto"/>
      </w:divBdr>
    </w:div>
    <w:div w:id="204373078">
      <w:bodyDiv w:val="1"/>
      <w:marLeft w:val="0"/>
      <w:marRight w:val="0"/>
      <w:marTop w:val="0"/>
      <w:marBottom w:val="0"/>
      <w:divBdr>
        <w:top w:val="none" w:sz="0" w:space="0" w:color="auto"/>
        <w:left w:val="none" w:sz="0" w:space="0" w:color="auto"/>
        <w:bottom w:val="none" w:sz="0" w:space="0" w:color="auto"/>
        <w:right w:val="none" w:sz="0" w:space="0" w:color="auto"/>
      </w:divBdr>
    </w:div>
    <w:div w:id="205291071">
      <w:bodyDiv w:val="1"/>
      <w:marLeft w:val="0"/>
      <w:marRight w:val="0"/>
      <w:marTop w:val="0"/>
      <w:marBottom w:val="0"/>
      <w:divBdr>
        <w:top w:val="none" w:sz="0" w:space="0" w:color="auto"/>
        <w:left w:val="none" w:sz="0" w:space="0" w:color="auto"/>
        <w:bottom w:val="none" w:sz="0" w:space="0" w:color="auto"/>
        <w:right w:val="none" w:sz="0" w:space="0" w:color="auto"/>
      </w:divBdr>
    </w:div>
    <w:div w:id="205994139">
      <w:bodyDiv w:val="1"/>
      <w:marLeft w:val="0"/>
      <w:marRight w:val="0"/>
      <w:marTop w:val="0"/>
      <w:marBottom w:val="0"/>
      <w:divBdr>
        <w:top w:val="none" w:sz="0" w:space="0" w:color="auto"/>
        <w:left w:val="none" w:sz="0" w:space="0" w:color="auto"/>
        <w:bottom w:val="none" w:sz="0" w:space="0" w:color="auto"/>
        <w:right w:val="none" w:sz="0" w:space="0" w:color="auto"/>
      </w:divBdr>
    </w:div>
    <w:div w:id="207227293">
      <w:bodyDiv w:val="1"/>
      <w:marLeft w:val="0"/>
      <w:marRight w:val="0"/>
      <w:marTop w:val="0"/>
      <w:marBottom w:val="0"/>
      <w:divBdr>
        <w:top w:val="none" w:sz="0" w:space="0" w:color="auto"/>
        <w:left w:val="none" w:sz="0" w:space="0" w:color="auto"/>
        <w:bottom w:val="none" w:sz="0" w:space="0" w:color="auto"/>
        <w:right w:val="none" w:sz="0" w:space="0" w:color="auto"/>
      </w:divBdr>
    </w:div>
    <w:div w:id="211308973">
      <w:bodyDiv w:val="1"/>
      <w:marLeft w:val="0"/>
      <w:marRight w:val="0"/>
      <w:marTop w:val="0"/>
      <w:marBottom w:val="0"/>
      <w:divBdr>
        <w:top w:val="none" w:sz="0" w:space="0" w:color="auto"/>
        <w:left w:val="none" w:sz="0" w:space="0" w:color="auto"/>
        <w:bottom w:val="none" w:sz="0" w:space="0" w:color="auto"/>
        <w:right w:val="none" w:sz="0" w:space="0" w:color="auto"/>
      </w:divBdr>
    </w:div>
    <w:div w:id="212430663">
      <w:bodyDiv w:val="1"/>
      <w:marLeft w:val="0"/>
      <w:marRight w:val="0"/>
      <w:marTop w:val="0"/>
      <w:marBottom w:val="0"/>
      <w:divBdr>
        <w:top w:val="none" w:sz="0" w:space="0" w:color="auto"/>
        <w:left w:val="none" w:sz="0" w:space="0" w:color="auto"/>
        <w:bottom w:val="none" w:sz="0" w:space="0" w:color="auto"/>
        <w:right w:val="none" w:sz="0" w:space="0" w:color="auto"/>
      </w:divBdr>
    </w:div>
    <w:div w:id="213127996">
      <w:bodyDiv w:val="1"/>
      <w:marLeft w:val="0"/>
      <w:marRight w:val="0"/>
      <w:marTop w:val="0"/>
      <w:marBottom w:val="0"/>
      <w:divBdr>
        <w:top w:val="none" w:sz="0" w:space="0" w:color="auto"/>
        <w:left w:val="none" w:sz="0" w:space="0" w:color="auto"/>
        <w:bottom w:val="none" w:sz="0" w:space="0" w:color="auto"/>
        <w:right w:val="none" w:sz="0" w:space="0" w:color="auto"/>
      </w:divBdr>
    </w:div>
    <w:div w:id="213321996">
      <w:bodyDiv w:val="1"/>
      <w:marLeft w:val="0"/>
      <w:marRight w:val="0"/>
      <w:marTop w:val="0"/>
      <w:marBottom w:val="0"/>
      <w:divBdr>
        <w:top w:val="none" w:sz="0" w:space="0" w:color="auto"/>
        <w:left w:val="none" w:sz="0" w:space="0" w:color="auto"/>
        <w:bottom w:val="none" w:sz="0" w:space="0" w:color="auto"/>
        <w:right w:val="none" w:sz="0" w:space="0" w:color="auto"/>
      </w:divBdr>
    </w:div>
    <w:div w:id="214589618">
      <w:bodyDiv w:val="1"/>
      <w:marLeft w:val="0"/>
      <w:marRight w:val="0"/>
      <w:marTop w:val="0"/>
      <w:marBottom w:val="0"/>
      <w:divBdr>
        <w:top w:val="none" w:sz="0" w:space="0" w:color="auto"/>
        <w:left w:val="none" w:sz="0" w:space="0" w:color="auto"/>
        <w:bottom w:val="none" w:sz="0" w:space="0" w:color="auto"/>
        <w:right w:val="none" w:sz="0" w:space="0" w:color="auto"/>
      </w:divBdr>
    </w:div>
    <w:div w:id="216092759">
      <w:bodyDiv w:val="1"/>
      <w:marLeft w:val="0"/>
      <w:marRight w:val="0"/>
      <w:marTop w:val="0"/>
      <w:marBottom w:val="0"/>
      <w:divBdr>
        <w:top w:val="none" w:sz="0" w:space="0" w:color="auto"/>
        <w:left w:val="none" w:sz="0" w:space="0" w:color="auto"/>
        <w:bottom w:val="none" w:sz="0" w:space="0" w:color="auto"/>
        <w:right w:val="none" w:sz="0" w:space="0" w:color="auto"/>
      </w:divBdr>
    </w:div>
    <w:div w:id="216285887">
      <w:bodyDiv w:val="1"/>
      <w:marLeft w:val="0"/>
      <w:marRight w:val="0"/>
      <w:marTop w:val="0"/>
      <w:marBottom w:val="0"/>
      <w:divBdr>
        <w:top w:val="none" w:sz="0" w:space="0" w:color="auto"/>
        <w:left w:val="none" w:sz="0" w:space="0" w:color="auto"/>
        <w:bottom w:val="none" w:sz="0" w:space="0" w:color="auto"/>
        <w:right w:val="none" w:sz="0" w:space="0" w:color="auto"/>
      </w:divBdr>
    </w:div>
    <w:div w:id="218634869">
      <w:bodyDiv w:val="1"/>
      <w:marLeft w:val="0"/>
      <w:marRight w:val="0"/>
      <w:marTop w:val="0"/>
      <w:marBottom w:val="0"/>
      <w:divBdr>
        <w:top w:val="none" w:sz="0" w:space="0" w:color="auto"/>
        <w:left w:val="none" w:sz="0" w:space="0" w:color="auto"/>
        <w:bottom w:val="none" w:sz="0" w:space="0" w:color="auto"/>
        <w:right w:val="none" w:sz="0" w:space="0" w:color="auto"/>
      </w:divBdr>
    </w:div>
    <w:div w:id="219170486">
      <w:bodyDiv w:val="1"/>
      <w:marLeft w:val="0"/>
      <w:marRight w:val="0"/>
      <w:marTop w:val="0"/>
      <w:marBottom w:val="0"/>
      <w:divBdr>
        <w:top w:val="none" w:sz="0" w:space="0" w:color="auto"/>
        <w:left w:val="none" w:sz="0" w:space="0" w:color="auto"/>
        <w:bottom w:val="none" w:sz="0" w:space="0" w:color="auto"/>
        <w:right w:val="none" w:sz="0" w:space="0" w:color="auto"/>
      </w:divBdr>
    </w:div>
    <w:div w:id="221647361">
      <w:bodyDiv w:val="1"/>
      <w:marLeft w:val="0"/>
      <w:marRight w:val="0"/>
      <w:marTop w:val="0"/>
      <w:marBottom w:val="0"/>
      <w:divBdr>
        <w:top w:val="none" w:sz="0" w:space="0" w:color="auto"/>
        <w:left w:val="none" w:sz="0" w:space="0" w:color="auto"/>
        <w:bottom w:val="none" w:sz="0" w:space="0" w:color="auto"/>
        <w:right w:val="none" w:sz="0" w:space="0" w:color="auto"/>
      </w:divBdr>
    </w:div>
    <w:div w:id="222328295">
      <w:bodyDiv w:val="1"/>
      <w:marLeft w:val="0"/>
      <w:marRight w:val="0"/>
      <w:marTop w:val="0"/>
      <w:marBottom w:val="0"/>
      <w:divBdr>
        <w:top w:val="none" w:sz="0" w:space="0" w:color="auto"/>
        <w:left w:val="none" w:sz="0" w:space="0" w:color="auto"/>
        <w:bottom w:val="none" w:sz="0" w:space="0" w:color="auto"/>
        <w:right w:val="none" w:sz="0" w:space="0" w:color="auto"/>
      </w:divBdr>
    </w:div>
    <w:div w:id="222720513">
      <w:bodyDiv w:val="1"/>
      <w:marLeft w:val="0"/>
      <w:marRight w:val="0"/>
      <w:marTop w:val="0"/>
      <w:marBottom w:val="0"/>
      <w:divBdr>
        <w:top w:val="none" w:sz="0" w:space="0" w:color="auto"/>
        <w:left w:val="none" w:sz="0" w:space="0" w:color="auto"/>
        <w:bottom w:val="none" w:sz="0" w:space="0" w:color="auto"/>
        <w:right w:val="none" w:sz="0" w:space="0" w:color="auto"/>
      </w:divBdr>
    </w:div>
    <w:div w:id="223031829">
      <w:bodyDiv w:val="1"/>
      <w:marLeft w:val="0"/>
      <w:marRight w:val="0"/>
      <w:marTop w:val="0"/>
      <w:marBottom w:val="0"/>
      <w:divBdr>
        <w:top w:val="none" w:sz="0" w:space="0" w:color="auto"/>
        <w:left w:val="none" w:sz="0" w:space="0" w:color="auto"/>
        <w:bottom w:val="none" w:sz="0" w:space="0" w:color="auto"/>
        <w:right w:val="none" w:sz="0" w:space="0" w:color="auto"/>
      </w:divBdr>
    </w:div>
    <w:div w:id="223762921">
      <w:bodyDiv w:val="1"/>
      <w:marLeft w:val="0"/>
      <w:marRight w:val="0"/>
      <w:marTop w:val="0"/>
      <w:marBottom w:val="0"/>
      <w:divBdr>
        <w:top w:val="none" w:sz="0" w:space="0" w:color="auto"/>
        <w:left w:val="none" w:sz="0" w:space="0" w:color="auto"/>
        <w:bottom w:val="none" w:sz="0" w:space="0" w:color="auto"/>
        <w:right w:val="none" w:sz="0" w:space="0" w:color="auto"/>
      </w:divBdr>
    </w:div>
    <w:div w:id="224685717">
      <w:bodyDiv w:val="1"/>
      <w:marLeft w:val="0"/>
      <w:marRight w:val="0"/>
      <w:marTop w:val="0"/>
      <w:marBottom w:val="0"/>
      <w:divBdr>
        <w:top w:val="none" w:sz="0" w:space="0" w:color="auto"/>
        <w:left w:val="none" w:sz="0" w:space="0" w:color="auto"/>
        <w:bottom w:val="none" w:sz="0" w:space="0" w:color="auto"/>
        <w:right w:val="none" w:sz="0" w:space="0" w:color="auto"/>
      </w:divBdr>
    </w:div>
    <w:div w:id="225148209">
      <w:bodyDiv w:val="1"/>
      <w:marLeft w:val="0"/>
      <w:marRight w:val="0"/>
      <w:marTop w:val="0"/>
      <w:marBottom w:val="0"/>
      <w:divBdr>
        <w:top w:val="none" w:sz="0" w:space="0" w:color="auto"/>
        <w:left w:val="none" w:sz="0" w:space="0" w:color="auto"/>
        <w:bottom w:val="none" w:sz="0" w:space="0" w:color="auto"/>
        <w:right w:val="none" w:sz="0" w:space="0" w:color="auto"/>
      </w:divBdr>
    </w:div>
    <w:div w:id="225649299">
      <w:bodyDiv w:val="1"/>
      <w:marLeft w:val="0"/>
      <w:marRight w:val="0"/>
      <w:marTop w:val="0"/>
      <w:marBottom w:val="0"/>
      <w:divBdr>
        <w:top w:val="none" w:sz="0" w:space="0" w:color="auto"/>
        <w:left w:val="none" w:sz="0" w:space="0" w:color="auto"/>
        <w:bottom w:val="none" w:sz="0" w:space="0" w:color="auto"/>
        <w:right w:val="none" w:sz="0" w:space="0" w:color="auto"/>
      </w:divBdr>
    </w:div>
    <w:div w:id="227150377">
      <w:bodyDiv w:val="1"/>
      <w:marLeft w:val="0"/>
      <w:marRight w:val="0"/>
      <w:marTop w:val="0"/>
      <w:marBottom w:val="0"/>
      <w:divBdr>
        <w:top w:val="none" w:sz="0" w:space="0" w:color="auto"/>
        <w:left w:val="none" w:sz="0" w:space="0" w:color="auto"/>
        <w:bottom w:val="none" w:sz="0" w:space="0" w:color="auto"/>
        <w:right w:val="none" w:sz="0" w:space="0" w:color="auto"/>
      </w:divBdr>
    </w:div>
    <w:div w:id="229119422">
      <w:bodyDiv w:val="1"/>
      <w:marLeft w:val="0"/>
      <w:marRight w:val="0"/>
      <w:marTop w:val="0"/>
      <w:marBottom w:val="0"/>
      <w:divBdr>
        <w:top w:val="none" w:sz="0" w:space="0" w:color="auto"/>
        <w:left w:val="none" w:sz="0" w:space="0" w:color="auto"/>
        <w:bottom w:val="none" w:sz="0" w:space="0" w:color="auto"/>
        <w:right w:val="none" w:sz="0" w:space="0" w:color="auto"/>
      </w:divBdr>
    </w:div>
    <w:div w:id="229851629">
      <w:bodyDiv w:val="1"/>
      <w:marLeft w:val="0"/>
      <w:marRight w:val="0"/>
      <w:marTop w:val="0"/>
      <w:marBottom w:val="0"/>
      <w:divBdr>
        <w:top w:val="none" w:sz="0" w:space="0" w:color="auto"/>
        <w:left w:val="none" w:sz="0" w:space="0" w:color="auto"/>
        <w:bottom w:val="none" w:sz="0" w:space="0" w:color="auto"/>
        <w:right w:val="none" w:sz="0" w:space="0" w:color="auto"/>
      </w:divBdr>
    </w:div>
    <w:div w:id="232859230">
      <w:bodyDiv w:val="1"/>
      <w:marLeft w:val="0"/>
      <w:marRight w:val="0"/>
      <w:marTop w:val="0"/>
      <w:marBottom w:val="0"/>
      <w:divBdr>
        <w:top w:val="none" w:sz="0" w:space="0" w:color="auto"/>
        <w:left w:val="none" w:sz="0" w:space="0" w:color="auto"/>
        <w:bottom w:val="none" w:sz="0" w:space="0" w:color="auto"/>
        <w:right w:val="none" w:sz="0" w:space="0" w:color="auto"/>
      </w:divBdr>
    </w:div>
    <w:div w:id="233703710">
      <w:bodyDiv w:val="1"/>
      <w:marLeft w:val="0"/>
      <w:marRight w:val="0"/>
      <w:marTop w:val="0"/>
      <w:marBottom w:val="0"/>
      <w:divBdr>
        <w:top w:val="none" w:sz="0" w:space="0" w:color="auto"/>
        <w:left w:val="none" w:sz="0" w:space="0" w:color="auto"/>
        <w:bottom w:val="none" w:sz="0" w:space="0" w:color="auto"/>
        <w:right w:val="none" w:sz="0" w:space="0" w:color="auto"/>
      </w:divBdr>
    </w:div>
    <w:div w:id="233705866">
      <w:bodyDiv w:val="1"/>
      <w:marLeft w:val="0"/>
      <w:marRight w:val="0"/>
      <w:marTop w:val="0"/>
      <w:marBottom w:val="0"/>
      <w:divBdr>
        <w:top w:val="none" w:sz="0" w:space="0" w:color="auto"/>
        <w:left w:val="none" w:sz="0" w:space="0" w:color="auto"/>
        <w:bottom w:val="none" w:sz="0" w:space="0" w:color="auto"/>
        <w:right w:val="none" w:sz="0" w:space="0" w:color="auto"/>
      </w:divBdr>
    </w:div>
    <w:div w:id="234554116">
      <w:bodyDiv w:val="1"/>
      <w:marLeft w:val="0"/>
      <w:marRight w:val="0"/>
      <w:marTop w:val="0"/>
      <w:marBottom w:val="0"/>
      <w:divBdr>
        <w:top w:val="none" w:sz="0" w:space="0" w:color="auto"/>
        <w:left w:val="none" w:sz="0" w:space="0" w:color="auto"/>
        <w:bottom w:val="none" w:sz="0" w:space="0" w:color="auto"/>
        <w:right w:val="none" w:sz="0" w:space="0" w:color="auto"/>
      </w:divBdr>
    </w:div>
    <w:div w:id="235944521">
      <w:bodyDiv w:val="1"/>
      <w:marLeft w:val="0"/>
      <w:marRight w:val="0"/>
      <w:marTop w:val="0"/>
      <w:marBottom w:val="0"/>
      <w:divBdr>
        <w:top w:val="none" w:sz="0" w:space="0" w:color="auto"/>
        <w:left w:val="none" w:sz="0" w:space="0" w:color="auto"/>
        <w:bottom w:val="none" w:sz="0" w:space="0" w:color="auto"/>
        <w:right w:val="none" w:sz="0" w:space="0" w:color="auto"/>
      </w:divBdr>
    </w:div>
    <w:div w:id="236404836">
      <w:bodyDiv w:val="1"/>
      <w:marLeft w:val="0"/>
      <w:marRight w:val="0"/>
      <w:marTop w:val="0"/>
      <w:marBottom w:val="0"/>
      <w:divBdr>
        <w:top w:val="none" w:sz="0" w:space="0" w:color="auto"/>
        <w:left w:val="none" w:sz="0" w:space="0" w:color="auto"/>
        <w:bottom w:val="none" w:sz="0" w:space="0" w:color="auto"/>
        <w:right w:val="none" w:sz="0" w:space="0" w:color="auto"/>
      </w:divBdr>
    </w:div>
    <w:div w:id="238296943">
      <w:bodyDiv w:val="1"/>
      <w:marLeft w:val="0"/>
      <w:marRight w:val="0"/>
      <w:marTop w:val="0"/>
      <w:marBottom w:val="0"/>
      <w:divBdr>
        <w:top w:val="none" w:sz="0" w:space="0" w:color="auto"/>
        <w:left w:val="none" w:sz="0" w:space="0" w:color="auto"/>
        <w:bottom w:val="none" w:sz="0" w:space="0" w:color="auto"/>
        <w:right w:val="none" w:sz="0" w:space="0" w:color="auto"/>
      </w:divBdr>
    </w:div>
    <w:div w:id="239291375">
      <w:bodyDiv w:val="1"/>
      <w:marLeft w:val="0"/>
      <w:marRight w:val="0"/>
      <w:marTop w:val="0"/>
      <w:marBottom w:val="0"/>
      <w:divBdr>
        <w:top w:val="none" w:sz="0" w:space="0" w:color="auto"/>
        <w:left w:val="none" w:sz="0" w:space="0" w:color="auto"/>
        <w:bottom w:val="none" w:sz="0" w:space="0" w:color="auto"/>
        <w:right w:val="none" w:sz="0" w:space="0" w:color="auto"/>
      </w:divBdr>
    </w:div>
    <w:div w:id="240451975">
      <w:bodyDiv w:val="1"/>
      <w:marLeft w:val="0"/>
      <w:marRight w:val="0"/>
      <w:marTop w:val="0"/>
      <w:marBottom w:val="0"/>
      <w:divBdr>
        <w:top w:val="none" w:sz="0" w:space="0" w:color="auto"/>
        <w:left w:val="none" w:sz="0" w:space="0" w:color="auto"/>
        <w:bottom w:val="none" w:sz="0" w:space="0" w:color="auto"/>
        <w:right w:val="none" w:sz="0" w:space="0" w:color="auto"/>
      </w:divBdr>
    </w:div>
    <w:div w:id="244806982">
      <w:bodyDiv w:val="1"/>
      <w:marLeft w:val="0"/>
      <w:marRight w:val="0"/>
      <w:marTop w:val="0"/>
      <w:marBottom w:val="0"/>
      <w:divBdr>
        <w:top w:val="none" w:sz="0" w:space="0" w:color="auto"/>
        <w:left w:val="none" w:sz="0" w:space="0" w:color="auto"/>
        <w:bottom w:val="none" w:sz="0" w:space="0" w:color="auto"/>
        <w:right w:val="none" w:sz="0" w:space="0" w:color="auto"/>
      </w:divBdr>
    </w:div>
    <w:div w:id="248126151">
      <w:bodyDiv w:val="1"/>
      <w:marLeft w:val="0"/>
      <w:marRight w:val="0"/>
      <w:marTop w:val="0"/>
      <w:marBottom w:val="0"/>
      <w:divBdr>
        <w:top w:val="none" w:sz="0" w:space="0" w:color="auto"/>
        <w:left w:val="none" w:sz="0" w:space="0" w:color="auto"/>
        <w:bottom w:val="none" w:sz="0" w:space="0" w:color="auto"/>
        <w:right w:val="none" w:sz="0" w:space="0" w:color="auto"/>
      </w:divBdr>
    </w:div>
    <w:div w:id="248731844">
      <w:bodyDiv w:val="1"/>
      <w:marLeft w:val="0"/>
      <w:marRight w:val="0"/>
      <w:marTop w:val="0"/>
      <w:marBottom w:val="0"/>
      <w:divBdr>
        <w:top w:val="none" w:sz="0" w:space="0" w:color="auto"/>
        <w:left w:val="none" w:sz="0" w:space="0" w:color="auto"/>
        <w:bottom w:val="none" w:sz="0" w:space="0" w:color="auto"/>
        <w:right w:val="none" w:sz="0" w:space="0" w:color="auto"/>
      </w:divBdr>
    </w:div>
    <w:div w:id="249775446">
      <w:bodyDiv w:val="1"/>
      <w:marLeft w:val="0"/>
      <w:marRight w:val="0"/>
      <w:marTop w:val="0"/>
      <w:marBottom w:val="0"/>
      <w:divBdr>
        <w:top w:val="none" w:sz="0" w:space="0" w:color="auto"/>
        <w:left w:val="none" w:sz="0" w:space="0" w:color="auto"/>
        <w:bottom w:val="none" w:sz="0" w:space="0" w:color="auto"/>
        <w:right w:val="none" w:sz="0" w:space="0" w:color="auto"/>
      </w:divBdr>
    </w:div>
    <w:div w:id="250283436">
      <w:bodyDiv w:val="1"/>
      <w:marLeft w:val="0"/>
      <w:marRight w:val="0"/>
      <w:marTop w:val="0"/>
      <w:marBottom w:val="0"/>
      <w:divBdr>
        <w:top w:val="none" w:sz="0" w:space="0" w:color="auto"/>
        <w:left w:val="none" w:sz="0" w:space="0" w:color="auto"/>
        <w:bottom w:val="none" w:sz="0" w:space="0" w:color="auto"/>
        <w:right w:val="none" w:sz="0" w:space="0" w:color="auto"/>
      </w:divBdr>
    </w:div>
    <w:div w:id="250744922">
      <w:bodyDiv w:val="1"/>
      <w:marLeft w:val="0"/>
      <w:marRight w:val="0"/>
      <w:marTop w:val="0"/>
      <w:marBottom w:val="0"/>
      <w:divBdr>
        <w:top w:val="none" w:sz="0" w:space="0" w:color="auto"/>
        <w:left w:val="none" w:sz="0" w:space="0" w:color="auto"/>
        <w:bottom w:val="none" w:sz="0" w:space="0" w:color="auto"/>
        <w:right w:val="none" w:sz="0" w:space="0" w:color="auto"/>
      </w:divBdr>
    </w:div>
    <w:div w:id="251277165">
      <w:bodyDiv w:val="1"/>
      <w:marLeft w:val="0"/>
      <w:marRight w:val="0"/>
      <w:marTop w:val="0"/>
      <w:marBottom w:val="0"/>
      <w:divBdr>
        <w:top w:val="none" w:sz="0" w:space="0" w:color="auto"/>
        <w:left w:val="none" w:sz="0" w:space="0" w:color="auto"/>
        <w:bottom w:val="none" w:sz="0" w:space="0" w:color="auto"/>
        <w:right w:val="none" w:sz="0" w:space="0" w:color="auto"/>
      </w:divBdr>
    </w:div>
    <w:div w:id="251744500">
      <w:bodyDiv w:val="1"/>
      <w:marLeft w:val="0"/>
      <w:marRight w:val="0"/>
      <w:marTop w:val="0"/>
      <w:marBottom w:val="0"/>
      <w:divBdr>
        <w:top w:val="none" w:sz="0" w:space="0" w:color="auto"/>
        <w:left w:val="none" w:sz="0" w:space="0" w:color="auto"/>
        <w:bottom w:val="none" w:sz="0" w:space="0" w:color="auto"/>
        <w:right w:val="none" w:sz="0" w:space="0" w:color="auto"/>
      </w:divBdr>
    </w:div>
    <w:div w:id="251938512">
      <w:bodyDiv w:val="1"/>
      <w:marLeft w:val="0"/>
      <w:marRight w:val="0"/>
      <w:marTop w:val="0"/>
      <w:marBottom w:val="0"/>
      <w:divBdr>
        <w:top w:val="none" w:sz="0" w:space="0" w:color="auto"/>
        <w:left w:val="none" w:sz="0" w:space="0" w:color="auto"/>
        <w:bottom w:val="none" w:sz="0" w:space="0" w:color="auto"/>
        <w:right w:val="none" w:sz="0" w:space="0" w:color="auto"/>
      </w:divBdr>
    </w:div>
    <w:div w:id="252708443">
      <w:bodyDiv w:val="1"/>
      <w:marLeft w:val="0"/>
      <w:marRight w:val="0"/>
      <w:marTop w:val="0"/>
      <w:marBottom w:val="0"/>
      <w:divBdr>
        <w:top w:val="none" w:sz="0" w:space="0" w:color="auto"/>
        <w:left w:val="none" w:sz="0" w:space="0" w:color="auto"/>
        <w:bottom w:val="none" w:sz="0" w:space="0" w:color="auto"/>
        <w:right w:val="none" w:sz="0" w:space="0" w:color="auto"/>
      </w:divBdr>
    </w:div>
    <w:div w:id="253563003">
      <w:bodyDiv w:val="1"/>
      <w:marLeft w:val="0"/>
      <w:marRight w:val="0"/>
      <w:marTop w:val="0"/>
      <w:marBottom w:val="0"/>
      <w:divBdr>
        <w:top w:val="none" w:sz="0" w:space="0" w:color="auto"/>
        <w:left w:val="none" w:sz="0" w:space="0" w:color="auto"/>
        <w:bottom w:val="none" w:sz="0" w:space="0" w:color="auto"/>
        <w:right w:val="none" w:sz="0" w:space="0" w:color="auto"/>
      </w:divBdr>
    </w:div>
    <w:div w:id="253637073">
      <w:bodyDiv w:val="1"/>
      <w:marLeft w:val="0"/>
      <w:marRight w:val="0"/>
      <w:marTop w:val="0"/>
      <w:marBottom w:val="0"/>
      <w:divBdr>
        <w:top w:val="none" w:sz="0" w:space="0" w:color="auto"/>
        <w:left w:val="none" w:sz="0" w:space="0" w:color="auto"/>
        <w:bottom w:val="none" w:sz="0" w:space="0" w:color="auto"/>
        <w:right w:val="none" w:sz="0" w:space="0" w:color="auto"/>
      </w:divBdr>
    </w:div>
    <w:div w:id="253906391">
      <w:bodyDiv w:val="1"/>
      <w:marLeft w:val="0"/>
      <w:marRight w:val="0"/>
      <w:marTop w:val="0"/>
      <w:marBottom w:val="0"/>
      <w:divBdr>
        <w:top w:val="none" w:sz="0" w:space="0" w:color="auto"/>
        <w:left w:val="none" w:sz="0" w:space="0" w:color="auto"/>
        <w:bottom w:val="none" w:sz="0" w:space="0" w:color="auto"/>
        <w:right w:val="none" w:sz="0" w:space="0" w:color="auto"/>
      </w:divBdr>
    </w:div>
    <w:div w:id="254559482">
      <w:bodyDiv w:val="1"/>
      <w:marLeft w:val="0"/>
      <w:marRight w:val="0"/>
      <w:marTop w:val="0"/>
      <w:marBottom w:val="0"/>
      <w:divBdr>
        <w:top w:val="none" w:sz="0" w:space="0" w:color="auto"/>
        <w:left w:val="none" w:sz="0" w:space="0" w:color="auto"/>
        <w:bottom w:val="none" w:sz="0" w:space="0" w:color="auto"/>
        <w:right w:val="none" w:sz="0" w:space="0" w:color="auto"/>
      </w:divBdr>
    </w:div>
    <w:div w:id="258178490">
      <w:bodyDiv w:val="1"/>
      <w:marLeft w:val="0"/>
      <w:marRight w:val="0"/>
      <w:marTop w:val="0"/>
      <w:marBottom w:val="0"/>
      <w:divBdr>
        <w:top w:val="none" w:sz="0" w:space="0" w:color="auto"/>
        <w:left w:val="none" w:sz="0" w:space="0" w:color="auto"/>
        <w:bottom w:val="none" w:sz="0" w:space="0" w:color="auto"/>
        <w:right w:val="none" w:sz="0" w:space="0" w:color="auto"/>
      </w:divBdr>
    </w:div>
    <w:div w:id="258411668">
      <w:bodyDiv w:val="1"/>
      <w:marLeft w:val="0"/>
      <w:marRight w:val="0"/>
      <w:marTop w:val="0"/>
      <w:marBottom w:val="0"/>
      <w:divBdr>
        <w:top w:val="none" w:sz="0" w:space="0" w:color="auto"/>
        <w:left w:val="none" w:sz="0" w:space="0" w:color="auto"/>
        <w:bottom w:val="none" w:sz="0" w:space="0" w:color="auto"/>
        <w:right w:val="none" w:sz="0" w:space="0" w:color="auto"/>
      </w:divBdr>
    </w:div>
    <w:div w:id="258412504">
      <w:bodyDiv w:val="1"/>
      <w:marLeft w:val="0"/>
      <w:marRight w:val="0"/>
      <w:marTop w:val="0"/>
      <w:marBottom w:val="0"/>
      <w:divBdr>
        <w:top w:val="none" w:sz="0" w:space="0" w:color="auto"/>
        <w:left w:val="none" w:sz="0" w:space="0" w:color="auto"/>
        <w:bottom w:val="none" w:sz="0" w:space="0" w:color="auto"/>
        <w:right w:val="none" w:sz="0" w:space="0" w:color="auto"/>
      </w:divBdr>
    </w:div>
    <w:div w:id="258488280">
      <w:bodyDiv w:val="1"/>
      <w:marLeft w:val="0"/>
      <w:marRight w:val="0"/>
      <w:marTop w:val="0"/>
      <w:marBottom w:val="0"/>
      <w:divBdr>
        <w:top w:val="none" w:sz="0" w:space="0" w:color="auto"/>
        <w:left w:val="none" w:sz="0" w:space="0" w:color="auto"/>
        <w:bottom w:val="none" w:sz="0" w:space="0" w:color="auto"/>
        <w:right w:val="none" w:sz="0" w:space="0" w:color="auto"/>
      </w:divBdr>
    </w:div>
    <w:div w:id="258755236">
      <w:bodyDiv w:val="1"/>
      <w:marLeft w:val="0"/>
      <w:marRight w:val="0"/>
      <w:marTop w:val="0"/>
      <w:marBottom w:val="0"/>
      <w:divBdr>
        <w:top w:val="none" w:sz="0" w:space="0" w:color="auto"/>
        <w:left w:val="none" w:sz="0" w:space="0" w:color="auto"/>
        <w:bottom w:val="none" w:sz="0" w:space="0" w:color="auto"/>
        <w:right w:val="none" w:sz="0" w:space="0" w:color="auto"/>
      </w:divBdr>
    </w:div>
    <w:div w:id="259920106">
      <w:bodyDiv w:val="1"/>
      <w:marLeft w:val="0"/>
      <w:marRight w:val="0"/>
      <w:marTop w:val="0"/>
      <w:marBottom w:val="0"/>
      <w:divBdr>
        <w:top w:val="none" w:sz="0" w:space="0" w:color="auto"/>
        <w:left w:val="none" w:sz="0" w:space="0" w:color="auto"/>
        <w:bottom w:val="none" w:sz="0" w:space="0" w:color="auto"/>
        <w:right w:val="none" w:sz="0" w:space="0" w:color="auto"/>
      </w:divBdr>
    </w:div>
    <w:div w:id="262538374">
      <w:bodyDiv w:val="1"/>
      <w:marLeft w:val="0"/>
      <w:marRight w:val="0"/>
      <w:marTop w:val="0"/>
      <w:marBottom w:val="0"/>
      <w:divBdr>
        <w:top w:val="none" w:sz="0" w:space="0" w:color="auto"/>
        <w:left w:val="none" w:sz="0" w:space="0" w:color="auto"/>
        <w:bottom w:val="none" w:sz="0" w:space="0" w:color="auto"/>
        <w:right w:val="none" w:sz="0" w:space="0" w:color="auto"/>
      </w:divBdr>
    </w:div>
    <w:div w:id="262961044">
      <w:bodyDiv w:val="1"/>
      <w:marLeft w:val="0"/>
      <w:marRight w:val="0"/>
      <w:marTop w:val="0"/>
      <w:marBottom w:val="0"/>
      <w:divBdr>
        <w:top w:val="none" w:sz="0" w:space="0" w:color="auto"/>
        <w:left w:val="none" w:sz="0" w:space="0" w:color="auto"/>
        <w:bottom w:val="none" w:sz="0" w:space="0" w:color="auto"/>
        <w:right w:val="none" w:sz="0" w:space="0" w:color="auto"/>
      </w:divBdr>
    </w:div>
    <w:div w:id="263346569">
      <w:bodyDiv w:val="1"/>
      <w:marLeft w:val="0"/>
      <w:marRight w:val="0"/>
      <w:marTop w:val="0"/>
      <w:marBottom w:val="0"/>
      <w:divBdr>
        <w:top w:val="none" w:sz="0" w:space="0" w:color="auto"/>
        <w:left w:val="none" w:sz="0" w:space="0" w:color="auto"/>
        <w:bottom w:val="none" w:sz="0" w:space="0" w:color="auto"/>
        <w:right w:val="none" w:sz="0" w:space="0" w:color="auto"/>
      </w:divBdr>
    </w:div>
    <w:div w:id="263729690">
      <w:bodyDiv w:val="1"/>
      <w:marLeft w:val="0"/>
      <w:marRight w:val="0"/>
      <w:marTop w:val="0"/>
      <w:marBottom w:val="0"/>
      <w:divBdr>
        <w:top w:val="none" w:sz="0" w:space="0" w:color="auto"/>
        <w:left w:val="none" w:sz="0" w:space="0" w:color="auto"/>
        <w:bottom w:val="none" w:sz="0" w:space="0" w:color="auto"/>
        <w:right w:val="none" w:sz="0" w:space="0" w:color="auto"/>
      </w:divBdr>
    </w:div>
    <w:div w:id="264382175">
      <w:bodyDiv w:val="1"/>
      <w:marLeft w:val="0"/>
      <w:marRight w:val="0"/>
      <w:marTop w:val="0"/>
      <w:marBottom w:val="0"/>
      <w:divBdr>
        <w:top w:val="none" w:sz="0" w:space="0" w:color="auto"/>
        <w:left w:val="none" w:sz="0" w:space="0" w:color="auto"/>
        <w:bottom w:val="none" w:sz="0" w:space="0" w:color="auto"/>
        <w:right w:val="none" w:sz="0" w:space="0" w:color="auto"/>
      </w:divBdr>
    </w:div>
    <w:div w:id="264579303">
      <w:bodyDiv w:val="1"/>
      <w:marLeft w:val="0"/>
      <w:marRight w:val="0"/>
      <w:marTop w:val="0"/>
      <w:marBottom w:val="0"/>
      <w:divBdr>
        <w:top w:val="none" w:sz="0" w:space="0" w:color="auto"/>
        <w:left w:val="none" w:sz="0" w:space="0" w:color="auto"/>
        <w:bottom w:val="none" w:sz="0" w:space="0" w:color="auto"/>
        <w:right w:val="none" w:sz="0" w:space="0" w:color="auto"/>
      </w:divBdr>
    </w:div>
    <w:div w:id="264928462">
      <w:bodyDiv w:val="1"/>
      <w:marLeft w:val="0"/>
      <w:marRight w:val="0"/>
      <w:marTop w:val="0"/>
      <w:marBottom w:val="0"/>
      <w:divBdr>
        <w:top w:val="none" w:sz="0" w:space="0" w:color="auto"/>
        <w:left w:val="none" w:sz="0" w:space="0" w:color="auto"/>
        <w:bottom w:val="none" w:sz="0" w:space="0" w:color="auto"/>
        <w:right w:val="none" w:sz="0" w:space="0" w:color="auto"/>
      </w:divBdr>
    </w:div>
    <w:div w:id="265382536">
      <w:bodyDiv w:val="1"/>
      <w:marLeft w:val="0"/>
      <w:marRight w:val="0"/>
      <w:marTop w:val="0"/>
      <w:marBottom w:val="0"/>
      <w:divBdr>
        <w:top w:val="none" w:sz="0" w:space="0" w:color="auto"/>
        <w:left w:val="none" w:sz="0" w:space="0" w:color="auto"/>
        <w:bottom w:val="none" w:sz="0" w:space="0" w:color="auto"/>
        <w:right w:val="none" w:sz="0" w:space="0" w:color="auto"/>
      </w:divBdr>
    </w:div>
    <w:div w:id="265579808">
      <w:bodyDiv w:val="1"/>
      <w:marLeft w:val="0"/>
      <w:marRight w:val="0"/>
      <w:marTop w:val="0"/>
      <w:marBottom w:val="0"/>
      <w:divBdr>
        <w:top w:val="none" w:sz="0" w:space="0" w:color="auto"/>
        <w:left w:val="none" w:sz="0" w:space="0" w:color="auto"/>
        <w:bottom w:val="none" w:sz="0" w:space="0" w:color="auto"/>
        <w:right w:val="none" w:sz="0" w:space="0" w:color="auto"/>
      </w:divBdr>
    </w:div>
    <w:div w:id="267393771">
      <w:bodyDiv w:val="1"/>
      <w:marLeft w:val="0"/>
      <w:marRight w:val="0"/>
      <w:marTop w:val="0"/>
      <w:marBottom w:val="0"/>
      <w:divBdr>
        <w:top w:val="none" w:sz="0" w:space="0" w:color="auto"/>
        <w:left w:val="none" w:sz="0" w:space="0" w:color="auto"/>
        <w:bottom w:val="none" w:sz="0" w:space="0" w:color="auto"/>
        <w:right w:val="none" w:sz="0" w:space="0" w:color="auto"/>
      </w:divBdr>
    </w:div>
    <w:div w:id="267665031">
      <w:bodyDiv w:val="1"/>
      <w:marLeft w:val="0"/>
      <w:marRight w:val="0"/>
      <w:marTop w:val="0"/>
      <w:marBottom w:val="0"/>
      <w:divBdr>
        <w:top w:val="none" w:sz="0" w:space="0" w:color="auto"/>
        <w:left w:val="none" w:sz="0" w:space="0" w:color="auto"/>
        <w:bottom w:val="none" w:sz="0" w:space="0" w:color="auto"/>
        <w:right w:val="none" w:sz="0" w:space="0" w:color="auto"/>
      </w:divBdr>
    </w:div>
    <w:div w:id="267735259">
      <w:bodyDiv w:val="1"/>
      <w:marLeft w:val="0"/>
      <w:marRight w:val="0"/>
      <w:marTop w:val="0"/>
      <w:marBottom w:val="0"/>
      <w:divBdr>
        <w:top w:val="none" w:sz="0" w:space="0" w:color="auto"/>
        <w:left w:val="none" w:sz="0" w:space="0" w:color="auto"/>
        <w:bottom w:val="none" w:sz="0" w:space="0" w:color="auto"/>
        <w:right w:val="none" w:sz="0" w:space="0" w:color="auto"/>
      </w:divBdr>
    </w:div>
    <w:div w:id="268319675">
      <w:bodyDiv w:val="1"/>
      <w:marLeft w:val="0"/>
      <w:marRight w:val="0"/>
      <w:marTop w:val="0"/>
      <w:marBottom w:val="0"/>
      <w:divBdr>
        <w:top w:val="none" w:sz="0" w:space="0" w:color="auto"/>
        <w:left w:val="none" w:sz="0" w:space="0" w:color="auto"/>
        <w:bottom w:val="none" w:sz="0" w:space="0" w:color="auto"/>
        <w:right w:val="none" w:sz="0" w:space="0" w:color="auto"/>
      </w:divBdr>
    </w:div>
    <w:div w:id="272516447">
      <w:bodyDiv w:val="1"/>
      <w:marLeft w:val="0"/>
      <w:marRight w:val="0"/>
      <w:marTop w:val="0"/>
      <w:marBottom w:val="0"/>
      <w:divBdr>
        <w:top w:val="none" w:sz="0" w:space="0" w:color="auto"/>
        <w:left w:val="none" w:sz="0" w:space="0" w:color="auto"/>
        <w:bottom w:val="none" w:sz="0" w:space="0" w:color="auto"/>
        <w:right w:val="none" w:sz="0" w:space="0" w:color="auto"/>
      </w:divBdr>
    </w:div>
    <w:div w:id="272984570">
      <w:bodyDiv w:val="1"/>
      <w:marLeft w:val="0"/>
      <w:marRight w:val="0"/>
      <w:marTop w:val="0"/>
      <w:marBottom w:val="0"/>
      <w:divBdr>
        <w:top w:val="none" w:sz="0" w:space="0" w:color="auto"/>
        <w:left w:val="none" w:sz="0" w:space="0" w:color="auto"/>
        <w:bottom w:val="none" w:sz="0" w:space="0" w:color="auto"/>
        <w:right w:val="none" w:sz="0" w:space="0" w:color="auto"/>
      </w:divBdr>
    </w:div>
    <w:div w:id="273174021">
      <w:bodyDiv w:val="1"/>
      <w:marLeft w:val="0"/>
      <w:marRight w:val="0"/>
      <w:marTop w:val="0"/>
      <w:marBottom w:val="0"/>
      <w:divBdr>
        <w:top w:val="none" w:sz="0" w:space="0" w:color="auto"/>
        <w:left w:val="none" w:sz="0" w:space="0" w:color="auto"/>
        <w:bottom w:val="none" w:sz="0" w:space="0" w:color="auto"/>
        <w:right w:val="none" w:sz="0" w:space="0" w:color="auto"/>
      </w:divBdr>
    </w:div>
    <w:div w:id="277102157">
      <w:bodyDiv w:val="1"/>
      <w:marLeft w:val="0"/>
      <w:marRight w:val="0"/>
      <w:marTop w:val="0"/>
      <w:marBottom w:val="0"/>
      <w:divBdr>
        <w:top w:val="none" w:sz="0" w:space="0" w:color="auto"/>
        <w:left w:val="none" w:sz="0" w:space="0" w:color="auto"/>
        <w:bottom w:val="none" w:sz="0" w:space="0" w:color="auto"/>
        <w:right w:val="none" w:sz="0" w:space="0" w:color="auto"/>
      </w:divBdr>
    </w:div>
    <w:div w:id="277686817">
      <w:bodyDiv w:val="1"/>
      <w:marLeft w:val="0"/>
      <w:marRight w:val="0"/>
      <w:marTop w:val="0"/>
      <w:marBottom w:val="0"/>
      <w:divBdr>
        <w:top w:val="none" w:sz="0" w:space="0" w:color="auto"/>
        <w:left w:val="none" w:sz="0" w:space="0" w:color="auto"/>
        <w:bottom w:val="none" w:sz="0" w:space="0" w:color="auto"/>
        <w:right w:val="none" w:sz="0" w:space="0" w:color="auto"/>
      </w:divBdr>
    </w:div>
    <w:div w:id="278335774">
      <w:bodyDiv w:val="1"/>
      <w:marLeft w:val="0"/>
      <w:marRight w:val="0"/>
      <w:marTop w:val="0"/>
      <w:marBottom w:val="0"/>
      <w:divBdr>
        <w:top w:val="none" w:sz="0" w:space="0" w:color="auto"/>
        <w:left w:val="none" w:sz="0" w:space="0" w:color="auto"/>
        <w:bottom w:val="none" w:sz="0" w:space="0" w:color="auto"/>
        <w:right w:val="none" w:sz="0" w:space="0" w:color="auto"/>
      </w:divBdr>
    </w:div>
    <w:div w:id="278604546">
      <w:bodyDiv w:val="1"/>
      <w:marLeft w:val="0"/>
      <w:marRight w:val="0"/>
      <w:marTop w:val="0"/>
      <w:marBottom w:val="0"/>
      <w:divBdr>
        <w:top w:val="none" w:sz="0" w:space="0" w:color="auto"/>
        <w:left w:val="none" w:sz="0" w:space="0" w:color="auto"/>
        <w:bottom w:val="none" w:sz="0" w:space="0" w:color="auto"/>
        <w:right w:val="none" w:sz="0" w:space="0" w:color="auto"/>
      </w:divBdr>
    </w:div>
    <w:div w:id="283385417">
      <w:bodyDiv w:val="1"/>
      <w:marLeft w:val="0"/>
      <w:marRight w:val="0"/>
      <w:marTop w:val="0"/>
      <w:marBottom w:val="0"/>
      <w:divBdr>
        <w:top w:val="none" w:sz="0" w:space="0" w:color="auto"/>
        <w:left w:val="none" w:sz="0" w:space="0" w:color="auto"/>
        <w:bottom w:val="none" w:sz="0" w:space="0" w:color="auto"/>
        <w:right w:val="none" w:sz="0" w:space="0" w:color="auto"/>
      </w:divBdr>
    </w:div>
    <w:div w:id="284118060">
      <w:bodyDiv w:val="1"/>
      <w:marLeft w:val="0"/>
      <w:marRight w:val="0"/>
      <w:marTop w:val="0"/>
      <w:marBottom w:val="0"/>
      <w:divBdr>
        <w:top w:val="none" w:sz="0" w:space="0" w:color="auto"/>
        <w:left w:val="none" w:sz="0" w:space="0" w:color="auto"/>
        <w:bottom w:val="none" w:sz="0" w:space="0" w:color="auto"/>
        <w:right w:val="none" w:sz="0" w:space="0" w:color="auto"/>
      </w:divBdr>
    </w:div>
    <w:div w:id="286543194">
      <w:bodyDiv w:val="1"/>
      <w:marLeft w:val="0"/>
      <w:marRight w:val="0"/>
      <w:marTop w:val="0"/>
      <w:marBottom w:val="0"/>
      <w:divBdr>
        <w:top w:val="none" w:sz="0" w:space="0" w:color="auto"/>
        <w:left w:val="none" w:sz="0" w:space="0" w:color="auto"/>
        <w:bottom w:val="none" w:sz="0" w:space="0" w:color="auto"/>
        <w:right w:val="none" w:sz="0" w:space="0" w:color="auto"/>
      </w:divBdr>
    </w:div>
    <w:div w:id="287203726">
      <w:bodyDiv w:val="1"/>
      <w:marLeft w:val="0"/>
      <w:marRight w:val="0"/>
      <w:marTop w:val="0"/>
      <w:marBottom w:val="0"/>
      <w:divBdr>
        <w:top w:val="none" w:sz="0" w:space="0" w:color="auto"/>
        <w:left w:val="none" w:sz="0" w:space="0" w:color="auto"/>
        <w:bottom w:val="none" w:sz="0" w:space="0" w:color="auto"/>
        <w:right w:val="none" w:sz="0" w:space="0" w:color="auto"/>
      </w:divBdr>
    </w:div>
    <w:div w:id="288821349">
      <w:bodyDiv w:val="1"/>
      <w:marLeft w:val="0"/>
      <w:marRight w:val="0"/>
      <w:marTop w:val="0"/>
      <w:marBottom w:val="0"/>
      <w:divBdr>
        <w:top w:val="none" w:sz="0" w:space="0" w:color="auto"/>
        <w:left w:val="none" w:sz="0" w:space="0" w:color="auto"/>
        <w:bottom w:val="none" w:sz="0" w:space="0" w:color="auto"/>
        <w:right w:val="none" w:sz="0" w:space="0" w:color="auto"/>
      </w:divBdr>
    </w:div>
    <w:div w:id="290018168">
      <w:bodyDiv w:val="1"/>
      <w:marLeft w:val="0"/>
      <w:marRight w:val="0"/>
      <w:marTop w:val="0"/>
      <w:marBottom w:val="0"/>
      <w:divBdr>
        <w:top w:val="none" w:sz="0" w:space="0" w:color="auto"/>
        <w:left w:val="none" w:sz="0" w:space="0" w:color="auto"/>
        <w:bottom w:val="none" w:sz="0" w:space="0" w:color="auto"/>
        <w:right w:val="none" w:sz="0" w:space="0" w:color="auto"/>
      </w:divBdr>
    </w:div>
    <w:div w:id="292714139">
      <w:bodyDiv w:val="1"/>
      <w:marLeft w:val="0"/>
      <w:marRight w:val="0"/>
      <w:marTop w:val="0"/>
      <w:marBottom w:val="0"/>
      <w:divBdr>
        <w:top w:val="none" w:sz="0" w:space="0" w:color="auto"/>
        <w:left w:val="none" w:sz="0" w:space="0" w:color="auto"/>
        <w:bottom w:val="none" w:sz="0" w:space="0" w:color="auto"/>
        <w:right w:val="none" w:sz="0" w:space="0" w:color="auto"/>
      </w:divBdr>
    </w:div>
    <w:div w:id="293027395">
      <w:bodyDiv w:val="1"/>
      <w:marLeft w:val="0"/>
      <w:marRight w:val="0"/>
      <w:marTop w:val="0"/>
      <w:marBottom w:val="0"/>
      <w:divBdr>
        <w:top w:val="none" w:sz="0" w:space="0" w:color="auto"/>
        <w:left w:val="none" w:sz="0" w:space="0" w:color="auto"/>
        <w:bottom w:val="none" w:sz="0" w:space="0" w:color="auto"/>
        <w:right w:val="none" w:sz="0" w:space="0" w:color="auto"/>
      </w:divBdr>
    </w:div>
    <w:div w:id="293028797">
      <w:bodyDiv w:val="1"/>
      <w:marLeft w:val="0"/>
      <w:marRight w:val="0"/>
      <w:marTop w:val="0"/>
      <w:marBottom w:val="0"/>
      <w:divBdr>
        <w:top w:val="none" w:sz="0" w:space="0" w:color="auto"/>
        <w:left w:val="none" w:sz="0" w:space="0" w:color="auto"/>
        <w:bottom w:val="none" w:sz="0" w:space="0" w:color="auto"/>
        <w:right w:val="none" w:sz="0" w:space="0" w:color="auto"/>
      </w:divBdr>
    </w:div>
    <w:div w:id="295527977">
      <w:bodyDiv w:val="1"/>
      <w:marLeft w:val="0"/>
      <w:marRight w:val="0"/>
      <w:marTop w:val="0"/>
      <w:marBottom w:val="0"/>
      <w:divBdr>
        <w:top w:val="none" w:sz="0" w:space="0" w:color="auto"/>
        <w:left w:val="none" w:sz="0" w:space="0" w:color="auto"/>
        <w:bottom w:val="none" w:sz="0" w:space="0" w:color="auto"/>
        <w:right w:val="none" w:sz="0" w:space="0" w:color="auto"/>
      </w:divBdr>
    </w:div>
    <w:div w:id="296452021">
      <w:bodyDiv w:val="1"/>
      <w:marLeft w:val="0"/>
      <w:marRight w:val="0"/>
      <w:marTop w:val="0"/>
      <w:marBottom w:val="0"/>
      <w:divBdr>
        <w:top w:val="none" w:sz="0" w:space="0" w:color="auto"/>
        <w:left w:val="none" w:sz="0" w:space="0" w:color="auto"/>
        <w:bottom w:val="none" w:sz="0" w:space="0" w:color="auto"/>
        <w:right w:val="none" w:sz="0" w:space="0" w:color="auto"/>
      </w:divBdr>
    </w:div>
    <w:div w:id="298462325">
      <w:bodyDiv w:val="1"/>
      <w:marLeft w:val="0"/>
      <w:marRight w:val="0"/>
      <w:marTop w:val="0"/>
      <w:marBottom w:val="0"/>
      <w:divBdr>
        <w:top w:val="none" w:sz="0" w:space="0" w:color="auto"/>
        <w:left w:val="none" w:sz="0" w:space="0" w:color="auto"/>
        <w:bottom w:val="none" w:sz="0" w:space="0" w:color="auto"/>
        <w:right w:val="none" w:sz="0" w:space="0" w:color="auto"/>
      </w:divBdr>
    </w:div>
    <w:div w:id="300355269">
      <w:bodyDiv w:val="1"/>
      <w:marLeft w:val="0"/>
      <w:marRight w:val="0"/>
      <w:marTop w:val="0"/>
      <w:marBottom w:val="0"/>
      <w:divBdr>
        <w:top w:val="none" w:sz="0" w:space="0" w:color="auto"/>
        <w:left w:val="none" w:sz="0" w:space="0" w:color="auto"/>
        <w:bottom w:val="none" w:sz="0" w:space="0" w:color="auto"/>
        <w:right w:val="none" w:sz="0" w:space="0" w:color="auto"/>
      </w:divBdr>
    </w:div>
    <w:div w:id="301078127">
      <w:bodyDiv w:val="1"/>
      <w:marLeft w:val="0"/>
      <w:marRight w:val="0"/>
      <w:marTop w:val="0"/>
      <w:marBottom w:val="0"/>
      <w:divBdr>
        <w:top w:val="none" w:sz="0" w:space="0" w:color="auto"/>
        <w:left w:val="none" w:sz="0" w:space="0" w:color="auto"/>
        <w:bottom w:val="none" w:sz="0" w:space="0" w:color="auto"/>
        <w:right w:val="none" w:sz="0" w:space="0" w:color="auto"/>
      </w:divBdr>
    </w:div>
    <w:div w:id="301229798">
      <w:bodyDiv w:val="1"/>
      <w:marLeft w:val="0"/>
      <w:marRight w:val="0"/>
      <w:marTop w:val="0"/>
      <w:marBottom w:val="0"/>
      <w:divBdr>
        <w:top w:val="none" w:sz="0" w:space="0" w:color="auto"/>
        <w:left w:val="none" w:sz="0" w:space="0" w:color="auto"/>
        <w:bottom w:val="none" w:sz="0" w:space="0" w:color="auto"/>
        <w:right w:val="none" w:sz="0" w:space="0" w:color="auto"/>
      </w:divBdr>
    </w:div>
    <w:div w:id="302925676">
      <w:bodyDiv w:val="1"/>
      <w:marLeft w:val="0"/>
      <w:marRight w:val="0"/>
      <w:marTop w:val="0"/>
      <w:marBottom w:val="0"/>
      <w:divBdr>
        <w:top w:val="none" w:sz="0" w:space="0" w:color="auto"/>
        <w:left w:val="none" w:sz="0" w:space="0" w:color="auto"/>
        <w:bottom w:val="none" w:sz="0" w:space="0" w:color="auto"/>
        <w:right w:val="none" w:sz="0" w:space="0" w:color="auto"/>
      </w:divBdr>
    </w:div>
    <w:div w:id="303389784">
      <w:bodyDiv w:val="1"/>
      <w:marLeft w:val="0"/>
      <w:marRight w:val="0"/>
      <w:marTop w:val="0"/>
      <w:marBottom w:val="0"/>
      <w:divBdr>
        <w:top w:val="none" w:sz="0" w:space="0" w:color="auto"/>
        <w:left w:val="none" w:sz="0" w:space="0" w:color="auto"/>
        <w:bottom w:val="none" w:sz="0" w:space="0" w:color="auto"/>
        <w:right w:val="none" w:sz="0" w:space="0" w:color="auto"/>
      </w:divBdr>
    </w:div>
    <w:div w:id="306007801">
      <w:bodyDiv w:val="1"/>
      <w:marLeft w:val="0"/>
      <w:marRight w:val="0"/>
      <w:marTop w:val="0"/>
      <w:marBottom w:val="0"/>
      <w:divBdr>
        <w:top w:val="none" w:sz="0" w:space="0" w:color="auto"/>
        <w:left w:val="none" w:sz="0" w:space="0" w:color="auto"/>
        <w:bottom w:val="none" w:sz="0" w:space="0" w:color="auto"/>
        <w:right w:val="none" w:sz="0" w:space="0" w:color="auto"/>
      </w:divBdr>
    </w:div>
    <w:div w:id="307825961">
      <w:bodyDiv w:val="1"/>
      <w:marLeft w:val="0"/>
      <w:marRight w:val="0"/>
      <w:marTop w:val="0"/>
      <w:marBottom w:val="0"/>
      <w:divBdr>
        <w:top w:val="none" w:sz="0" w:space="0" w:color="auto"/>
        <w:left w:val="none" w:sz="0" w:space="0" w:color="auto"/>
        <w:bottom w:val="none" w:sz="0" w:space="0" w:color="auto"/>
        <w:right w:val="none" w:sz="0" w:space="0" w:color="auto"/>
      </w:divBdr>
    </w:div>
    <w:div w:id="308831633">
      <w:bodyDiv w:val="1"/>
      <w:marLeft w:val="0"/>
      <w:marRight w:val="0"/>
      <w:marTop w:val="0"/>
      <w:marBottom w:val="0"/>
      <w:divBdr>
        <w:top w:val="none" w:sz="0" w:space="0" w:color="auto"/>
        <w:left w:val="none" w:sz="0" w:space="0" w:color="auto"/>
        <w:bottom w:val="none" w:sz="0" w:space="0" w:color="auto"/>
        <w:right w:val="none" w:sz="0" w:space="0" w:color="auto"/>
      </w:divBdr>
    </w:div>
    <w:div w:id="309481047">
      <w:bodyDiv w:val="1"/>
      <w:marLeft w:val="0"/>
      <w:marRight w:val="0"/>
      <w:marTop w:val="0"/>
      <w:marBottom w:val="0"/>
      <w:divBdr>
        <w:top w:val="none" w:sz="0" w:space="0" w:color="auto"/>
        <w:left w:val="none" w:sz="0" w:space="0" w:color="auto"/>
        <w:bottom w:val="none" w:sz="0" w:space="0" w:color="auto"/>
        <w:right w:val="none" w:sz="0" w:space="0" w:color="auto"/>
      </w:divBdr>
    </w:div>
    <w:div w:id="311523120">
      <w:bodyDiv w:val="1"/>
      <w:marLeft w:val="0"/>
      <w:marRight w:val="0"/>
      <w:marTop w:val="0"/>
      <w:marBottom w:val="0"/>
      <w:divBdr>
        <w:top w:val="none" w:sz="0" w:space="0" w:color="auto"/>
        <w:left w:val="none" w:sz="0" w:space="0" w:color="auto"/>
        <w:bottom w:val="none" w:sz="0" w:space="0" w:color="auto"/>
        <w:right w:val="none" w:sz="0" w:space="0" w:color="auto"/>
      </w:divBdr>
    </w:div>
    <w:div w:id="313486486">
      <w:bodyDiv w:val="1"/>
      <w:marLeft w:val="0"/>
      <w:marRight w:val="0"/>
      <w:marTop w:val="0"/>
      <w:marBottom w:val="0"/>
      <w:divBdr>
        <w:top w:val="none" w:sz="0" w:space="0" w:color="auto"/>
        <w:left w:val="none" w:sz="0" w:space="0" w:color="auto"/>
        <w:bottom w:val="none" w:sz="0" w:space="0" w:color="auto"/>
        <w:right w:val="none" w:sz="0" w:space="0" w:color="auto"/>
      </w:divBdr>
    </w:div>
    <w:div w:id="313530275">
      <w:bodyDiv w:val="1"/>
      <w:marLeft w:val="0"/>
      <w:marRight w:val="0"/>
      <w:marTop w:val="0"/>
      <w:marBottom w:val="0"/>
      <w:divBdr>
        <w:top w:val="none" w:sz="0" w:space="0" w:color="auto"/>
        <w:left w:val="none" w:sz="0" w:space="0" w:color="auto"/>
        <w:bottom w:val="none" w:sz="0" w:space="0" w:color="auto"/>
        <w:right w:val="none" w:sz="0" w:space="0" w:color="auto"/>
      </w:divBdr>
    </w:div>
    <w:div w:id="314458964">
      <w:bodyDiv w:val="1"/>
      <w:marLeft w:val="0"/>
      <w:marRight w:val="0"/>
      <w:marTop w:val="0"/>
      <w:marBottom w:val="0"/>
      <w:divBdr>
        <w:top w:val="none" w:sz="0" w:space="0" w:color="auto"/>
        <w:left w:val="none" w:sz="0" w:space="0" w:color="auto"/>
        <w:bottom w:val="none" w:sz="0" w:space="0" w:color="auto"/>
        <w:right w:val="none" w:sz="0" w:space="0" w:color="auto"/>
      </w:divBdr>
    </w:div>
    <w:div w:id="314915411">
      <w:bodyDiv w:val="1"/>
      <w:marLeft w:val="0"/>
      <w:marRight w:val="0"/>
      <w:marTop w:val="0"/>
      <w:marBottom w:val="0"/>
      <w:divBdr>
        <w:top w:val="none" w:sz="0" w:space="0" w:color="auto"/>
        <w:left w:val="none" w:sz="0" w:space="0" w:color="auto"/>
        <w:bottom w:val="none" w:sz="0" w:space="0" w:color="auto"/>
        <w:right w:val="none" w:sz="0" w:space="0" w:color="auto"/>
      </w:divBdr>
    </w:div>
    <w:div w:id="316149506">
      <w:bodyDiv w:val="1"/>
      <w:marLeft w:val="0"/>
      <w:marRight w:val="0"/>
      <w:marTop w:val="0"/>
      <w:marBottom w:val="0"/>
      <w:divBdr>
        <w:top w:val="none" w:sz="0" w:space="0" w:color="auto"/>
        <w:left w:val="none" w:sz="0" w:space="0" w:color="auto"/>
        <w:bottom w:val="none" w:sz="0" w:space="0" w:color="auto"/>
        <w:right w:val="none" w:sz="0" w:space="0" w:color="auto"/>
      </w:divBdr>
    </w:div>
    <w:div w:id="319430623">
      <w:bodyDiv w:val="1"/>
      <w:marLeft w:val="0"/>
      <w:marRight w:val="0"/>
      <w:marTop w:val="0"/>
      <w:marBottom w:val="0"/>
      <w:divBdr>
        <w:top w:val="none" w:sz="0" w:space="0" w:color="auto"/>
        <w:left w:val="none" w:sz="0" w:space="0" w:color="auto"/>
        <w:bottom w:val="none" w:sz="0" w:space="0" w:color="auto"/>
        <w:right w:val="none" w:sz="0" w:space="0" w:color="auto"/>
      </w:divBdr>
    </w:div>
    <w:div w:id="320741514">
      <w:bodyDiv w:val="1"/>
      <w:marLeft w:val="0"/>
      <w:marRight w:val="0"/>
      <w:marTop w:val="0"/>
      <w:marBottom w:val="0"/>
      <w:divBdr>
        <w:top w:val="none" w:sz="0" w:space="0" w:color="auto"/>
        <w:left w:val="none" w:sz="0" w:space="0" w:color="auto"/>
        <w:bottom w:val="none" w:sz="0" w:space="0" w:color="auto"/>
        <w:right w:val="none" w:sz="0" w:space="0" w:color="auto"/>
      </w:divBdr>
    </w:div>
    <w:div w:id="321086029">
      <w:bodyDiv w:val="1"/>
      <w:marLeft w:val="0"/>
      <w:marRight w:val="0"/>
      <w:marTop w:val="0"/>
      <w:marBottom w:val="0"/>
      <w:divBdr>
        <w:top w:val="none" w:sz="0" w:space="0" w:color="auto"/>
        <w:left w:val="none" w:sz="0" w:space="0" w:color="auto"/>
        <w:bottom w:val="none" w:sz="0" w:space="0" w:color="auto"/>
        <w:right w:val="none" w:sz="0" w:space="0" w:color="auto"/>
      </w:divBdr>
    </w:div>
    <w:div w:id="321280560">
      <w:bodyDiv w:val="1"/>
      <w:marLeft w:val="0"/>
      <w:marRight w:val="0"/>
      <w:marTop w:val="0"/>
      <w:marBottom w:val="0"/>
      <w:divBdr>
        <w:top w:val="none" w:sz="0" w:space="0" w:color="auto"/>
        <w:left w:val="none" w:sz="0" w:space="0" w:color="auto"/>
        <w:bottom w:val="none" w:sz="0" w:space="0" w:color="auto"/>
        <w:right w:val="none" w:sz="0" w:space="0" w:color="auto"/>
      </w:divBdr>
    </w:div>
    <w:div w:id="323356391">
      <w:bodyDiv w:val="1"/>
      <w:marLeft w:val="0"/>
      <w:marRight w:val="0"/>
      <w:marTop w:val="0"/>
      <w:marBottom w:val="0"/>
      <w:divBdr>
        <w:top w:val="none" w:sz="0" w:space="0" w:color="auto"/>
        <w:left w:val="none" w:sz="0" w:space="0" w:color="auto"/>
        <w:bottom w:val="none" w:sz="0" w:space="0" w:color="auto"/>
        <w:right w:val="none" w:sz="0" w:space="0" w:color="auto"/>
      </w:divBdr>
    </w:div>
    <w:div w:id="323439667">
      <w:bodyDiv w:val="1"/>
      <w:marLeft w:val="0"/>
      <w:marRight w:val="0"/>
      <w:marTop w:val="0"/>
      <w:marBottom w:val="0"/>
      <w:divBdr>
        <w:top w:val="none" w:sz="0" w:space="0" w:color="auto"/>
        <w:left w:val="none" w:sz="0" w:space="0" w:color="auto"/>
        <w:bottom w:val="none" w:sz="0" w:space="0" w:color="auto"/>
        <w:right w:val="none" w:sz="0" w:space="0" w:color="auto"/>
      </w:divBdr>
    </w:div>
    <w:div w:id="327372513">
      <w:bodyDiv w:val="1"/>
      <w:marLeft w:val="0"/>
      <w:marRight w:val="0"/>
      <w:marTop w:val="0"/>
      <w:marBottom w:val="0"/>
      <w:divBdr>
        <w:top w:val="none" w:sz="0" w:space="0" w:color="auto"/>
        <w:left w:val="none" w:sz="0" w:space="0" w:color="auto"/>
        <w:bottom w:val="none" w:sz="0" w:space="0" w:color="auto"/>
        <w:right w:val="none" w:sz="0" w:space="0" w:color="auto"/>
      </w:divBdr>
    </w:div>
    <w:div w:id="328143323">
      <w:bodyDiv w:val="1"/>
      <w:marLeft w:val="0"/>
      <w:marRight w:val="0"/>
      <w:marTop w:val="0"/>
      <w:marBottom w:val="0"/>
      <w:divBdr>
        <w:top w:val="none" w:sz="0" w:space="0" w:color="auto"/>
        <w:left w:val="none" w:sz="0" w:space="0" w:color="auto"/>
        <w:bottom w:val="none" w:sz="0" w:space="0" w:color="auto"/>
        <w:right w:val="none" w:sz="0" w:space="0" w:color="auto"/>
      </w:divBdr>
    </w:div>
    <w:div w:id="328797959">
      <w:bodyDiv w:val="1"/>
      <w:marLeft w:val="0"/>
      <w:marRight w:val="0"/>
      <w:marTop w:val="0"/>
      <w:marBottom w:val="0"/>
      <w:divBdr>
        <w:top w:val="none" w:sz="0" w:space="0" w:color="auto"/>
        <w:left w:val="none" w:sz="0" w:space="0" w:color="auto"/>
        <w:bottom w:val="none" w:sz="0" w:space="0" w:color="auto"/>
        <w:right w:val="none" w:sz="0" w:space="0" w:color="auto"/>
      </w:divBdr>
    </w:div>
    <w:div w:id="331222287">
      <w:bodyDiv w:val="1"/>
      <w:marLeft w:val="0"/>
      <w:marRight w:val="0"/>
      <w:marTop w:val="0"/>
      <w:marBottom w:val="0"/>
      <w:divBdr>
        <w:top w:val="none" w:sz="0" w:space="0" w:color="auto"/>
        <w:left w:val="none" w:sz="0" w:space="0" w:color="auto"/>
        <w:bottom w:val="none" w:sz="0" w:space="0" w:color="auto"/>
        <w:right w:val="none" w:sz="0" w:space="0" w:color="auto"/>
      </w:divBdr>
    </w:div>
    <w:div w:id="333580477">
      <w:bodyDiv w:val="1"/>
      <w:marLeft w:val="0"/>
      <w:marRight w:val="0"/>
      <w:marTop w:val="0"/>
      <w:marBottom w:val="0"/>
      <w:divBdr>
        <w:top w:val="none" w:sz="0" w:space="0" w:color="auto"/>
        <w:left w:val="none" w:sz="0" w:space="0" w:color="auto"/>
        <w:bottom w:val="none" w:sz="0" w:space="0" w:color="auto"/>
        <w:right w:val="none" w:sz="0" w:space="0" w:color="auto"/>
      </w:divBdr>
    </w:div>
    <w:div w:id="334501927">
      <w:bodyDiv w:val="1"/>
      <w:marLeft w:val="0"/>
      <w:marRight w:val="0"/>
      <w:marTop w:val="0"/>
      <w:marBottom w:val="0"/>
      <w:divBdr>
        <w:top w:val="none" w:sz="0" w:space="0" w:color="auto"/>
        <w:left w:val="none" w:sz="0" w:space="0" w:color="auto"/>
        <w:bottom w:val="none" w:sz="0" w:space="0" w:color="auto"/>
        <w:right w:val="none" w:sz="0" w:space="0" w:color="auto"/>
      </w:divBdr>
    </w:div>
    <w:div w:id="335691479">
      <w:bodyDiv w:val="1"/>
      <w:marLeft w:val="0"/>
      <w:marRight w:val="0"/>
      <w:marTop w:val="0"/>
      <w:marBottom w:val="0"/>
      <w:divBdr>
        <w:top w:val="none" w:sz="0" w:space="0" w:color="auto"/>
        <w:left w:val="none" w:sz="0" w:space="0" w:color="auto"/>
        <w:bottom w:val="none" w:sz="0" w:space="0" w:color="auto"/>
        <w:right w:val="none" w:sz="0" w:space="0" w:color="auto"/>
      </w:divBdr>
    </w:div>
    <w:div w:id="335889660">
      <w:bodyDiv w:val="1"/>
      <w:marLeft w:val="0"/>
      <w:marRight w:val="0"/>
      <w:marTop w:val="0"/>
      <w:marBottom w:val="0"/>
      <w:divBdr>
        <w:top w:val="none" w:sz="0" w:space="0" w:color="auto"/>
        <w:left w:val="none" w:sz="0" w:space="0" w:color="auto"/>
        <w:bottom w:val="none" w:sz="0" w:space="0" w:color="auto"/>
        <w:right w:val="none" w:sz="0" w:space="0" w:color="auto"/>
      </w:divBdr>
    </w:div>
    <w:div w:id="337074412">
      <w:bodyDiv w:val="1"/>
      <w:marLeft w:val="0"/>
      <w:marRight w:val="0"/>
      <w:marTop w:val="0"/>
      <w:marBottom w:val="0"/>
      <w:divBdr>
        <w:top w:val="none" w:sz="0" w:space="0" w:color="auto"/>
        <w:left w:val="none" w:sz="0" w:space="0" w:color="auto"/>
        <w:bottom w:val="none" w:sz="0" w:space="0" w:color="auto"/>
        <w:right w:val="none" w:sz="0" w:space="0" w:color="auto"/>
      </w:divBdr>
    </w:div>
    <w:div w:id="339160171">
      <w:bodyDiv w:val="1"/>
      <w:marLeft w:val="0"/>
      <w:marRight w:val="0"/>
      <w:marTop w:val="0"/>
      <w:marBottom w:val="0"/>
      <w:divBdr>
        <w:top w:val="none" w:sz="0" w:space="0" w:color="auto"/>
        <w:left w:val="none" w:sz="0" w:space="0" w:color="auto"/>
        <w:bottom w:val="none" w:sz="0" w:space="0" w:color="auto"/>
        <w:right w:val="none" w:sz="0" w:space="0" w:color="auto"/>
      </w:divBdr>
    </w:div>
    <w:div w:id="340622999">
      <w:bodyDiv w:val="1"/>
      <w:marLeft w:val="0"/>
      <w:marRight w:val="0"/>
      <w:marTop w:val="0"/>
      <w:marBottom w:val="0"/>
      <w:divBdr>
        <w:top w:val="none" w:sz="0" w:space="0" w:color="auto"/>
        <w:left w:val="none" w:sz="0" w:space="0" w:color="auto"/>
        <w:bottom w:val="none" w:sz="0" w:space="0" w:color="auto"/>
        <w:right w:val="none" w:sz="0" w:space="0" w:color="auto"/>
      </w:divBdr>
    </w:div>
    <w:div w:id="340937676">
      <w:bodyDiv w:val="1"/>
      <w:marLeft w:val="0"/>
      <w:marRight w:val="0"/>
      <w:marTop w:val="0"/>
      <w:marBottom w:val="0"/>
      <w:divBdr>
        <w:top w:val="none" w:sz="0" w:space="0" w:color="auto"/>
        <w:left w:val="none" w:sz="0" w:space="0" w:color="auto"/>
        <w:bottom w:val="none" w:sz="0" w:space="0" w:color="auto"/>
        <w:right w:val="none" w:sz="0" w:space="0" w:color="auto"/>
      </w:divBdr>
    </w:div>
    <w:div w:id="341515816">
      <w:bodyDiv w:val="1"/>
      <w:marLeft w:val="0"/>
      <w:marRight w:val="0"/>
      <w:marTop w:val="0"/>
      <w:marBottom w:val="0"/>
      <w:divBdr>
        <w:top w:val="none" w:sz="0" w:space="0" w:color="auto"/>
        <w:left w:val="none" w:sz="0" w:space="0" w:color="auto"/>
        <w:bottom w:val="none" w:sz="0" w:space="0" w:color="auto"/>
        <w:right w:val="none" w:sz="0" w:space="0" w:color="auto"/>
      </w:divBdr>
    </w:div>
    <w:div w:id="342056373">
      <w:bodyDiv w:val="1"/>
      <w:marLeft w:val="0"/>
      <w:marRight w:val="0"/>
      <w:marTop w:val="0"/>
      <w:marBottom w:val="0"/>
      <w:divBdr>
        <w:top w:val="none" w:sz="0" w:space="0" w:color="auto"/>
        <w:left w:val="none" w:sz="0" w:space="0" w:color="auto"/>
        <w:bottom w:val="none" w:sz="0" w:space="0" w:color="auto"/>
        <w:right w:val="none" w:sz="0" w:space="0" w:color="auto"/>
      </w:divBdr>
    </w:div>
    <w:div w:id="342905170">
      <w:bodyDiv w:val="1"/>
      <w:marLeft w:val="0"/>
      <w:marRight w:val="0"/>
      <w:marTop w:val="0"/>
      <w:marBottom w:val="0"/>
      <w:divBdr>
        <w:top w:val="none" w:sz="0" w:space="0" w:color="auto"/>
        <w:left w:val="none" w:sz="0" w:space="0" w:color="auto"/>
        <w:bottom w:val="none" w:sz="0" w:space="0" w:color="auto"/>
        <w:right w:val="none" w:sz="0" w:space="0" w:color="auto"/>
      </w:divBdr>
    </w:div>
    <w:div w:id="346058964">
      <w:bodyDiv w:val="1"/>
      <w:marLeft w:val="0"/>
      <w:marRight w:val="0"/>
      <w:marTop w:val="0"/>
      <w:marBottom w:val="0"/>
      <w:divBdr>
        <w:top w:val="none" w:sz="0" w:space="0" w:color="auto"/>
        <w:left w:val="none" w:sz="0" w:space="0" w:color="auto"/>
        <w:bottom w:val="none" w:sz="0" w:space="0" w:color="auto"/>
        <w:right w:val="none" w:sz="0" w:space="0" w:color="auto"/>
      </w:divBdr>
    </w:div>
    <w:div w:id="347027670">
      <w:bodyDiv w:val="1"/>
      <w:marLeft w:val="0"/>
      <w:marRight w:val="0"/>
      <w:marTop w:val="0"/>
      <w:marBottom w:val="0"/>
      <w:divBdr>
        <w:top w:val="none" w:sz="0" w:space="0" w:color="auto"/>
        <w:left w:val="none" w:sz="0" w:space="0" w:color="auto"/>
        <w:bottom w:val="none" w:sz="0" w:space="0" w:color="auto"/>
        <w:right w:val="none" w:sz="0" w:space="0" w:color="auto"/>
      </w:divBdr>
    </w:div>
    <w:div w:id="347293629">
      <w:bodyDiv w:val="1"/>
      <w:marLeft w:val="0"/>
      <w:marRight w:val="0"/>
      <w:marTop w:val="0"/>
      <w:marBottom w:val="0"/>
      <w:divBdr>
        <w:top w:val="none" w:sz="0" w:space="0" w:color="auto"/>
        <w:left w:val="none" w:sz="0" w:space="0" w:color="auto"/>
        <w:bottom w:val="none" w:sz="0" w:space="0" w:color="auto"/>
        <w:right w:val="none" w:sz="0" w:space="0" w:color="auto"/>
      </w:divBdr>
    </w:div>
    <w:div w:id="347949933">
      <w:bodyDiv w:val="1"/>
      <w:marLeft w:val="0"/>
      <w:marRight w:val="0"/>
      <w:marTop w:val="0"/>
      <w:marBottom w:val="0"/>
      <w:divBdr>
        <w:top w:val="none" w:sz="0" w:space="0" w:color="auto"/>
        <w:left w:val="none" w:sz="0" w:space="0" w:color="auto"/>
        <w:bottom w:val="none" w:sz="0" w:space="0" w:color="auto"/>
        <w:right w:val="none" w:sz="0" w:space="0" w:color="auto"/>
      </w:divBdr>
    </w:div>
    <w:div w:id="348603818">
      <w:bodyDiv w:val="1"/>
      <w:marLeft w:val="0"/>
      <w:marRight w:val="0"/>
      <w:marTop w:val="0"/>
      <w:marBottom w:val="0"/>
      <w:divBdr>
        <w:top w:val="none" w:sz="0" w:space="0" w:color="auto"/>
        <w:left w:val="none" w:sz="0" w:space="0" w:color="auto"/>
        <w:bottom w:val="none" w:sz="0" w:space="0" w:color="auto"/>
        <w:right w:val="none" w:sz="0" w:space="0" w:color="auto"/>
      </w:divBdr>
    </w:div>
    <w:div w:id="349111862">
      <w:bodyDiv w:val="1"/>
      <w:marLeft w:val="0"/>
      <w:marRight w:val="0"/>
      <w:marTop w:val="0"/>
      <w:marBottom w:val="0"/>
      <w:divBdr>
        <w:top w:val="none" w:sz="0" w:space="0" w:color="auto"/>
        <w:left w:val="none" w:sz="0" w:space="0" w:color="auto"/>
        <w:bottom w:val="none" w:sz="0" w:space="0" w:color="auto"/>
        <w:right w:val="none" w:sz="0" w:space="0" w:color="auto"/>
      </w:divBdr>
    </w:div>
    <w:div w:id="349724756">
      <w:bodyDiv w:val="1"/>
      <w:marLeft w:val="0"/>
      <w:marRight w:val="0"/>
      <w:marTop w:val="0"/>
      <w:marBottom w:val="0"/>
      <w:divBdr>
        <w:top w:val="none" w:sz="0" w:space="0" w:color="auto"/>
        <w:left w:val="none" w:sz="0" w:space="0" w:color="auto"/>
        <w:bottom w:val="none" w:sz="0" w:space="0" w:color="auto"/>
        <w:right w:val="none" w:sz="0" w:space="0" w:color="auto"/>
      </w:divBdr>
    </w:div>
    <w:div w:id="350451388">
      <w:bodyDiv w:val="1"/>
      <w:marLeft w:val="0"/>
      <w:marRight w:val="0"/>
      <w:marTop w:val="0"/>
      <w:marBottom w:val="0"/>
      <w:divBdr>
        <w:top w:val="none" w:sz="0" w:space="0" w:color="auto"/>
        <w:left w:val="none" w:sz="0" w:space="0" w:color="auto"/>
        <w:bottom w:val="none" w:sz="0" w:space="0" w:color="auto"/>
        <w:right w:val="none" w:sz="0" w:space="0" w:color="auto"/>
      </w:divBdr>
    </w:div>
    <w:div w:id="350764589">
      <w:bodyDiv w:val="1"/>
      <w:marLeft w:val="0"/>
      <w:marRight w:val="0"/>
      <w:marTop w:val="0"/>
      <w:marBottom w:val="0"/>
      <w:divBdr>
        <w:top w:val="none" w:sz="0" w:space="0" w:color="auto"/>
        <w:left w:val="none" w:sz="0" w:space="0" w:color="auto"/>
        <w:bottom w:val="none" w:sz="0" w:space="0" w:color="auto"/>
        <w:right w:val="none" w:sz="0" w:space="0" w:color="auto"/>
      </w:divBdr>
    </w:div>
    <w:div w:id="354310690">
      <w:bodyDiv w:val="1"/>
      <w:marLeft w:val="0"/>
      <w:marRight w:val="0"/>
      <w:marTop w:val="0"/>
      <w:marBottom w:val="0"/>
      <w:divBdr>
        <w:top w:val="none" w:sz="0" w:space="0" w:color="auto"/>
        <w:left w:val="none" w:sz="0" w:space="0" w:color="auto"/>
        <w:bottom w:val="none" w:sz="0" w:space="0" w:color="auto"/>
        <w:right w:val="none" w:sz="0" w:space="0" w:color="auto"/>
      </w:divBdr>
    </w:div>
    <w:div w:id="355816531">
      <w:bodyDiv w:val="1"/>
      <w:marLeft w:val="0"/>
      <w:marRight w:val="0"/>
      <w:marTop w:val="0"/>
      <w:marBottom w:val="0"/>
      <w:divBdr>
        <w:top w:val="none" w:sz="0" w:space="0" w:color="auto"/>
        <w:left w:val="none" w:sz="0" w:space="0" w:color="auto"/>
        <w:bottom w:val="none" w:sz="0" w:space="0" w:color="auto"/>
        <w:right w:val="none" w:sz="0" w:space="0" w:color="auto"/>
      </w:divBdr>
    </w:div>
    <w:div w:id="357895305">
      <w:bodyDiv w:val="1"/>
      <w:marLeft w:val="0"/>
      <w:marRight w:val="0"/>
      <w:marTop w:val="0"/>
      <w:marBottom w:val="0"/>
      <w:divBdr>
        <w:top w:val="none" w:sz="0" w:space="0" w:color="auto"/>
        <w:left w:val="none" w:sz="0" w:space="0" w:color="auto"/>
        <w:bottom w:val="none" w:sz="0" w:space="0" w:color="auto"/>
        <w:right w:val="none" w:sz="0" w:space="0" w:color="auto"/>
      </w:divBdr>
    </w:div>
    <w:div w:id="358238048">
      <w:bodyDiv w:val="1"/>
      <w:marLeft w:val="0"/>
      <w:marRight w:val="0"/>
      <w:marTop w:val="0"/>
      <w:marBottom w:val="0"/>
      <w:divBdr>
        <w:top w:val="none" w:sz="0" w:space="0" w:color="auto"/>
        <w:left w:val="none" w:sz="0" w:space="0" w:color="auto"/>
        <w:bottom w:val="none" w:sz="0" w:space="0" w:color="auto"/>
        <w:right w:val="none" w:sz="0" w:space="0" w:color="auto"/>
      </w:divBdr>
    </w:div>
    <w:div w:id="363337087">
      <w:bodyDiv w:val="1"/>
      <w:marLeft w:val="0"/>
      <w:marRight w:val="0"/>
      <w:marTop w:val="0"/>
      <w:marBottom w:val="0"/>
      <w:divBdr>
        <w:top w:val="none" w:sz="0" w:space="0" w:color="auto"/>
        <w:left w:val="none" w:sz="0" w:space="0" w:color="auto"/>
        <w:bottom w:val="none" w:sz="0" w:space="0" w:color="auto"/>
        <w:right w:val="none" w:sz="0" w:space="0" w:color="auto"/>
      </w:divBdr>
    </w:div>
    <w:div w:id="363411306">
      <w:bodyDiv w:val="1"/>
      <w:marLeft w:val="0"/>
      <w:marRight w:val="0"/>
      <w:marTop w:val="0"/>
      <w:marBottom w:val="0"/>
      <w:divBdr>
        <w:top w:val="none" w:sz="0" w:space="0" w:color="auto"/>
        <w:left w:val="none" w:sz="0" w:space="0" w:color="auto"/>
        <w:bottom w:val="none" w:sz="0" w:space="0" w:color="auto"/>
        <w:right w:val="none" w:sz="0" w:space="0" w:color="auto"/>
      </w:divBdr>
    </w:div>
    <w:div w:id="364331357">
      <w:bodyDiv w:val="1"/>
      <w:marLeft w:val="0"/>
      <w:marRight w:val="0"/>
      <w:marTop w:val="0"/>
      <w:marBottom w:val="0"/>
      <w:divBdr>
        <w:top w:val="none" w:sz="0" w:space="0" w:color="auto"/>
        <w:left w:val="none" w:sz="0" w:space="0" w:color="auto"/>
        <w:bottom w:val="none" w:sz="0" w:space="0" w:color="auto"/>
        <w:right w:val="none" w:sz="0" w:space="0" w:color="auto"/>
      </w:divBdr>
    </w:div>
    <w:div w:id="368069394">
      <w:bodyDiv w:val="1"/>
      <w:marLeft w:val="0"/>
      <w:marRight w:val="0"/>
      <w:marTop w:val="0"/>
      <w:marBottom w:val="0"/>
      <w:divBdr>
        <w:top w:val="none" w:sz="0" w:space="0" w:color="auto"/>
        <w:left w:val="none" w:sz="0" w:space="0" w:color="auto"/>
        <w:bottom w:val="none" w:sz="0" w:space="0" w:color="auto"/>
        <w:right w:val="none" w:sz="0" w:space="0" w:color="auto"/>
      </w:divBdr>
    </w:div>
    <w:div w:id="368186738">
      <w:bodyDiv w:val="1"/>
      <w:marLeft w:val="0"/>
      <w:marRight w:val="0"/>
      <w:marTop w:val="0"/>
      <w:marBottom w:val="0"/>
      <w:divBdr>
        <w:top w:val="none" w:sz="0" w:space="0" w:color="auto"/>
        <w:left w:val="none" w:sz="0" w:space="0" w:color="auto"/>
        <w:bottom w:val="none" w:sz="0" w:space="0" w:color="auto"/>
        <w:right w:val="none" w:sz="0" w:space="0" w:color="auto"/>
      </w:divBdr>
    </w:div>
    <w:div w:id="368457681">
      <w:bodyDiv w:val="1"/>
      <w:marLeft w:val="0"/>
      <w:marRight w:val="0"/>
      <w:marTop w:val="0"/>
      <w:marBottom w:val="0"/>
      <w:divBdr>
        <w:top w:val="none" w:sz="0" w:space="0" w:color="auto"/>
        <w:left w:val="none" w:sz="0" w:space="0" w:color="auto"/>
        <w:bottom w:val="none" w:sz="0" w:space="0" w:color="auto"/>
        <w:right w:val="none" w:sz="0" w:space="0" w:color="auto"/>
      </w:divBdr>
    </w:div>
    <w:div w:id="370305499">
      <w:bodyDiv w:val="1"/>
      <w:marLeft w:val="0"/>
      <w:marRight w:val="0"/>
      <w:marTop w:val="0"/>
      <w:marBottom w:val="0"/>
      <w:divBdr>
        <w:top w:val="none" w:sz="0" w:space="0" w:color="auto"/>
        <w:left w:val="none" w:sz="0" w:space="0" w:color="auto"/>
        <w:bottom w:val="none" w:sz="0" w:space="0" w:color="auto"/>
        <w:right w:val="none" w:sz="0" w:space="0" w:color="auto"/>
      </w:divBdr>
    </w:div>
    <w:div w:id="374232292">
      <w:bodyDiv w:val="1"/>
      <w:marLeft w:val="0"/>
      <w:marRight w:val="0"/>
      <w:marTop w:val="0"/>
      <w:marBottom w:val="0"/>
      <w:divBdr>
        <w:top w:val="none" w:sz="0" w:space="0" w:color="auto"/>
        <w:left w:val="none" w:sz="0" w:space="0" w:color="auto"/>
        <w:bottom w:val="none" w:sz="0" w:space="0" w:color="auto"/>
        <w:right w:val="none" w:sz="0" w:space="0" w:color="auto"/>
      </w:divBdr>
    </w:div>
    <w:div w:id="374738529">
      <w:bodyDiv w:val="1"/>
      <w:marLeft w:val="0"/>
      <w:marRight w:val="0"/>
      <w:marTop w:val="0"/>
      <w:marBottom w:val="0"/>
      <w:divBdr>
        <w:top w:val="none" w:sz="0" w:space="0" w:color="auto"/>
        <w:left w:val="none" w:sz="0" w:space="0" w:color="auto"/>
        <w:bottom w:val="none" w:sz="0" w:space="0" w:color="auto"/>
        <w:right w:val="none" w:sz="0" w:space="0" w:color="auto"/>
      </w:divBdr>
    </w:div>
    <w:div w:id="376124803">
      <w:bodyDiv w:val="1"/>
      <w:marLeft w:val="0"/>
      <w:marRight w:val="0"/>
      <w:marTop w:val="0"/>
      <w:marBottom w:val="0"/>
      <w:divBdr>
        <w:top w:val="none" w:sz="0" w:space="0" w:color="auto"/>
        <w:left w:val="none" w:sz="0" w:space="0" w:color="auto"/>
        <w:bottom w:val="none" w:sz="0" w:space="0" w:color="auto"/>
        <w:right w:val="none" w:sz="0" w:space="0" w:color="auto"/>
      </w:divBdr>
    </w:div>
    <w:div w:id="377626285">
      <w:bodyDiv w:val="1"/>
      <w:marLeft w:val="0"/>
      <w:marRight w:val="0"/>
      <w:marTop w:val="0"/>
      <w:marBottom w:val="0"/>
      <w:divBdr>
        <w:top w:val="none" w:sz="0" w:space="0" w:color="auto"/>
        <w:left w:val="none" w:sz="0" w:space="0" w:color="auto"/>
        <w:bottom w:val="none" w:sz="0" w:space="0" w:color="auto"/>
        <w:right w:val="none" w:sz="0" w:space="0" w:color="auto"/>
      </w:divBdr>
    </w:div>
    <w:div w:id="378668999">
      <w:bodyDiv w:val="1"/>
      <w:marLeft w:val="0"/>
      <w:marRight w:val="0"/>
      <w:marTop w:val="0"/>
      <w:marBottom w:val="0"/>
      <w:divBdr>
        <w:top w:val="none" w:sz="0" w:space="0" w:color="auto"/>
        <w:left w:val="none" w:sz="0" w:space="0" w:color="auto"/>
        <w:bottom w:val="none" w:sz="0" w:space="0" w:color="auto"/>
        <w:right w:val="none" w:sz="0" w:space="0" w:color="auto"/>
      </w:divBdr>
    </w:div>
    <w:div w:id="379860658">
      <w:bodyDiv w:val="1"/>
      <w:marLeft w:val="0"/>
      <w:marRight w:val="0"/>
      <w:marTop w:val="0"/>
      <w:marBottom w:val="0"/>
      <w:divBdr>
        <w:top w:val="none" w:sz="0" w:space="0" w:color="auto"/>
        <w:left w:val="none" w:sz="0" w:space="0" w:color="auto"/>
        <w:bottom w:val="none" w:sz="0" w:space="0" w:color="auto"/>
        <w:right w:val="none" w:sz="0" w:space="0" w:color="auto"/>
      </w:divBdr>
    </w:div>
    <w:div w:id="380908369">
      <w:bodyDiv w:val="1"/>
      <w:marLeft w:val="0"/>
      <w:marRight w:val="0"/>
      <w:marTop w:val="0"/>
      <w:marBottom w:val="0"/>
      <w:divBdr>
        <w:top w:val="none" w:sz="0" w:space="0" w:color="auto"/>
        <w:left w:val="none" w:sz="0" w:space="0" w:color="auto"/>
        <w:bottom w:val="none" w:sz="0" w:space="0" w:color="auto"/>
        <w:right w:val="none" w:sz="0" w:space="0" w:color="auto"/>
      </w:divBdr>
    </w:div>
    <w:div w:id="381368612">
      <w:bodyDiv w:val="1"/>
      <w:marLeft w:val="0"/>
      <w:marRight w:val="0"/>
      <w:marTop w:val="0"/>
      <w:marBottom w:val="0"/>
      <w:divBdr>
        <w:top w:val="none" w:sz="0" w:space="0" w:color="auto"/>
        <w:left w:val="none" w:sz="0" w:space="0" w:color="auto"/>
        <w:bottom w:val="none" w:sz="0" w:space="0" w:color="auto"/>
        <w:right w:val="none" w:sz="0" w:space="0" w:color="auto"/>
      </w:divBdr>
    </w:div>
    <w:div w:id="384186643">
      <w:bodyDiv w:val="1"/>
      <w:marLeft w:val="0"/>
      <w:marRight w:val="0"/>
      <w:marTop w:val="0"/>
      <w:marBottom w:val="0"/>
      <w:divBdr>
        <w:top w:val="none" w:sz="0" w:space="0" w:color="auto"/>
        <w:left w:val="none" w:sz="0" w:space="0" w:color="auto"/>
        <w:bottom w:val="none" w:sz="0" w:space="0" w:color="auto"/>
        <w:right w:val="none" w:sz="0" w:space="0" w:color="auto"/>
      </w:divBdr>
    </w:div>
    <w:div w:id="384716090">
      <w:bodyDiv w:val="1"/>
      <w:marLeft w:val="0"/>
      <w:marRight w:val="0"/>
      <w:marTop w:val="0"/>
      <w:marBottom w:val="0"/>
      <w:divBdr>
        <w:top w:val="none" w:sz="0" w:space="0" w:color="auto"/>
        <w:left w:val="none" w:sz="0" w:space="0" w:color="auto"/>
        <w:bottom w:val="none" w:sz="0" w:space="0" w:color="auto"/>
        <w:right w:val="none" w:sz="0" w:space="0" w:color="auto"/>
      </w:divBdr>
    </w:div>
    <w:div w:id="385422919">
      <w:bodyDiv w:val="1"/>
      <w:marLeft w:val="0"/>
      <w:marRight w:val="0"/>
      <w:marTop w:val="0"/>
      <w:marBottom w:val="0"/>
      <w:divBdr>
        <w:top w:val="none" w:sz="0" w:space="0" w:color="auto"/>
        <w:left w:val="none" w:sz="0" w:space="0" w:color="auto"/>
        <w:bottom w:val="none" w:sz="0" w:space="0" w:color="auto"/>
        <w:right w:val="none" w:sz="0" w:space="0" w:color="auto"/>
      </w:divBdr>
    </w:div>
    <w:div w:id="386684224">
      <w:bodyDiv w:val="1"/>
      <w:marLeft w:val="0"/>
      <w:marRight w:val="0"/>
      <w:marTop w:val="0"/>
      <w:marBottom w:val="0"/>
      <w:divBdr>
        <w:top w:val="none" w:sz="0" w:space="0" w:color="auto"/>
        <w:left w:val="none" w:sz="0" w:space="0" w:color="auto"/>
        <w:bottom w:val="none" w:sz="0" w:space="0" w:color="auto"/>
        <w:right w:val="none" w:sz="0" w:space="0" w:color="auto"/>
      </w:divBdr>
    </w:div>
    <w:div w:id="386805564">
      <w:bodyDiv w:val="1"/>
      <w:marLeft w:val="0"/>
      <w:marRight w:val="0"/>
      <w:marTop w:val="0"/>
      <w:marBottom w:val="0"/>
      <w:divBdr>
        <w:top w:val="none" w:sz="0" w:space="0" w:color="auto"/>
        <w:left w:val="none" w:sz="0" w:space="0" w:color="auto"/>
        <w:bottom w:val="none" w:sz="0" w:space="0" w:color="auto"/>
        <w:right w:val="none" w:sz="0" w:space="0" w:color="auto"/>
      </w:divBdr>
    </w:div>
    <w:div w:id="387345562">
      <w:bodyDiv w:val="1"/>
      <w:marLeft w:val="0"/>
      <w:marRight w:val="0"/>
      <w:marTop w:val="0"/>
      <w:marBottom w:val="0"/>
      <w:divBdr>
        <w:top w:val="none" w:sz="0" w:space="0" w:color="auto"/>
        <w:left w:val="none" w:sz="0" w:space="0" w:color="auto"/>
        <w:bottom w:val="none" w:sz="0" w:space="0" w:color="auto"/>
        <w:right w:val="none" w:sz="0" w:space="0" w:color="auto"/>
      </w:divBdr>
    </w:div>
    <w:div w:id="387648311">
      <w:bodyDiv w:val="1"/>
      <w:marLeft w:val="0"/>
      <w:marRight w:val="0"/>
      <w:marTop w:val="0"/>
      <w:marBottom w:val="0"/>
      <w:divBdr>
        <w:top w:val="none" w:sz="0" w:space="0" w:color="auto"/>
        <w:left w:val="none" w:sz="0" w:space="0" w:color="auto"/>
        <w:bottom w:val="none" w:sz="0" w:space="0" w:color="auto"/>
        <w:right w:val="none" w:sz="0" w:space="0" w:color="auto"/>
      </w:divBdr>
    </w:div>
    <w:div w:id="388312271">
      <w:bodyDiv w:val="1"/>
      <w:marLeft w:val="0"/>
      <w:marRight w:val="0"/>
      <w:marTop w:val="0"/>
      <w:marBottom w:val="0"/>
      <w:divBdr>
        <w:top w:val="none" w:sz="0" w:space="0" w:color="auto"/>
        <w:left w:val="none" w:sz="0" w:space="0" w:color="auto"/>
        <w:bottom w:val="none" w:sz="0" w:space="0" w:color="auto"/>
        <w:right w:val="none" w:sz="0" w:space="0" w:color="auto"/>
      </w:divBdr>
    </w:div>
    <w:div w:id="388504026">
      <w:bodyDiv w:val="1"/>
      <w:marLeft w:val="0"/>
      <w:marRight w:val="0"/>
      <w:marTop w:val="0"/>
      <w:marBottom w:val="0"/>
      <w:divBdr>
        <w:top w:val="none" w:sz="0" w:space="0" w:color="auto"/>
        <w:left w:val="none" w:sz="0" w:space="0" w:color="auto"/>
        <w:bottom w:val="none" w:sz="0" w:space="0" w:color="auto"/>
        <w:right w:val="none" w:sz="0" w:space="0" w:color="auto"/>
      </w:divBdr>
    </w:div>
    <w:div w:id="390080157">
      <w:bodyDiv w:val="1"/>
      <w:marLeft w:val="0"/>
      <w:marRight w:val="0"/>
      <w:marTop w:val="0"/>
      <w:marBottom w:val="0"/>
      <w:divBdr>
        <w:top w:val="none" w:sz="0" w:space="0" w:color="auto"/>
        <w:left w:val="none" w:sz="0" w:space="0" w:color="auto"/>
        <w:bottom w:val="none" w:sz="0" w:space="0" w:color="auto"/>
        <w:right w:val="none" w:sz="0" w:space="0" w:color="auto"/>
      </w:divBdr>
    </w:div>
    <w:div w:id="390226257">
      <w:bodyDiv w:val="1"/>
      <w:marLeft w:val="0"/>
      <w:marRight w:val="0"/>
      <w:marTop w:val="0"/>
      <w:marBottom w:val="0"/>
      <w:divBdr>
        <w:top w:val="none" w:sz="0" w:space="0" w:color="auto"/>
        <w:left w:val="none" w:sz="0" w:space="0" w:color="auto"/>
        <w:bottom w:val="none" w:sz="0" w:space="0" w:color="auto"/>
        <w:right w:val="none" w:sz="0" w:space="0" w:color="auto"/>
      </w:divBdr>
    </w:div>
    <w:div w:id="390545257">
      <w:bodyDiv w:val="1"/>
      <w:marLeft w:val="0"/>
      <w:marRight w:val="0"/>
      <w:marTop w:val="0"/>
      <w:marBottom w:val="0"/>
      <w:divBdr>
        <w:top w:val="none" w:sz="0" w:space="0" w:color="auto"/>
        <w:left w:val="none" w:sz="0" w:space="0" w:color="auto"/>
        <w:bottom w:val="none" w:sz="0" w:space="0" w:color="auto"/>
        <w:right w:val="none" w:sz="0" w:space="0" w:color="auto"/>
      </w:divBdr>
    </w:div>
    <w:div w:id="392847446">
      <w:bodyDiv w:val="1"/>
      <w:marLeft w:val="0"/>
      <w:marRight w:val="0"/>
      <w:marTop w:val="0"/>
      <w:marBottom w:val="0"/>
      <w:divBdr>
        <w:top w:val="none" w:sz="0" w:space="0" w:color="auto"/>
        <w:left w:val="none" w:sz="0" w:space="0" w:color="auto"/>
        <w:bottom w:val="none" w:sz="0" w:space="0" w:color="auto"/>
        <w:right w:val="none" w:sz="0" w:space="0" w:color="auto"/>
      </w:divBdr>
    </w:div>
    <w:div w:id="394091825">
      <w:bodyDiv w:val="1"/>
      <w:marLeft w:val="0"/>
      <w:marRight w:val="0"/>
      <w:marTop w:val="0"/>
      <w:marBottom w:val="0"/>
      <w:divBdr>
        <w:top w:val="none" w:sz="0" w:space="0" w:color="auto"/>
        <w:left w:val="none" w:sz="0" w:space="0" w:color="auto"/>
        <w:bottom w:val="none" w:sz="0" w:space="0" w:color="auto"/>
        <w:right w:val="none" w:sz="0" w:space="0" w:color="auto"/>
      </w:divBdr>
    </w:div>
    <w:div w:id="396366373">
      <w:bodyDiv w:val="1"/>
      <w:marLeft w:val="0"/>
      <w:marRight w:val="0"/>
      <w:marTop w:val="0"/>
      <w:marBottom w:val="0"/>
      <w:divBdr>
        <w:top w:val="none" w:sz="0" w:space="0" w:color="auto"/>
        <w:left w:val="none" w:sz="0" w:space="0" w:color="auto"/>
        <w:bottom w:val="none" w:sz="0" w:space="0" w:color="auto"/>
        <w:right w:val="none" w:sz="0" w:space="0" w:color="auto"/>
      </w:divBdr>
    </w:div>
    <w:div w:id="397363827">
      <w:bodyDiv w:val="1"/>
      <w:marLeft w:val="0"/>
      <w:marRight w:val="0"/>
      <w:marTop w:val="0"/>
      <w:marBottom w:val="0"/>
      <w:divBdr>
        <w:top w:val="none" w:sz="0" w:space="0" w:color="auto"/>
        <w:left w:val="none" w:sz="0" w:space="0" w:color="auto"/>
        <w:bottom w:val="none" w:sz="0" w:space="0" w:color="auto"/>
        <w:right w:val="none" w:sz="0" w:space="0" w:color="auto"/>
      </w:divBdr>
    </w:div>
    <w:div w:id="398287350">
      <w:bodyDiv w:val="1"/>
      <w:marLeft w:val="0"/>
      <w:marRight w:val="0"/>
      <w:marTop w:val="0"/>
      <w:marBottom w:val="0"/>
      <w:divBdr>
        <w:top w:val="none" w:sz="0" w:space="0" w:color="auto"/>
        <w:left w:val="none" w:sz="0" w:space="0" w:color="auto"/>
        <w:bottom w:val="none" w:sz="0" w:space="0" w:color="auto"/>
        <w:right w:val="none" w:sz="0" w:space="0" w:color="auto"/>
      </w:divBdr>
    </w:div>
    <w:div w:id="399326616">
      <w:bodyDiv w:val="1"/>
      <w:marLeft w:val="0"/>
      <w:marRight w:val="0"/>
      <w:marTop w:val="0"/>
      <w:marBottom w:val="0"/>
      <w:divBdr>
        <w:top w:val="none" w:sz="0" w:space="0" w:color="auto"/>
        <w:left w:val="none" w:sz="0" w:space="0" w:color="auto"/>
        <w:bottom w:val="none" w:sz="0" w:space="0" w:color="auto"/>
        <w:right w:val="none" w:sz="0" w:space="0" w:color="auto"/>
      </w:divBdr>
    </w:div>
    <w:div w:id="399520782">
      <w:bodyDiv w:val="1"/>
      <w:marLeft w:val="0"/>
      <w:marRight w:val="0"/>
      <w:marTop w:val="0"/>
      <w:marBottom w:val="0"/>
      <w:divBdr>
        <w:top w:val="none" w:sz="0" w:space="0" w:color="auto"/>
        <w:left w:val="none" w:sz="0" w:space="0" w:color="auto"/>
        <w:bottom w:val="none" w:sz="0" w:space="0" w:color="auto"/>
        <w:right w:val="none" w:sz="0" w:space="0" w:color="auto"/>
      </w:divBdr>
    </w:div>
    <w:div w:id="399789364">
      <w:bodyDiv w:val="1"/>
      <w:marLeft w:val="0"/>
      <w:marRight w:val="0"/>
      <w:marTop w:val="0"/>
      <w:marBottom w:val="0"/>
      <w:divBdr>
        <w:top w:val="none" w:sz="0" w:space="0" w:color="auto"/>
        <w:left w:val="none" w:sz="0" w:space="0" w:color="auto"/>
        <w:bottom w:val="none" w:sz="0" w:space="0" w:color="auto"/>
        <w:right w:val="none" w:sz="0" w:space="0" w:color="auto"/>
      </w:divBdr>
    </w:div>
    <w:div w:id="402339361">
      <w:bodyDiv w:val="1"/>
      <w:marLeft w:val="0"/>
      <w:marRight w:val="0"/>
      <w:marTop w:val="0"/>
      <w:marBottom w:val="0"/>
      <w:divBdr>
        <w:top w:val="none" w:sz="0" w:space="0" w:color="auto"/>
        <w:left w:val="none" w:sz="0" w:space="0" w:color="auto"/>
        <w:bottom w:val="none" w:sz="0" w:space="0" w:color="auto"/>
        <w:right w:val="none" w:sz="0" w:space="0" w:color="auto"/>
      </w:divBdr>
    </w:div>
    <w:div w:id="402800992">
      <w:bodyDiv w:val="1"/>
      <w:marLeft w:val="0"/>
      <w:marRight w:val="0"/>
      <w:marTop w:val="0"/>
      <w:marBottom w:val="0"/>
      <w:divBdr>
        <w:top w:val="none" w:sz="0" w:space="0" w:color="auto"/>
        <w:left w:val="none" w:sz="0" w:space="0" w:color="auto"/>
        <w:bottom w:val="none" w:sz="0" w:space="0" w:color="auto"/>
        <w:right w:val="none" w:sz="0" w:space="0" w:color="auto"/>
      </w:divBdr>
    </w:div>
    <w:div w:id="404644963">
      <w:bodyDiv w:val="1"/>
      <w:marLeft w:val="0"/>
      <w:marRight w:val="0"/>
      <w:marTop w:val="0"/>
      <w:marBottom w:val="0"/>
      <w:divBdr>
        <w:top w:val="none" w:sz="0" w:space="0" w:color="auto"/>
        <w:left w:val="none" w:sz="0" w:space="0" w:color="auto"/>
        <w:bottom w:val="none" w:sz="0" w:space="0" w:color="auto"/>
        <w:right w:val="none" w:sz="0" w:space="0" w:color="auto"/>
      </w:divBdr>
    </w:div>
    <w:div w:id="405104842">
      <w:bodyDiv w:val="1"/>
      <w:marLeft w:val="0"/>
      <w:marRight w:val="0"/>
      <w:marTop w:val="0"/>
      <w:marBottom w:val="0"/>
      <w:divBdr>
        <w:top w:val="none" w:sz="0" w:space="0" w:color="auto"/>
        <w:left w:val="none" w:sz="0" w:space="0" w:color="auto"/>
        <w:bottom w:val="none" w:sz="0" w:space="0" w:color="auto"/>
        <w:right w:val="none" w:sz="0" w:space="0" w:color="auto"/>
      </w:divBdr>
    </w:div>
    <w:div w:id="405877302">
      <w:bodyDiv w:val="1"/>
      <w:marLeft w:val="0"/>
      <w:marRight w:val="0"/>
      <w:marTop w:val="0"/>
      <w:marBottom w:val="0"/>
      <w:divBdr>
        <w:top w:val="none" w:sz="0" w:space="0" w:color="auto"/>
        <w:left w:val="none" w:sz="0" w:space="0" w:color="auto"/>
        <w:bottom w:val="none" w:sz="0" w:space="0" w:color="auto"/>
        <w:right w:val="none" w:sz="0" w:space="0" w:color="auto"/>
      </w:divBdr>
    </w:div>
    <w:div w:id="406193511">
      <w:bodyDiv w:val="1"/>
      <w:marLeft w:val="0"/>
      <w:marRight w:val="0"/>
      <w:marTop w:val="0"/>
      <w:marBottom w:val="0"/>
      <w:divBdr>
        <w:top w:val="none" w:sz="0" w:space="0" w:color="auto"/>
        <w:left w:val="none" w:sz="0" w:space="0" w:color="auto"/>
        <w:bottom w:val="none" w:sz="0" w:space="0" w:color="auto"/>
        <w:right w:val="none" w:sz="0" w:space="0" w:color="auto"/>
      </w:divBdr>
    </w:div>
    <w:div w:id="408230819">
      <w:bodyDiv w:val="1"/>
      <w:marLeft w:val="0"/>
      <w:marRight w:val="0"/>
      <w:marTop w:val="0"/>
      <w:marBottom w:val="0"/>
      <w:divBdr>
        <w:top w:val="none" w:sz="0" w:space="0" w:color="auto"/>
        <w:left w:val="none" w:sz="0" w:space="0" w:color="auto"/>
        <w:bottom w:val="none" w:sz="0" w:space="0" w:color="auto"/>
        <w:right w:val="none" w:sz="0" w:space="0" w:color="auto"/>
      </w:divBdr>
    </w:div>
    <w:div w:id="409428217">
      <w:bodyDiv w:val="1"/>
      <w:marLeft w:val="0"/>
      <w:marRight w:val="0"/>
      <w:marTop w:val="0"/>
      <w:marBottom w:val="0"/>
      <w:divBdr>
        <w:top w:val="none" w:sz="0" w:space="0" w:color="auto"/>
        <w:left w:val="none" w:sz="0" w:space="0" w:color="auto"/>
        <w:bottom w:val="none" w:sz="0" w:space="0" w:color="auto"/>
        <w:right w:val="none" w:sz="0" w:space="0" w:color="auto"/>
      </w:divBdr>
    </w:div>
    <w:div w:id="409810545">
      <w:bodyDiv w:val="1"/>
      <w:marLeft w:val="0"/>
      <w:marRight w:val="0"/>
      <w:marTop w:val="0"/>
      <w:marBottom w:val="0"/>
      <w:divBdr>
        <w:top w:val="none" w:sz="0" w:space="0" w:color="auto"/>
        <w:left w:val="none" w:sz="0" w:space="0" w:color="auto"/>
        <w:bottom w:val="none" w:sz="0" w:space="0" w:color="auto"/>
        <w:right w:val="none" w:sz="0" w:space="0" w:color="auto"/>
      </w:divBdr>
    </w:div>
    <w:div w:id="410351953">
      <w:bodyDiv w:val="1"/>
      <w:marLeft w:val="0"/>
      <w:marRight w:val="0"/>
      <w:marTop w:val="0"/>
      <w:marBottom w:val="0"/>
      <w:divBdr>
        <w:top w:val="none" w:sz="0" w:space="0" w:color="auto"/>
        <w:left w:val="none" w:sz="0" w:space="0" w:color="auto"/>
        <w:bottom w:val="none" w:sz="0" w:space="0" w:color="auto"/>
        <w:right w:val="none" w:sz="0" w:space="0" w:color="auto"/>
      </w:divBdr>
    </w:div>
    <w:div w:id="411973643">
      <w:bodyDiv w:val="1"/>
      <w:marLeft w:val="0"/>
      <w:marRight w:val="0"/>
      <w:marTop w:val="0"/>
      <w:marBottom w:val="0"/>
      <w:divBdr>
        <w:top w:val="none" w:sz="0" w:space="0" w:color="auto"/>
        <w:left w:val="none" w:sz="0" w:space="0" w:color="auto"/>
        <w:bottom w:val="none" w:sz="0" w:space="0" w:color="auto"/>
        <w:right w:val="none" w:sz="0" w:space="0" w:color="auto"/>
      </w:divBdr>
    </w:div>
    <w:div w:id="414278770">
      <w:bodyDiv w:val="1"/>
      <w:marLeft w:val="0"/>
      <w:marRight w:val="0"/>
      <w:marTop w:val="0"/>
      <w:marBottom w:val="0"/>
      <w:divBdr>
        <w:top w:val="none" w:sz="0" w:space="0" w:color="auto"/>
        <w:left w:val="none" w:sz="0" w:space="0" w:color="auto"/>
        <w:bottom w:val="none" w:sz="0" w:space="0" w:color="auto"/>
        <w:right w:val="none" w:sz="0" w:space="0" w:color="auto"/>
      </w:divBdr>
    </w:div>
    <w:div w:id="415395384">
      <w:bodyDiv w:val="1"/>
      <w:marLeft w:val="0"/>
      <w:marRight w:val="0"/>
      <w:marTop w:val="0"/>
      <w:marBottom w:val="0"/>
      <w:divBdr>
        <w:top w:val="none" w:sz="0" w:space="0" w:color="auto"/>
        <w:left w:val="none" w:sz="0" w:space="0" w:color="auto"/>
        <w:bottom w:val="none" w:sz="0" w:space="0" w:color="auto"/>
        <w:right w:val="none" w:sz="0" w:space="0" w:color="auto"/>
      </w:divBdr>
    </w:div>
    <w:div w:id="415901137">
      <w:bodyDiv w:val="1"/>
      <w:marLeft w:val="0"/>
      <w:marRight w:val="0"/>
      <w:marTop w:val="0"/>
      <w:marBottom w:val="0"/>
      <w:divBdr>
        <w:top w:val="none" w:sz="0" w:space="0" w:color="auto"/>
        <w:left w:val="none" w:sz="0" w:space="0" w:color="auto"/>
        <w:bottom w:val="none" w:sz="0" w:space="0" w:color="auto"/>
        <w:right w:val="none" w:sz="0" w:space="0" w:color="auto"/>
      </w:divBdr>
    </w:div>
    <w:div w:id="417290397">
      <w:bodyDiv w:val="1"/>
      <w:marLeft w:val="0"/>
      <w:marRight w:val="0"/>
      <w:marTop w:val="0"/>
      <w:marBottom w:val="0"/>
      <w:divBdr>
        <w:top w:val="none" w:sz="0" w:space="0" w:color="auto"/>
        <w:left w:val="none" w:sz="0" w:space="0" w:color="auto"/>
        <w:bottom w:val="none" w:sz="0" w:space="0" w:color="auto"/>
        <w:right w:val="none" w:sz="0" w:space="0" w:color="auto"/>
      </w:divBdr>
    </w:div>
    <w:div w:id="417603608">
      <w:bodyDiv w:val="1"/>
      <w:marLeft w:val="0"/>
      <w:marRight w:val="0"/>
      <w:marTop w:val="0"/>
      <w:marBottom w:val="0"/>
      <w:divBdr>
        <w:top w:val="none" w:sz="0" w:space="0" w:color="auto"/>
        <w:left w:val="none" w:sz="0" w:space="0" w:color="auto"/>
        <w:bottom w:val="none" w:sz="0" w:space="0" w:color="auto"/>
        <w:right w:val="none" w:sz="0" w:space="0" w:color="auto"/>
      </w:divBdr>
    </w:div>
    <w:div w:id="418020273">
      <w:bodyDiv w:val="1"/>
      <w:marLeft w:val="0"/>
      <w:marRight w:val="0"/>
      <w:marTop w:val="0"/>
      <w:marBottom w:val="0"/>
      <w:divBdr>
        <w:top w:val="none" w:sz="0" w:space="0" w:color="auto"/>
        <w:left w:val="none" w:sz="0" w:space="0" w:color="auto"/>
        <w:bottom w:val="none" w:sz="0" w:space="0" w:color="auto"/>
        <w:right w:val="none" w:sz="0" w:space="0" w:color="auto"/>
      </w:divBdr>
    </w:div>
    <w:div w:id="418478211">
      <w:bodyDiv w:val="1"/>
      <w:marLeft w:val="0"/>
      <w:marRight w:val="0"/>
      <w:marTop w:val="0"/>
      <w:marBottom w:val="0"/>
      <w:divBdr>
        <w:top w:val="none" w:sz="0" w:space="0" w:color="auto"/>
        <w:left w:val="none" w:sz="0" w:space="0" w:color="auto"/>
        <w:bottom w:val="none" w:sz="0" w:space="0" w:color="auto"/>
        <w:right w:val="none" w:sz="0" w:space="0" w:color="auto"/>
      </w:divBdr>
    </w:div>
    <w:div w:id="418988743">
      <w:bodyDiv w:val="1"/>
      <w:marLeft w:val="0"/>
      <w:marRight w:val="0"/>
      <w:marTop w:val="0"/>
      <w:marBottom w:val="0"/>
      <w:divBdr>
        <w:top w:val="none" w:sz="0" w:space="0" w:color="auto"/>
        <w:left w:val="none" w:sz="0" w:space="0" w:color="auto"/>
        <w:bottom w:val="none" w:sz="0" w:space="0" w:color="auto"/>
        <w:right w:val="none" w:sz="0" w:space="0" w:color="auto"/>
      </w:divBdr>
    </w:div>
    <w:div w:id="422188103">
      <w:bodyDiv w:val="1"/>
      <w:marLeft w:val="0"/>
      <w:marRight w:val="0"/>
      <w:marTop w:val="0"/>
      <w:marBottom w:val="0"/>
      <w:divBdr>
        <w:top w:val="none" w:sz="0" w:space="0" w:color="auto"/>
        <w:left w:val="none" w:sz="0" w:space="0" w:color="auto"/>
        <w:bottom w:val="none" w:sz="0" w:space="0" w:color="auto"/>
        <w:right w:val="none" w:sz="0" w:space="0" w:color="auto"/>
      </w:divBdr>
    </w:div>
    <w:div w:id="424153785">
      <w:bodyDiv w:val="1"/>
      <w:marLeft w:val="0"/>
      <w:marRight w:val="0"/>
      <w:marTop w:val="0"/>
      <w:marBottom w:val="0"/>
      <w:divBdr>
        <w:top w:val="none" w:sz="0" w:space="0" w:color="auto"/>
        <w:left w:val="none" w:sz="0" w:space="0" w:color="auto"/>
        <w:bottom w:val="none" w:sz="0" w:space="0" w:color="auto"/>
        <w:right w:val="none" w:sz="0" w:space="0" w:color="auto"/>
      </w:divBdr>
    </w:div>
    <w:div w:id="425660390">
      <w:bodyDiv w:val="1"/>
      <w:marLeft w:val="0"/>
      <w:marRight w:val="0"/>
      <w:marTop w:val="0"/>
      <w:marBottom w:val="0"/>
      <w:divBdr>
        <w:top w:val="none" w:sz="0" w:space="0" w:color="auto"/>
        <w:left w:val="none" w:sz="0" w:space="0" w:color="auto"/>
        <w:bottom w:val="none" w:sz="0" w:space="0" w:color="auto"/>
        <w:right w:val="none" w:sz="0" w:space="0" w:color="auto"/>
      </w:divBdr>
    </w:div>
    <w:div w:id="426002947">
      <w:bodyDiv w:val="1"/>
      <w:marLeft w:val="0"/>
      <w:marRight w:val="0"/>
      <w:marTop w:val="0"/>
      <w:marBottom w:val="0"/>
      <w:divBdr>
        <w:top w:val="none" w:sz="0" w:space="0" w:color="auto"/>
        <w:left w:val="none" w:sz="0" w:space="0" w:color="auto"/>
        <w:bottom w:val="none" w:sz="0" w:space="0" w:color="auto"/>
        <w:right w:val="none" w:sz="0" w:space="0" w:color="auto"/>
      </w:divBdr>
    </w:div>
    <w:div w:id="429083353">
      <w:bodyDiv w:val="1"/>
      <w:marLeft w:val="0"/>
      <w:marRight w:val="0"/>
      <w:marTop w:val="0"/>
      <w:marBottom w:val="0"/>
      <w:divBdr>
        <w:top w:val="none" w:sz="0" w:space="0" w:color="auto"/>
        <w:left w:val="none" w:sz="0" w:space="0" w:color="auto"/>
        <w:bottom w:val="none" w:sz="0" w:space="0" w:color="auto"/>
        <w:right w:val="none" w:sz="0" w:space="0" w:color="auto"/>
      </w:divBdr>
    </w:div>
    <w:div w:id="431556341">
      <w:bodyDiv w:val="1"/>
      <w:marLeft w:val="0"/>
      <w:marRight w:val="0"/>
      <w:marTop w:val="0"/>
      <w:marBottom w:val="0"/>
      <w:divBdr>
        <w:top w:val="none" w:sz="0" w:space="0" w:color="auto"/>
        <w:left w:val="none" w:sz="0" w:space="0" w:color="auto"/>
        <w:bottom w:val="none" w:sz="0" w:space="0" w:color="auto"/>
        <w:right w:val="none" w:sz="0" w:space="0" w:color="auto"/>
      </w:divBdr>
    </w:div>
    <w:div w:id="434205850">
      <w:bodyDiv w:val="1"/>
      <w:marLeft w:val="0"/>
      <w:marRight w:val="0"/>
      <w:marTop w:val="0"/>
      <w:marBottom w:val="0"/>
      <w:divBdr>
        <w:top w:val="none" w:sz="0" w:space="0" w:color="auto"/>
        <w:left w:val="none" w:sz="0" w:space="0" w:color="auto"/>
        <w:bottom w:val="none" w:sz="0" w:space="0" w:color="auto"/>
        <w:right w:val="none" w:sz="0" w:space="0" w:color="auto"/>
      </w:divBdr>
    </w:div>
    <w:div w:id="435828858">
      <w:bodyDiv w:val="1"/>
      <w:marLeft w:val="0"/>
      <w:marRight w:val="0"/>
      <w:marTop w:val="0"/>
      <w:marBottom w:val="0"/>
      <w:divBdr>
        <w:top w:val="none" w:sz="0" w:space="0" w:color="auto"/>
        <w:left w:val="none" w:sz="0" w:space="0" w:color="auto"/>
        <w:bottom w:val="none" w:sz="0" w:space="0" w:color="auto"/>
        <w:right w:val="none" w:sz="0" w:space="0" w:color="auto"/>
      </w:divBdr>
    </w:div>
    <w:div w:id="436170949">
      <w:bodyDiv w:val="1"/>
      <w:marLeft w:val="0"/>
      <w:marRight w:val="0"/>
      <w:marTop w:val="0"/>
      <w:marBottom w:val="0"/>
      <w:divBdr>
        <w:top w:val="none" w:sz="0" w:space="0" w:color="auto"/>
        <w:left w:val="none" w:sz="0" w:space="0" w:color="auto"/>
        <w:bottom w:val="none" w:sz="0" w:space="0" w:color="auto"/>
        <w:right w:val="none" w:sz="0" w:space="0" w:color="auto"/>
      </w:divBdr>
    </w:div>
    <w:div w:id="437408002">
      <w:bodyDiv w:val="1"/>
      <w:marLeft w:val="0"/>
      <w:marRight w:val="0"/>
      <w:marTop w:val="0"/>
      <w:marBottom w:val="0"/>
      <w:divBdr>
        <w:top w:val="none" w:sz="0" w:space="0" w:color="auto"/>
        <w:left w:val="none" w:sz="0" w:space="0" w:color="auto"/>
        <w:bottom w:val="none" w:sz="0" w:space="0" w:color="auto"/>
        <w:right w:val="none" w:sz="0" w:space="0" w:color="auto"/>
      </w:divBdr>
      <w:divsChild>
        <w:div w:id="6254248">
          <w:marLeft w:val="640"/>
          <w:marRight w:val="0"/>
          <w:marTop w:val="0"/>
          <w:marBottom w:val="0"/>
          <w:divBdr>
            <w:top w:val="none" w:sz="0" w:space="0" w:color="auto"/>
            <w:left w:val="none" w:sz="0" w:space="0" w:color="auto"/>
            <w:bottom w:val="none" w:sz="0" w:space="0" w:color="auto"/>
            <w:right w:val="none" w:sz="0" w:space="0" w:color="auto"/>
          </w:divBdr>
        </w:div>
        <w:div w:id="71127551">
          <w:marLeft w:val="640"/>
          <w:marRight w:val="0"/>
          <w:marTop w:val="0"/>
          <w:marBottom w:val="0"/>
          <w:divBdr>
            <w:top w:val="none" w:sz="0" w:space="0" w:color="auto"/>
            <w:left w:val="none" w:sz="0" w:space="0" w:color="auto"/>
            <w:bottom w:val="none" w:sz="0" w:space="0" w:color="auto"/>
            <w:right w:val="none" w:sz="0" w:space="0" w:color="auto"/>
          </w:divBdr>
        </w:div>
        <w:div w:id="81804851">
          <w:marLeft w:val="640"/>
          <w:marRight w:val="0"/>
          <w:marTop w:val="0"/>
          <w:marBottom w:val="0"/>
          <w:divBdr>
            <w:top w:val="none" w:sz="0" w:space="0" w:color="auto"/>
            <w:left w:val="none" w:sz="0" w:space="0" w:color="auto"/>
            <w:bottom w:val="none" w:sz="0" w:space="0" w:color="auto"/>
            <w:right w:val="none" w:sz="0" w:space="0" w:color="auto"/>
          </w:divBdr>
        </w:div>
        <w:div w:id="203367818">
          <w:marLeft w:val="640"/>
          <w:marRight w:val="0"/>
          <w:marTop w:val="0"/>
          <w:marBottom w:val="0"/>
          <w:divBdr>
            <w:top w:val="none" w:sz="0" w:space="0" w:color="auto"/>
            <w:left w:val="none" w:sz="0" w:space="0" w:color="auto"/>
            <w:bottom w:val="none" w:sz="0" w:space="0" w:color="auto"/>
            <w:right w:val="none" w:sz="0" w:space="0" w:color="auto"/>
          </w:divBdr>
        </w:div>
        <w:div w:id="207376891">
          <w:marLeft w:val="640"/>
          <w:marRight w:val="0"/>
          <w:marTop w:val="0"/>
          <w:marBottom w:val="0"/>
          <w:divBdr>
            <w:top w:val="none" w:sz="0" w:space="0" w:color="auto"/>
            <w:left w:val="none" w:sz="0" w:space="0" w:color="auto"/>
            <w:bottom w:val="none" w:sz="0" w:space="0" w:color="auto"/>
            <w:right w:val="none" w:sz="0" w:space="0" w:color="auto"/>
          </w:divBdr>
        </w:div>
        <w:div w:id="233128384">
          <w:marLeft w:val="640"/>
          <w:marRight w:val="0"/>
          <w:marTop w:val="0"/>
          <w:marBottom w:val="0"/>
          <w:divBdr>
            <w:top w:val="none" w:sz="0" w:space="0" w:color="auto"/>
            <w:left w:val="none" w:sz="0" w:space="0" w:color="auto"/>
            <w:bottom w:val="none" w:sz="0" w:space="0" w:color="auto"/>
            <w:right w:val="none" w:sz="0" w:space="0" w:color="auto"/>
          </w:divBdr>
        </w:div>
        <w:div w:id="305008700">
          <w:marLeft w:val="640"/>
          <w:marRight w:val="0"/>
          <w:marTop w:val="0"/>
          <w:marBottom w:val="0"/>
          <w:divBdr>
            <w:top w:val="none" w:sz="0" w:space="0" w:color="auto"/>
            <w:left w:val="none" w:sz="0" w:space="0" w:color="auto"/>
            <w:bottom w:val="none" w:sz="0" w:space="0" w:color="auto"/>
            <w:right w:val="none" w:sz="0" w:space="0" w:color="auto"/>
          </w:divBdr>
        </w:div>
        <w:div w:id="318577326">
          <w:marLeft w:val="640"/>
          <w:marRight w:val="0"/>
          <w:marTop w:val="0"/>
          <w:marBottom w:val="0"/>
          <w:divBdr>
            <w:top w:val="none" w:sz="0" w:space="0" w:color="auto"/>
            <w:left w:val="none" w:sz="0" w:space="0" w:color="auto"/>
            <w:bottom w:val="none" w:sz="0" w:space="0" w:color="auto"/>
            <w:right w:val="none" w:sz="0" w:space="0" w:color="auto"/>
          </w:divBdr>
        </w:div>
        <w:div w:id="398792126">
          <w:marLeft w:val="640"/>
          <w:marRight w:val="0"/>
          <w:marTop w:val="0"/>
          <w:marBottom w:val="0"/>
          <w:divBdr>
            <w:top w:val="none" w:sz="0" w:space="0" w:color="auto"/>
            <w:left w:val="none" w:sz="0" w:space="0" w:color="auto"/>
            <w:bottom w:val="none" w:sz="0" w:space="0" w:color="auto"/>
            <w:right w:val="none" w:sz="0" w:space="0" w:color="auto"/>
          </w:divBdr>
        </w:div>
        <w:div w:id="434597642">
          <w:marLeft w:val="640"/>
          <w:marRight w:val="0"/>
          <w:marTop w:val="0"/>
          <w:marBottom w:val="0"/>
          <w:divBdr>
            <w:top w:val="none" w:sz="0" w:space="0" w:color="auto"/>
            <w:left w:val="none" w:sz="0" w:space="0" w:color="auto"/>
            <w:bottom w:val="none" w:sz="0" w:space="0" w:color="auto"/>
            <w:right w:val="none" w:sz="0" w:space="0" w:color="auto"/>
          </w:divBdr>
        </w:div>
        <w:div w:id="457340167">
          <w:marLeft w:val="640"/>
          <w:marRight w:val="0"/>
          <w:marTop w:val="0"/>
          <w:marBottom w:val="0"/>
          <w:divBdr>
            <w:top w:val="none" w:sz="0" w:space="0" w:color="auto"/>
            <w:left w:val="none" w:sz="0" w:space="0" w:color="auto"/>
            <w:bottom w:val="none" w:sz="0" w:space="0" w:color="auto"/>
            <w:right w:val="none" w:sz="0" w:space="0" w:color="auto"/>
          </w:divBdr>
        </w:div>
        <w:div w:id="596140705">
          <w:marLeft w:val="640"/>
          <w:marRight w:val="0"/>
          <w:marTop w:val="0"/>
          <w:marBottom w:val="0"/>
          <w:divBdr>
            <w:top w:val="none" w:sz="0" w:space="0" w:color="auto"/>
            <w:left w:val="none" w:sz="0" w:space="0" w:color="auto"/>
            <w:bottom w:val="none" w:sz="0" w:space="0" w:color="auto"/>
            <w:right w:val="none" w:sz="0" w:space="0" w:color="auto"/>
          </w:divBdr>
        </w:div>
        <w:div w:id="608898055">
          <w:marLeft w:val="640"/>
          <w:marRight w:val="0"/>
          <w:marTop w:val="0"/>
          <w:marBottom w:val="0"/>
          <w:divBdr>
            <w:top w:val="none" w:sz="0" w:space="0" w:color="auto"/>
            <w:left w:val="none" w:sz="0" w:space="0" w:color="auto"/>
            <w:bottom w:val="none" w:sz="0" w:space="0" w:color="auto"/>
            <w:right w:val="none" w:sz="0" w:space="0" w:color="auto"/>
          </w:divBdr>
        </w:div>
        <w:div w:id="686062695">
          <w:marLeft w:val="640"/>
          <w:marRight w:val="0"/>
          <w:marTop w:val="0"/>
          <w:marBottom w:val="0"/>
          <w:divBdr>
            <w:top w:val="none" w:sz="0" w:space="0" w:color="auto"/>
            <w:left w:val="none" w:sz="0" w:space="0" w:color="auto"/>
            <w:bottom w:val="none" w:sz="0" w:space="0" w:color="auto"/>
            <w:right w:val="none" w:sz="0" w:space="0" w:color="auto"/>
          </w:divBdr>
        </w:div>
        <w:div w:id="705789050">
          <w:marLeft w:val="640"/>
          <w:marRight w:val="0"/>
          <w:marTop w:val="0"/>
          <w:marBottom w:val="0"/>
          <w:divBdr>
            <w:top w:val="none" w:sz="0" w:space="0" w:color="auto"/>
            <w:left w:val="none" w:sz="0" w:space="0" w:color="auto"/>
            <w:bottom w:val="none" w:sz="0" w:space="0" w:color="auto"/>
            <w:right w:val="none" w:sz="0" w:space="0" w:color="auto"/>
          </w:divBdr>
        </w:div>
        <w:div w:id="738749858">
          <w:marLeft w:val="640"/>
          <w:marRight w:val="0"/>
          <w:marTop w:val="0"/>
          <w:marBottom w:val="0"/>
          <w:divBdr>
            <w:top w:val="none" w:sz="0" w:space="0" w:color="auto"/>
            <w:left w:val="none" w:sz="0" w:space="0" w:color="auto"/>
            <w:bottom w:val="none" w:sz="0" w:space="0" w:color="auto"/>
            <w:right w:val="none" w:sz="0" w:space="0" w:color="auto"/>
          </w:divBdr>
        </w:div>
        <w:div w:id="792675427">
          <w:marLeft w:val="640"/>
          <w:marRight w:val="0"/>
          <w:marTop w:val="0"/>
          <w:marBottom w:val="0"/>
          <w:divBdr>
            <w:top w:val="none" w:sz="0" w:space="0" w:color="auto"/>
            <w:left w:val="none" w:sz="0" w:space="0" w:color="auto"/>
            <w:bottom w:val="none" w:sz="0" w:space="0" w:color="auto"/>
            <w:right w:val="none" w:sz="0" w:space="0" w:color="auto"/>
          </w:divBdr>
        </w:div>
        <w:div w:id="824781992">
          <w:marLeft w:val="640"/>
          <w:marRight w:val="0"/>
          <w:marTop w:val="0"/>
          <w:marBottom w:val="0"/>
          <w:divBdr>
            <w:top w:val="none" w:sz="0" w:space="0" w:color="auto"/>
            <w:left w:val="none" w:sz="0" w:space="0" w:color="auto"/>
            <w:bottom w:val="none" w:sz="0" w:space="0" w:color="auto"/>
            <w:right w:val="none" w:sz="0" w:space="0" w:color="auto"/>
          </w:divBdr>
        </w:div>
        <w:div w:id="858549699">
          <w:marLeft w:val="640"/>
          <w:marRight w:val="0"/>
          <w:marTop w:val="0"/>
          <w:marBottom w:val="0"/>
          <w:divBdr>
            <w:top w:val="none" w:sz="0" w:space="0" w:color="auto"/>
            <w:left w:val="none" w:sz="0" w:space="0" w:color="auto"/>
            <w:bottom w:val="none" w:sz="0" w:space="0" w:color="auto"/>
            <w:right w:val="none" w:sz="0" w:space="0" w:color="auto"/>
          </w:divBdr>
        </w:div>
        <w:div w:id="945890136">
          <w:marLeft w:val="640"/>
          <w:marRight w:val="0"/>
          <w:marTop w:val="0"/>
          <w:marBottom w:val="0"/>
          <w:divBdr>
            <w:top w:val="none" w:sz="0" w:space="0" w:color="auto"/>
            <w:left w:val="none" w:sz="0" w:space="0" w:color="auto"/>
            <w:bottom w:val="none" w:sz="0" w:space="0" w:color="auto"/>
            <w:right w:val="none" w:sz="0" w:space="0" w:color="auto"/>
          </w:divBdr>
        </w:div>
        <w:div w:id="947741517">
          <w:marLeft w:val="640"/>
          <w:marRight w:val="0"/>
          <w:marTop w:val="0"/>
          <w:marBottom w:val="0"/>
          <w:divBdr>
            <w:top w:val="none" w:sz="0" w:space="0" w:color="auto"/>
            <w:left w:val="none" w:sz="0" w:space="0" w:color="auto"/>
            <w:bottom w:val="none" w:sz="0" w:space="0" w:color="auto"/>
            <w:right w:val="none" w:sz="0" w:space="0" w:color="auto"/>
          </w:divBdr>
        </w:div>
        <w:div w:id="1052536292">
          <w:marLeft w:val="640"/>
          <w:marRight w:val="0"/>
          <w:marTop w:val="0"/>
          <w:marBottom w:val="0"/>
          <w:divBdr>
            <w:top w:val="none" w:sz="0" w:space="0" w:color="auto"/>
            <w:left w:val="none" w:sz="0" w:space="0" w:color="auto"/>
            <w:bottom w:val="none" w:sz="0" w:space="0" w:color="auto"/>
            <w:right w:val="none" w:sz="0" w:space="0" w:color="auto"/>
          </w:divBdr>
        </w:div>
        <w:div w:id="1063142771">
          <w:marLeft w:val="640"/>
          <w:marRight w:val="0"/>
          <w:marTop w:val="0"/>
          <w:marBottom w:val="0"/>
          <w:divBdr>
            <w:top w:val="none" w:sz="0" w:space="0" w:color="auto"/>
            <w:left w:val="none" w:sz="0" w:space="0" w:color="auto"/>
            <w:bottom w:val="none" w:sz="0" w:space="0" w:color="auto"/>
            <w:right w:val="none" w:sz="0" w:space="0" w:color="auto"/>
          </w:divBdr>
        </w:div>
        <w:div w:id="1149519496">
          <w:marLeft w:val="640"/>
          <w:marRight w:val="0"/>
          <w:marTop w:val="0"/>
          <w:marBottom w:val="0"/>
          <w:divBdr>
            <w:top w:val="none" w:sz="0" w:space="0" w:color="auto"/>
            <w:left w:val="none" w:sz="0" w:space="0" w:color="auto"/>
            <w:bottom w:val="none" w:sz="0" w:space="0" w:color="auto"/>
            <w:right w:val="none" w:sz="0" w:space="0" w:color="auto"/>
          </w:divBdr>
        </w:div>
        <w:div w:id="1160078932">
          <w:marLeft w:val="640"/>
          <w:marRight w:val="0"/>
          <w:marTop w:val="0"/>
          <w:marBottom w:val="0"/>
          <w:divBdr>
            <w:top w:val="none" w:sz="0" w:space="0" w:color="auto"/>
            <w:left w:val="none" w:sz="0" w:space="0" w:color="auto"/>
            <w:bottom w:val="none" w:sz="0" w:space="0" w:color="auto"/>
            <w:right w:val="none" w:sz="0" w:space="0" w:color="auto"/>
          </w:divBdr>
        </w:div>
        <w:div w:id="1267882741">
          <w:marLeft w:val="640"/>
          <w:marRight w:val="0"/>
          <w:marTop w:val="0"/>
          <w:marBottom w:val="0"/>
          <w:divBdr>
            <w:top w:val="none" w:sz="0" w:space="0" w:color="auto"/>
            <w:left w:val="none" w:sz="0" w:space="0" w:color="auto"/>
            <w:bottom w:val="none" w:sz="0" w:space="0" w:color="auto"/>
            <w:right w:val="none" w:sz="0" w:space="0" w:color="auto"/>
          </w:divBdr>
        </w:div>
        <w:div w:id="1271276674">
          <w:marLeft w:val="640"/>
          <w:marRight w:val="0"/>
          <w:marTop w:val="0"/>
          <w:marBottom w:val="0"/>
          <w:divBdr>
            <w:top w:val="none" w:sz="0" w:space="0" w:color="auto"/>
            <w:left w:val="none" w:sz="0" w:space="0" w:color="auto"/>
            <w:bottom w:val="none" w:sz="0" w:space="0" w:color="auto"/>
            <w:right w:val="none" w:sz="0" w:space="0" w:color="auto"/>
          </w:divBdr>
        </w:div>
        <w:div w:id="1283806888">
          <w:marLeft w:val="640"/>
          <w:marRight w:val="0"/>
          <w:marTop w:val="0"/>
          <w:marBottom w:val="0"/>
          <w:divBdr>
            <w:top w:val="none" w:sz="0" w:space="0" w:color="auto"/>
            <w:left w:val="none" w:sz="0" w:space="0" w:color="auto"/>
            <w:bottom w:val="none" w:sz="0" w:space="0" w:color="auto"/>
            <w:right w:val="none" w:sz="0" w:space="0" w:color="auto"/>
          </w:divBdr>
        </w:div>
        <w:div w:id="1285965306">
          <w:marLeft w:val="640"/>
          <w:marRight w:val="0"/>
          <w:marTop w:val="0"/>
          <w:marBottom w:val="0"/>
          <w:divBdr>
            <w:top w:val="none" w:sz="0" w:space="0" w:color="auto"/>
            <w:left w:val="none" w:sz="0" w:space="0" w:color="auto"/>
            <w:bottom w:val="none" w:sz="0" w:space="0" w:color="auto"/>
            <w:right w:val="none" w:sz="0" w:space="0" w:color="auto"/>
          </w:divBdr>
        </w:div>
        <w:div w:id="1292636429">
          <w:marLeft w:val="640"/>
          <w:marRight w:val="0"/>
          <w:marTop w:val="0"/>
          <w:marBottom w:val="0"/>
          <w:divBdr>
            <w:top w:val="none" w:sz="0" w:space="0" w:color="auto"/>
            <w:left w:val="none" w:sz="0" w:space="0" w:color="auto"/>
            <w:bottom w:val="none" w:sz="0" w:space="0" w:color="auto"/>
            <w:right w:val="none" w:sz="0" w:space="0" w:color="auto"/>
          </w:divBdr>
        </w:div>
        <w:div w:id="1399285172">
          <w:marLeft w:val="640"/>
          <w:marRight w:val="0"/>
          <w:marTop w:val="0"/>
          <w:marBottom w:val="0"/>
          <w:divBdr>
            <w:top w:val="none" w:sz="0" w:space="0" w:color="auto"/>
            <w:left w:val="none" w:sz="0" w:space="0" w:color="auto"/>
            <w:bottom w:val="none" w:sz="0" w:space="0" w:color="auto"/>
            <w:right w:val="none" w:sz="0" w:space="0" w:color="auto"/>
          </w:divBdr>
        </w:div>
        <w:div w:id="1568539792">
          <w:marLeft w:val="640"/>
          <w:marRight w:val="0"/>
          <w:marTop w:val="0"/>
          <w:marBottom w:val="0"/>
          <w:divBdr>
            <w:top w:val="none" w:sz="0" w:space="0" w:color="auto"/>
            <w:left w:val="none" w:sz="0" w:space="0" w:color="auto"/>
            <w:bottom w:val="none" w:sz="0" w:space="0" w:color="auto"/>
            <w:right w:val="none" w:sz="0" w:space="0" w:color="auto"/>
          </w:divBdr>
        </w:div>
        <w:div w:id="1766808742">
          <w:marLeft w:val="640"/>
          <w:marRight w:val="0"/>
          <w:marTop w:val="0"/>
          <w:marBottom w:val="0"/>
          <w:divBdr>
            <w:top w:val="none" w:sz="0" w:space="0" w:color="auto"/>
            <w:left w:val="none" w:sz="0" w:space="0" w:color="auto"/>
            <w:bottom w:val="none" w:sz="0" w:space="0" w:color="auto"/>
            <w:right w:val="none" w:sz="0" w:space="0" w:color="auto"/>
          </w:divBdr>
        </w:div>
        <w:div w:id="1776360155">
          <w:marLeft w:val="640"/>
          <w:marRight w:val="0"/>
          <w:marTop w:val="0"/>
          <w:marBottom w:val="0"/>
          <w:divBdr>
            <w:top w:val="none" w:sz="0" w:space="0" w:color="auto"/>
            <w:left w:val="none" w:sz="0" w:space="0" w:color="auto"/>
            <w:bottom w:val="none" w:sz="0" w:space="0" w:color="auto"/>
            <w:right w:val="none" w:sz="0" w:space="0" w:color="auto"/>
          </w:divBdr>
        </w:div>
        <w:div w:id="1869567564">
          <w:marLeft w:val="640"/>
          <w:marRight w:val="0"/>
          <w:marTop w:val="0"/>
          <w:marBottom w:val="0"/>
          <w:divBdr>
            <w:top w:val="none" w:sz="0" w:space="0" w:color="auto"/>
            <w:left w:val="none" w:sz="0" w:space="0" w:color="auto"/>
            <w:bottom w:val="none" w:sz="0" w:space="0" w:color="auto"/>
            <w:right w:val="none" w:sz="0" w:space="0" w:color="auto"/>
          </w:divBdr>
        </w:div>
        <w:div w:id="1888058483">
          <w:marLeft w:val="640"/>
          <w:marRight w:val="0"/>
          <w:marTop w:val="0"/>
          <w:marBottom w:val="0"/>
          <w:divBdr>
            <w:top w:val="none" w:sz="0" w:space="0" w:color="auto"/>
            <w:left w:val="none" w:sz="0" w:space="0" w:color="auto"/>
            <w:bottom w:val="none" w:sz="0" w:space="0" w:color="auto"/>
            <w:right w:val="none" w:sz="0" w:space="0" w:color="auto"/>
          </w:divBdr>
        </w:div>
        <w:div w:id="1895653410">
          <w:marLeft w:val="640"/>
          <w:marRight w:val="0"/>
          <w:marTop w:val="0"/>
          <w:marBottom w:val="0"/>
          <w:divBdr>
            <w:top w:val="none" w:sz="0" w:space="0" w:color="auto"/>
            <w:left w:val="none" w:sz="0" w:space="0" w:color="auto"/>
            <w:bottom w:val="none" w:sz="0" w:space="0" w:color="auto"/>
            <w:right w:val="none" w:sz="0" w:space="0" w:color="auto"/>
          </w:divBdr>
        </w:div>
        <w:div w:id="2070107734">
          <w:marLeft w:val="640"/>
          <w:marRight w:val="0"/>
          <w:marTop w:val="0"/>
          <w:marBottom w:val="0"/>
          <w:divBdr>
            <w:top w:val="none" w:sz="0" w:space="0" w:color="auto"/>
            <w:left w:val="none" w:sz="0" w:space="0" w:color="auto"/>
            <w:bottom w:val="none" w:sz="0" w:space="0" w:color="auto"/>
            <w:right w:val="none" w:sz="0" w:space="0" w:color="auto"/>
          </w:divBdr>
        </w:div>
        <w:div w:id="2097746341">
          <w:marLeft w:val="640"/>
          <w:marRight w:val="0"/>
          <w:marTop w:val="0"/>
          <w:marBottom w:val="0"/>
          <w:divBdr>
            <w:top w:val="none" w:sz="0" w:space="0" w:color="auto"/>
            <w:left w:val="none" w:sz="0" w:space="0" w:color="auto"/>
            <w:bottom w:val="none" w:sz="0" w:space="0" w:color="auto"/>
            <w:right w:val="none" w:sz="0" w:space="0" w:color="auto"/>
          </w:divBdr>
        </w:div>
        <w:div w:id="2134593607">
          <w:marLeft w:val="640"/>
          <w:marRight w:val="0"/>
          <w:marTop w:val="0"/>
          <w:marBottom w:val="0"/>
          <w:divBdr>
            <w:top w:val="none" w:sz="0" w:space="0" w:color="auto"/>
            <w:left w:val="none" w:sz="0" w:space="0" w:color="auto"/>
            <w:bottom w:val="none" w:sz="0" w:space="0" w:color="auto"/>
            <w:right w:val="none" w:sz="0" w:space="0" w:color="auto"/>
          </w:divBdr>
        </w:div>
      </w:divsChild>
    </w:div>
    <w:div w:id="438062729">
      <w:bodyDiv w:val="1"/>
      <w:marLeft w:val="0"/>
      <w:marRight w:val="0"/>
      <w:marTop w:val="0"/>
      <w:marBottom w:val="0"/>
      <w:divBdr>
        <w:top w:val="none" w:sz="0" w:space="0" w:color="auto"/>
        <w:left w:val="none" w:sz="0" w:space="0" w:color="auto"/>
        <w:bottom w:val="none" w:sz="0" w:space="0" w:color="auto"/>
        <w:right w:val="none" w:sz="0" w:space="0" w:color="auto"/>
      </w:divBdr>
    </w:div>
    <w:div w:id="439183539">
      <w:bodyDiv w:val="1"/>
      <w:marLeft w:val="0"/>
      <w:marRight w:val="0"/>
      <w:marTop w:val="0"/>
      <w:marBottom w:val="0"/>
      <w:divBdr>
        <w:top w:val="none" w:sz="0" w:space="0" w:color="auto"/>
        <w:left w:val="none" w:sz="0" w:space="0" w:color="auto"/>
        <w:bottom w:val="none" w:sz="0" w:space="0" w:color="auto"/>
        <w:right w:val="none" w:sz="0" w:space="0" w:color="auto"/>
      </w:divBdr>
    </w:div>
    <w:div w:id="439645254">
      <w:bodyDiv w:val="1"/>
      <w:marLeft w:val="0"/>
      <w:marRight w:val="0"/>
      <w:marTop w:val="0"/>
      <w:marBottom w:val="0"/>
      <w:divBdr>
        <w:top w:val="none" w:sz="0" w:space="0" w:color="auto"/>
        <w:left w:val="none" w:sz="0" w:space="0" w:color="auto"/>
        <w:bottom w:val="none" w:sz="0" w:space="0" w:color="auto"/>
        <w:right w:val="none" w:sz="0" w:space="0" w:color="auto"/>
      </w:divBdr>
    </w:div>
    <w:div w:id="442962521">
      <w:bodyDiv w:val="1"/>
      <w:marLeft w:val="0"/>
      <w:marRight w:val="0"/>
      <w:marTop w:val="0"/>
      <w:marBottom w:val="0"/>
      <w:divBdr>
        <w:top w:val="none" w:sz="0" w:space="0" w:color="auto"/>
        <w:left w:val="none" w:sz="0" w:space="0" w:color="auto"/>
        <w:bottom w:val="none" w:sz="0" w:space="0" w:color="auto"/>
        <w:right w:val="none" w:sz="0" w:space="0" w:color="auto"/>
      </w:divBdr>
    </w:div>
    <w:div w:id="444159973">
      <w:bodyDiv w:val="1"/>
      <w:marLeft w:val="0"/>
      <w:marRight w:val="0"/>
      <w:marTop w:val="0"/>
      <w:marBottom w:val="0"/>
      <w:divBdr>
        <w:top w:val="none" w:sz="0" w:space="0" w:color="auto"/>
        <w:left w:val="none" w:sz="0" w:space="0" w:color="auto"/>
        <w:bottom w:val="none" w:sz="0" w:space="0" w:color="auto"/>
        <w:right w:val="none" w:sz="0" w:space="0" w:color="auto"/>
      </w:divBdr>
    </w:div>
    <w:div w:id="444275254">
      <w:bodyDiv w:val="1"/>
      <w:marLeft w:val="0"/>
      <w:marRight w:val="0"/>
      <w:marTop w:val="0"/>
      <w:marBottom w:val="0"/>
      <w:divBdr>
        <w:top w:val="none" w:sz="0" w:space="0" w:color="auto"/>
        <w:left w:val="none" w:sz="0" w:space="0" w:color="auto"/>
        <w:bottom w:val="none" w:sz="0" w:space="0" w:color="auto"/>
        <w:right w:val="none" w:sz="0" w:space="0" w:color="auto"/>
      </w:divBdr>
    </w:div>
    <w:div w:id="445318215">
      <w:bodyDiv w:val="1"/>
      <w:marLeft w:val="0"/>
      <w:marRight w:val="0"/>
      <w:marTop w:val="0"/>
      <w:marBottom w:val="0"/>
      <w:divBdr>
        <w:top w:val="none" w:sz="0" w:space="0" w:color="auto"/>
        <w:left w:val="none" w:sz="0" w:space="0" w:color="auto"/>
        <w:bottom w:val="none" w:sz="0" w:space="0" w:color="auto"/>
        <w:right w:val="none" w:sz="0" w:space="0" w:color="auto"/>
      </w:divBdr>
    </w:div>
    <w:div w:id="445541884">
      <w:bodyDiv w:val="1"/>
      <w:marLeft w:val="0"/>
      <w:marRight w:val="0"/>
      <w:marTop w:val="0"/>
      <w:marBottom w:val="0"/>
      <w:divBdr>
        <w:top w:val="none" w:sz="0" w:space="0" w:color="auto"/>
        <w:left w:val="none" w:sz="0" w:space="0" w:color="auto"/>
        <w:bottom w:val="none" w:sz="0" w:space="0" w:color="auto"/>
        <w:right w:val="none" w:sz="0" w:space="0" w:color="auto"/>
      </w:divBdr>
    </w:div>
    <w:div w:id="446587526">
      <w:bodyDiv w:val="1"/>
      <w:marLeft w:val="0"/>
      <w:marRight w:val="0"/>
      <w:marTop w:val="0"/>
      <w:marBottom w:val="0"/>
      <w:divBdr>
        <w:top w:val="none" w:sz="0" w:space="0" w:color="auto"/>
        <w:left w:val="none" w:sz="0" w:space="0" w:color="auto"/>
        <w:bottom w:val="none" w:sz="0" w:space="0" w:color="auto"/>
        <w:right w:val="none" w:sz="0" w:space="0" w:color="auto"/>
      </w:divBdr>
    </w:div>
    <w:div w:id="447554744">
      <w:bodyDiv w:val="1"/>
      <w:marLeft w:val="0"/>
      <w:marRight w:val="0"/>
      <w:marTop w:val="0"/>
      <w:marBottom w:val="0"/>
      <w:divBdr>
        <w:top w:val="none" w:sz="0" w:space="0" w:color="auto"/>
        <w:left w:val="none" w:sz="0" w:space="0" w:color="auto"/>
        <w:bottom w:val="none" w:sz="0" w:space="0" w:color="auto"/>
        <w:right w:val="none" w:sz="0" w:space="0" w:color="auto"/>
      </w:divBdr>
    </w:div>
    <w:div w:id="449053918">
      <w:bodyDiv w:val="1"/>
      <w:marLeft w:val="0"/>
      <w:marRight w:val="0"/>
      <w:marTop w:val="0"/>
      <w:marBottom w:val="0"/>
      <w:divBdr>
        <w:top w:val="none" w:sz="0" w:space="0" w:color="auto"/>
        <w:left w:val="none" w:sz="0" w:space="0" w:color="auto"/>
        <w:bottom w:val="none" w:sz="0" w:space="0" w:color="auto"/>
        <w:right w:val="none" w:sz="0" w:space="0" w:color="auto"/>
      </w:divBdr>
    </w:div>
    <w:div w:id="449058152">
      <w:bodyDiv w:val="1"/>
      <w:marLeft w:val="0"/>
      <w:marRight w:val="0"/>
      <w:marTop w:val="0"/>
      <w:marBottom w:val="0"/>
      <w:divBdr>
        <w:top w:val="none" w:sz="0" w:space="0" w:color="auto"/>
        <w:left w:val="none" w:sz="0" w:space="0" w:color="auto"/>
        <w:bottom w:val="none" w:sz="0" w:space="0" w:color="auto"/>
        <w:right w:val="none" w:sz="0" w:space="0" w:color="auto"/>
      </w:divBdr>
    </w:div>
    <w:div w:id="450125057">
      <w:bodyDiv w:val="1"/>
      <w:marLeft w:val="0"/>
      <w:marRight w:val="0"/>
      <w:marTop w:val="0"/>
      <w:marBottom w:val="0"/>
      <w:divBdr>
        <w:top w:val="none" w:sz="0" w:space="0" w:color="auto"/>
        <w:left w:val="none" w:sz="0" w:space="0" w:color="auto"/>
        <w:bottom w:val="none" w:sz="0" w:space="0" w:color="auto"/>
        <w:right w:val="none" w:sz="0" w:space="0" w:color="auto"/>
      </w:divBdr>
    </w:div>
    <w:div w:id="451443264">
      <w:bodyDiv w:val="1"/>
      <w:marLeft w:val="0"/>
      <w:marRight w:val="0"/>
      <w:marTop w:val="0"/>
      <w:marBottom w:val="0"/>
      <w:divBdr>
        <w:top w:val="none" w:sz="0" w:space="0" w:color="auto"/>
        <w:left w:val="none" w:sz="0" w:space="0" w:color="auto"/>
        <w:bottom w:val="none" w:sz="0" w:space="0" w:color="auto"/>
        <w:right w:val="none" w:sz="0" w:space="0" w:color="auto"/>
      </w:divBdr>
    </w:div>
    <w:div w:id="451897880">
      <w:bodyDiv w:val="1"/>
      <w:marLeft w:val="0"/>
      <w:marRight w:val="0"/>
      <w:marTop w:val="0"/>
      <w:marBottom w:val="0"/>
      <w:divBdr>
        <w:top w:val="none" w:sz="0" w:space="0" w:color="auto"/>
        <w:left w:val="none" w:sz="0" w:space="0" w:color="auto"/>
        <w:bottom w:val="none" w:sz="0" w:space="0" w:color="auto"/>
        <w:right w:val="none" w:sz="0" w:space="0" w:color="auto"/>
      </w:divBdr>
    </w:div>
    <w:div w:id="452678817">
      <w:bodyDiv w:val="1"/>
      <w:marLeft w:val="0"/>
      <w:marRight w:val="0"/>
      <w:marTop w:val="0"/>
      <w:marBottom w:val="0"/>
      <w:divBdr>
        <w:top w:val="none" w:sz="0" w:space="0" w:color="auto"/>
        <w:left w:val="none" w:sz="0" w:space="0" w:color="auto"/>
        <w:bottom w:val="none" w:sz="0" w:space="0" w:color="auto"/>
        <w:right w:val="none" w:sz="0" w:space="0" w:color="auto"/>
      </w:divBdr>
    </w:div>
    <w:div w:id="454832286">
      <w:bodyDiv w:val="1"/>
      <w:marLeft w:val="0"/>
      <w:marRight w:val="0"/>
      <w:marTop w:val="0"/>
      <w:marBottom w:val="0"/>
      <w:divBdr>
        <w:top w:val="none" w:sz="0" w:space="0" w:color="auto"/>
        <w:left w:val="none" w:sz="0" w:space="0" w:color="auto"/>
        <w:bottom w:val="none" w:sz="0" w:space="0" w:color="auto"/>
        <w:right w:val="none" w:sz="0" w:space="0" w:color="auto"/>
      </w:divBdr>
    </w:div>
    <w:div w:id="457534995">
      <w:bodyDiv w:val="1"/>
      <w:marLeft w:val="0"/>
      <w:marRight w:val="0"/>
      <w:marTop w:val="0"/>
      <w:marBottom w:val="0"/>
      <w:divBdr>
        <w:top w:val="none" w:sz="0" w:space="0" w:color="auto"/>
        <w:left w:val="none" w:sz="0" w:space="0" w:color="auto"/>
        <w:bottom w:val="none" w:sz="0" w:space="0" w:color="auto"/>
        <w:right w:val="none" w:sz="0" w:space="0" w:color="auto"/>
      </w:divBdr>
    </w:div>
    <w:div w:id="458260147">
      <w:bodyDiv w:val="1"/>
      <w:marLeft w:val="0"/>
      <w:marRight w:val="0"/>
      <w:marTop w:val="0"/>
      <w:marBottom w:val="0"/>
      <w:divBdr>
        <w:top w:val="none" w:sz="0" w:space="0" w:color="auto"/>
        <w:left w:val="none" w:sz="0" w:space="0" w:color="auto"/>
        <w:bottom w:val="none" w:sz="0" w:space="0" w:color="auto"/>
        <w:right w:val="none" w:sz="0" w:space="0" w:color="auto"/>
      </w:divBdr>
    </w:div>
    <w:div w:id="459690646">
      <w:bodyDiv w:val="1"/>
      <w:marLeft w:val="0"/>
      <w:marRight w:val="0"/>
      <w:marTop w:val="0"/>
      <w:marBottom w:val="0"/>
      <w:divBdr>
        <w:top w:val="none" w:sz="0" w:space="0" w:color="auto"/>
        <w:left w:val="none" w:sz="0" w:space="0" w:color="auto"/>
        <w:bottom w:val="none" w:sz="0" w:space="0" w:color="auto"/>
        <w:right w:val="none" w:sz="0" w:space="0" w:color="auto"/>
      </w:divBdr>
    </w:div>
    <w:div w:id="461458757">
      <w:bodyDiv w:val="1"/>
      <w:marLeft w:val="0"/>
      <w:marRight w:val="0"/>
      <w:marTop w:val="0"/>
      <w:marBottom w:val="0"/>
      <w:divBdr>
        <w:top w:val="none" w:sz="0" w:space="0" w:color="auto"/>
        <w:left w:val="none" w:sz="0" w:space="0" w:color="auto"/>
        <w:bottom w:val="none" w:sz="0" w:space="0" w:color="auto"/>
        <w:right w:val="none" w:sz="0" w:space="0" w:color="auto"/>
      </w:divBdr>
    </w:div>
    <w:div w:id="465658060">
      <w:bodyDiv w:val="1"/>
      <w:marLeft w:val="0"/>
      <w:marRight w:val="0"/>
      <w:marTop w:val="0"/>
      <w:marBottom w:val="0"/>
      <w:divBdr>
        <w:top w:val="none" w:sz="0" w:space="0" w:color="auto"/>
        <w:left w:val="none" w:sz="0" w:space="0" w:color="auto"/>
        <w:bottom w:val="none" w:sz="0" w:space="0" w:color="auto"/>
        <w:right w:val="none" w:sz="0" w:space="0" w:color="auto"/>
      </w:divBdr>
    </w:div>
    <w:div w:id="465776647">
      <w:bodyDiv w:val="1"/>
      <w:marLeft w:val="0"/>
      <w:marRight w:val="0"/>
      <w:marTop w:val="0"/>
      <w:marBottom w:val="0"/>
      <w:divBdr>
        <w:top w:val="none" w:sz="0" w:space="0" w:color="auto"/>
        <w:left w:val="none" w:sz="0" w:space="0" w:color="auto"/>
        <w:bottom w:val="none" w:sz="0" w:space="0" w:color="auto"/>
        <w:right w:val="none" w:sz="0" w:space="0" w:color="auto"/>
      </w:divBdr>
    </w:div>
    <w:div w:id="465781602">
      <w:bodyDiv w:val="1"/>
      <w:marLeft w:val="0"/>
      <w:marRight w:val="0"/>
      <w:marTop w:val="0"/>
      <w:marBottom w:val="0"/>
      <w:divBdr>
        <w:top w:val="none" w:sz="0" w:space="0" w:color="auto"/>
        <w:left w:val="none" w:sz="0" w:space="0" w:color="auto"/>
        <w:bottom w:val="none" w:sz="0" w:space="0" w:color="auto"/>
        <w:right w:val="none" w:sz="0" w:space="0" w:color="auto"/>
      </w:divBdr>
    </w:div>
    <w:div w:id="466046604">
      <w:bodyDiv w:val="1"/>
      <w:marLeft w:val="0"/>
      <w:marRight w:val="0"/>
      <w:marTop w:val="0"/>
      <w:marBottom w:val="0"/>
      <w:divBdr>
        <w:top w:val="none" w:sz="0" w:space="0" w:color="auto"/>
        <w:left w:val="none" w:sz="0" w:space="0" w:color="auto"/>
        <w:bottom w:val="none" w:sz="0" w:space="0" w:color="auto"/>
        <w:right w:val="none" w:sz="0" w:space="0" w:color="auto"/>
      </w:divBdr>
    </w:div>
    <w:div w:id="466556860">
      <w:bodyDiv w:val="1"/>
      <w:marLeft w:val="0"/>
      <w:marRight w:val="0"/>
      <w:marTop w:val="0"/>
      <w:marBottom w:val="0"/>
      <w:divBdr>
        <w:top w:val="none" w:sz="0" w:space="0" w:color="auto"/>
        <w:left w:val="none" w:sz="0" w:space="0" w:color="auto"/>
        <w:bottom w:val="none" w:sz="0" w:space="0" w:color="auto"/>
        <w:right w:val="none" w:sz="0" w:space="0" w:color="auto"/>
      </w:divBdr>
    </w:div>
    <w:div w:id="466896885">
      <w:bodyDiv w:val="1"/>
      <w:marLeft w:val="0"/>
      <w:marRight w:val="0"/>
      <w:marTop w:val="0"/>
      <w:marBottom w:val="0"/>
      <w:divBdr>
        <w:top w:val="none" w:sz="0" w:space="0" w:color="auto"/>
        <w:left w:val="none" w:sz="0" w:space="0" w:color="auto"/>
        <w:bottom w:val="none" w:sz="0" w:space="0" w:color="auto"/>
        <w:right w:val="none" w:sz="0" w:space="0" w:color="auto"/>
      </w:divBdr>
    </w:div>
    <w:div w:id="470289218">
      <w:bodyDiv w:val="1"/>
      <w:marLeft w:val="0"/>
      <w:marRight w:val="0"/>
      <w:marTop w:val="0"/>
      <w:marBottom w:val="0"/>
      <w:divBdr>
        <w:top w:val="none" w:sz="0" w:space="0" w:color="auto"/>
        <w:left w:val="none" w:sz="0" w:space="0" w:color="auto"/>
        <w:bottom w:val="none" w:sz="0" w:space="0" w:color="auto"/>
        <w:right w:val="none" w:sz="0" w:space="0" w:color="auto"/>
      </w:divBdr>
    </w:div>
    <w:div w:id="472214691">
      <w:bodyDiv w:val="1"/>
      <w:marLeft w:val="0"/>
      <w:marRight w:val="0"/>
      <w:marTop w:val="0"/>
      <w:marBottom w:val="0"/>
      <w:divBdr>
        <w:top w:val="none" w:sz="0" w:space="0" w:color="auto"/>
        <w:left w:val="none" w:sz="0" w:space="0" w:color="auto"/>
        <w:bottom w:val="none" w:sz="0" w:space="0" w:color="auto"/>
        <w:right w:val="none" w:sz="0" w:space="0" w:color="auto"/>
      </w:divBdr>
    </w:div>
    <w:div w:id="474418549">
      <w:bodyDiv w:val="1"/>
      <w:marLeft w:val="0"/>
      <w:marRight w:val="0"/>
      <w:marTop w:val="0"/>
      <w:marBottom w:val="0"/>
      <w:divBdr>
        <w:top w:val="none" w:sz="0" w:space="0" w:color="auto"/>
        <w:left w:val="none" w:sz="0" w:space="0" w:color="auto"/>
        <w:bottom w:val="none" w:sz="0" w:space="0" w:color="auto"/>
        <w:right w:val="none" w:sz="0" w:space="0" w:color="auto"/>
      </w:divBdr>
    </w:div>
    <w:div w:id="479348279">
      <w:bodyDiv w:val="1"/>
      <w:marLeft w:val="0"/>
      <w:marRight w:val="0"/>
      <w:marTop w:val="0"/>
      <w:marBottom w:val="0"/>
      <w:divBdr>
        <w:top w:val="none" w:sz="0" w:space="0" w:color="auto"/>
        <w:left w:val="none" w:sz="0" w:space="0" w:color="auto"/>
        <w:bottom w:val="none" w:sz="0" w:space="0" w:color="auto"/>
        <w:right w:val="none" w:sz="0" w:space="0" w:color="auto"/>
      </w:divBdr>
    </w:div>
    <w:div w:id="481897559">
      <w:bodyDiv w:val="1"/>
      <w:marLeft w:val="0"/>
      <w:marRight w:val="0"/>
      <w:marTop w:val="0"/>
      <w:marBottom w:val="0"/>
      <w:divBdr>
        <w:top w:val="none" w:sz="0" w:space="0" w:color="auto"/>
        <w:left w:val="none" w:sz="0" w:space="0" w:color="auto"/>
        <w:bottom w:val="none" w:sz="0" w:space="0" w:color="auto"/>
        <w:right w:val="none" w:sz="0" w:space="0" w:color="auto"/>
      </w:divBdr>
    </w:div>
    <w:div w:id="483474521">
      <w:bodyDiv w:val="1"/>
      <w:marLeft w:val="0"/>
      <w:marRight w:val="0"/>
      <w:marTop w:val="0"/>
      <w:marBottom w:val="0"/>
      <w:divBdr>
        <w:top w:val="none" w:sz="0" w:space="0" w:color="auto"/>
        <w:left w:val="none" w:sz="0" w:space="0" w:color="auto"/>
        <w:bottom w:val="none" w:sz="0" w:space="0" w:color="auto"/>
        <w:right w:val="none" w:sz="0" w:space="0" w:color="auto"/>
      </w:divBdr>
    </w:div>
    <w:div w:id="484396803">
      <w:bodyDiv w:val="1"/>
      <w:marLeft w:val="0"/>
      <w:marRight w:val="0"/>
      <w:marTop w:val="0"/>
      <w:marBottom w:val="0"/>
      <w:divBdr>
        <w:top w:val="none" w:sz="0" w:space="0" w:color="auto"/>
        <w:left w:val="none" w:sz="0" w:space="0" w:color="auto"/>
        <w:bottom w:val="none" w:sz="0" w:space="0" w:color="auto"/>
        <w:right w:val="none" w:sz="0" w:space="0" w:color="auto"/>
      </w:divBdr>
    </w:div>
    <w:div w:id="486558675">
      <w:bodyDiv w:val="1"/>
      <w:marLeft w:val="0"/>
      <w:marRight w:val="0"/>
      <w:marTop w:val="0"/>
      <w:marBottom w:val="0"/>
      <w:divBdr>
        <w:top w:val="none" w:sz="0" w:space="0" w:color="auto"/>
        <w:left w:val="none" w:sz="0" w:space="0" w:color="auto"/>
        <w:bottom w:val="none" w:sz="0" w:space="0" w:color="auto"/>
        <w:right w:val="none" w:sz="0" w:space="0" w:color="auto"/>
      </w:divBdr>
    </w:div>
    <w:div w:id="487794327">
      <w:bodyDiv w:val="1"/>
      <w:marLeft w:val="0"/>
      <w:marRight w:val="0"/>
      <w:marTop w:val="0"/>
      <w:marBottom w:val="0"/>
      <w:divBdr>
        <w:top w:val="none" w:sz="0" w:space="0" w:color="auto"/>
        <w:left w:val="none" w:sz="0" w:space="0" w:color="auto"/>
        <w:bottom w:val="none" w:sz="0" w:space="0" w:color="auto"/>
        <w:right w:val="none" w:sz="0" w:space="0" w:color="auto"/>
      </w:divBdr>
    </w:div>
    <w:div w:id="487795454">
      <w:bodyDiv w:val="1"/>
      <w:marLeft w:val="0"/>
      <w:marRight w:val="0"/>
      <w:marTop w:val="0"/>
      <w:marBottom w:val="0"/>
      <w:divBdr>
        <w:top w:val="none" w:sz="0" w:space="0" w:color="auto"/>
        <w:left w:val="none" w:sz="0" w:space="0" w:color="auto"/>
        <w:bottom w:val="none" w:sz="0" w:space="0" w:color="auto"/>
        <w:right w:val="none" w:sz="0" w:space="0" w:color="auto"/>
      </w:divBdr>
    </w:div>
    <w:div w:id="488714215">
      <w:bodyDiv w:val="1"/>
      <w:marLeft w:val="0"/>
      <w:marRight w:val="0"/>
      <w:marTop w:val="0"/>
      <w:marBottom w:val="0"/>
      <w:divBdr>
        <w:top w:val="none" w:sz="0" w:space="0" w:color="auto"/>
        <w:left w:val="none" w:sz="0" w:space="0" w:color="auto"/>
        <w:bottom w:val="none" w:sz="0" w:space="0" w:color="auto"/>
        <w:right w:val="none" w:sz="0" w:space="0" w:color="auto"/>
      </w:divBdr>
    </w:div>
    <w:div w:id="490412627">
      <w:bodyDiv w:val="1"/>
      <w:marLeft w:val="0"/>
      <w:marRight w:val="0"/>
      <w:marTop w:val="0"/>
      <w:marBottom w:val="0"/>
      <w:divBdr>
        <w:top w:val="none" w:sz="0" w:space="0" w:color="auto"/>
        <w:left w:val="none" w:sz="0" w:space="0" w:color="auto"/>
        <w:bottom w:val="none" w:sz="0" w:space="0" w:color="auto"/>
        <w:right w:val="none" w:sz="0" w:space="0" w:color="auto"/>
      </w:divBdr>
    </w:div>
    <w:div w:id="492332677">
      <w:bodyDiv w:val="1"/>
      <w:marLeft w:val="0"/>
      <w:marRight w:val="0"/>
      <w:marTop w:val="0"/>
      <w:marBottom w:val="0"/>
      <w:divBdr>
        <w:top w:val="none" w:sz="0" w:space="0" w:color="auto"/>
        <w:left w:val="none" w:sz="0" w:space="0" w:color="auto"/>
        <w:bottom w:val="none" w:sz="0" w:space="0" w:color="auto"/>
        <w:right w:val="none" w:sz="0" w:space="0" w:color="auto"/>
      </w:divBdr>
    </w:div>
    <w:div w:id="492374136">
      <w:bodyDiv w:val="1"/>
      <w:marLeft w:val="0"/>
      <w:marRight w:val="0"/>
      <w:marTop w:val="0"/>
      <w:marBottom w:val="0"/>
      <w:divBdr>
        <w:top w:val="none" w:sz="0" w:space="0" w:color="auto"/>
        <w:left w:val="none" w:sz="0" w:space="0" w:color="auto"/>
        <w:bottom w:val="none" w:sz="0" w:space="0" w:color="auto"/>
        <w:right w:val="none" w:sz="0" w:space="0" w:color="auto"/>
      </w:divBdr>
    </w:div>
    <w:div w:id="493497557">
      <w:bodyDiv w:val="1"/>
      <w:marLeft w:val="0"/>
      <w:marRight w:val="0"/>
      <w:marTop w:val="0"/>
      <w:marBottom w:val="0"/>
      <w:divBdr>
        <w:top w:val="none" w:sz="0" w:space="0" w:color="auto"/>
        <w:left w:val="none" w:sz="0" w:space="0" w:color="auto"/>
        <w:bottom w:val="none" w:sz="0" w:space="0" w:color="auto"/>
        <w:right w:val="none" w:sz="0" w:space="0" w:color="auto"/>
      </w:divBdr>
    </w:div>
    <w:div w:id="493684276">
      <w:bodyDiv w:val="1"/>
      <w:marLeft w:val="0"/>
      <w:marRight w:val="0"/>
      <w:marTop w:val="0"/>
      <w:marBottom w:val="0"/>
      <w:divBdr>
        <w:top w:val="none" w:sz="0" w:space="0" w:color="auto"/>
        <w:left w:val="none" w:sz="0" w:space="0" w:color="auto"/>
        <w:bottom w:val="none" w:sz="0" w:space="0" w:color="auto"/>
        <w:right w:val="none" w:sz="0" w:space="0" w:color="auto"/>
      </w:divBdr>
    </w:div>
    <w:div w:id="494801045">
      <w:bodyDiv w:val="1"/>
      <w:marLeft w:val="0"/>
      <w:marRight w:val="0"/>
      <w:marTop w:val="0"/>
      <w:marBottom w:val="0"/>
      <w:divBdr>
        <w:top w:val="none" w:sz="0" w:space="0" w:color="auto"/>
        <w:left w:val="none" w:sz="0" w:space="0" w:color="auto"/>
        <w:bottom w:val="none" w:sz="0" w:space="0" w:color="auto"/>
        <w:right w:val="none" w:sz="0" w:space="0" w:color="auto"/>
      </w:divBdr>
    </w:div>
    <w:div w:id="494808622">
      <w:bodyDiv w:val="1"/>
      <w:marLeft w:val="0"/>
      <w:marRight w:val="0"/>
      <w:marTop w:val="0"/>
      <w:marBottom w:val="0"/>
      <w:divBdr>
        <w:top w:val="none" w:sz="0" w:space="0" w:color="auto"/>
        <w:left w:val="none" w:sz="0" w:space="0" w:color="auto"/>
        <w:bottom w:val="none" w:sz="0" w:space="0" w:color="auto"/>
        <w:right w:val="none" w:sz="0" w:space="0" w:color="auto"/>
      </w:divBdr>
    </w:div>
    <w:div w:id="495190926">
      <w:bodyDiv w:val="1"/>
      <w:marLeft w:val="0"/>
      <w:marRight w:val="0"/>
      <w:marTop w:val="0"/>
      <w:marBottom w:val="0"/>
      <w:divBdr>
        <w:top w:val="none" w:sz="0" w:space="0" w:color="auto"/>
        <w:left w:val="none" w:sz="0" w:space="0" w:color="auto"/>
        <w:bottom w:val="none" w:sz="0" w:space="0" w:color="auto"/>
        <w:right w:val="none" w:sz="0" w:space="0" w:color="auto"/>
      </w:divBdr>
    </w:div>
    <w:div w:id="496773899">
      <w:bodyDiv w:val="1"/>
      <w:marLeft w:val="0"/>
      <w:marRight w:val="0"/>
      <w:marTop w:val="0"/>
      <w:marBottom w:val="0"/>
      <w:divBdr>
        <w:top w:val="none" w:sz="0" w:space="0" w:color="auto"/>
        <w:left w:val="none" w:sz="0" w:space="0" w:color="auto"/>
        <w:bottom w:val="none" w:sz="0" w:space="0" w:color="auto"/>
        <w:right w:val="none" w:sz="0" w:space="0" w:color="auto"/>
      </w:divBdr>
    </w:div>
    <w:div w:id="499348917">
      <w:bodyDiv w:val="1"/>
      <w:marLeft w:val="0"/>
      <w:marRight w:val="0"/>
      <w:marTop w:val="0"/>
      <w:marBottom w:val="0"/>
      <w:divBdr>
        <w:top w:val="none" w:sz="0" w:space="0" w:color="auto"/>
        <w:left w:val="none" w:sz="0" w:space="0" w:color="auto"/>
        <w:bottom w:val="none" w:sz="0" w:space="0" w:color="auto"/>
        <w:right w:val="none" w:sz="0" w:space="0" w:color="auto"/>
      </w:divBdr>
    </w:div>
    <w:div w:id="499735452">
      <w:bodyDiv w:val="1"/>
      <w:marLeft w:val="0"/>
      <w:marRight w:val="0"/>
      <w:marTop w:val="0"/>
      <w:marBottom w:val="0"/>
      <w:divBdr>
        <w:top w:val="none" w:sz="0" w:space="0" w:color="auto"/>
        <w:left w:val="none" w:sz="0" w:space="0" w:color="auto"/>
        <w:bottom w:val="none" w:sz="0" w:space="0" w:color="auto"/>
        <w:right w:val="none" w:sz="0" w:space="0" w:color="auto"/>
      </w:divBdr>
    </w:div>
    <w:div w:id="499929874">
      <w:bodyDiv w:val="1"/>
      <w:marLeft w:val="0"/>
      <w:marRight w:val="0"/>
      <w:marTop w:val="0"/>
      <w:marBottom w:val="0"/>
      <w:divBdr>
        <w:top w:val="none" w:sz="0" w:space="0" w:color="auto"/>
        <w:left w:val="none" w:sz="0" w:space="0" w:color="auto"/>
        <w:bottom w:val="none" w:sz="0" w:space="0" w:color="auto"/>
        <w:right w:val="none" w:sz="0" w:space="0" w:color="auto"/>
      </w:divBdr>
    </w:div>
    <w:div w:id="501238317">
      <w:bodyDiv w:val="1"/>
      <w:marLeft w:val="0"/>
      <w:marRight w:val="0"/>
      <w:marTop w:val="0"/>
      <w:marBottom w:val="0"/>
      <w:divBdr>
        <w:top w:val="none" w:sz="0" w:space="0" w:color="auto"/>
        <w:left w:val="none" w:sz="0" w:space="0" w:color="auto"/>
        <w:bottom w:val="none" w:sz="0" w:space="0" w:color="auto"/>
        <w:right w:val="none" w:sz="0" w:space="0" w:color="auto"/>
      </w:divBdr>
    </w:div>
    <w:div w:id="501311264">
      <w:bodyDiv w:val="1"/>
      <w:marLeft w:val="0"/>
      <w:marRight w:val="0"/>
      <w:marTop w:val="0"/>
      <w:marBottom w:val="0"/>
      <w:divBdr>
        <w:top w:val="none" w:sz="0" w:space="0" w:color="auto"/>
        <w:left w:val="none" w:sz="0" w:space="0" w:color="auto"/>
        <w:bottom w:val="none" w:sz="0" w:space="0" w:color="auto"/>
        <w:right w:val="none" w:sz="0" w:space="0" w:color="auto"/>
      </w:divBdr>
    </w:div>
    <w:div w:id="502166626">
      <w:bodyDiv w:val="1"/>
      <w:marLeft w:val="0"/>
      <w:marRight w:val="0"/>
      <w:marTop w:val="0"/>
      <w:marBottom w:val="0"/>
      <w:divBdr>
        <w:top w:val="none" w:sz="0" w:space="0" w:color="auto"/>
        <w:left w:val="none" w:sz="0" w:space="0" w:color="auto"/>
        <w:bottom w:val="none" w:sz="0" w:space="0" w:color="auto"/>
        <w:right w:val="none" w:sz="0" w:space="0" w:color="auto"/>
      </w:divBdr>
    </w:div>
    <w:div w:id="502430287">
      <w:bodyDiv w:val="1"/>
      <w:marLeft w:val="0"/>
      <w:marRight w:val="0"/>
      <w:marTop w:val="0"/>
      <w:marBottom w:val="0"/>
      <w:divBdr>
        <w:top w:val="none" w:sz="0" w:space="0" w:color="auto"/>
        <w:left w:val="none" w:sz="0" w:space="0" w:color="auto"/>
        <w:bottom w:val="none" w:sz="0" w:space="0" w:color="auto"/>
        <w:right w:val="none" w:sz="0" w:space="0" w:color="auto"/>
      </w:divBdr>
    </w:div>
    <w:div w:id="504633338">
      <w:bodyDiv w:val="1"/>
      <w:marLeft w:val="0"/>
      <w:marRight w:val="0"/>
      <w:marTop w:val="0"/>
      <w:marBottom w:val="0"/>
      <w:divBdr>
        <w:top w:val="none" w:sz="0" w:space="0" w:color="auto"/>
        <w:left w:val="none" w:sz="0" w:space="0" w:color="auto"/>
        <w:bottom w:val="none" w:sz="0" w:space="0" w:color="auto"/>
        <w:right w:val="none" w:sz="0" w:space="0" w:color="auto"/>
      </w:divBdr>
    </w:div>
    <w:div w:id="504824381">
      <w:bodyDiv w:val="1"/>
      <w:marLeft w:val="0"/>
      <w:marRight w:val="0"/>
      <w:marTop w:val="0"/>
      <w:marBottom w:val="0"/>
      <w:divBdr>
        <w:top w:val="none" w:sz="0" w:space="0" w:color="auto"/>
        <w:left w:val="none" w:sz="0" w:space="0" w:color="auto"/>
        <w:bottom w:val="none" w:sz="0" w:space="0" w:color="auto"/>
        <w:right w:val="none" w:sz="0" w:space="0" w:color="auto"/>
      </w:divBdr>
    </w:div>
    <w:div w:id="504826279">
      <w:bodyDiv w:val="1"/>
      <w:marLeft w:val="0"/>
      <w:marRight w:val="0"/>
      <w:marTop w:val="0"/>
      <w:marBottom w:val="0"/>
      <w:divBdr>
        <w:top w:val="none" w:sz="0" w:space="0" w:color="auto"/>
        <w:left w:val="none" w:sz="0" w:space="0" w:color="auto"/>
        <w:bottom w:val="none" w:sz="0" w:space="0" w:color="auto"/>
        <w:right w:val="none" w:sz="0" w:space="0" w:color="auto"/>
      </w:divBdr>
    </w:div>
    <w:div w:id="505443790">
      <w:bodyDiv w:val="1"/>
      <w:marLeft w:val="0"/>
      <w:marRight w:val="0"/>
      <w:marTop w:val="0"/>
      <w:marBottom w:val="0"/>
      <w:divBdr>
        <w:top w:val="none" w:sz="0" w:space="0" w:color="auto"/>
        <w:left w:val="none" w:sz="0" w:space="0" w:color="auto"/>
        <w:bottom w:val="none" w:sz="0" w:space="0" w:color="auto"/>
        <w:right w:val="none" w:sz="0" w:space="0" w:color="auto"/>
      </w:divBdr>
    </w:div>
    <w:div w:id="505483964">
      <w:bodyDiv w:val="1"/>
      <w:marLeft w:val="0"/>
      <w:marRight w:val="0"/>
      <w:marTop w:val="0"/>
      <w:marBottom w:val="0"/>
      <w:divBdr>
        <w:top w:val="none" w:sz="0" w:space="0" w:color="auto"/>
        <w:left w:val="none" w:sz="0" w:space="0" w:color="auto"/>
        <w:bottom w:val="none" w:sz="0" w:space="0" w:color="auto"/>
        <w:right w:val="none" w:sz="0" w:space="0" w:color="auto"/>
      </w:divBdr>
    </w:div>
    <w:div w:id="506754795">
      <w:bodyDiv w:val="1"/>
      <w:marLeft w:val="0"/>
      <w:marRight w:val="0"/>
      <w:marTop w:val="0"/>
      <w:marBottom w:val="0"/>
      <w:divBdr>
        <w:top w:val="none" w:sz="0" w:space="0" w:color="auto"/>
        <w:left w:val="none" w:sz="0" w:space="0" w:color="auto"/>
        <w:bottom w:val="none" w:sz="0" w:space="0" w:color="auto"/>
        <w:right w:val="none" w:sz="0" w:space="0" w:color="auto"/>
      </w:divBdr>
    </w:div>
    <w:div w:id="510682271">
      <w:bodyDiv w:val="1"/>
      <w:marLeft w:val="0"/>
      <w:marRight w:val="0"/>
      <w:marTop w:val="0"/>
      <w:marBottom w:val="0"/>
      <w:divBdr>
        <w:top w:val="none" w:sz="0" w:space="0" w:color="auto"/>
        <w:left w:val="none" w:sz="0" w:space="0" w:color="auto"/>
        <w:bottom w:val="none" w:sz="0" w:space="0" w:color="auto"/>
        <w:right w:val="none" w:sz="0" w:space="0" w:color="auto"/>
      </w:divBdr>
    </w:div>
    <w:div w:id="514000173">
      <w:bodyDiv w:val="1"/>
      <w:marLeft w:val="0"/>
      <w:marRight w:val="0"/>
      <w:marTop w:val="0"/>
      <w:marBottom w:val="0"/>
      <w:divBdr>
        <w:top w:val="none" w:sz="0" w:space="0" w:color="auto"/>
        <w:left w:val="none" w:sz="0" w:space="0" w:color="auto"/>
        <w:bottom w:val="none" w:sz="0" w:space="0" w:color="auto"/>
        <w:right w:val="none" w:sz="0" w:space="0" w:color="auto"/>
      </w:divBdr>
    </w:div>
    <w:div w:id="514156752">
      <w:bodyDiv w:val="1"/>
      <w:marLeft w:val="0"/>
      <w:marRight w:val="0"/>
      <w:marTop w:val="0"/>
      <w:marBottom w:val="0"/>
      <w:divBdr>
        <w:top w:val="none" w:sz="0" w:space="0" w:color="auto"/>
        <w:left w:val="none" w:sz="0" w:space="0" w:color="auto"/>
        <w:bottom w:val="none" w:sz="0" w:space="0" w:color="auto"/>
        <w:right w:val="none" w:sz="0" w:space="0" w:color="auto"/>
      </w:divBdr>
    </w:div>
    <w:div w:id="514853742">
      <w:bodyDiv w:val="1"/>
      <w:marLeft w:val="0"/>
      <w:marRight w:val="0"/>
      <w:marTop w:val="0"/>
      <w:marBottom w:val="0"/>
      <w:divBdr>
        <w:top w:val="none" w:sz="0" w:space="0" w:color="auto"/>
        <w:left w:val="none" w:sz="0" w:space="0" w:color="auto"/>
        <w:bottom w:val="none" w:sz="0" w:space="0" w:color="auto"/>
        <w:right w:val="none" w:sz="0" w:space="0" w:color="auto"/>
      </w:divBdr>
    </w:div>
    <w:div w:id="515002678">
      <w:bodyDiv w:val="1"/>
      <w:marLeft w:val="0"/>
      <w:marRight w:val="0"/>
      <w:marTop w:val="0"/>
      <w:marBottom w:val="0"/>
      <w:divBdr>
        <w:top w:val="none" w:sz="0" w:space="0" w:color="auto"/>
        <w:left w:val="none" w:sz="0" w:space="0" w:color="auto"/>
        <w:bottom w:val="none" w:sz="0" w:space="0" w:color="auto"/>
        <w:right w:val="none" w:sz="0" w:space="0" w:color="auto"/>
      </w:divBdr>
    </w:div>
    <w:div w:id="515339998">
      <w:bodyDiv w:val="1"/>
      <w:marLeft w:val="0"/>
      <w:marRight w:val="0"/>
      <w:marTop w:val="0"/>
      <w:marBottom w:val="0"/>
      <w:divBdr>
        <w:top w:val="none" w:sz="0" w:space="0" w:color="auto"/>
        <w:left w:val="none" w:sz="0" w:space="0" w:color="auto"/>
        <w:bottom w:val="none" w:sz="0" w:space="0" w:color="auto"/>
        <w:right w:val="none" w:sz="0" w:space="0" w:color="auto"/>
      </w:divBdr>
    </w:div>
    <w:div w:id="516163900">
      <w:bodyDiv w:val="1"/>
      <w:marLeft w:val="0"/>
      <w:marRight w:val="0"/>
      <w:marTop w:val="0"/>
      <w:marBottom w:val="0"/>
      <w:divBdr>
        <w:top w:val="none" w:sz="0" w:space="0" w:color="auto"/>
        <w:left w:val="none" w:sz="0" w:space="0" w:color="auto"/>
        <w:bottom w:val="none" w:sz="0" w:space="0" w:color="auto"/>
        <w:right w:val="none" w:sz="0" w:space="0" w:color="auto"/>
      </w:divBdr>
    </w:div>
    <w:div w:id="516773139">
      <w:bodyDiv w:val="1"/>
      <w:marLeft w:val="0"/>
      <w:marRight w:val="0"/>
      <w:marTop w:val="0"/>
      <w:marBottom w:val="0"/>
      <w:divBdr>
        <w:top w:val="none" w:sz="0" w:space="0" w:color="auto"/>
        <w:left w:val="none" w:sz="0" w:space="0" w:color="auto"/>
        <w:bottom w:val="none" w:sz="0" w:space="0" w:color="auto"/>
        <w:right w:val="none" w:sz="0" w:space="0" w:color="auto"/>
      </w:divBdr>
    </w:div>
    <w:div w:id="517013642">
      <w:bodyDiv w:val="1"/>
      <w:marLeft w:val="0"/>
      <w:marRight w:val="0"/>
      <w:marTop w:val="0"/>
      <w:marBottom w:val="0"/>
      <w:divBdr>
        <w:top w:val="none" w:sz="0" w:space="0" w:color="auto"/>
        <w:left w:val="none" w:sz="0" w:space="0" w:color="auto"/>
        <w:bottom w:val="none" w:sz="0" w:space="0" w:color="auto"/>
        <w:right w:val="none" w:sz="0" w:space="0" w:color="auto"/>
      </w:divBdr>
    </w:div>
    <w:div w:id="521431190">
      <w:bodyDiv w:val="1"/>
      <w:marLeft w:val="0"/>
      <w:marRight w:val="0"/>
      <w:marTop w:val="0"/>
      <w:marBottom w:val="0"/>
      <w:divBdr>
        <w:top w:val="none" w:sz="0" w:space="0" w:color="auto"/>
        <w:left w:val="none" w:sz="0" w:space="0" w:color="auto"/>
        <w:bottom w:val="none" w:sz="0" w:space="0" w:color="auto"/>
        <w:right w:val="none" w:sz="0" w:space="0" w:color="auto"/>
      </w:divBdr>
    </w:div>
    <w:div w:id="524295891">
      <w:bodyDiv w:val="1"/>
      <w:marLeft w:val="0"/>
      <w:marRight w:val="0"/>
      <w:marTop w:val="0"/>
      <w:marBottom w:val="0"/>
      <w:divBdr>
        <w:top w:val="none" w:sz="0" w:space="0" w:color="auto"/>
        <w:left w:val="none" w:sz="0" w:space="0" w:color="auto"/>
        <w:bottom w:val="none" w:sz="0" w:space="0" w:color="auto"/>
        <w:right w:val="none" w:sz="0" w:space="0" w:color="auto"/>
      </w:divBdr>
    </w:div>
    <w:div w:id="525797740">
      <w:bodyDiv w:val="1"/>
      <w:marLeft w:val="0"/>
      <w:marRight w:val="0"/>
      <w:marTop w:val="0"/>
      <w:marBottom w:val="0"/>
      <w:divBdr>
        <w:top w:val="none" w:sz="0" w:space="0" w:color="auto"/>
        <w:left w:val="none" w:sz="0" w:space="0" w:color="auto"/>
        <w:bottom w:val="none" w:sz="0" w:space="0" w:color="auto"/>
        <w:right w:val="none" w:sz="0" w:space="0" w:color="auto"/>
      </w:divBdr>
    </w:div>
    <w:div w:id="527987514">
      <w:bodyDiv w:val="1"/>
      <w:marLeft w:val="0"/>
      <w:marRight w:val="0"/>
      <w:marTop w:val="0"/>
      <w:marBottom w:val="0"/>
      <w:divBdr>
        <w:top w:val="none" w:sz="0" w:space="0" w:color="auto"/>
        <w:left w:val="none" w:sz="0" w:space="0" w:color="auto"/>
        <w:bottom w:val="none" w:sz="0" w:space="0" w:color="auto"/>
        <w:right w:val="none" w:sz="0" w:space="0" w:color="auto"/>
      </w:divBdr>
    </w:div>
    <w:div w:id="529030694">
      <w:bodyDiv w:val="1"/>
      <w:marLeft w:val="0"/>
      <w:marRight w:val="0"/>
      <w:marTop w:val="0"/>
      <w:marBottom w:val="0"/>
      <w:divBdr>
        <w:top w:val="none" w:sz="0" w:space="0" w:color="auto"/>
        <w:left w:val="none" w:sz="0" w:space="0" w:color="auto"/>
        <w:bottom w:val="none" w:sz="0" w:space="0" w:color="auto"/>
        <w:right w:val="none" w:sz="0" w:space="0" w:color="auto"/>
      </w:divBdr>
    </w:div>
    <w:div w:id="530194673">
      <w:bodyDiv w:val="1"/>
      <w:marLeft w:val="0"/>
      <w:marRight w:val="0"/>
      <w:marTop w:val="0"/>
      <w:marBottom w:val="0"/>
      <w:divBdr>
        <w:top w:val="none" w:sz="0" w:space="0" w:color="auto"/>
        <w:left w:val="none" w:sz="0" w:space="0" w:color="auto"/>
        <w:bottom w:val="none" w:sz="0" w:space="0" w:color="auto"/>
        <w:right w:val="none" w:sz="0" w:space="0" w:color="auto"/>
      </w:divBdr>
    </w:div>
    <w:div w:id="531843959">
      <w:bodyDiv w:val="1"/>
      <w:marLeft w:val="0"/>
      <w:marRight w:val="0"/>
      <w:marTop w:val="0"/>
      <w:marBottom w:val="0"/>
      <w:divBdr>
        <w:top w:val="none" w:sz="0" w:space="0" w:color="auto"/>
        <w:left w:val="none" w:sz="0" w:space="0" w:color="auto"/>
        <w:bottom w:val="none" w:sz="0" w:space="0" w:color="auto"/>
        <w:right w:val="none" w:sz="0" w:space="0" w:color="auto"/>
      </w:divBdr>
    </w:div>
    <w:div w:id="531963250">
      <w:bodyDiv w:val="1"/>
      <w:marLeft w:val="0"/>
      <w:marRight w:val="0"/>
      <w:marTop w:val="0"/>
      <w:marBottom w:val="0"/>
      <w:divBdr>
        <w:top w:val="none" w:sz="0" w:space="0" w:color="auto"/>
        <w:left w:val="none" w:sz="0" w:space="0" w:color="auto"/>
        <w:bottom w:val="none" w:sz="0" w:space="0" w:color="auto"/>
        <w:right w:val="none" w:sz="0" w:space="0" w:color="auto"/>
      </w:divBdr>
    </w:div>
    <w:div w:id="532694338">
      <w:bodyDiv w:val="1"/>
      <w:marLeft w:val="0"/>
      <w:marRight w:val="0"/>
      <w:marTop w:val="0"/>
      <w:marBottom w:val="0"/>
      <w:divBdr>
        <w:top w:val="none" w:sz="0" w:space="0" w:color="auto"/>
        <w:left w:val="none" w:sz="0" w:space="0" w:color="auto"/>
        <w:bottom w:val="none" w:sz="0" w:space="0" w:color="auto"/>
        <w:right w:val="none" w:sz="0" w:space="0" w:color="auto"/>
      </w:divBdr>
    </w:div>
    <w:div w:id="533470103">
      <w:bodyDiv w:val="1"/>
      <w:marLeft w:val="0"/>
      <w:marRight w:val="0"/>
      <w:marTop w:val="0"/>
      <w:marBottom w:val="0"/>
      <w:divBdr>
        <w:top w:val="none" w:sz="0" w:space="0" w:color="auto"/>
        <w:left w:val="none" w:sz="0" w:space="0" w:color="auto"/>
        <w:bottom w:val="none" w:sz="0" w:space="0" w:color="auto"/>
        <w:right w:val="none" w:sz="0" w:space="0" w:color="auto"/>
      </w:divBdr>
    </w:div>
    <w:div w:id="535578708">
      <w:bodyDiv w:val="1"/>
      <w:marLeft w:val="0"/>
      <w:marRight w:val="0"/>
      <w:marTop w:val="0"/>
      <w:marBottom w:val="0"/>
      <w:divBdr>
        <w:top w:val="none" w:sz="0" w:space="0" w:color="auto"/>
        <w:left w:val="none" w:sz="0" w:space="0" w:color="auto"/>
        <w:bottom w:val="none" w:sz="0" w:space="0" w:color="auto"/>
        <w:right w:val="none" w:sz="0" w:space="0" w:color="auto"/>
      </w:divBdr>
    </w:div>
    <w:div w:id="535696146">
      <w:bodyDiv w:val="1"/>
      <w:marLeft w:val="0"/>
      <w:marRight w:val="0"/>
      <w:marTop w:val="0"/>
      <w:marBottom w:val="0"/>
      <w:divBdr>
        <w:top w:val="none" w:sz="0" w:space="0" w:color="auto"/>
        <w:left w:val="none" w:sz="0" w:space="0" w:color="auto"/>
        <w:bottom w:val="none" w:sz="0" w:space="0" w:color="auto"/>
        <w:right w:val="none" w:sz="0" w:space="0" w:color="auto"/>
      </w:divBdr>
    </w:div>
    <w:div w:id="536355451">
      <w:bodyDiv w:val="1"/>
      <w:marLeft w:val="0"/>
      <w:marRight w:val="0"/>
      <w:marTop w:val="0"/>
      <w:marBottom w:val="0"/>
      <w:divBdr>
        <w:top w:val="none" w:sz="0" w:space="0" w:color="auto"/>
        <w:left w:val="none" w:sz="0" w:space="0" w:color="auto"/>
        <w:bottom w:val="none" w:sz="0" w:space="0" w:color="auto"/>
        <w:right w:val="none" w:sz="0" w:space="0" w:color="auto"/>
      </w:divBdr>
    </w:div>
    <w:div w:id="536356187">
      <w:bodyDiv w:val="1"/>
      <w:marLeft w:val="0"/>
      <w:marRight w:val="0"/>
      <w:marTop w:val="0"/>
      <w:marBottom w:val="0"/>
      <w:divBdr>
        <w:top w:val="none" w:sz="0" w:space="0" w:color="auto"/>
        <w:left w:val="none" w:sz="0" w:space="0" w:color="auto"/>
        <w:bottom w:val="none" w:sz="0" w:space="0" w:color="auto"/>
        <w:right w:val="none" w:sz="0" w:space="0" w:color="auto"/>
      </w:divBdr>
    </w:div>
    <w:div w:id="536507828">
      <w:bodyDiv w:val="1"/>
      <w:marLeft w:val="0"/>
      <w:marRight w:val="0"/>
      <w:marTop w:val="0"/>
      <w:marBottom w:val="0"/>
      <w:divBdr>
        <w:top w:val="none" w:sz="0" w:space="0" w:color="auto"/>
        <w:left w:val="none" w:sz="0" w:space="0" w:color="auto"/>
        <w:bottom w:val="none" w:sz="0" w:space="0" w:color="auto"/>
        <w:right w:val="none" w:sz="0" w:space="0" w:color="auto"/>
      </w:divBdr>
    </w:div>
    <w:div w:id="537934413">
      <w:bodyDiv w:val="1"/>
      <w:marLeft w:val="0"/>
      <w:marRight w:val="0"/>
      <w:marTop w:val="0"/>
      <w:marBottom w:val="0"/>
      <w:divBdr>
        <w:top w:val="none" w:sz="0" w:space="0" w:color="auto"/>
        <w:left w:val="none" w:sz="0" w:space="0" w:color="auto"/>
        <w:bottom w:val="none" w:sz="0" w:space="0" w:color="auto"/>
        <w:right w:val="none" w:sz="0" w:space="0" w:color="auto"/>
      </w:divBdr>
    </w:div>
    <w:div w:id="540283735">
      <w:bodyDiv w:val="1"/>
      <w:marLeft w:val="0"/>
      <w:marRight w:val="0"/>
      <w:marTop w:val="0"/>
      <w:marBottom w:val="0"/>
      <w:divBdr>
        <w:top w:val="none" w:sz="0" w:space="0" w:color="auto"/>
        <w:left w:val="none" w:sz="0" w:space="0" w:color="auto"/>
        <w:bottom w:val="none" w:sz="0" w:space="0" w:color="auto"/>
        <w:right w:val="none" w:sz="0" w:space="0" w:color="auto"/>
      </w:divBdr>
    </w:div>
    <w:div w:id="541090417">
      <w:bodyDiv w:val="1"/>
      <w:marLeft w:val="0"/>
      <w:marRight w:val="0"/>
      <w:marTop w:val="0"/>
      <w:marBottom w:val="0"/>
      <w:divBdr>
        <w:top w:val="none" w:sz="0" w:space="0" w:color="auto"/>
        <w:left w:val="none" w:sz="0" w:space="0" w:color="auto"/>
        <w:bottom w:val="none" w:sz="0" w:space="0" w:color="auto"/>
        <w:right w:val="none" w:sz="0" w:space="0" w:color="auto"/>
      </w:divBdr>
    </w:div>
    <w:div w:id="544369997">
      <w:bodyDiv w:val="1"/>
      <w:marLeft w:val="0"/>
      <w:marRight w:val="0"/>
      <w:marTop w:val="0"/>
      <w:marBottom w:val="0"/>
      <w:divBdr>
        <w:top w:val="none" w:sz="0" w:space="0" w:color="auto"/>
        <w:left w:val="none" w:sz="0" w:space="0" w:color="auto"/>
        <w:bottom w:val="none" w:sz="0" w:space="0" w:color="auto"/>
        <w:right w:val="none" w:sz="0" w:space="0" w:color="auto"/>
      </w:divBdr>
    </w:div>
    <w:div w:id="544954245">
      <w:bodyDiv w:val="1"/>
      <w:marLeft w:val="0"/>
      <w:marRight w:val="0"/>
      <w:marTop w:val="0"/>
      <w:marBottom w:val="0"/>
      <w:divBdr>
        <w:top w:val="none" w:sz="0" w:space="0" w:color="auto"/>
        <w:left w:val="none" w:sz="0" w:space="0" w:color="auto"/>
        <w:bottom w:val="none" w:sz="0" w:space="0" w:color="auto"/>
        <w:right w:val="none" w:sz="0" w:space="0" w:color="auto"/>
      </w:divBdr>
    </w:div>
    <w:div w:id="545485125">
      <w:bodyDiv w:val="1"/>
      <w:marLeft w:val="0"/>
      <w:marRight w:val="0"/>
      <w:marTop w:val="0"/>
      <w:marBottom w:val="0"/>
      <w:divBdr>
        <w:top w:val="none" w:sz="0" w:space="0" w:color="auto"/>
        <w:left w:val="none" w:sz="0" w:space="0" w:color="auto"/>
        <w:bottom w:val="none" w:sz="0" w:space="0" w:color="auto"/>
        <w:right w:val="none" w:sz="0" w:space="0" w:color="auto"/>
      </w:divBdr>
    </w:div>
    <w:div w:id="545719310">
      <w:bodyDiv w:val="1"/>
      <w:marLeft w:val="0"/>
      <w:marRight w:val="0"/>
      <w:marTop w:val="0"/>
      <w:marBottom w:val="0"/>
      <w:divBdr>
        <w:top w:val="none" w:sz="0" w:space="0" w:color="auto"/>
        <w:left w:val="none" w:sz="0" w:space="0" w:color="auto"/>
        <w:bottom w:val="none" w:sz="0" w:space="0" w:color="auto"/>
        <w:right w:val="none" w:sz="0" w:space="0" w:color="auto"/>
      </w:divBdr>
    </w:div>
    <w:div w:id="546647679">
      <w:bodyDiv w:val="1"/>
      <w:marLeft w:val="0"/>
      <w:marRight w:val="0"/>
      <w:marTop w:val="0"/>
      <w:marBottom w:val="0"/>
      <w:divBdr>
        <w:top w:val="none" w:sz="0" w:space="0" w:color="auto"/>
        <w:left w:val="none" w:sz="0" w:space="0" w:color="auto"/>
        <w:bottom w:val="none" w:sz="0" w:space="0" w:color="auto"/>
        <w:right w:val="none" w:sz="0" w:space="0" w:color="auto"/>
      </w:divBdr>
    </w:div>
    <w:div w:id="546917891">
      <w:bodyDiv w:val="1"/>
      <w:marLeft w:val="0"/>
      <w:marRight w:val="0"/>
      <w:marTop w:val="0"/>
      <w:marBottom w:val="0"/>
      <w:divBdr>
        <w:top w:val="none" w:sz="0" w:space="0" w:color="auto"/>
        <w:left w:val="none" w:sz="0" w:space="0" w:color="auto"/>
        <w:bottom w:val="none" w:sz="0" w:space="0" w:color="auto"/>
        <w:right w:val="none" w:sz="0" w:space="0" w:color="auto"/>
      </w:divBdr>
    </w:div>
    <w:div w:id="550389069">
      <w:bodyDiv w:val="1"/>
      <w:marLeft w:val="0"/>
      <w:marRight w:val="0"/>
      <w:marTop w:val="0"/>
      <w:marBottom w:val="0"/>
      <w:divBdr>
        <w:top w:val="none" w:sz="0" w:space="0" w:color="auto"/>
        <w:left w:val="none" w:sz="0" w:space="0" w:color="auto"/>
        <w:bottom w:val="none" w:sz="0" w:space="0" w:color="auto"/>
        <w:right w:val="none" w:sz="0" w:space="0" w:color="auto"/>
      </w:divBdr>
    </w:div>
    <w:div w:id="550770966">
      <w:bodyDiv w:val="1"/>
      <w:marLeft w:val="0"/>
      <w:marRight w:val="0"/>
      <w:marTop w:val="0"/>
      <w:marBottom w:val="0"/>
      <w:divBdr>
        <w:top w:val="none" w:sz="0" w:space="0" w:color="auto"/>
        <w:left w:val="none" w:sz="0" w:space="0" w:color="auto"/>
        <w:bottom w:val="none" w:sz="0" w:space="0" w:color="auto"/>
        <w:right w:val="none" w:sz="0" w:space="0" w:color="auto"/>
      </w:divBdr>
    </w:div>
    <w:div w:id="554970823">
      <w:bodyDiv w:val="1"/>
      <w:marLeft w:val="0"/>
      <w:marRight w:val="0"/>
      <w:marTop w:val="0"/>
      <w:marBottom w:val="0"/>
      <w:divBdr>
        <w:top w:val="none" w:sz="0" w:space="0" w:color="auto"/>
        <w:left w:val="none" w:sz="0" w:space="0" w:color="auto"/>
        <w:bottom w:val="none" w:sz="0" w:space="0" w:color="auto"/>
        <w:right w:val="none" w:sz="0" w:space="0" w:color="auto"/>
      </w:divBdr>
    </w:div>
    <w:div w:id="559093957">
      <w:bodyDiv w:val="1"/>
      <w:marLeft w:val="0"/>
      <w:marRight w:val="0"/>
      <w:marTop w:val="0"/>
      <w:marBottom w:val="0"/>
      <w:divBdr>
        <w:top w:val="none" w:sz="0" w:space="0" w:color="auto"/>
        <w:left w:val="none" w:sz="0" w:space="0" w:color="auto"/>
        <w:bottom w:val="none" w:sz="0" w:space="0" w:color="auto"/>
        <w:right w:val="none" w:sz="0" w:space="0" w:color="auto"/>
      </w:divBdr>
    </w:div>
    <w:div w:id="559168784">
      <w:bodyDiv w:val="1"/>
      <w:marLeft w:val="0"/>
      <w:marRight w:val="0"/>
      <w:marTop w:val="0"/>
      <w:marBottom w:val="0"/>
      <w:divBdr>
        <w:top w:val="none" w:sz="0" w:space="0" w:color="auto"/>
        <w:left w:val="none" w:sz="0" w:space="0" w:color="auto"/>
        <w:bottom w:val="none" w:sz="0" w:space="0" w:color="auto"/>
        <w:right w:val="none" w:sz="0" w:space="0" w:color="auto"/>
      </w:divBdr>
    </w:div>
    <w:div w:id="559678409">
      <w:bodyDiv w:val="1"/>
      <w:marLeft w:val="0"/>
      <w:marRight w:val="0"/>
      <w:marTop w:val="0"/>
      <w:marBottom w:val="0"/>
      <w:divBdr>
        <w:top w:val="none" w:sz="0" w:space="0" w:color="auto"/>
        <w:left w:val="none" w:sz="0" w:space="0" w:color="auto"/>
        <w:bottom w:val="none" w:sz="0" w:space="0" w:color="auto"/>
        <w:right w:val="none" w:sz="0" w:space="0" w:color="auto"/>
      </w:divBdr>
    </w:div>
    <w:div w:id="560017090">
      <w:bodyDiv w:val="1"/>
      <w:marLeft w:val="0"/>
      <w:marRight w:val="0"/>
      <w:marTop w:val="0"/>
      <w:marBottom w:val="0"/>
      <w:divBdr>
        <w:top w:val="none" w:sz="0" w:space="0" w:color="auto"/>
        <w:left w:val="none" w:sz="0" w:space="0" w:color="auto"/>
        <w:bottom w:val="none" w:sz="0" w:space="0" w:color="auto"/>
        <w:right w:val="none" w:sz="0" w:space="0" w:color="auto"/>
      </w:divBdr>
    </w:div>
    <w:div w:id="560487533">
      <w:bodyDiv w:val="1"/>
      <w:marLeft w:val="0"/>
      <w:marRight w:val="0"/>
      <w:marTop w:val="0"/>
      <w:marBottom w:val="0"/>
      <w:divBdr>
        <w:top w:val="none" w:sz="0" w:space="0" w:color="auto"/>
        <w:left w:val="none" w:sz="0" w:space="0" w:color="auto"/>
        <w:bottom w:val="none" w:sz="0" w:space="0" w:color="auto"/>
        <w:right w:val="none" w:sz="0" w:space="0" w:color="auto"/>
      </w:divBdr>
    </w:div>
    <w:div w:id="560791698">
      <w:bodyDiv w:val="1"/>
      <w:marLeft w:val="0"/>
      <w:marRight w:val="0"/>
      <w:marTop w:val="0"/>
      <w:marBottom w:val="0"/>
      <w:divBdr>
        <w:top w:val="none" w:sz="0" w:space="0" w:color="auto"/>
        <w:left w:val="none" w:sz="0" w:space="0" w:color="auto"/>
        <w:bottom w:val="none" w:sz="0" w:space="0" w:color="auto"/>
        <w:right w:val="none" w:sz="0" w:space="0" w:color="auto"/>
      </w:divBdr>
    </w:div>
    <w:div w:id="562562488">
      <w:bodyDiv w:val="1"/>
      <w:marLeft w:val="0"/>
      <w:marRight w:val="0"/>
      <w:marTop w:val="0"/>
      <w:marBottom w:val="0"/>
      <w:divBdr>
        <w:top w:val="none" w:sz="0" w:space="0" w:color="auto"/>
        <w:left w:val="none" w:sz="0" w:space="0" w:color="auto"/>
        <w:bottom w:val="none" w:sz="0" w:space="0" w:color="auto"/>
        <w:right w:val="none" w:sz="0" w:space="0" w:color="auto"/>
      </w:divBdr>
    </w:div>
    <w:div w:id="564605386">
      <w:bodyDiv w:val="1"/>
      <w:marLeft w:val="0"/>
      <w:marRight w:val="0"/>
      <w:marTop w:val="0"/>
      <w:marBottom w:val="0"/>
      <w:divBdr>
        <w:top w:val="none" w:sz="0" w:space="0" w:color="auto"/>
        <w:left w:val="none" w:sz="0" w:space="0" w:color="auto"/>
        <w:bottom w:val="none" w:sz="0" w:space="0" w:color="auto"/>
        <w:right w:val="none" w:sz="0" w:space="0" w:color="auto"/>
      </w:divBdr>
    </w:div>
    <w:div w:id="568153029">
      <w:bodyDiv w:val="1"/>
      <w:marLeft w:val="0"/>
      <w:marRight w:val="0"/>
      <w:marTop w:val="0"/>
      <w:marBottom w:val="0"/>
      <w:divBdr>
        <w:top w:val="none" w:sz="0" w:space="0" w:color="auto"/>
        <w:left w:val="none" w:sz="0" w:space="0" w:color="auto"/>
        <w:bottom w:val="none" w:sz="0" w:space="0" w:color="auto"/>
        <w:right w:val="none" w:sz="0" w:space="0" w:color="auto"/>
      </w:divBdr>
    </w:div>
    <w:div w:id="569536410">
      <w:bodyDiv w:val="1"/>
      <w:marLeft w:val="0"/>
      <w:marRight w:val="0"/>
      <w:marTop w:val="0"/>
      <w:marBottom w:val="0"/>
      <w:divBdr>
        <w:top w:val="none" w:sz="0" w:space="0" w:color="auto"/>
        <w:left w:val="none" w:sz="0" w:space="0" w:color="auto"/>
        <w:bottom w:val="none" w:sz="0" w:space="0" w:color="auto"/>
        <w:right w:val="none" w:sz="0" w:space="0" w:color="auto"/>
      </w:divBdr>
    </w:div>
    <w:div w:id="570846122">
      <w:bodyDiv w:val="1"/>
      <w:marLeft w:val="0"/>
      <w:marRight w:val="0"/>
      <w:marTop w:val="0"/>
      <w:marBottom w:val="0"/>
      <w:divBdr>
        <w:top w:val="none" w:sz="0" w:space="0" w:color="auto"/>
        <w:left w:val="none" w:sz="0" w:space="0" w:color="auto"/>
        <w:bottom w:val="none" w:sz="0" w:space="0" w:color="auto"/>
        <w:right w:val="none" w:sz="0" w:space="0" w:color="auto"/>
      </w:divBdr>
    </w:div>
    <w:div w:id="575751267">
      <w:bodyDiv w:val="1"/>
      <w:marLeft w:val="0"/>
      <w:marRight w:val="0"/>
      <w:marTop w:val="0"/>
      <w:marBottom w:val="0"/>
      <w:divBdr>
        <w:top w:val="none" w:sz="0" w:space="0" w:color="auto"/>
        <w:left w:val="none" w:sz="0" w:space="0" w:color="auto"/>
        <w:bottom w:val="none" w:sz="0" w:space="0" w:color="auto"/>
        <w:right w:val="none" w:sz="0" w:space="0" w:color="auto"/>
      </w:divBdr>
    </w:div>
    <w:div w:id="577136086">
      <w:bodyDiv w:val="1"/>
      <w:marLeft w:val="0"/>
      <w:marRight w:val="0"/>
      <w:marTop w:val="0"/>
      <w:marBottom w:val="0"/>
      <w:divBdr>
        <w:top w:val="none" w:sz="0" w:space="0" w:color="auto"/>
        <w:left w:val="none" w:sz="0" w:space="0" w:color="auto"/>
        <w:bottom w:val="none" w:sz="0" w:space="0" w:color="auto"/>
        <w:right w:val="none" w:sz="0" w:space="0" w:color="auto"/>
      </w:divBdr>
    </w:div>
    <w:div w:id="579560240">
      <w:bodyDiv w:val="1"/>
      <w:marLeft w:val="0"/>
      <w:marRight w:val="0"/>
      <w:marTop w:val="0"/>
      <w:marBottom w:val="0"/>
      <w:divBdr>
        <w:top w:val="none" w:sz="0" w:space="0" w:color="auto"/>
        <w:left w:val="none" w:sz="0" w:space="0" w:color="auto"/>
        <w:bottom w:val="none" w:sz="0" w:space="0" w:color="auto"/>
        <w:right w:val="none" w:sz="0" w:space="0" w:color="auto"/>
      </w:divBdr>
    </w:div>
    <w:div w:id="580219502">
      <w:bodyDiv w:val="1"/>
      <w:marLeft w:val="0"/>
      <w:marRight w:val="0"/>
      <w:marTop w:val="0"/>
      <w:marBottom w:val="0"/>
      <w:divBdr>
        <w:top w:val="none" w:sz="0" w:space="0" w:color="auto"/>
        <w:left w:val="none" w:sz="0" w:space="0" w:color="auto"/>
        <w:bottom w:val="none" w:sz="0" w:space="0" w:color="auto"/>
        <w:right w:val="none" w:sz="0" w:space="0" w:color="auto"/>
      </w:divBdr>
    </w:div>
    <w:div w:id="580919016">
      <w:bodyDiv w:val="1"/>
      <w:marLeft w:val="0"/>
      <w:marRight w:val="0"/>
      <w:marTop w:val="0"/>
      <w:marBottom w:val="0"/>
      <w:divBdr>
        <w:top w:val="none" w:sz="0" w:space="0" w:color="auto"/>
        <w:left w:val="none" w:sz="0" w:space="0" w:color="auto"/>
        <w:bottom w:val="none" w:sz="0" w:space="0" w:color="auto"/>
        <w:right w:val="none" w:sz="0" w:space="0" w:color="auto"/>
      </w:divBdr>
      <w:divsChild>
        <w:div w:id="1218662393">
          <w:marLeft w:val="0"/>
          <w:marRight w:val="0"/>
          <w:marTop w:val="0"/>
          <w:marBottom w:val="0"/>
          <w:divBdr>
            <w:top w:val="none" w:sz="0" w:space="0" w:color="auto"/>
            <w:left w:val="none" w:sz="0" w:space="0" w:color="auto"/>
            <w:bottom w:val="none" w:sz="0" w:space="0" w:color="auto"/>
            <w:right w:val="none" w:sz="0" w:space="0" w:color="auto"/>
          </w:divBdr>
        </w:div>
        <w:div w:id="372314319">
          <w:marLeft w:val="0"/>
          <w:marRight w:val="0"/>
          <w:marTop w:val="0"/>
          <w:marBottom w:val="0"/>
          <w:divBdr>
            <w:top w:val="none" w:sz="0" w:space="0" w:color="auto"/>
            <w:left w:val="none" w:sz="0" w:space="0" w:color="auto"/>
            <w:bottom w:val="none" w:sz="0" w:space="0" w:color="auto"/>
            <w:right w:val="none" w:sz="0" w:space="0" w:color="auto"/>
          </w:divBdr>
        </w:div>
        <w:div w:id="1364596447">
          <w:marLeft w:val="0"/>
          <w:marRight w:val="0"/>
          <w:marTop w:val="0"/>
          <w:marBottom w:val="0"/>
          <w:divBdr>
            <w:top w:val="none" w:sz="0" w:space="0" w:color="auto"/>
            <w:left w:val="none" w:sz="0" w:space="0" w:color="auto"/>
            <w:bottom w:val="none" w:sz="0" w:space="0" w:color="auto"/>
            <w:right w:val="none" w:sz="0" w:space="0" w:color="auto"/>
          </w:divBdr>
        </w:div>
        <w:div w:id="1767841165">
          <w:marLeft w:val="0"/>
          <w:marRight w:val="0"/>
          <w:marTop w:val="0"/>
          <w:marBottom w:val="0"/>
          <w:divBdr>
            <w:top w:val="none" w:sz="0" w:space="0" w:color="auto"/>
            <w:left w:val="none" w:sz="0" w:space="0" w:color="auto"/>
            <w:bottom w:val="none" w:sz="0" w:space="0" w:color="auto"/>
            <w:right w:val="none" w:sz="0" w:space="0" w:color="auto"/>
          </w:divBdr>
        </w:div>
        <w:div w:id="988246837">
          <w:marLeft w:val="0"/>
          <w:marRight w:val="0"/>
          <w:marTop w:val="0"/>
          <w:marBottom w:val="0"/>
          <w:divBdr>
            <w:top w:val="none" w:sz="0" w:space="0" w:color="auto"/>
            <w:left w:val="none" w:sz="0" w:space="0" w:color="auto"/>
            <w:bottom w:val="none" w:sz="0" w:space="0" w:color="auto"/>
            <w:right w:val="none" w:sz="0" w:space="0" w:color="auto"/>
          </w:divBdr>
        </w:div>
        <w:div w:id="1362242510">
          <w:marLeft w:val="0"/>
          <w:marRight w:val="0"/>
          <w:marTop w:val="0"/>
          <w:marBottom w:val="0"/>
          <w:divBdr>
            <w:top w:val="none" w:sz="0" w:space="0" w:color="auto"/>
            <w:left w:val="none" w:sz="0" w:space="0" w:color="auto"/>
            <w:bottom w:val="none" w:sz="0" w:space="0" w:color="auto"/>
            <w:right w:val="none" w:sz="0" w:space="0" w:color="auto"/>
          </w:divBdr>
        </w:div>
        <w:div w:id="632492112">
          <w:marLeft w:val="0"/>
          <w:marRight w:val="0"/>
          <w:marTop w:val="0"/>
          <w:marBottom w:val="0"/>
          <w:divBdr>
            <w:top w:val="none" w:sz="0" w:space="0" w:color="auto"/>
            <w:left w:val="none" w:sz="0" w:space="0" w:color="auto"/>
            <w:bottom w:val="none" w:sz="0" w:space="0" w:color="auto"/>
            <w:right w:val="none" w:sz="0" w:space="0" w:color="auto"/>
          </w:divBdr>
        </w:div>
        <w:div w:id="1269309917">
          <w:marLeft w:val="0"/>
          <w:marRight w:val="0"/>
          <w:marTop w:val="0"/>
          <w:marBottom w:val="0"/>
          <w:divBdr>
            <w:top w:val="none" w:sz="0" w:space="0" w:color="auto"/>
            <w:left w:val="none" w:sz="0" w:space="0" w:color="auto"/>
            <w:bottom w:val="none" w:sz="0" w:space="0" w:color="auto"/>
            <w:right w:val="none" w:sz="0" w:space="0" w:color="auto"/>
          </w:divBdr>
        </w:div>
        <w:div w:id="1013800895">
          <w:marLeft w:val="0"/>
          <w:marRight w:val="0"/>
          <w:marTop w:val="0"/>
          <w:marBottom w:val="0"/>
          <w:divBdr>
            <w:top w:val="none" w:sz="0" w:space="0" w:color="auto"/>
            <w:left w:val="none" w:sz="0" w:space="0" w:color="auto"/>
            <w:bottom w:val="none" w:sz="0" w:space="0" w:color="auto"/>
            <w:right w:val="none" w:sz="0" w:space="0" w:color="auto"/>
          </w:divBdr>
        </w:div>
        <w:div w:id="922682911">
          <w:marLeft w:val="0"/>
          <w:marRight w:val="0"/>
          <w:marTop w:val="0"/>
          <w:marBottom w:val="0"/>
          <w:divBdr>
            <w:top w:val="none" w:sz="0" w:space="0" w:color="auto"/>
            <w:left w:val="none" w:sz="0" w:space="0" w:color="auto"/>
            <w:bottom w:val="none" w:sz="0" w:space="0" w:color="auto"/>
            <w:right w:val="none" w:sz="0" w:space="0" w:color="auto"/>
          </w:divBdr>
        </w:div>
        <w:div w:id="1300380984">
          <w:marLeft w:val="0"/>
          <w:marRight w:val="0"/>
          <w:marTop w:val="0"/>
          <w:marBottom w:val="0"/>
          <w:divBdr>
            <w:top w:val="none" w:sz="0" w:space="0" w:color="auto"/>
            <w:left w:val="none" w:sz="0" w:space="0" w:color="auto"/>
            <w:bottom w:val="none" w:sz="0" w:space="0" w:color="auto"/>
            <w:right w:val="none" w:sz="0" w:space="0" w:color="auto"/>
          </w:divBdr>
        </w:div>
        <w:div w:id="407121960">
          <w:marLeft w:val="0"/>
          <w:marRight w:val="0"/>
          <w:marTop w:val="0"/>
          <w:marBottom w:val="0"/>
          <w:divBdr>
            <w:top w:val="none" w:sz="0" w:space="0" w:color="auto"/>
            <w:left w:val="none" w:sz="0" w:space="0" w:color="auto"/>
            <w:bottom w:val="none" w:sz="0" w:space="0" w:color="auto"/>
            <w:right w:val="none" w:sz="0" w:space="0" w:color="auto"/>
          </w:divBdr>
        </w:div>
        <w:div w:id="241069541">
          <w:marLeft w:val="0"/>
          <w:marRight w:val="0"/>
          <w:marTop w:val="0"/>
          <w:marBottom w:val="0"/>
          <w:divBdr>
            <w:top w:val="none" w:sz="0" w:space="0" w:color="auto"/>
            <w:left w:val="none" w:sz="0" w:space="0" w:color="auto"/>
            <w:bottom w:val="none" w:sz="0" w:space="0" w:color="auto"/>
            <w:right w:val="none" w:sz="0" w:space="0" w:color="auto"/>
          </w:divBdr>
        </w:div>
        <w:div w:id="186214422">
          <w:marLeft w:val="0"/>
          <w:marRight w:val="0"/>
          <w:marTop w:val="0"/>
          <w:marBottom w:val="0"/>
          <w:divBdr>
            <w:top w:val="none" w:sz="0" w:space="0" w:color="auto"/>
            <w:left w:val="none" w:sz="0" w:space="0" w:color="auto"/>
            <w:bottom w:val="none" w:sz="0" w:space="0" w:color="auto"/>
            <w:right w:val="none" w:sz="0" w:space="0" w:color="auto"/>
          </w:divBdr>
        </w:div>
        <w:div w:id="820196045">
          <w:marLeft w:val="0"/>
          <w:marRight w:val="0"/>
          <w:marTop w:val="0"/>
          <w:marBottom w:val="0"/>
          <w:divBdr>
            <w:top w:val="none" w:sz="0" w:space="0" w:color="auto"/>
            <w:left w:val="none" w:sz="0" w:space="0" w:color="auto"/>
            <w:bottom w:val="none" w:sz="0" w:space="0" w:color="auto"/>
            <w:right w:val="none" w:sz="0" w:space="0" w:color="auto"/>
          </w:divBdr>
        </w:div>
        <w:div w:id="1771654654">
          <w:marLeft w:val="0"/>
          <w:marRight w:val="0"/>
          <w:marTop w:val="0"/>
          <w:marBottom w:val="0"/>
          <w:divBdr>
            <w:top w:val="none" w:sz="0" w:space="0" w:color="auto"/>
            <w:left w:val="none" w:sz="0" w:space="0" w:color="auto"/>
            <w:bottom w:val="none" w:sz="0" w:space="0" w:color="auto"/>
            <w:right w:val="none" w:sz="0" w:space="0" w:color="auto"/>
          </w:divBdr>
        </w:div>
        <w:div w:id="824396019">
          <w:marLeft w:val="0"/>
          <w:marRight w:val="0"/>
          <w:marTop w:val="0"/>
          <w:marBottom w:val="0"/>
          <w:divBdr>
            <w:top w:val="none" w:sz="0" w:space="0" w:color="auto"/>
            <w:left w:val="none" w:sz="0" w:space="0" w:color="auto"/>
            <w:bottom w:val="none" w:sz="0" w:space="0" w:color="auto"/>
            <w:right w:val="none" w:sz="0" w:space="0" w:color="auto"/>
          </w:divBdr>
        </w:div>
        <w:div w:id="1040521114">
          <w:marLeft w:val="0"/>
          <w:marRight w:val="0"/>
          <w:marTop w:val="0"/>
          <w:marBottom w:val="0"/>
          <w:divBdr>
            <w:top w:val="none" w:sz="0" w:space="0" w:color="auto"/>
            <w:left w:val="none" w:sz="0" w:space="0" w:color="auto"/>
            <w:bottom w:val="none" w:sz="0" w:space="0" w:color="auto"/>
            <w:right w:val="none" w:sz="0" w:space="0" w:color="auto"/>
          </w:divBdr>
        </w:div>
        <w:div w:id="1895120681">
          <w:marLeft w:val="0"/>
          <w:marRight w:val="0"/>
          <w:marTop w:val="0"/>
          <w:marBottom w:val="0"/>
          <w:divBdr>
            <w:top w:val="none" w:sz="0" w:space="0" w:color="auto"/>
            <w:left w:val="none" w:sz="0" w:space="0" w:color="auto"/>
            <w:bottom w:val="none" w:sz="0" w:space="0" w:color="auto"/>
            <w:right w:val="none" w:sz="0" w:space="0" w:color="auto"/>
          </w:divBdr>
        </w:div>
        <w:div w:id="340860996">
          <w:marLeft w:val="0"/>
          <w:marRight w:val="0"/>
          <w:marTop w:val="0"/>
          <w:marBottom w:val="0"/>
          <w:divBdr>
            <w:top w:val="none" w:sz="0" w:space="0" w:color="auto"/>
            <w:left w:val="none" w:sz="0" w:space="0" w:color="auto"/>
            <w:bottom w:val="none" w:sz="0" w:space="0" w:color="auto"/>
            <w:right w:val="none" w:sz="0" w:space="0" w:color="auto"/>
          </w:divBdr>
        </w:div>
        <w:div w:id="1727341490">
          <w:marLeft w:val="0"/>
          <w:marRight w:val="0"/>
          <w:marTop w:val="0"/>
          <w:marBottom w:val="0"/>
          <w:divBdr>
            <w:top w:val="none" w:sz="0" w:space="0" w:color="auto"/>
            <w:left w:val="none" w:sz="0" w:space="0" w:color="auto"/>
            <w:bottom w:val="none" w:sz="0" w:space="0" w:color="auto"/>
            <w:right w:val="none" w:sz="0" w:space="0" w:color="auto"/>
          </w:divBdr>
        </w:div>
        <w:div w:id="1863276538">
          <w:marLeft w:val="0"/>
          <w:marRight w:val="0"/>
          <w:marTop w:val="0"/>
          <w:marBottom w:val="0"/>
          <w:divBdr>
            <w:top w:val="none" w:sz="0" w:space="0" w:color="auto"/>
            <w:left w:val="none" w:sz="0" w:space="0" w:color="auto"/>
            <w:bottom w:val="none" w:sz="0" w:space="0" w:color="auto"/>
            <w:right w:val="none" w:sz="0" w:space="0" w:color="auto"/>
          </w:divBdr>
        </w:div>
        <w:div w:id="586186227">
          <w:marLeft w:val="0"/>
          <w:marRight w:val="0"/>
          <w:marTop w:val="0"/>
          <w:marBottom w:val="0"/>
          <w:divBdr>
            <w:top w:val="none" w:sz="0" w:space="0" w:color="auto"/>
            <w:left w:val="none" w:sz="0" w:space="0" w:color="auto"/>
            <w:bottom w:val="none" w:sz="0" w:space="0" w:color="auto"/>
            <w:right w:val="none" w:sz="0" w:space="0" w:color="auto"/>
          </w:divBdr>
        </w:div>
        <w:div w:id="1865171199">
          <w:marLeft w:val="0"/>
          <w:marRight w:val="0"/>
          <w:marTop w:val="0"/>
          <w:marBottom w:val="0"/>
          <w:divBdr>
            <w:top w:val="none" w:sz="0" w:space="0" w:color="auto"/>
            <w:left w:val="none" w:sz="0" w:space="0" w:color="auto"/>
            <w:bottom w:val="none" w:sz="0" w:space="0" w:color="auto"/>
            <w:right w:val="none" w:sz="0" w:space="0" w:color="auto"/>
          </w:divBdr>
        </w:div>
        <w:div w:id="229466696">
          <w:marLeft w:val="0"/>
          <w:marRight w:val="0"/>
          <w:marTop w:val="0"/>
          <w:marBottom w:val="0"/>
          <w:divBdr>
            <w:top w:val="none" w:sz="0" w:space="0" w:color="auto"/>
            <w:left w:val="none" w:sz="0" w:space="0" w:color="auto"/>
            <w:bottom w:val="none" w:sz="0" w:space="0" w:color="auto"/>
            <w:right w:val="none" w:sz="0" w:space="0" w:color="auto"/>
          </w:divBdr>
        </w:div>
        <w:div w:id="281501086">
          <w:marLeft w:val="0"/>
          <w:marRight w:val="0"/>
          <w:marTop w:val="0"/>
          <w:marBottom w:val="0"/>
          <w:divBdr>
            <w:top w:val="none" w:sz="0" w:space="0" w:color="auto"/>
            <w:left w:val="none" w:sz="0" w:space="0" w:color="auto"/>
            <w:bottom w:val="none" w:sz="0" w:space="0" w:color="auto"/>
            <w:right w:val="none" w:sz="0" w:space="0" w:color="auto"/>
          </w:divBdr>
        </w:div>
        <w:div w:id="378937430">
          <w:marLeft w:val="0"/>
          <w:marRight w:val="0"/>
          <w:marTop w:val="0"/>
          <w:marBottom w:val="0"/>
          <w:divBdr>
            <w:top w:val="none" w:sz="0" w:space="0" w:color="auto"/>
            <w:left w:val="none" w:sz="0" w:space="0" w:color="auto"/>
            <w:bottom w:val="none" w:sz="0" w:space="0" w:color="auto"/>
            <w:right w:val="none" w:sz="0" w:space="0" w:color="auto"/>
          </w:divBdr>
        </w:div>
        <w:div w:id="253053005">
          <w:marLeft w:val="0"/>
          <w:marRight w:val="0"/>
          <w:marTop w:val="0"/>
          <w:marBottom w:val="0"/>
          <w:divBdr>
            <w:top w:val="none" w:sz="0" w:space="0" w:color="auto"/>
            <w:left w:val="none" w:sz="0" w:space="0" w:color="auto"/>
            <w:bottom w:val="none" w:sz="0" w:space="0" w:color="auto"/>
            <w:right w:val="none" w:sz="0" w:space="0" w:color="auto"/>
          </w:divBdr>
        </w:div>
        <w:div w:id="1106120918">
          <w:marLeft w:val="0"/>
          <w:marRight w:val="0"/>
          <w:marTop w:val="0"/>
          <w:marBottom w:val="0"/>
          <w:divBdr>
            <w:top w:val="none" w:sz="0" w:space="0" w:color="auto"/>
            <w:left w:val="none" w:sz="0" w:space="0" w:color="auto"/>
            <w:bottom w:val="none" w:sz="0" w:space="0" w:color="auto"/>
            <w:right w:val="none" w:sz="0" w:space="0" w:color="auto"/>
          </w:divBdr>
        </w:div>
        <w:div w:id="14038405">
          <w:marLeft w:val="0"/>
          <w:marRight w:val="0"/>
          <w:marTop w:val="0"/>
          <w:marBottom w:val="0"/>
          <w:divBdr>
            <w:top w:val="none" w:sz="0" w:space="0" w:color="auto"/>
            <w:left w:val="none" w:sz="0" w:space="0" w:color="auto"/>
            <w:bottom w:val="none" w:sz="0" w:space="0" w:color="auto"/>
            <w:right w:val="none" w:sz="0" w:space="0" w:color="auto"/>
          </w:divBdr>
        </w:div>
        <w:div w:id="1450395517">
          <w:marLeft w:val="0"/>
          <w:marRight w:val="0"/>
          <w:marTop w:val="0"/>
          <w:marBottom w:val="0"/>
          <w:divBdr>
            <w:top w:val="none" w:sz="0" w:space="0" w:color="auto"/>
            <w:left w:val="none" w:sz="0" w:space="0" w:color="auto"/>
            <w:bottom w:val="none" w:sz="0" w:space="0" w:color="auto"/>
            <w:right w:val="none" w:sz="0" w:space="0" w:color="auto"/>
          </w:divBdr>
        </w:div>
        <w:div w:id="641735602">
          <w:marLeft w:val="0"/>
          <w:marRight w:val="0"/>
          <w:marTop w:val="0"/>
          <w:marBottom w:val="0"/>
          <w:divBdr>
            <w:top w:val="none" w:sz="0" w:space="0" w:color="auto"/>
            <w:left w:val="none" w:sz="0" w:space="0" w:color="auto"/>
            <w:bottom w:val="none" w:sz="0" w:space="0" w:color="auto"/>
            <w:right w:val="none" w:sz="0" w:space="0" w:color="auto"/>
          </w:divBdr>
        </w:div>
        <w:div w:id="178467814">
          <w:marLeft w:val="0"/>
          <w:marRight w:val="0"/>
          <w:marTop w:val="0"/>
          <w:marBottom w:val="0"/>
          <w:divBdr>
            <w:top w:val="none" w:sz="0" w:space="0" w:color="auto"/>
            <w:left w:val="none" w:sz="0" w:space="0" w:color="auto"/>
            <w:bottom w:val="none" w:sz="0" w:space="0" w:color="auto"/>
            <w:right w:val="none" w:sz="0" w:space="0" w:color="auto"/>
          </w:divBdr>
        </w:div>
        <w:div w:id="482352332">
          <w:marLeft w:val="0"/>
          <w:marRight w:val="0"/>
          <w:marTop w:val="0"/>
          <w:marBottom w:val="0"/>
          <w:divBdr>
            <w:top w:val="none" w:sz="0" w:space="0" w:color="auto"/>
            <w:left w:val="none" w:sz="0" w:space="0" w:color="auto"/>
            <w:bottom w:val="none" w:sz="0" w:space="0" w:color="auto"/>
            <w:right w:val="none" w:sz="0" w:space="0" w:color="auto"/>
          </w:divBdr>
        </w:div>
        <w:div w:id="1072387077">
          <w:marLeft w:val="0"/>
          <w:marRight w:val="0"/>
          <w:marTop w:val="0"/>
          <w:marBottom w:val="0"/>
          <w:divBdr>
            <w:top w:val="none" w:sz="0" w:space="0" w:color="auto"/>
            <w:left w:val="none" w:sz="0" w:space="0" w:color="auto"/>
            <w:bottom w:val="none" w:sz="0" w:space="0" w:color="auto"/>
            <w:right w:val="none" w:sz="0" w:space="0" w:color="auto"/>
          </w:divBdr>
        </w:div>
        <w:div w:id="1747918084">
          <w:marLeft w:val="0"/>
          <w:marRight w:val="0"/>
          <w:marTop w:val="0"/>
          <w:marBottom w:val="0"/>
          <w:divBdr>
            <w:top w:val="none" w:sz="0" w:space="0" w:color="auto"/>
            <w:left w:val="none" w:sz="0" w:space="0" w:color="auto"/>
            <w:bottom w:val="none" w:sz="0" w:space="0" w:color="auto"/>
            <w:right w:val="none" w:sz="0" w:space="0" w:color="auto"/>
          </w:divBdr>
        </w:div>
        <w:div w:id="632515576">
          <w:marLeft w:val="0"/>
          <w:marRight w:val="0"/>
          <w:marTop w:val="0"/>
          <w:marBottom w:val="0"/>
          <w:divBdr>
            <w:top w:val="none" w:sz="0" w:space="0" w:color="auto"/>
            <w:left w:val="none" w:sz="0" w:space="0" w:color="auto"/>
            <w:bottom w:val="none" w:sz="0" w:space="0" w:color="auto"/>
            <w:right w:val="none" w:sz="0" w:space="0" w:color="auto"/>
          </w:divBdr>
        </w:div>
        <w:div w:id="846670574">
          <w:marLeft w:val="0"/>
          <w:marRight w:val="0"/>
          <w:marTop w:val="0"/>
          <w:marBottom w:val="0"/>
          <w:divBdr>
            <w:top w:val="none" w:sz="0" w:space="0" w:color="auto"/>
            <w:left w:val="none" w:sz="0" w:space="0" w:color="auto"/>
            <w:bottom w:val="none" w:sz="0" w:space="0" w:color="auto"/>
            <w:right w:val="none" w:sz="0" w:space="0" w:color="auto"/>
          </w:divBdr>
        </w:div>
        <w:div w:id="280460838">
          <w:marLeft w:val="0"/>
          <w:marRight w:val="0"/>
          <w:marTop w:val="0"/>
          <w:marBottom w:val="0"/>
          <w:divBdr>
            <w:top w:val="none" w:sz="0" w:space="0" w:color="auto"/>
            <w:left w:val="none" w:sz="0" w:space="0" w:color="auto"/>
            <w:bottom w:val="none" w:sz="0" w:space="0" w:color="auto"/>
            <w:right w:val="none" w:sz="0" w:space="0" w:color="auto"/>
          </w:divBdr>
        </w:div>
        <w:div w:id="352003473">
          <w:marLeft w:val="0"/>
          <w:marRight w:val="0"/>
          <w:marTop w:val="0"/>
          <w:marBottom w:val="0"/>
          <w:divBdr>
            <w:top w:val="none" w:sz="0" w:space="0" w:color="auto"/>
            <w:left w:val="none" w:sz="0" w:space="0" w:color="auto"/>
            <w:bottom w:val="none" w:sz="0" w:space="0" w:color="auto"/>
            <w:right w:val="none" w:sz="0" w:space="0" w:color="auto"/>
          </w:divBdr>
        </w:div>
        <w:div w:id="1306814091">
          <w:marLeft w:val="0"/>
          <w:marRight w:val="0"/>
          <w:marTop w:val="0"/>
          <w:marBottom w:val="0"/>
          <w:divBdr>
            <w:top w:val="none" w:sz="0" w:space="0" w:color="auto"/>
            <w:left w:val="none" w:sz="0" w:space="0" w:color="auto"/>
            <w:bottom w:val="none" w:sz="0" w:space="0" w:color="auto"/>
            <w:right w:val="none" w:sz="0" w:space="0" w:color="auto"/>
          </w:divBdr>
        </w:div>
        <w:div w:id="266424472">
          <w:marLeft w:val="0"/>
          <w:marRight w:val="0"/>
          <w:marTop w:val="0"/>
          <w:marBottom w:val="0"/>
          <w:divBdr>
            <w:top w:val="none" w:sz="0" w:space="0" w:color="auto"/>
            <w:left w:val="none" w:sz="0" w:space="0" w:color="auto"/>
            <w:bottom w:val="none" w:sz="0" w:space="0" w:color="auto"/>
            <w:right w:val="none" w:sz="0" w:space="0" w:color="auto"/>
          </w:divBdr>
        </w:div>
        <w:div w:id="1856385412">
          <w:marLeft w:val="0"/>
          <w:marRight w:val="0"/>
          <w:marTop w:val="0"/>
          <w:marBottom w:val="0"/>
          <w:divBdr>
            <w:top w:val="none" w:sz="0" w:space="0" w:color="auto"/>
            <w:left w:val="none" w:sz="0" w:space="0" w:color="auto"/>
            <w:bottom w:val="none" w:sz="0" w:space="0" w:color="auto"/>
            <w:right w:val="none" w:sz="0" w:space="0" w:color="auto"/>
          </w:divBdr>
        </w:div>
        <w:div w:id="1029842192">
          <w:marLeft w:val="0"/>
          <w:marRight w:val="0"/>
          <w:marTop w:val="0"/>
          <w:marBottom w:val="0"/>
          <w:divBdr>
            <w:top w:val="none" w:sz="0" w:space="0" w:color="auto"/>
            <w:left w:val="none" w:sz="0" w:space="0" w:color="auto"/>
            <w:bottom w:val="none" w:sz="0" w:space="0" w:color="auto"/>
            <w:right w:val="none" w:sz="0" w:space="0" w:color="auto"/>
          </w:divBdr>
        </w:div>
        <w:div w:id="1978410867">
          <w:marLeft w:val="0"/>
          <w:marRight w:val="0"/>
          <w:marTop w:val="0"/>
          <w:marBottom w:val="0"/>
          <w:divBdr>
            <w:top w:val="none" w:sz="0" w:space="0" w:color="auto"/>
            <w:left w:val="none" w:sz="0" w:space="0" w:color="auto"/>
            <w:bottom w:val="none" w:sz="0" w:space="0" w:color="auto"/>
            <w:right w:val="none" w:sz="0" w:space="0" w:color="auto"/>
          </w:divBdr>
        </w:div>
        <w:div w:id="191042408">
          <w:marLeft w:val="0"/>
          <w:marRight w:val="0"/>
          <w:marTop w:val="0"/>
          <w:marBottom w:val="0"/>
          <w:divBdr>
            <w:top w:val="none" w:sz="0" w:space="0" w:color="auto"/>
            <w:left w:val="none" w:sz="0" w:space="0" w:color="auto"/>
            <w:bottom w:val="none" w:sz="0" w:space="0" w:color="auto"/>
            <w:right w:val="none" w:sz="0" w:space="0" w:color="auto"/>
          </w:divBdr>
        </w:div>
        <w:div w:id="2071077502">
          <w:marLeft w:val="0"/>
          <w:marRight w:val="0"/>
          <w:marTop w:val="0"/>
          <w:marBottom w:val="0"/>
          <w:divBdr>
            <w:top w:val="none" w:sz="0" w:space="0" w:color="auto"/>
            <w:left w:val="none" w:sz="0" w:space="0" w:color="auto"/>
            <w:bottom w:val="none" w:sz="0" w:space="0" w:color="auto"/>
            <w:right w:val="none" w:sz="0" w:space="0" w:color="auto"/>
          </w:divBdr>
        </w:div>
        <w:div w:id="1395591297">
          <w:marLeft w:val="0"/>
          <w:marRight w:val="0"/>
          <w:marTop w:val="0"/>
          <w:marBottom w:val="0"/>
          <w:divBdr>
            <w:top w:val="none" w:sz="0" w:space="0" w:color="auto"/>
            <w:left w:val="none" w:sz="0" w:space="0" w:color="auto"/>
            <w:bottom w:val="none" w:sz="0" w:space="0" w:color="auto"/>
            <w:right w:val="none" w:sz="0" w:space="0" w:color="auto"/>
          </w:divBdr>
        </w:div>
        <w:div w:id="1358461289">
          <w:marLeft w:val="0"/>
          <w:marRight w:val="0"/>
          <w:marTop w:val="0"/>
          <w:marBottom w:val="0"/>
          <w:divBdr>
            <w:top w:val="none" w:sz="0" w:space="0" w:color="auto"/>
            <w:left w:val="none" w:sz="0" w:space="0" w:color="auto"/>
            <w:bottom w:val="none" w:sz="0" w:space="0" w:color="auto"/>
            <w:right w:val="none" w:sz="0" w:space="0" w:color="auto"/>
          </w:divBdr>
        </w:div>
        <w:div w:id="1793673599">
          <w:marLeft w:val="0"/>
          <w:marRight w:val="0"/>
          <w:marTop w:val="0"/>
          <w:marBottom w:val="0"/>
          <w:divBdr>
            <w:top w:val="none" w:sz="0" w:space="0" w:color="auto"/>
            <w:left w:val="none" w:sz="0" w:space="0" w:color="auto"/>
            <w:bottom w:val="none" w:sz="0" w:space="0" w:color="auto"/>
            <w:right w:val="none" w:sz="0" w:space="0" w:color="auto"/>
          </w:divBdr>
        </w:div>
        <w:div w:id="610862035">
          <w:marLeft w:val="0"/>
          <w:marRight w:val="0"/>
          <w:marTop w:val="0"/>
          <w:marBottom w:val="0"/>
          <w:divBdr>
            <w:top w:val="none" w:sz="0" w:space="0" w:color="auto"/>
            <w:left w:val="none" w:sz="0" w:space="0" w:color="auto"/>
            <w:bottom w:val="none" w:sz="0" w:space="0" w:color="auto"/>
            <w:right w:val="none" w:sz="0" w:space="0" w:color="auto"/>
          </w:divBdr>
        </w:div>
        <w:div w:id="898515625">
          <w:marLeft w:val="0"/>
          <w:marRight w:val="0"/>
          <w:marTop w:val="0"/>
          <w:marBottom w:val="0"/>
          <w:divBdr>
            <w:top w:val="none" w:sz="0" w:space="0" w:color="auto"/>
            <w:left w:val="none" w:sz="0" w:space="0" w:color="auto"/>
            <w:bottom w:val="none" w:sz="0" w:space="0" w:color="auto"/>
            <w:right w:val="none" w:sz="0" w:space="0" w:color="auto"/>
          </w:divBdr>
        </w:div>
        <w:div w:id="1999723682">
          <w:marLeft w:val="0"/>
          <w:marRight w:val="0"/>
          <w:marTop w:val="0"/>
          <w:marBottom w:val="0"/>
          <w:divBdr>
            <w:top w:val="none" w:sz="0" w:space="0" w:color="auto"/>
            <w:left w:val="none" w:sz="0" w:space="0" w:color="auto"/>
            <w:bottom w:val="none" w:sz="0" w:space="0" w:color="auto"/>
            <w:right w:val="none" w:sz="0" w:space="0" w:color="auto"/>
          </w:divBdr>
        </w:div>
        <w:div w:id="1387946348">
          <w:marLeft w:val="0"/>
          <w:marRight w:val="0"/>
          <w:marTop w:val="0"/>
          <w:marBottom w:val="0"/>
          <w:divBdr>
            <w:top w:val="none" w:sz="0" w:space="0" w:color="auto"/>
            <w:left w:val="none" w:sz="0" w:space="0" w:color="auto"/>
            <w:bottom w:val="none" w:sz="0" w:space="0" w:color="auto"/>
            <w:right w:val="none" w:sz="0" w:space="0" w:color="auto"/>
          </w:divBdr>
        </w:div>
      </w:divsChild>
    </w:div>
    <w:div w:id="582568609">
      <w:bodyDiv w:val="1"/>
      <w:marLeft w:val="0"/>
      <w:marRight w:val="0"/>
      <w:marTop w:val="0"/>
      <w:marBottom w:val="0"/>
      <w:divBdr>
        <w:top w:val="none" w:sz="0" w:space="0" w:color="auto"/>
        <w:left w:val="none" w:sz="0" w:space="0" w:color="auto"/>
        <w:bottom w:val="none" w:sz="0" w:space="0" w:color="auto"/>
        <w:right w:val="none" w:sz="0" w:space="0" w:color="auto"/>
      </w:divBdr>
    </w:div>
    <w:div w:id="583033946">
      <w:bodyDiv w:val="1"/>
      <w:marLeft w:val="0"/>
      <w:marRight w:val="0"/>
      <w:marTop w:val="0"/>
      <w:marBottom w:val="0"/>
      <w:divBdr>
        <w:top w:val="none" w:sz="0" w:space="0" w:color="auto"/>
        <w:left w:val="none" w:sz="0" w:space="0" w:color="auto"/>
        <w:bottom w:val="none" w:sz="0" w:space="0" w:color="auto"/>
        <w:right w:val="none" w:sz="0" w:space="0" w:color="auto"/>
      </w:divBdr>
    </w:div>
    <w:div w:id="583996652">
      <w:bodyDiv w:val="1"/>
      <w:marLeft w:val="0"/>
      <w:marRight w:val="0"/>
      <w:marTop w:val="0"/>
      <w:marBottom w:val="0"/>
      <w:divBdr>
        <w:top w:val="none" w:sz="0" w:space="0" w:color="auto"/>
        <w:left w:val="none" w:sz="0" w:space="0" w:color="auto"/>
        <w:bottom w:val="none" w:sz="0" w:space="0" w:color="auto"/>
        <w:right w:val="none" w:sz="0" w:space="0" w:color="auto"/>
      </w:divBdr>
    </w:div>
    <w:div w:id="584723755">
      <w:bodyDiv w:val="1"/>
      <w:marLeft w:val="0"/>
      <w:marRight w:val="0"/>
      <w:marTop w:val="0"/>
      <w:marBottom w:val="0"/>
      <w:divBdr>
        <w:top w:val="none" w:sz="0" w:space="0" w:color="auto"/>
        <w:left w:val="none" w:sz="0" w:space="0" w:color="auto"/>
        <w:bottom w:val="none" w:sz="0" w:space="0" w:color="auto"/>
        <w:right w:val="none" w:sz="0" w:space="0" w:color="auto"/>
      </w:divBdr>
    </w:div>
    <w:div w:id="585848581">
      <w:bodyDiv w:val="1"/>
      <w:marLeft w:val="0"/>
      <w:marRight w:val="0"/>
      <w:marTop w:val="0"/>
      <w:marBottom w:val="0"/>
      <w:divBdr>
        <w:top w:val="none" w:sz="0" w:space="0" w:color="auto"/>
        <w:left w:val="none" w:sz="0" w:space="0" w:color="auto"/>
        <w:bottom w:val="none" w:sz="0" w:space="0" w:color="auto"/>
        <w:right w:val="none" w:sz="0" w:space="0" w:color="auto"/>
      </w:divBdr>
    </w:div>
    <w:div w:id="586351894">
      <w:bodyDiv w:val="1"/>
      <w:marLeft w:val="0"/>
      <w:marRight w:val="0"/>
      <w:marTop w:val="0"/>
      <w:marBottom w:val="0"/>
      <w:divBdr>
        <w:top w:val="none" w:sz="0" w:space="0" w:color="auto"/>
        <w:left w:val="none" w:sz="0" w:space="0" w:color="auto"/>
        <w:bottom w:val="none" w:sz="0" w:space="0" w:color="auto"/>
        <w:right w:val="none" w:sz="0" w:space="0" w:color="auto"/>
      </w:divBdr>
    </w:div>
    <w:div w:id="587034877">
      <w:bodyDiv w:val="1"/>
      <w:marLeft w:val="0"/>
      <w:marRight w:val="0"/>
      <w:marTop w:val="0"/>
      <w:marBottom w:val="0"/>
      <w:divBdr>
        <w:top w:val="none" w:sz="0" w:space="0" w:color="auto"/>
        <w:left w:val="none" w:sz="0" w:space="0" w:color="auto"/>
        <w:bottom w:val="none" w:sz="0" w:space="0" w:color="auto"/>
        <w:right w:val="none" w:sz="0" w:space="0" w:color="auto"/>
      </w:divBdr>
    </w:div>
    <w:div w:id="590547267">
      <w:bodyDiv w:val="1"/>
      <w:marLeft w:val="0"/>
      <w:marRight w:val="0"/>
      <w:marTop w:val="0"/>
      <w:marBottom w:val="0"/>
      <w:divBdr>
        <w:top w:val="none" w:sz="0" w:space="0" w:color="auto"/>
        <w:left w:val="none" w:sz="0" w:space="0" w:color="auto"/>
        <w:bottom w:val="none" w:sz="0" w:space="0" w:color="auto"/>
        <w:right w:val="none" w:sz="0" w:space="0" w:color="auto"/>
      </w:divBdr>
    </w:div>
    <w:div w:id="591015744">
      <w:bodyDiv w:val="1"/>
      <w:marLeft w:val="0"/>
      <w:marRight w:val="0"/>
      <w:marTop w:val="0"/>
      <w:marBottom w:val="0"/>
      <w:divBdr>
        <w:top w:val="none" w:sz="0" w:space="0" w:color="auto"/>
        <w:left w:val="none" w:sz="0" w:space="0" w:color="auto"/>
        <w:bottom w:val="none" w:sz="0" w:space="0" w:color="auto"/>
        <w:right w:val="none" w:sz="0" w:space="0" w:color="auto"/>
      </w:divBdr>
    </w:div>
    <w:div w:id="591352368">
      <w:bodyDiv w:val="1"/>
      <w:marLeft w:val="0"/>
      <w:marRight w:val="0"/>
      <w:marTop w:val="0"/>
      <w:marBottom w:val="0"/>
      <w:divBdr>
        <w:top w:val="none" w:sz="0" w:space="0" w:color="auto"/>
        <w:left w:val="none" w:sz="0" w:space="0" w:color="auto"/>
        <w:bottom w:val="none" w:sz="0" w:space="0" w:color="auto"/>
        <w:right w:val="none" w:sz="0" w:space="0" w:color="auto"/>
      </w:divBdr>
    </w:div>
    <w:div w:id="594635915">
      <w:bodyDiv w:val="1"/>
      <w:marLeft w:val="0"/>
      <w:marRight w:val="0"/>
      <w:marTop w:val="0"/>
      <w:marBottom w:val="0"/>
      <w:divBdr>
        <w:top w:val="none" w:sz="0" w:space="0" w:color="auto"/>
        <w:left w:val="none" w:sz="0" w:space="0" w:color="auto"/>
        <w:bottom w:val="none" w:sz="0" w:space="0" w:color="auto"/>
        <w:right w:val="none" w:sz="0" w:space="0" w:color="auto"/>
      </w:divBdr>
      <w:divsChild>
        <w:div w:id="1234122763">
          <w:marLeft w:val="0"/>
          <w:marRight w:val="0"/>
          <w:marTop w:val="0"/>
          <w:marBottom w:val="0"/>
          <w:divBdr>
            <w:top w:val="none" w:sz="0" w:space="0" w:color="auto"/>
            <w:left w:val="none" w:sz="0" w:space="0" w:color="auto"/>
            <w:bottom w:val="none" w:sz="0" w:space="0" w:color="auto"/>
            <w:right w:val="none" w:sz="0" w:space="0" w:color="auto"/>
          </w:divBdr>
          <w:divsChild>
            <w:div w:id="1938828423">
              <w:marLeft w:val="0"/>
              <w:marRight w:val="0"/>
              <w:marTop w:val="0"/>
              <w:marBottom w:val="0"/>
              <w:divBdr>
                <w:top w:val="none" w:sz="0" w:space="0" w:color="auto"/>
                <w:left w:val="none" w:sz="0" w:space="0" w:color="auto"/>
                <w:bottom w:val="none" w:sz="0" w:space="0" w:color="auto"/>
                <w:right w:val="none" w:sz="0" w:space="0" w:color="auto"/>
              </w:divBdr>
              <w:divsChild>
                <w:div w:id="198990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945151">
      <w:bodyDiv w:val="1"/>
      <w:marLeft w:val="0"/>
      <w:marRight w:val="0"/>
      <w:marTop w:val="0"/>
      <w:marBottom w:val="0"/>
      <w:divBdr>
        <w:top w:val="none" w:sz="0" w:space="0" w:color="auto"/>
        <w:left w:val="none" w:sz="0" w:space="0" w:color="auto"/>
        <w:bottom w:val="none" w:sz="0" w:space="0" w:color="auto"/>
        <w:right w:val="none" w:sz="0" w:space="0" w:color="auto"/>
      </w:divBdr>
    </w:div>
    <w:div w:id="596644020">
      <w:bodyDiv w:val="1"/>
      <w:marLeft w:val="0"/>
      <w:marRight w:val="0"/>
      <w:marTop w:val="0"/>
      <w:marBottom w:val="0"/>
      <w:divBdr>
        <w:top w:val="none" w:sz="0" w:space="0" w:color="auto"/>
        <w:left w:val="none" w:sz="0" w:space="0" w:color="auto"/>
        <w:bottom w:val="none" w:sz="0" w:space="0" w:color="auto"/>
        <w:right w:val="none" w:sz="0" w:space="0" w:color="auto"/>
      </w:divBdr>
    </w:div>
    <w:div w:id="598567224">
      <w:bodyDiv w:val="1"/>
      <w:marLeft w:val="0"/>
      <w:marRight w:val="0"/>
      <w:marTop w:val="0"/>
      <w:marBottom w:val="0"/>
      <w:divBdr>
        <w:top w:val="none" w:sz="0" w:space="0" w:color="auto"/>
        <w:left w:val="none" w:sz="0" w:space="0" w:color="auto"/>
        <w:bottom w:val="none" w:sz="0" w:space="0" w:color="auto"/>
        <w:right w:val="none" w:sz="0" w:space="0" w:color="auto"/>
      </w:divBdr>
    </w:div>
    <w:div w:id="598756845">
      <w:bodyDiv w:val="1"/>
      <w:marLeft w:val="0"/>
      <w:marRight w:val="0"/>
      <w:marTop w:val="0"/>
      <w:marBottom w:val="0"/>
      <w:divBdr>
        <w:top w:val="none" w:sz="0" w:space="0" w:color="auto"/>
        <w:left w:val="none" w:sz="0" w:space="0" w:color="auto"/>
        <w:bottom w:val="none" w:sz="0" w:space="0" w:color="auto"/>
        <w:right w:val="none" w:sz="0" w:space="0" w:color="auto"/>
      </w:divBdr>
    </w:div>
    <w:div w:id="599879055">
      <w:bodyDiv w:val="1"/>
      <w:marLeft w:val="0"/>
      <w:marRight w:val="0"/>
      <w:marTop w:val="0"/>
      <w:marBottom w:val="0"/>
      <w:divBdr>
        <w:top w:val="none" w:sz="0" w:space="0" w:color="auto"/>
        <w:left w:val="none" w:sz="0" w:space="0" w:color="auto"/>
        <w:bottom w:val="none" w:sz="0" w:space="0" w:color="auto"/>
        <w:right w:val="none" w:sz="0" w:space="0" w:color="auto"/>
      </w:divBdr>
    </w:div>
    <w:div w:id="600527038">
      <w:bodyDiv w:val="1"/>
      <w:marLeft w:val="0"/>
      <w:marRight w:val="0"/>
      <w:marTop w:val="0"/>
      <w:marBottom w:val="0"/>
      <w:divBdr>
        <w:top w:val="none" w:sz="0" w:space="0" w:color="auto"/>
        <w:left w:val="none" w:sz="0" w:space="0" w:color="auto"/>
        <w:bottom w:val="none" w:sz="0" w:space="0" w:color="auto"/>
        <w:right w:val="none" w:sz="0" w:space="0" w:color="auto"/>
      </w:divBdr>
    </w:div>
    <w:div w:id="601769670">
      <w:bodyDiv w:val="1"/>
      <w:marLeft w:val="0"/>
      <w:marRight w:val="0"/>
      <w:marTop w:val="0"/>
      <w:marBottom w:val="0"/>
      <w:divBdr>
        <w:top w:val="none" w:sz="0" w:space="0" w:color="auto"/>
        <w:left w:val="none" w:sz="0" w:space="0" w:color="auto"/>
        <w:bottom w:val="none" w:sz="0" w:space="0" w:color="auto"/>
        <w:right w:val="none" w:sz="0" w:space="0" w:color="auto"/>
      </w:divBdr>
    </w:div>
    <w:div w:id="605423271">
      <w:bodyDiv w:val="1"/>
      <w:marLeft w:val="0"/>
      <w:marRight w:val="0"/>
      <w:marTop w:val="0"/>
      <w:marBottom w:val="0"/>
      <w:divBdr>
        <w:top w:val="none" w:sz="0" w:space="0" w:color="auto"/>
        <w:left w:val="none" w:sz="0" w:space="0" w:color="auto"/>
        <w:bottom w:val="none" w:sz="0" w:space="0" w:color="auto"/>
        <w:right w:val="none" w:sz="0" w:space="0" w:color="auto"/>
      </w:divBdr>
    </w:div>
    <w:div w:id="605965130">
      <w:bodyDiv w:val="1"/>
      <w:marLeft w:val="0"/>
      <w:marRight w:val="0"/>
      <w:marTop w:val="0"/>
      <w:marBottom w:val="0"/>
      <w:divBdr>
        <w:top w:val="none" w:sz="0" w:space="0" w:color="auto"/>
        <w:left w:val="none" w:sz="0" w:space="0" w:color="auto"/>
        <w:bottom w:val="none" w:sz="0" w:space="0" w:color="auto"/>
        <w:right w:val="none" w:sz="0" w:space="0" w:color="auto"/>
      </w:divBdr>
    </w:div>
    <w:div w:id="616378133">
      <w:bodyDiv w:val="1"/>
      <w:marLeft w:val="0"/>
      <w:marRight w:val="0"/>
      <w:marTop w:val="0"/>
      <w:marBottom w:val="0"/>
      <w:divBdr>
        <w:top w:val="none" w:sz="0" w:space="0" w:color="auto"/>
        <w:left w:val="none" w:sz="0" w:space="0" w:color="auto"/>
        <w:bottom w:val="none" w:sz="0" w:space="0" w:color="auto"/>
        <w:right w:val="none" w:sz="0" w:space="0" w:color="auto"/>
      </w:divBdr>
    </w:div>
    <w:div w:id="616985013">
      <w:bodyDiv w:val="1"/>
      <w:marLeft w:val="0"/>
      <w:marRight w:val="0"/>
      <w:marTop w:val="0"/>
      <w:marBottom w:val="0"/>
      <w:divBdr>
        <w:top w:val="none" w:sz="0" w:space="0" w:color="auto"/>
        <w:left w:val="none" w:sz="0" w:space="0" w:color="auto"/>
        <w:bottom w:val="none" w:sz="0" w:space="0" w:color="auto"/>
        <w:right w:val="none" w:sz="0" w:space="0" w:color="auto"/>
      </w:divBdr>
    </w:div>
    <w:div w:id="620959070">
      <w:bodyDiv w:val="1"/>
      <w:marLeft w:val="0"/>
      <w:marRight w:val="0"/>
      <w:marTop w:val="0"/>
      <w:marBottom w:val="0"/>
      <w:divBdr>
        <w:top w:val="none" w:sz="0" w:space="0" w:color="auto"/>
        <w:left w:val="none" w:sz="0" w:space="0" w:color="auto"/>
        <w:bottom w:val="none" w:sz="0" w:space="0" w:color="auto"/>
        <w:right w:val="none" w:sz="0" w:space="0" w:color="auto"/>
      </w:divBdr>
    </w:div>
    <w:div w:id="621302044">
      <w:bodyDiv w:val="1"/>
      <w:marLeft w:val="0"/>
      <w:marRight w:val="0"/>
      <w:marTop w:val="0"/>
      <w:marBottom w:val="0"/>
      <w:divBdr>
        <w:top w:val="none" w:sz="0" w:space="0" w:color="auto"/>
        <w:left w:val="none" w:sz="0" w:space="0" w:color="auto"/>
        <w:bottom w:val="none" w:sz="0" w:space="0" w:color="auto"/>
        <w:right w:val="none" w:sz="0" w:space="0" w:color="auto"/>
      </w:divBdr>
    </w:div>
    <w:div w:id="621809321">
      <w:bodyDiv w:val="1"/>
      <w:marLeft w:val="0"/>
      <w:marRight w:val="0"/>
      <w:marTop w:val="0"/>
      <w:marBottom w:val="0"/>
      <w:divBdr>
        <w:top w:val="none" w:sz="0" w:space="0" w:color="auto"/>
        <w:left w:val="none" w:sz="0" w:space="0" w:color="auto"/>
        <w:bottom w:val="none" w:sz="0" w:space="0" w:color="auto"/>
        <w:right w:val="none" w:sz="0" w:space="0" w:color="auto"/>
      </w:divBdr>
    </w:div>
    <w:div w:id="624502026">
      <w:bodyDiv w:val="1"/>
      <w:marLeft w:val="0"/>
      <w:marRight w:val="0"/>
      <w:marTop w:val="0"/>
      <w:marBottom w:val="0"/>
      <w:divBdr>
        <w:top w:val="none" w:sz="0" w:space="0" w:color="auto"/>
        <w:left w:val="none" w:sz="0" w:space="0" w:color="auto"/>
        <w:bottom w:val="none" w:sz="0" w:space="0" w:color="auto"/>
        <w:right w:val="none" w:sz="0" w:space="0" w:color="auto"/>
      </w:divBdr>
    </w:div>
    <w:div w:id="624577927">
      <w:bodyDiv w:val="1"/>
      <w:marLeft w:val="0"/>
      <w:marRight w:val="0"/>
      <w:marTop w:val="0"/>
      <w:marBottom w:val="0"/>
      <w:divBdr>
        <w:top w:val="none" w:sz="0" w:space="0" w:color="auto"/>
        <w:left w:val="none" w:sz="0" w:space="0" w:color="auto"/>
        <w:bottom w:val="none" w:sz="0" w:space="0" w:color="auto"/>
        <w:right w:val="none" w:sz="0" w:space="0" w:color="auto"/>
      </w:divBdr>
    </w:div>
    <w:div w:id="624583898">
      <w:bodyDiv w:val="1"/>
      <w:marLeft w:val="0"/>
      <w:marRight w:val="0"/>
      <w:marTop w:val="0"/>
      <w:marBottom w:val="0"/>
      <w:divBdr>
        <w:top w:val="none" w:sz="0" w:space="0" w:color="auto"/>
        <w:left w:val="none" w:sz="0" w:space="0" w:color="auto"/>
        <w:bottom w:val="none" w:sz="0" w:space="0" w:color="auto"/>
        <w:right w:val="none" w:sz="0" w:space="0" w:color="auto"/>
      </w:divBdr>
    </w:div>
    <w:div w:id="624968265">
      <w:bodyDiv w:val="1"/>
      <w:marLeft w:val="0"/>
      <w:marRight w:val="0"/>
      <w:marTop w:val="0"/>
      <w:marBottom w:val="0"/>
      <w:divBdr>
        <w:top w:val="none" w:sz="0" w:space="0" w:color="auto"/>
        <w:left w:val="none" w:sz="0" w:space="0" w:color="auto"/>
        <w:bottom w:val="none" w:sz="0" w:space="0" w:color="auto"/>
        <w:right w:val="none" w:sz="0" w:space="0" w:color="auto"/>
      </w:divBdr>
    </w:div>
    <w:div w:id="625087032">
      <w:bodyDiv w:val="1"/>
      <w:marLeft w:val="0"/>
      <w:marRight w:val="0"/>
      <w:marTop w:val="0"/>
      <w:marBottom w:val="0"/>
      <w:divBdr>
        <w:top w:val="none" w:sz="0" w:space="0" w:color="auto"/>
        <w:left w:val="none" w:sz="0" w:space="0" w:color="auto"/>
        <w:bottom w:val="none" w:sz="0" w:space="0" w:color="auto"/>
        <w:right w:val="none" w:sz="0" w:space="0" w:color="auto"/>
      </w:divBdr>
    </w:div>
    <w:div w:id="626011279">
      <w:bodyDiv w:val="1"/>
      <w:marLeft w:val="0"/>
      <w:marRight w:val="0"/>
      <w:marTop w:val="0"/>
      <w:marBottom w:val="0"/>
      <w:divBdr>
        <w:top w:val="none" w:sz="0" w:space="0" w:color="auto"/>
        <w:left w:val="none" w:sz="0" w:space="0" w:color="auto"/>
        <w:bottom w:val="none" w:sz="0" w:space="0" w:color="auto"/>
        <w:right w:val="none" w:sz="0" w:space="0" w:color="auto"/>
      </w:divBdr>
    </w:div>
    <w:div w:id="626737883">
      <w:bodyDiv w:val="1"/>
      <w:marLeft w:val="0"/>
      <w:marRight w:val="0"/>
      <w:marTop w:val="0"/>
      <w:marBottom w:val="0"/>
      <w:divBdr>
        <w:top w:val="none" w:sz="0" w:space="0" w:color="auto"/>
        <w:left w:val="none" w:sz="0" w:space="0" w:color="auto"/>
        <w:bottom w:val="none" w:sz="0" w:space="0" w:color="auto"/>
        <w:right w:val="none" w:sz="0" w:space="0" w:color="auto"/>
      </w:divBdr>
    </w:div>
    <w:div w:id="628706746">
      <w:bodyDiv w:val="1"/>
      <w:marLeft w:val="0"/>
      <w:marRight w:val="0"/>
      <w:marTop w:val="0"/>
      <w:marBottom w:val="0"/>
      <w:divBdr>
        <w:top w:val="none" w:sz="0" w:space="0" w:color="auto"/>
        <w:left w:val="none" w:sz="0" w:space="0" w:color="auto"/>
        <w:bottom w:val="none" w:sz="0" w:space="0" w:color="auto"/>
        <w:right w:val="none" w:sz="0" w:space="0" w:color="auto"/>
      </w:divBdr>
    </w:div>
    <w:div w:id="629360063">
      <w:bodyDiv w:val="1"/>
      <w:marLeft w:val="0"/>
      <w:marRight w:val="0"/>
      <w:marTop w:val="0"/>
      <w:marBottom w:val="0"/>
      <w:divBdr>
        <w:top w:val="none" w:sz="0" w:space="0" w:color="auto"/>
        <w:left w:val="none" w:sz="0" w:space="0" w:color="auto"/>
        <w:bottom w:val="none" w:sz="0" w:space="0" w:color="auto"/>
        <w:right w:val="none" w:sz="0" w:space="0" w:color="auto"/>
      </w:divBdr>
    </w:div>
    <w:div w:id="630597909">
      <w:bodyDiv w:val="1"/>
      <w:marLeft w:val="0"/>
      <w:marRight w:val="0"/>
      <w:marTop w:val="0"/>
      <w:marBottom w:val="0"/>
      <w:divBdr>
        <w:top w:val="none" w:sz="0" w:space="0" w:color="auto"/>
        <w:left w:val="none" w:sz="0" w:space="0" w:color="auto"/>
        <w:bottom w:val="none" w:sz="0" w:space="0" w:color="auto"/>
        <w:right w:val="none" w:sz="0" w:space="0" w:color="auto"/>
      </w:divBdr>
    </w:div>
    <w:div w:id="631716515">
      <w:bodyDiv w:val="1"/>
      <w:marLeft w:val="0"/>
      <w:marRight w:val="0"/>
      <w:marTop w:val="0"/>
      <w:marBottom w:val="0"/>
      <w:divBdr>
        <w:top w:val="none" w:sz="0" w:space="0" w:color="auto"/>
        <w:left w:val="none" w:sz="0" w:space="0" w:color="auto"/>
        <w:bottom w:val="none" w:sz="0" w:space="0" w:color="auto"/>
        <w:right w:val="none" w:sz="0" w:space="0" w:color="auto"/>
      </w:divBdr>
    </w:div>
    <w:div w:id="631983149">
      <w:bodyDiv w:val="1"/>
      <w:marLeft w:val="0"/>
      <w:marRight w:val="0"/>
      <w:marTop w:val="0"/>
      <w:marBottom w:val="0"/>
      <w:divBdr>
        <w:top w:val="none" w:sz="0" w:space="0" w:color="auto"/>
        <w:left w:val="none" w:sz="0" w:space="0" w:color="auto"/>
        <w:bottom w:val="none" w:sz="0" w:space="0" w:color="auto"/>
        <w:right w:val="none" w:sz="0" w:space="0" w:color="auto"/>
      </w:divBdr>
    </w:div>
    <w:div w:id="633756207">
      <w:bodyDiv w:val="1"/>
      <w:marLeft w:val="0"/>
      <w:marRight w:val="0"/>
      <w:marTop w:val="0"/>
      <w:marBottom w:val="0"/>
      <w:divBdr>
        <w:top w:val="none" w:sz="0" w:space="0" w:color="auto"/>
        <w:left w:val="none" w:sz="0" w:space="0" w:color="auto"/>
        <w:bottom w:val="none" w:sz="0" w:space="0" w:color="auto"/>
        <w:right w:val="none" w:sz="0" w:space="0" w:color="auto"/>
      </w:divBdr>
    </w:div>
    <w:div w:id="636032821">
      <w:bodyDiv w:val="1"/>
      <w:marLeft w:val="0"/>
      <w:marRight w:val="0"/>
      <w:marTop w:val="0"/>
      <w:marBottom w:val="0"/>
      <w:divBdr>
        <w:top w:val="none" w:sz="0" w:space="0" w:color="auto"/>
        <w:left w:val="none" w:sz="0" w:space="0" w:color="auto"/>
        <w:bottom w:val="none" w:sz="0" w:space="0" w:color="auto"/>
        <w:right w:val="none" w:sz="0" w:space="0" w:color="auto"/>
      </w:divBdr>
    </w:div>
    <w:div w:id="639000011">
      <w:bodyDiv w:val="1"/>
      <w:marLeft w:val="0"/>
      <w:marRight w:val="0"/>
      <w:marTop w:val="0"/>
      <w:marBottom w:val="0"/>
      <w:divBdr>
        <w:top w:val="none" w:sz="0" w:space="0" w:color="auto"/>
        <w:left w:val="none" w:sz="0" w:space="0" w:color="auto"/>
        <w:bottom w:val="none" w:sz="0" w:space="0" w:color="auto"/>
        <w:right w:val="none" w:sz="0" w:space="0" w:color="auto"/>
      </w:divBdr>
    </w:div>
    <w:div w:id="639193126">
      <w:bodyDiv w:val="1"/>
      <w:marLeft w:val="0"/>
      <w:marRight w:val="0"/>
      <w:marTop w:val="0"/>
      <w:marBottom w:val="0"/>
      <w:divBdr>
        <w:top w:val="none" w:sz="0" w:space="0" w:color="auto"/>
        <w:left w:val="none" w:sz="0" w:space="0" w:color="auto"/>
        <w:bottom w:val="none" w:sz="0" w:space="0" w:color="auto"/>
        <w:right w:val="none" w:sz="0" w:space="0" w:color="auto"/>
      </w:divBdr>
    </w:div>
    <w:div w:id="642664305">
      <w:bodyDiv w:val="1"/>
      <w:marLeft w:val="0"/>
      <w:marRight w:val="0"/>
      <w:marTop w:val="0"/>
      <w:marBottom w:val="0"/>
      <w:divBdr>
        <w:top w:val="none" w:sz="0" w:space="0" w:color="auto"/>
        <w:left w:val="none" w:sz="0" w:space="0" w:color="auto"/>
        <w:bottom w:val="none" w:sz="0" w:space="0" w:color="auto"/>
        <w:right w:val="none" w:sz="0" w:space="0" w:color="auto"/>
      </w:divBdr>
    </w:div>
    <w:div w:id="642665232">
      <w:bodyDiv w:val="1"/>
      <w:marLeft w:val="0"/>
      <w:marRight w:val="0"/>
      <w:marTop w:val="0"/>
      <w:marBottom w:val="0"/>
      <w:divBdr>
        <w:top w:val="none" w:sz="0" w:space="0" w:color="auto"/>
        <w:left w:val="none" w:sz="0" w:space="0" w:color="auto"/>
        <w:bottom w:val="none" w:sz="0" w:space="0" w:color="auto"/>
        <w:right w:val="none" w:sz="0" w:space="0" w:color="auto"/>
      </w:divBdr>
    </w:div>
    <w:div w:id="643048700">
      <w:bodyDiv w:val="1"/>
      <w:marLeft w:val="0"/>
      <w:marRight w:val="0"/>
      <w:marTop w:val="0"/>
      <w:marBottom w:val="0"/>
      <w:divBdr>
        <w:top w:val="none" w:sz="0" w:space="0" w:color="auto"/>
        <w:left w:val="none" w:sz="0" w:space="0" w:color="auto"/>
        <w:bottom w:val="none" w:sz="0" w:space="0" w:color="auto"/>
        <w:right w:val="none" w:sz="0" w:space="0" w:color="auto"/>
      </w:divBdr>
    </w:div>
    <w:div w:id="643897400">
      <w:bodyDiv w:val="1"/>
      <w:marLeft w:val="0"/>
      <w:marRight w:val="0"/>
      <w:marTop w:val="0"/>
      <w:marBottom w:val="0"/>
      <w:divBdr>
        <w:top w:val="none" w:sz="0" w:space="0" w:color="auto"/>
        <w:left w:val="none" w:sz="0" w:space="0" w:color="auto"/>
        <w:bottom w:val="none" w:sz="0" w:space="0" w:color="auto"/>
        <w:right w:val="none" w:sz="0" w:space="0" w:color="auto"/>
      </w:divBdr>
    </w:div>
    <w:div w:id="645358470">
      <w:bodyDiv w:val="1"/>
      <w:marLeft w:val="0"/>
      <w:marRight w:val="0"/>
      <w:marTop w:val="0"/>
      <w:marBottom w:val="0"/>
      <w:divBdr>
        <w:top w:val="none" w:sz="0" w:space="0" w:color="auto"/>
        <w:left w:val="none" w:sz="0" w:space="0" w:color="auto"/>
        <w:bottom w:val="none" w:sz="0" w:space="0" w:color="auto"/>
        <w:right w:val="none" w:sz="0" w:space="0" w:color="auto"/>
      </w:divBdr>
    </w:div>
    <w:div w:id="645627524">
      <w:bodyDiv w:val="1"/>
      <w:marLeft w:val="0"/>
      <w:marRight w:val="0"/>
      <w:marTop w:val="0"/>
      <w:marBottom w:val="0"/>
      <w:divBdr>
        <w:top w:val="none" w:sz="0" w:space="0" w:color="auto"/>
        <w:left w:val="none" w:sz="0" w:space="0" w:color="auto"/>
        <w:bottom w:val="none" w:sz="0" w:space="0" w:color="auto"/>
        <w:right w:val="none" w:sz="0" w:space="0" w:color="auto"/>
      </w:divBdr>
    </w:div>
    <w:div w:id="647369287">
      <w:bodyDiv w:val="1"/>
      <w:marLeft w:val="0"/>
      <w:marRight w:val="0"/>
      <w:marTop w:val="0"/>
      <w:marBottom w:val="0"/>
      <w:divBdr>
        <w:top w:val="none" w:sz="0" w:space="0" w:color="auto"/>
        <w:left w:val="none" w:sz="0" w:space="0" w:color="auto"/>
        <w:bottom w:val="none" w:sz="0" w:space="0" w:color="auto"/>
        <w:right w:val="none" w:sz="0" w:space="0" w:color="auto"/>
      </w:divBdr>
    </w:div>
    <w:div w:id="648364979">
      <w:bodyDiv w:val="1"/>
      <w:marLeft w:val="0"/>
      <w:marRight w:val="0"/>
      <w:marTop w:val="0"/>
      <w:marBottom w:val="0"/>
      <w:divBdr>
        <w:top w:val="none" w:sz="0" w:space="0" w:color="auto"/>
        <w:left w:val="none" w:sz="0" w:space="0" w:color="auto"/>
        <w:bottom w:val="none" w:sz="0" w:space="0" w:color="auto"/>
        <w:right w:val="none" w:sz="0" w:space="0" w:color="auto"/>
      </w:divBdr>
    </w:div>
    <w:div w:id="649402100">
      <w:bodyDiv w:val="1"/>
      <w:marLeft w:val="0"/>
      <w:marRight w:val="0"/>
      <w:marTop w:val="0"/>
      <w:marBottom w:val="0"/>
      <w:divBdr>
        <w:top w:val="none" w:sz="0" w:space="0" w:color="auto"/>
        <w:left w:val="none" w:sz="0" w:space="0" w:color="auto"/>
        <w:bottom w:val="none" w:sz="0" w:space="0" w:color="auto"/>
        <w:right w:val="none" w:sz="0" w:space="0" w:color="auto"/>
      </w:divBdr>
    </w:div>
    <w:div w:id="650057640">
      <w:bodyDiv w:val="1"/>
      <w:marLeft w:val="0"/>
      <w:marRight w:val="0"/>
      <w:marTop w:val="0"/>
      <w:marBottom w:val="0"/>
      <w:divBdr>
        <w:top w:val="none" w:sz="0" w:space="0" w:color="auto"/>
        <w:left w:val="none" w:sz="0" w:space="0" w:color="auto"/>
        <w:bottom w:val="none" w:sz="0" w:space="0" w:color="auto"/>
        <w:right w:val="none" w:sz="0" w:space="0" w:color="auto"/>
      </w:divBdr>
    </w:div>
    <w:div w:id="650602329">
      <w:bodyDiv w:val="1"/>
      <w:marLeft w:val="0"/>
      <w:marRight w:val="0"/>
      <w:marTop w:val="0"/>
      <w:marBottom w:val="0"/>
      <w:divBdr>
        <w:top w:val="none" w:sz="0" w:space="0" w:color="auto"/>
        <w:left w:val="none" w:sz="0" w:space="0" w:color="auto"/>
        <w:bottom w:val="none" w:sz="0" w:space="0" w:color="auto"/>
        <w:right w:val="none" w:sz="0" w:space="0" w:color="auto"/>
      </w:divBdr>
    </w:div>
    <w:div w:id="651837318">
      <w:bodyDiv w:val="1"/>
      <w:marLeft w:val="0"/>
      <w:marRight w:val="0"/>
      <w:marTop w:val="0"/>
      <w:marBottom w:val="0"/>
      <w:divBdr>
        <w:top w:val="none" w:sz="0" w:space="0" w:color="auto"/>
        <w:left w:val="none" w:sz="0" w:space="0" w:color="auto"/>
        <w:bottom w:val="none" w:sz="0" w:space="0" w:color="auto"/>
        <w:right w:val="none" w:sz="0" w:space="0" w:color="auto"/>
      </w:divBdr>
    </w:div>
    <w:div w:id="652216434">
      <w:bodyDiv w:val="1"/>
      <w:marLeft w:val="0"/>
      <w:marRight w:val="0"/>
      <w:marTop w:val="0"/>
      <w:marBottom w:val="0"/>
      <w:divBdr>
        <w:top w:val="none" w:sz="0" w:space="0" w:color="auto"/>
        <w:left w:val="none" w:sz="0" w:space="0" w:color="auto"/>
        <w:bottom w:val="none" w:sz="0" w:space="0" w:color="auto"/>
        <w:right w:val="none" w:sz="0" w:space="0" w:color="auto"/>
      </w:divBdr>
    </w:div>
    <w:div w:id="652635663">
      <w:bodyDiv w:val="1"/>
      <w:marLeft w:val="0"/>
      <w:marRight w:val="0"/>
      <w:marTop w:val="0"/>
      <w:marBottom w:val="0"/>
      <w:divBdr>
        <w:top w:val="none" w:sz="0" w:space="0" w:color="auto"/>
        <w:left w:val="none" w:sz="0" w:space="0" w:color="auto"/>
        <w:bottom w:val="none" w:sz="0" w:space="0" w:color="auto"/>
        <w:right w:val="none" w:sz="0" w:space="0" w:color="auto"/>
      </w:divBdr>
    </w:div>
    <w:div w:id="654071752">
      <w:bodyDiv w:val="1"/>
      <w:marLeft w:val="0"/>
      <w:marRight w:val="0"/>
      <w:marTop w:val="0"/>
      <w:marBottom w:val="0"/>
      <w:divBdr>
        <w:top w:val="none" w:sz="0" w:space="0" w:color="auto"/>
        <w:left w:val="none" w:sz="0" w:space="0" w:color="auto"/>
        <w:bottom w:val="none" w:sz="0" w:space="0" w:color="auto"/>
        <w:right w:val="none" w:sz="0" w:space="0" w:color="auto"/>
      </w:divBdr>
    </w:div>
    <w:div w:id="654259632">
      <w:bodyDiv w:val="1"/>
      <w:marLeft w:val="0"/>
      <w:marRight w:val="0"/>
      <w:marTop w:val="0"/>
      <w:marBottom w:val="0"/>
      <w:divBdr>
        <w:top w:val="none" w:sz="0" w:space="0" w:color="auto"/>
        <w:left w:val="none" w:sz="0" w:space="0" w:color="auto"/>
        <w:bottom w:val="none" w:sz="0" w:space="0" w:color="auto"/>
        <w:right w:val="none" w:sz="0" w:space="0" w:color="auto"/>
      </w:divBdr>
    </w:div>
    <w:div w:id="654333916">
      <w:bodyDiv w:val="1"/>
      <w:marLeft w:val="0"/>
      <w:marRight w:val="0"/>
      <w:marTop w:val="0"/>
      <w:marBottom w:val="0"/>
      <w:divBdr>
        <w:top w:val="none" w:sz="0" w:space="0" w:color="auto"/>
        <w:left w:val="none" w:sz="0" w:space="0" w:color="auto"/>
        <w:bottom w:val="none" w:sz="0" w:space="0" w:color="auto"/>
        <w:right w:val="none" w:sz="0" w:space="0" w:color="auto"/>
      </w:divBdr>
    </w:div>
    <w:div w:id="655452761">
      <w:bodyDiv w:val="1"/>
      <w:marLeft w:val="0"/>
      <w:marRight w:val="0"/>
      <w:marTop w:val="0"/>
      <w:marBottom w:val="0"/>
      <w:divBdr>
        <w:top w:val="none" w:sz="0" w:space="0" w:color="auto"/>
        <w:left w:val="none" w:sz="0" w:space="0" w:color="auto"/>
        <w:bottom w:val="none" w:sz="0" w:space="0" w:color="auto"/>
        <w:right w:val="none" w:sz="0" w:space="0" w:color="auto"/>
      </w:divBdr>
    </w:div>
    <w:div w:id="655915507">
      <w:bodyDiv w:val="1"/>
      <w:marLeft w:val="0"/>
      <w:marRight w:val="0"/>
      <w:marTop w:val="0"/>
      <w:marBottom w:val="0"/>
      <w:divBdr>
        <w:top w:val="none" w:sz="0" w:space="0" w:color="auto"/>
        <w:left w:val="none" w:sz="0" w:space="0" w:color="auto"/>
        <w:bottom w:val="none" w:sz="0" w:space="0" w:color="auto"/>
        <w:right w:val="none" w:sz="0" w:space="0" w:color="auto"/>
      </w:divBdr>
    </w:div>
    <w:div w:id="657459619">
      <w:bodyDiv w:val="1"/>
      <w:marLeft w:val="0"/>
      <w:marRight w:val="0"/>
      <w:marTop w:val="0"/>
      <w:marBottom w:val="0"/>
      <w:divBdr>
        <w:top w:val="none" w:sz="0" w:space="0" w:color="auto"/>
        <w:left w:val="none" w:sz="0" w:space="0" w:color="auto"/>
        <w:bottom w:val="none" w:sz="0" w:space="0" w:color="auto"/>
        <w:right w:val="none" w:sz="0" w:space="0" w:color="auto"/>
      </w:divBdr>
    </w:div>
    <w:div w:id="658078790">
      <w:bodyDiv w:val="1"/>
      <w:marLeft w:val="0"/>
      <w:marRight w:val="0"/>
      <w:marTop w:val="0"/>
      <w:marBottom w:val="0"/>
      <w:divBdr>
        <w:top w:val="none" w:sz="0" w:space="0" w:color="auto"/>
        <w:left w:val="none" w:sz="0" w:space="0" w:color="auto"/>
        <w:bottom w:val="none" w:sz="0" w:space="0" w:color="auto"/>
        <w:right w:val="none" w:sz="0" w:space="0" w:color="auto"/>
      </w:divBdr>
    </w:div>
    <w:div w:id="659886015">
      <w:bodyDiv w:val="1"/>
      <w:marLeft w:val="0"/>
      <w:marRight w:val="0"/>
      <w:marTop w:val="0"/>
      <w:marBottom w:val="0"/>
      <w:divBdr>
        <w:top w:val="none" w:sz="0" w:space="0" w:color="auto"/>
        <w:left w:val="none" w:sz="0" w:space="0" w:color="auto"/>
        <w:bottom w:val="none" w:sz="0" w:space="0" w:color="auto"/>
        <w:right w:val="none" w:sz="0" w:space="0" w:color="auto"/>
      </w:divBdr>
    </w:div>
    <w:div w:id="663507438">
      <w:bodyDiv w:val="1"/>
      <w:marLeft w:val="0"/>
      <w:marRight w:val="0"/>
      <w:marTop w:val="0"/>
      <w:marBottom w:val="0"/>
      <w:divBdr>
        <w:top w:val="none" w:sz="0" w:space="0" w:color="auto"/>
        <w:left w:val="none" w:sz="0" w:space="0" w:color="auto"/>
        <w:bottom w:val="none" w:sz="0" w:space="0" w:color="auto"/>
        <w:right w:val="none" w:sz="0" w:space="0" w:color="auto"/>
      </w:divBdr>
    </w:div>
    <w:div w:id="664431578">
      <w:bodyDiv w:val="1"/>
      <w:marLeft w:val="0"/>
      <w:marRight w:val="0"/>
      <w:marTop w:val="0"/>
      <w:marBottom w:val="0"/>
      <w:divBdr>
        <w:top w:val="none" w:sz="0" w:space="0" w:color="auto"/>
        <w:left w:val="none" w:sz="0" w:space="0" w:color="auto"/>
        <w:bottom w:val="none" w:sz="0" w:space="0" w:color="auto"/>
        <w:right w:val="none" w:sz="0" w:space="0" w:color="auto"/>
      </w:divBdr>
    </w:div>
    <w:div w:id="664742676">
      <w:bodyDiv w:val="1"/>
      <w:marLeft w:val="0"/>
      <w:marRight w:val="0"/>
      <w:marTop w:val="0"/>
      <w:marBottom w:val="0"/>
      <w:divBdr>
        <w:top w:val="none" w:sz="0" w:space="0" w:color="auto"/>
        <w:left w:val="none" w:sz="0" w:space="0" w:color="auto"/>
        <w:bottom w:val="none" w:sz="0" w:space="0" w:color="auto"/>
        <w:right w:val="none" w:sz="0" w:space="0" w:color="auto"/>
      </w:divBdr>
    </w:div>
    <w:div w:id="665665818">
      <w:bodyDiv w:val="1"/>
      <w:marLeft w:val="0"/>
      <w:marRight w:val="0"/>
      <w:marTop w:val="0"/>
      <w:marBottom w:val="0"/>
      <w:divBdr>
        <w:top w:val="none" w:sz="0" w:space="0" w:color="auto"/>
        <w:left w:val="none" w:sz="0" w:space="0" w:color="auto"/>
        <w:bottom w:val="none" w:sz="0" w:space="0" w:color="auto"/>
        <w:right w:val="none" w:sz="0" w:space="0" w:color="auto"/>
      </w:divBdr>
    </w:div>
    <w:div w:id="667251463">
      <w:bodyDiv w:val="1"/>
      <w:marLeft w:val="0"/>
      <w:marRight w:val="0"/>
      <w:marTop w:val="0"/>
      <w:marBottom w:val="0"/>
      <w:divBdr>
        <w:top w:val="none" w:sz="0" w:space="0" w:color="auto"/>
        <w:left w:val="none" w:sz="0" w:space="0" w:color="auto"/>
        <w:bottom w:val="none" w:sz="0" w:space="0" w:color="auto"/>
        <w:right w:val="none" w:sz="0" w:space="0" w:color="auto"/>
      </w:divBdr>
    </w:div>
    <w:div w:id="668993167">
      <w:bodyDiv w:val="1"/>
      <w:marLeft w:val="0"/>
      <w:marRight w:val="0"/>
      <w:marTop w:val="0"/>
      <w:marBottom w:val="0"/>
      <w:divBdr>
        <w:top w:val="none" w:sz="0" w:space="0" w:color="auto"/>
        <w:left w:val="none" w:sz="0" w:space="0" w:color="auto"/>
        <w:bottom w:val="none" w:sz="0" w:space="0" w:color="auto"/>
        <w:right w:val="none" w:sz="0" w:space="0" w:color="auto"/>
      </w:divBdr>
    </w:div>
    <w:div w:id="669144513">
      <w:bodyDiv w:val="1"/>
      <w:marLeft w:val="0"/>
      <w:marRight w:val="0"/>
      <w:marTop w:val="0"/>
      <w:marBottom w:val="0"/>
      <w:divBdr>
        <w:top w:val="none" w:sz="0" w:space="0" w:color="auto"/>
        <w:left w:val="none" w:sz="0" w:space="0" w:color="auto"/>
        <w:bottom w:val="none" w:sz="0" w:space="0" w:color="auto"/>
        <w:right w:val="none" w:sz="0" w:space="0" w:color="auto"/>
      </w:divBdr>
    </w:div>
    <w:div w:id="669452823">
      <w:bodyDiv w:val="1"/>
      <w:marLeft w:val="0"/>
      <w:marRight w:val="0"/>
      <w:marTop w:val="0"/>
      <w:marBottom w:val="0"/>
      <w:divBdr>
        <w:top w:val="none" w:sz="0" w:space="0" w:color="auto"/>
        <w:left w:val="none" w:sz="0" w:space="0" w:color="auto"/>
        <w:bottom w:val="none" w:sz="0" w:space="0" w:color="auto"/>
        <w:right w:val="none" w:sz="0" w:space="0" w:color="auto"/>
      </w:divBdr>
    </w:div>
    <w:div w:id="669525738">
      <w:bodyDiv w:val="1"/>
      <w:marLeft w:val="0"/>
      <w:marRight w:val="0"/>
      <w:marTop w:val="0"/>
      <w:marBottom w:val="0"/>
      <w:divBdr>
        <w:top w:val="none" w:sz="0" w:space="0" w:color="auto"/>
        <w:left w:val="none" w:sz="0" w:space="0" w:color="auto"/>
        <w:bottom w:val="none" w:sz="0" w:space="0" w:color="auto"/>
        <w:right w:val="none" w:sz="0" w:space="0" w:color="auto"/>
      </w:divBdr>
    </w:div>
    <w:div w:id="670061792">
      <w:bodyDiv w:val="1"/>
      <w:marLeft w:val="0"/>
      <w:marRight w:val="0"/>
      <w:marTop w:val="0"/>
      <w:marBottom w:val="0"/>
      <w:divBdr>
        <w:top w:val="none" w:sz="0" w:space="0" w:color="auto"/>
        <w:left w:val="none" w:sz="0" w:space="0" w:color="auto"/>
        <w:bottom w:val="none" w:sz="0" w:space="0" w:color="auto"/>
        <w:right w:val="none" w:sz="0" w:space="0" w:color="auto"/>
      </w:divBdr>
    </w:div>
    <w:div w:id="670110496">
      <w:bodyDiv w:val="1"/>
      <w:marLeft w:val="0"/>
      <w:marRight w:val="0"/>
      <w:marTop w:val="0"/>
      <w:marBottom w:val="0"/>
      <w:divBdr>
        <w:top w:val="none" w:sz="0" w:space="0" w:color="auto"/>
        <w:left w:val="none" w:sz="0" w:space="0" w:color="auto"/>
        <w:bottom w:val="none" w:sz="0" w:space="0" w:color="auto"/>
        <w:right w:val="none" w:sz="0" w:space="0" w:color="auto"/>
      </w:divBdr>
    </w:div>
    <w:div w:id="670834881">
      <w:bodyDiv w:val="1"/>
      <w:marLeft w:val="0"/>
      <w:marRight w:val="0"/>
      <w:marTop w:val="0"/>
      <w:marBottom w:val="0"/>
      <w:divBdr>
        <w:top w:val="none" w:sz="0" w:space="0" w:color="auto"/>
        <w:left w:val="none" w:sz="0" w:space="0" w:color="auto"/>
        <w:bottom w:val="none" w:sz="0" w:space="0" w:color="auto"/>
        <w:right w:val="none" w:sz="0" w:space="0" w:color="auto"/>
      </w:divBdr>
    </w:div>
    <w:div w:id="671297154">
      <w:bodyDiv w:val="1"/>
      <w:marLeft w:val="0"/>
      <w:marRight w:val="0"/>
      <w:marTop w:val="0"/>
      <w:marBottom w:val="0"/>
      <w:divBdr>
        <w:top w:val="none" w:sz="0" w:space="0" w:color="auto"/>
        <w:left w:val="none" w:sz="0" w:space="0" w:color="auto"/>
        <w:bottom w:val="none" w:sz="0" w:space="0" w:color="auto"/>
        <w:right w:val="none" w:sz="0" w:space="0" w:color="auto"/>
      </w:divBdr>
    </w:div>
    <w:div w:id="671685317">
      <w:bodyDiv w:val="1"/>
      <w:marLeft w:val="0"/>
      <w:marRight w:val="0"/>
      <w:marTop w:val="0"/>
      <w:marBottom w:val="0"/>
      <w:divBdr>
        <w:top w:val="none" w:sz="0" w:space="0" w:color="auto"/>
        <w:left w:val="none" w:sz="0" w:space="0" w:color="auto"/>
        <w:bottom w:val="none" w:sz="0" w:space="0" w:color="auto"/>
        <w:right w:val="none" w:sz="0" w:space="0" w:color="auto"/>
      </w:divBdr>
    </w:div>
    <w:div w:id="671880290">
      <w:bodyDiv w:val="1"/>
      <w:marLeft w:val="0"/>
      <w:marRight w:val="0"/>
      <w:marTop w:val="0"/>
      <w:marBottom w:val="0"/>
      <w:divBdr>
        <w:top w:val="none" w:sz="0" w:space="0" w:color="auto"/>
        <w:left w:val="none" w:sz="0" w:space="0" w:color="auto"/>
        <w:bottom w:val="none" w:sz="0" w:space="0" w:color="auto"/>
        <w:right w:val="none" w:sz="0" w:space="0" w:color="auto"/>
      </w:divBdr>
    </w:div>
    <w:div w:id="673608216">
      <w:bodyDiv w:val="1"/>
      <w:marLeft w:val="0"/>
      <w:marRight w:val="0"/>
      <w:marTop w:val="0"/>
      <w:marBottom w:val="0"/>
      <w:divBdr>
        <w:top w:val="none" w:sz="0" w:space="0" w:color="auto"/>
        <w:left w:val="none" w:sz="0" w:space="0" w:color="auto"/>
        <w:bottom w:val="none" w:sz="0" w:space="0" w:color="auto"/>
        <w:right w:val="none" w:sz="0" w:space="0" w:color="auto"/>
      </w:divBdr>
    </w:div>
    <w:div w:id="674378344">
      <w:bodyDiv w:val="1"/>
      <w:marLeft w:val="0"/>
      <w:marRight w:val="0"/>
      <w:marTop w:val="0"/>
      <w:marBottom w:val="0"/>
      <w:divBdr>
        <w:top w:val="none" w:sz="0" w:space="0" w:color="auto"/>
        <w:left w:val="none" w:sz="0" w:space="0" w:color="auto"/>
        <w:bottom w:val="none" w:sz="0" w:space="0" w:color="auto"/>
        <w:right w:val="none" w:sz="0" w:space="0" w:color="auto"/>
      </w:divBdr>
    </w:div>
    <w:div w:id="674459971">
      <w:bodyDiv w:val="1"/>
      <w:marLeft w:val="0"/>
      <w:marRight w:val="0"/>
      <w:marTop w:val="0"/>
      <w:marBottom w:val="0"/>
      <w:divBdr>
        <w:top w:val="none" w:sz="0" w:space="0" w:color="auto"/>
        <w:left w:val="none" w:sz="0" w:space="0" w:color="auto"/>
        <w:bottom w:val="none" w:sz="0" w:space="0" w:color="auto"/>
        <w:right w:val="none" w:sz="0" w:space="0" w:color="auto"/>
      </w:divBdr>
    </w:div>
    <w:div w:id="675038849">
      <w:bodyDiv w:val="1"/>
      <w:marLeft w:val="0"/>
      <w:marRight w:val="0"/>
      <w:marTop w:val="0"/>
      <w:marBottom w:val="0"/>
      <w:divBdr>
        <w:top w:val="none" w:sz="0" w:space="0" w:color="auto"/>
        <w:left w:val="none" w:sz="0" w:space="0" w:color="auto"/>
        <w:bottom w:val="none" w:sz="0" w:space="0" w:color="auto"/>
        <w:right w:val="none" w:sz="0" w:space="0" w:color="auto"/>
      </w:divBdr>
    </w:div>
    <w:div w:id="676885310">
      <w:bodyDiv w:val="1"/>
      <w:marLeft w:val="0"/>
      <w:marRight w:val="0"/>
      <w:marTop w:val="0"/>
      <w:marBottom w:val="0"/>
      <w:divBdr>
        <w:top w:val="none" w:sz="0" w:space="0" w:color="auto"/>
        <w:left w:val="none" w:sz="0" w:space="0" w:color="auto"/>
        <w:bottom w:val="none" w:sz="0" w:space="0" w:color="auto"/>
        <w:right w:val="none" w:sz="0" w:space="0" w:color="auto"/>
      </w:divBdr>
    </w:div>
    <w:div w:id="676932002">
      <w:bodyDiv w:val="1"/>
      <w:marLeft w:val="0"/>
      <w:marRight w:val="0"/>
      <w:marTop w:val="0"/>
      <w:marBottom w:val="0"/>
      <w:divBdr>
        <w:top w:val="none" w:sz="0" w:space="0" w:color="auto"/>
        <w:left w:val="none" w:sz="0" w:space="0" w:color="auto"/>
        <w:bottom w:val="none" w:sz="0" w:space="0" w:color="auto"/>
        <w:right w:val="none" w:sz="0" w:space="0" w:color="auto"/>
      </w:divBdr>
    </w:div>
    <w:div w:id="677467420">
      <w:bodyDiv w:val="1"/>
      <w:marLeft w:val="0"/>
      <w:marRight w:val="0"/>
      <w:marTop w:val="0"/>
      <w:marBottom w:val="0"/>
      <w:divBdr>
        <w:top w:val="none" w:sz="0" w:space="0" w:color="auto"/>
        <w:left w:val="none" w:sz="0" w:space="0" w:color="auto"/>
        <w:bottom w:val="none" w:sz="0" w:space="0" w:color="auto"/>
        <w:right w:val="none" w:sz="0" w:space="0" w:color="auto"/>
      </w:divBdr>
    </w:div>
    <w:div w:id="678509007">
      <w:bodyDiv w:val="1"/>
      <w:marLeft w:val="0"/>
      <w:marRight w:val="0"/>
      <w:marTop w:val="0"/>
      <w:marBottom w:val="0"/>
      <w:divBdr>
        <w:top w:val="none" w:sz="0" w:space="0" w:color="auto"/>
        <w:left w:val="none" w:sz="0" w:space="0" w:color="auto"/>
        <w:bottom w:val="none" w:sz="0" w:space="0" w:color="auto"/>
        <w:right w:val="none" w:sz="0" w:space="0" w:color="auto"/>
      </w:divBdr>
    </w:div>
    <w:div w:id="680395590">
      <w:bodyDiv w:val="1"/>
      <w:marLeft w:val="0"/>
      <w:marRight w:val="0"/>
      <w:marTop w:val="0"/>
      <w:marBottom w:val="0"/>
      <w:divBdr>
        <w:top w:val="none" w:sz="0" w:space="0" w:color="auto"/>
        <w:left w:val="none" w:sz="0" w:space="0" w:color="auto"/>
        <w:bottom w:val="none" w:sz="0" w:space="0" w:color="auto"/>
        <w:right w:val="none" w:sz="0" w:space="0" w:color="auto"/>
      </w:divBdr>
    </w:div>
    <w:div w:id="680475609">
      <w:bodyDiv w:val="1"/>
      <w:marLeft w:val="0"/>
      <w:marRight w:val="0"/>
      <w:marTop w:val="0"/>
      <w:marBottom w:val="0"/>
      <w:divBdr>
        <w:top w:val="none" w:sz="0" w:space="0" w:color="auto"/>
        <w:left w:val="none" w:sz="0" w:space="0" w:color="auto"/>
        <w:bottom w:val="none" w:sz="0" w:space="0" w:color="auto"/>
        <w:right w:val="none" w:sz="0" w:space="0" w:color="auto"/>
      </w:divBdr>
    </w:div>
    <w:div w:id="681395242">
      <w:bodyDiv w:val="1"/>
      <w:marLeft w:val="0"/>
      <w:marRight w:val="0"/>
      <w:marTop w:val="0"/>
      <w:marBottom w:val="0"/>
      <w:divBdr>
        <w:top w:val="none" w:sz="0" w:space="0" w:color="auto"/>
        <w:left w:val="none" w:sz="0" w:space="0" w:color="auto"/>
        <w:bottom w:val="none" w:sz="0" w:space="0" w:color="auto"/>
        <w:right w:val="none" w:sz="0" w:space="0" w:color="auto"/>
      </w:divBdr>
    </w:div>
    <w:div w:id="681973813">
      <w:bodyDiv w:val="1"/>
      <w:marLeft w:val="0"/>
      <w:marRight w:val="0"/>
      <w:marTop w:val="0"/>
      <w:marBottom w:val="0"/>
      <w:divBdr>
        <w:top w:val="none" w:sz="0" w:space="0" w:color="auto"/>
        <w:left w:val="none" w:sz="0" w:space="0" w:color="auto"/>
        <w:bottom w:val="none" w:sz="0" w:space="0" w:color="auto"/>
        <w:right w:val="none" w:sz="0" w:space="0" w:color="auto"/>
      </w:divBdr>
    </w:div>
    <w:div w:id="682903997">
      <w:bodyDiv w:val="1"/>
      <w:marLeft w:val="0"/>
      <w:marRight w:val="0"/>
      <w:marTop w:val="0"/>
      <w:marBottom w:val="0"/>
      <w:divBdr>
        <w:top w:val="none" w:sz="0" w:space="0" w:color="auto"/>
        <w:left w:val="none" w:sz="0" w:space="0" w:color="auto"/>
        <w:bottom w:val="none" w:sz="0" w:space="0" w:color="auto"/>
        <w:right w:val="none" w:sz="0" w:space="0" w:color="auto"/>
      </w:divBdr>
    </w:div>
    <w:div w:id="683941804">
      <w:bodyDiv w:val="1"/>
      <w:marLeft w:val="0"/>
      <w:marRight w:val="0"/>
      <w:marTop w:val="0"/>
      <w:marBottom w:val="0"/>
      <w:divBdr>
        <w:top w:val="none" w:sz="0" w:space="0" w:color="auto"/>
        <w:left w:val="none" w:sz="0" w:space="0" w:color="auto"/>
        <w:bottom w:val="none" w:sz="0" w:space="0" w:color="auto"/>
        <w:right w:val="none" w:sz="0" w:space="0" w:color="auto"/>
      </w:divBdr>
    </w:div>
    <w:div w:id="687177587">
      <w:bodyDiv w:val="1"/>
      <w:marLeft w:val="0"/>
      <w:marRight w:val="0"/>
      <w:marTop w:val="0"/>
      <w:marBottom w:val="0"/>
      <w:divBdr>
        <w:top w:val="none" w:sz="0" w:space="0" w:color="auto"/>
        <w:left w:val="none" w:sz="0" w:space="0" w:color="auto"/>
        <w:bottom w:val="none" w:sz="0" w:space="0" w:color="auto"/>
        <w:right w:val="none" w:sz="0" w:space="0" w:color="auto"/>
      </w:divBdr>
    </w:div>
    <w:div w:id="687608351">
      <w:bodyDiv w:val="1"/>
      <w:marLeft w:val="0"/>
      <w:marRight w:val="0"/>
      <w:marTop w:val="0"/>
      <w:marBottom w:val="0"/>
      <w:divBdr>
        <w:top w:val="none" w:sz="0" w:space="0" w:color="auto"/>
        <w:left w:val="none" w:sz="0" w:space="0" w:color="auto"/>
        <w:bottom w:val="none" w:sz="0" w:space="0" w:color="auto"/>
        <w:right w:val="none" w:sz="0" w:space="0" w:color="auto"/>
      </w:divBdr>
    </w:div>
    <w:div w:id="687681599">
      <w:bodyDiv w:val="1"/>
      <w:marLeft w:val="0"/>
      <w:marRight w:val="0"/>
      <w:marTop w:val="0"/>
      <w:marBottom w:val="0"/>
      <w:divBdr>
        <w:top w:val="none" w:sz="0" w:space="0" w:color="auto"/>
        <w:left w:val="none" w:sz="0" w:space="0" w:color="auto"/>
        <w:bottom w:val="none" w:sz="0" w:space="0" w:color="auto"/>
        <w:right w:val="none" w:sz="0" w:space="0" w:color="auto"/>
      </w:divBdr>
    </w:div>
    <w:div w:id="689259497">
      <w:bodyDiv w:val="1"/>
      <w:marLeft w:val="0"/>
      <w:marRight w:val="0"/>
      <w:marTop w:val="0"/>
      <w:marBottom w:val="0"/>
      <w:divBdr>
        <w:top w:val="none" w:sz="0" w:space="0" w:color="auto"/>
        <w:left w:val="none" w:sz="0" w:space="0" w:color="auto"/>
        <w:bottom w:val="none" w:sz="0" w:space="0" w:color="auto"/>
        <w:right w:val="none" w:sz="0" w:space="0" w:color="auto"/>
      </w:divBdr>
    </w:div>
    <w:div w:id="692847386">
      <w:bodyDiv w:val="1"/>
      <w:marLeft w:val="0"/>
      <w:marRight w:val="0"/>
      <w:marTop w:val="0"/>
      <w:marBottom w:val="0"/>
      <w:divBdr>
        <w:top w:val="none" w:sz="0" w:space="0" w:color="auto"/>
        <w:left w:val="none" w:sz="0" w:space="0" w:color="auto"/>
        <w:bottom w:val="none" w:sz="0" w:space="0" w:color="auto"/>
        <w:right w:val="none" w:sz="0" w:space="0" w:color="auto"/>
      </w:divBdr>
    </w:div>
    <w:div w:id="693457649">
      <w:bodyDiv w:val="1"/>
      <w:marLeft w:val="0"/>
      <w:marRight w:val="0"/>
      <w:marTop w:val="0"/>
      <w:marBottom w:val="0"/>
      <w:divBdr>
        <w:top w:val="none" w:sz="0" w:space="0" w:color="auto"/>
        <w:left w:val="none" w:sz="0" w:space="0" w:color="auto"/>
        <w:bottom w:val="none" w:sz="0" w:space="0" w:color="auto"/>
        <w:right w:val="none" w:sz="0" w:space="0" w:color="auto"/>
      </w:divBdr>
    </w:div>
    <w:div w:id="694696120">
      <w:bodyDiv w:val="1"/>
      <w:marLeft w:val="0"/>
      <w:marRight w:val="0"/>
      <w:marTop w:val="0"/>
      <w:marBottom w:val="0"/>
      <w:divBdr>
        <w:top w:val="none" w:sz="0" w:space="0" w:color="auto"/>
        <w:left w:val="none" w:sz="0" w:space="0" w:color="auto"/>
        <w:bottom w:val="none" w:sz="0" w:space="0" w:color="auto"/>
        <w:right w:val="none" w:sz="0" w:space="0" w:color="auto"/>
      </w:divBdr>
    </w:div>
    <w:div w:id="695354372">
      <w:bodyDiv w:val="1"/>
      <w:marLeft w:val="0"/>
      <w:marRight w:val="0"/>
      <w:marTop w:val="0"/>
      <w:marBottom w:val="0"/>
      <w:divBdr>
        <w:top w:val="none" w:sz="0" w:space="0" w:color="auto"/>
        <w:left w:val="none" w:sz="0" w:space="0" w:color="auto"/>
        <w:bottom w:val="none" w:sz="0" w:space="0" w:color="auto"/>
        <w:right w:val="none" w:sz="0" w:space="0" w:color="auto"/>
      </w:divBdr>
    </w:div>
    <w:div w:id="696858534">
      <w:bodyDiv w:val="1"/>
      <w:marLeft w:val="0"/>
      <w:marRight w:val="0"/>
      <w:marTop w:val="0"/>
      <w:marBottom w:val="0"/>
      <w:divBdr>
        <w:top w:val="none" w:sz="0" w:space="0" w:color="auto"/>
        <w:left w:val="none" w:sz="0" w:space="0" w:color="auto"/>
        <w:bottom w:val="none" w:sz="0" w:space="0" w:color="auto"/>
        <w:right w:val="none" w:sz="0" w:space="0" w:color="auto"/>
      </w:divBdr>
    </w:div>
    <w:div w:id="697002810">
      <w:bodyDiv w:val="1"/>
      <w:marLeft w:val="0"/>
      <w:marRight w:val="0"/>
      <w:marTop w:val="0"/>
      <w:marBottom w:val="0"/>
      <w:divBdr>
        <w:top w:val="none" w:sz="0" w:space="0" w:color="auto"/>
        <w:left w:val="none" w:sz="0" w:space="0" w:color="auto"/>
        <w:bottom w:val="none" w:sz="0" w:space="0" w:color="auto"/>
        <w:right w:val="none" w:sz="0" w:space="0" w:color="auto"/>
      </w:divBdr>
    </w:div>
    <w:div w:id="698091426">
      <w:bodyDiv w:val="1"/>
      <w:marLeft w:val="0"/>
      <w:marRight w:val="0"/>
      <w:marTop w:val="0"/>
      <w:marBottom w:val="0"/>
      <w:divBdr>
        <w:top w:val="none" w:sz="0" w:space="0" w:color="auto"/>
        <w:left w:val="none" w:sz="0" w:space="0" w:color="auto"/>
        <w:bottom w:val="none" w:sz="0" w:space="0" w:color="auto"/>
        <w:right w:val="none" w:sz="0" w:space="0" w:color="auto"/>
      </w:divBdr>
    </w:div>
    <w:div w:id="698971493">
      <w:bodyDiv w:val="1"/>
      <w:marLeft w:val="0"/>
      <w:marRight w:val="0"/>
      <w:marTop w:val="0"/>
      <w:marBottom w:val="0"/>
      <w:divBdr>
        <w:top w:val="none" w:sz="0" w:space="0" w:color="auto"/>
        <w:left w:val="none" w:sz="0" w:space="0" w:color="auto"/>
        <w:bottom w:val="none" w:sz="0" w:space="0" w:color="auto"/>
        <w:right w:val="none" w:sz="0" w:space="0" w:color="auto"/>
      </w:divBdr>
    </w:div>
    <w:div w:id="699942060">
      <w:bodyDiv w:val="1"/>
      <w:marLeft w:val="0"/>
      <w:marRight w:val="0"/>
      <w:marTop w:val="0"/>
      <w:marBottom w:val="0"/>
      <w:divBdr>
        <w:top w:val="none" w:sz="0" w:space="0" w:color="auto"/>
        <w:left w:val="none" w:sz="0" w:space="0" w:color="auto"/>
        <w:bottom w:val="none" w:sz="0" w:space="0" w:color="auto"/>
        <w:right w:val="none" w:sz="0" w:space="0" w:color="auto"/>
      </w:divBdr>
    </w:div>
    <w:div w:id="702704368">
      <w:bodyDiv w:val="1"/>
      <w:marLeft w:val="0"/>
      <w:marRight w:val="0"/>
      <w:marTop w:val="0"/>
      <w:marBottom w:val="0"/>
      <w:divBdr>
        <w:top w:val="none" w:sz="0" w:space="0" w:color="auto"/>
        <w:left w:val="none" w:sz="0" w:space="0" w:color="auto"/>
        <w:bottom w:val="none" w:sz="0" w:space="0" w:color="auto"/>
        <w:right w:val="none" w:sz="0" w:space="0" w:color="auto"/>
      </w:divBdr>
    </w:div>
    <w:div w:id="703871152">
      <w:bodyDiv w:val="1"/>
      <w:marLeft w:val="0"/>
      <w:marRight w:val="0"/>
      <w:marTop w:val="0"/>
      <w:marBottom w:val="0"/>
      <w:divBdr>
        <w:top w:val="none" w:sz="0" w:space="0" w:color="auto"/>
        <w:left w:val="none" w:sz="0" w:space="0" w:color="auto"/>
        <w:bottom w:val="none" w:sz="0" w:space="0" w:color="auto"/>
        <w:right w:val="none" w:sz="0" w:space="0" w:color="auto"/>
      </w:divBdr>
    </w:div>
    <w:div w:id="705183969">
      <w:bodyDiv w:val="1"/>
      <w:marLeft w:val="0"/>
      <w:marRight w:val="0"/>
      <w:marTop w:val="0"/>
      <w:marBottom w:val="0"/>
      <w:divBdr>
        <w:top w:val="none" w:sz="0" w:space="0" w:color="auto"/>
        <w:left w:val="none" w:sz="0" w:space="0" w:color="auto"/>
        <w:bottom w:val="none" w:sz="0" w:space="0" w:color="auto"/>
        <w:right w:val="none" w:sz="0" w:space="0" w:color="auto"/>
      </w:divBdr>
    </w:div>
    <w:div w:id="708141353">
      <w:bodyDiv w:val="1"/>
      <w:marLeft w:val="0"/>
      <w:marRight w:val="0"/>
      <w:marTop w:val="0"/>
      <w:marBottom w:val="0"/>
      <w:divBdr>
        <w:top w:val="none" w:sz="0" w:space="0" w:color="auto"/>
        <w:left w:val="none" w:sz="0" w:space="0" w:color="auto"/>
        <w:bottom w:val="none" w:sz="0" w:space="0" w:color="auto"/>
        <w:right w:val="none" w:sz="0" w:space="0" w:color="auto"/>
      </w:divBdr>
    </w:div>
    <w:div w:id="712121640">
      <w:bodyDiv w:val="1"/>
      <w:marLeft w:val="0"/>
      <w:marRight w:val="0"/>
      <w:marTop w:val="0"/>
      <w:marBottom w:val="0"/>
      <w:divBdr>
        <w:top w:val="none" w:sz="0" w:space="0" w:color="auto"/>
        <w:left w:val="none" w:sz="0" w:space="0" w:color="auto"/>
        <w:bottom w:val="none" w:sz="0" w:space="0" w:color="auto"/>
        <w:right w:val="none" w:sz="0" w:space="0" w:color="auto"/>
      </w:divBdr>
    </w:div>
    <w:div w:id="712387775">
      <w:bodyDiv w:val="1"/>
      <w:marLeft w:val="0"/>
      <w:marRight w:val="0"/>
      <w:marTop w:val="0"/>
      <w:marBottom w:val="0"/>
      <w:divBdr>
        <w:top w:val="none" w:sz="0" w:space="0" w:color="auto"/>
        <w:left w:val="none" w:sz="0" w:space="0" w:color="auto"/>
        <w:bottom w:val="none" w:sz="0" w:space="0" w:color="auto"/>
        <w:right w:val="none" w:sz="0" w:space="0" w:color="auto"/>
      </w:divBdr>
    </w:div>
    <w:div w:id="713429748">
      <w:bodyDiv w:val="1"/>
      <w:marLeft w:val="0"/>
      <w:marRight w:val="0"/>
      <w:marTop w:val="0"/>
      <w:marBottom w:val="0"/>
      <w:divBdr>
        <w:top w:val="none" w:sz="0" w:space="0" w:color="auto"/>
        <w:left w:val="none" w:sz="0" w:space="0" w:color="auto"/>
        <w:bottom w:val="none" w:sz="0" w:space="0" w:color="auto"/>
        <w:right w:val="none" w:sz="0" w:space="0" w:color="auto"/>
      </w:divBdr>
    </w:div>
    <w:div w:id="715860389">
      <w:bodyDiv w:val="1"/>
      <w:marLeft w:val="0"/>
      <w:marRight w:val="0"/>
      <w:marTop w:val="0"/>
      <w:marBottom w:val="0"/>
      <w:divBdr>
        <w:top w:val="none" w:sz="0" w:space="0" w:color="auto"/>
        <w:left w:val="none" w:sz="0" w:space="0" w:color="auto"/>
        <w:bottom w:val="none" w:sz="0" w:space="0" w:color="auto"/>
        <w:right w:val="none" w:sz="0" w:space="0" w:color="auto"/>
      </w:divBdr>
    </w:div>
    <w:div w:id="719282127">
      <w:bodyDiv w:val="1"/>
      <w:marLeft w:val="0"/>
      <w:marRight w:val="0"/>
      <w:marTop w:val="0"/>
      <w:marBottom w:val="0"/>
      <w:divBdr>
        <w:top w:val="none" w:sz="0" w:space="0" w:color="auto"/>
        <w:left w:val="none" w:sz="0" w:space="0" w:color="auto"/>
        <w:bottom w:val="none" w:sz="0" w:space="0" w:color="auto"/>
        <w:right w:val="none" w:sz="0" w:space="0" w:color="auto"/>
      </w:divBdr>
    </w:div>
    <w:div w:id="721249120">
      <w:bodyDiv w:val="1"/>
      <w:marLeft w:val="0"/>
      <w:marRight w:val="0"/>
      <w:marTop w:val="0"/>
      <w:marBottom w:val="0"/>
      <w:divBdr>
        <w:top w:val="none" w:sz="0" w:space="0" w:color="auto"/>
        <w:left w:val="none" w:sz="0" w:space="0" w:color="auto"/>
        <w:bottom w:val="none" w:sz="0" w:space="0" w:color="auto"/>
        <w:right w:val="none" w:sz="0" w:space="0" w:color="auto"/>
      </w:divBdr>
    </w:div>
    <w:div w:id="721710858">
      <w:bodyDiv w:val="1"/>
      <w:marLeft w:val="0"/>
      <w:marRight w:val="0"/>
      <w:marTop w:val="0"/>
      <w:marBottom w:val="0"/>
      <w:divBdr>
        <w:top w:val="none" w:sz="0" w:space="0" w:color="auto"/>
        <w:left w:val="none" w:sz="0" w:space="0" w:color="auto"/>
        <w:bottom w:val="none" w:sz="0" w:space="0" w:color="auto"/>
        <w:right w:val="none" w:sz="0" w:space="0" w:color="auto"/>
      </w:divBdr>
    </w:div>
    <w:div w:id="722215507">
      <w:bodyDiv w:val="1"/>
      <w:marLeft w:val="0"/>
      <w:marRight w:val="0"/>
      <w:marTop w:val="0"/>
      <w:marBottom w:val="0"/>
      <w:divBdr>
        <w:top w:val="none" w:sz="0" w:space="0" w:color="auto"/>
        <w:left w:val="none" w:sz="0" w:space="0" w:color="auto"/>
        <w:bottom w:val="none" w:sz="0" w:space="0" w:color="auto"/>
        <w:right w:val="none" w:sz="0" w:space="0" w:color="auto"/>
      </w:divBdr>
    </w:div>
    <w:div w:id="723330444">
      <w:bodyDiv w:val="1"/>
      <w:marLeft w:val="0"/>
      <w:marRight w:val="0"/>
      <w:marTop w:val="0"/>
      <w:marBottom w:val="0"/>
      <w:divBdr>
        <w:top w:val="none" w:sz="0" w:space="0" w:color="auto"/>
        <w:left w:val="none" w:sz="0" w:space="0" w:color="auto"/>
        <w:bottom w:val="none" w:sz="0" w:space="0" w:color="auto"/>
        <w:right w:val="none" w:sz="0" w:space="0" w:color="auto"/>
      </w:divBdr>
    </w:div>
    <w:div w:id="724573646">
      <w:bodyDiv w:val="1"/>
      <w:marLeft w:val="0"/>
      <w:marRight w:val="0"/>
      <w:marTop w:val="0"/>
      <w:marBottom w:val="0"/>
      <w:divBdr>
        <w:top w:val="none" w:sz="0" w:space="0" w:color="auto"/>
        <w:left w:val="none" w:sz="0" w:space="0" w:color="auto"/>
        <w:bottom w:val="none" w:sz="0" w:space="0" w:color="auto"/>
        <w:right w:val="none" w:sz="0" w:space="0" w:color="auto"/>
      </w:divBdr>
    </w:div>
    <w:div w:id="725493831">
      <w:bodyDiv w:val="1"/>
      <w:marLeft w:val="0"/>
      <w:marRight w:val="0"/>
      <w:marTop w:val="0"/>
      <w:marBottom w:val="0"/>
      <w:divBdr>
        <w:top w:val="none" w:sz="0" w:space="0" w:color="auto"/>
        <w:left w:val="none" w:sz="0" w:space="0" w:color="auto"/>
        <w:bottom w:val="none" w:sz="0" w:space="0" w:color="auto"/>
        <w:right w:val="none" w:sz="0" w:space="0" w:color="auto"/>
      </w:divBdr>
    </w:div>
    <w:div w:id="725840626">
      <w:bodyDiv w:val="1"/>
      <w:marLeft w:val="0"/>
      <w:marRight w:val="0"/>
      <w:marTop w:val="0"/>
      <w:marBottom w:val="0"/>
      <w:divBdr>
        <w:top w:val="none" w:sz="0" w:space="0" w:color="auto"/>
        <w:left w:val="none" w:sz="0" w:space="0" w:color="auto"/>
        <w:bottom w:val="none" w:sz="0" w:space="0" w:color="auto"/>
        <w:right w:val="none" w:sz="0" w:space="0" w:color="auto"/>
      </w:divBdr>
    </w:div>
    <w:div w:id="728262631">
      <w:bodyDiv w:val="1"/>
      <w:marLeft w:val="0"/>
      <w:marRight w:val="0"/>
      <w:marTop w:val="0"/>
      <w:marBottom w:val="0"/>
      <w:divBdr>
        <w:top w:val="none" w:sz="0" w:space="0" w:color="auto"/>
        <w:left w:val="none" w:sz="0" w:space="0" w:color="auto"/>
        <w:bottom w:val="none" w:sz="0" w:space="0" w:color="auto"/>
        <w:right w:val="none" w:sz="0" w:space="0" w:color="auto"/>
      </w:divBdr>
    </w:div>
    <w:div w:id="729496753">
      <w:bodyDiv w:val="1"/>
      <w:marLeft w:val="0"/>
      <w:marRight w:val="0"/>
      <w:marTop w:val="0"/>
      <w:marBottom w:val="0"/>
      <w:divBdr>
        <w:top w:val="none" w:sz="0" w:space="0" w:color="auto"/>
        <w:left w:val="none" w:sz="0" w:space="0" w:color="auto"/>
        <w:bottom w:val="none" w:sz="0" w:space="0" w:color="auto"/>
        <w:right w:val="none" w:sz="0" w:space="0" w:color="auto"/>
      </w:divBdr>
    </w:div>
    <w:div w:id="729963014">
      <w:bodyDiv w:val="1"/>
      <w:marLeft w:val="0"/>
      <w:marRight w:val="0"/>
      <w:marTop w:val="0"/>
      <w:marBottom w:val="0"/>
      <w:divBdr>
        <w:top w:val="none" w:sz="0" w:space="0" w:color="auto"/>
        <w:left w:val="none" w:sz="0" w:space="0" w:color="auto"/>
        <w:bottom w:val="none" w:sz="0" w:space="0" w:color="auto"/>
        <w:right w:val="none" w:sz="0" w:space="0" w:color="auto"/>
      </w:divBdr>
    </w:div>
    <w:div w:id="730230610">
      <w:bodyDiv w:val="1"/>
      <w:marLeft w:val="0"/>
      <w:marRight w:val="0"/>
      <w:marTop w:val="0"/>
      <w:marBottom w:val="0"/>
      <w:divBdr>
        <w:top w:val="none" w:sz="0" w:space="0" w:color="auto"/>
        <w:left w:val="none" w:sz="0" w:space="0" w:color="auto"/>
        <w:bottom w:val="none" w:sz="0" w:space="0" w:color="auto"/>
        <w:right w:val="none" w:sz="0" w:space="0" w:color="auto"/>
      </w:divBdr>
    </w:div>
    <w:div w:id="731854230">
      <w:bodyDiv w:val="1"/>
      <w:marLeft w:val="0"/>
      <w:marRight w:val="0"/>
      <w:marTop w:val="0"/>
      <w:marBottom w:val="0"/>
      <w:divBdr>
        <w:top w:val="none" w:sz="0" w:space="0" w:color="auto"/>
        <w:left w:val="none" w:sz="0" w:space="0" w:color="auto"/>
        <w:bottom w:val="none" w:sz="0" w:space="0" w:color="auto"/>
        <w:right w:val="none" w:sz="0" w:space="0" w:color="auto"/>
      </w:divBdr>
      <w:divsChild>
        <w:div w:id="1297175767">
          <w:marLeft w:val="640"/>
          <w:marRight w:val="0"/>
          <w:marTop w:val="0"/>
          <w:marBottom w:val="0"/>
          <w:divBdr>
            <w:top w:val="none" w:sz="0" w:space="0" w:color="auto"/>
            <w:left w:val="none" w:sz="0" w:space="0" w:color="auto"/>
            <w:bottom w:val="none" w:sz="0" w:space="0" w:color="auto"/>
            <w:right w:val="none" w:sz="0" w:space="0" w:color="auto"/>
          </w:divBdr>
          <w:divsChild>
            <w:div w:id="1936011577">
              <w:marLeft w:val="0"/>
              <w:marRight w:val="0"/>
              <w:marTop w:val="0"/>
              <w:marBottom w:val="0"/>
              <w:divBdr>
                <w:top w:val="none" w:sz="0" w:space="0" w:color="auto"/>
                <w:left w:val="none" w:sz="0" w:space="0" w:color="auto"/>
                <w:bottom w:val="none" w:sz="0" w:space="0" w:color="auto"/>
                <w:right w:val="none" w:sz="0" w:space="0" w:color="auto"/>
              </w:divBdr>
              <w:divsChild>
                <w:div w:id="1662391659">
                  <w:marLeft w:val="0"/>
                  <w:marRight w:val="0"/>
                  <w:marTop w:val="0"/>
                  <w:marBottom w:val="0"/>
                  <w:divBdr>
                    <w:top w:val="none" w:sz="0" w:space="0" w:color="auto"/>
                    <w:left w:val="none" w:sz="0" w:space="0" w:color="auto"/>
                    <w:bottom w:val="none" w:sz="0" w:space="0" w:color="auto"/>
                    <w:right w:val="none" w:sz="0" w:space="0" w:color="auto"/>
                  </w:divBdr>
                </w:div>
                <w:div w:id="688915417">
                  <w:marLeft w:val="0"/>
                  <w:marRight w:val="0"/>
                  <w:marTop w:val="0"/>
                  <w:marBottom w:val="0"/>
                  <w:divBdr>
                    <w:top w:val="none" w:sz="0" w:space="0" w:color="auto"/>
                    <w:left w:val="none" w:sz="0" w:space="0" w:color="auto"/>
                    <w:bottom w:val="none" w:sz="0" w:space="0" w:color="auto"/>
                    <w:right w:val="none" w:sz="0" w:space="0" w:color="auto"/>
                  </w:divBdr>
                </w:div>
                <w:div w:id="800072682">
                  <w:marLeft w:val="0"/>
                  <w:marRight w:val="0"/>
                  <w:marTop w:val="0"/>
                  <w:marBottom w:val="0"/>
                  <w:divBdr>
                    <w:top w:val="none" w:sz="0" w:space="0" w:color="auto"/>
                    <w:left w:val="none" w:sz="0" w:space="0" w:color="auto"/>
                    <w:bottom w:val="none" w:sz="0" w:space="0" w:color="auto"/>
                    <w:right w:val="none" w:sz="0" w:space="0" w:color="auto"/>
                  </w:divBdr>
                </w:div>
                <w:div w:id="1282104445">
                  <w:marLeft w:val="0"/>
                  <w:marRight w:val="0"/>
                  <w:marTop w:val="0"/>
                  <w:marBottom w:val="0"/>
                  <w:divBdr>
                    <w:top w:val="none" w:sz="0" w:space="0" w:color="auto"/>
                    <w:left w:val="none" w:sz="0" w:space="0" w:color="auto"/>
                    <w:bottom w:val="none" w:sz="0" w:space="0" w:color="auto"/>
                    <w:right w:val="none" w:sz="0" w:space="0" w:color="auto"/>
                  </w:divBdr>
                </w:div>
                <w:div w:id="1402294335">
                  <w:marLeft w:val="0"/>
                  <w:marRight w:val="0"/>
                  <w:marTop w:val="0"/>
                  <w:marBottom w:val="0"/>
                  <w:divBdr>
                    <w:top w:val="none" w:sz="0" w:space="0" w:color="auto"/>
                    <w:left w:val="none" w:sz="0" w:space="0" w:color="auto"/>
                    <w:bottom w:val="none" w:sz="0" w:space="0" w:color="auto"/>
                    <w:right w:val="none" w:sz="0" w:space="0" w:color="auto"/>
                  </w:divBdr>
                </w:div>
                <w:div w:id="444883875">
                  <w:marLeft w:val="0"/>
                  <w:marRight w:val="0"/>
                  <w:marTop w:val="0"/>
                  <w:marBottom w:val="0"/>
                  <w:divBdr>
                    <w:top w:val="none" w:sz="0" w:space="0" w:color="auto"/>
                    <w:left w:val="none" w:sz="0" w:space="0" w:color="auto"/>
                    <w:bottom w:val="none" w:sz="0" w:space="0" w:color="auto"/>
                    <w:right w:val="none" w:sz="0" w:space="0" w:color="auto"/>
                  </w:divBdr>
                </w:div>
                <w:div w:id="2113742394">
                  <w:marLeft w:val="0"/>
                  <w:marRight w:val="0"/>
                  <w:marTop w:val="0"/>
                  <w:marBottom w:val="0"/>
                  <w:divBdr>
                    <w:top w:val="none" w:sz="0" w:space="0" w:color="auto"/>
                    <w:left w:val="none" w:sz="0" w:space="0" w:color="auto"/>
                    <w:bottom w:val="none" w:sz="0" w:space="0" w:color="auto"/>
                    <w:right w:val="none" w:sz="0" w:space="0" w:color="auto"/>
                  </w:divBdr>
                </w:div>
                <w:div w:id="426580500">
                  <w:marLeft w:val="0"/>
                  <w:marRight w:val="0"/>
                  <w:marTop w:val="0"/>
                  <w:marBottom w:val="0"/>
                  <w:divBdr>
                    <w:top w:val="none" w:sz="0" w:space="0" w:color="auto"/>
                    <w:left w:val="none" w:sz="0" w:space="0" w:color="auto"/>
                    <w:bottom w:val="none" w:sz="0" w:space="0" w:color="auto"/>
                    <w:right w:val="none" w:sz="0" w:space="0" w:color="auto"/>
                  </w:divBdr>
                </w:div>
                <w:div w:id="316610860">
                  <w:marLeft w:val="0"/>
                  <w:marRight w:val="0"/>
                  <w:marTop w:val="0"/>
                  <w:marBottom w:val="0"/>
                  <w:divBdr>
                    <w:top w:val="none" w:sz="0" w:space="0" w:color="auto"/>
                    <w:left w:val="none" w:sz="0" w:space="0" w:color="auto"/>
                    <w:bottom w:val="none" w:sz="0" w:space="0" w:color="auto"/>
                    <w:right w:val="none" w:sz="0" w:space="0" w:color="auto"/>
                  </w:divBdr>
                </w:div>
                <w:div w:id="1197504700">
                  <w:marLeft w:val="0"/>
                  <w:marRight w:val="0"/>
                  <w:marTop w:val="0"/>
                  <w:marBottom w:val="0"/>
                  <w:divBdr>
                    <w:top w:val="none" w:sz="0" w:space="0" w:color="auto"/>
                    <w:left w:val="none" w:sz="0" w:space="0" w:color="auto"/>
                    <w:bottom w:val="none" w:sz="0" w:space="0" w:color="auto"/>
                    <w:right w:val="none" w:sz="0" w:space="0" w:color="auto"/>
                  </w:divBdr>
                </w:div>
                <w:div w:id="34627595">
                  <w:marLeft w:val="0"/>
                  <w:marRight w:val="0"/>
                  <w:marTop w:val="0"/>
                  <w:marBottom w:val="0"/>
                  <w:divBdr>
                    <w:top w:val="none" w:sz="0" w:space="0" w:color="auto"/>
                    <w:left w:val="none" w:sz="0" w:space="0" w:color="auto"/>
                    <w:bottom w:val="none" w:sz="0" w:space="0" w:color="auto"/>
                    <w:right w:val="none" w:sz="0" w:space="0" w:color="auto"/>
                  </w:divBdr>
                </w:div>
                <w:div w:id="889072095">
                  <w:marLeft w:val="0"/>
                  <w:marRight w:val="0"/>
                  <w:marTop w:val="0"/>
                  <w:marBottom w:val="0"/>
                  <w:divBdr>
                    <w:top w:val="none" w:sz="0" w:space="0" w:color="auto"/>
                    <w:left w:val="none" w:sz="0" w:space="0" w:color="auto"/>
                    <w:bottom w:val="none" w:sz="0" w:space="0" w:color="auto"/>
                    <w:right w:val="none" w:sz="0" w:space="0" w:color="auto"/>
                  </w:divBdr>
                </w:div>
                <w:div w:id="1925651325">
                  <w:marLeft w:val="0"/>
                  <w:marRight w:val="0"/>
                  <w:marTop w:val="0"/>
                  <w:marBottom w:val="0"/>
                  <w:divBdr>
                    <w:top w:val="none" w:sz="0" w:space="0" w:color="auto"/>
                    <w:left w:val="none" w:sz="0" w:space="0" w:color="auto"/>
                    <w:bottom w:val="none" w:sz="0" w:space="0" w:color="auto"/>
                    <w:right w:val="none" w:sz="0" w:space="0" w:color="auto"/>
                  </w:divBdr>
                </w:div>
                <w:div w:id="761216938">
                  <w:marLeft w:val="0"/>
                  <w:marRight w:val="0"/>
                  <w:marTop w:val="0"/>
                  <w:marBottom w:val="0"/>
                  <w:divBdr>
                    <w:top w:val="none" w:sz="0" w:space="0" w:color="auto"/>
                    <w:left w:val="none" w:sz="0" w:space="0" w:color="auto"/>
                    <w:bottom w:val="none" w:sz="0" w:space="0" w:color="auto"/>
                    <w:right w:val="none" w:sz="0" w:space="0" w:color="auto"/>
                  </w:divBdr>
                </w:div>
                <w:div w:id="2037583272">
                  <w:marLeft w:val="0"/>
                  <w:marRight w:val="0"/>
                  <w:marTop w:val="0"/>
                  <w:marBottom w:val="0"/>
                  <w:divBdr>
                    <w:top w:val="none" w:sz="0" w:space="0" w:color="auto"/>
                    <w:left w:val="none" w:sz="0" w:space="0" w:color="auto"/>
                    <w:bottom w:val="none" w:sz="0" w:space="0" w:color="auto"/>
                    <w:right w:val="none" w:sz="0" w:space="0" w:color="auto"/>
                  </w:divBdr>
                </w:div>
                <w:div w:id="1993868935">
                  <w:marLeft w:val="0"/>
                  <w:marRight w:val="0"/>
                  <w:marTop w:val="0"/>
                  <w:marBottom w:val="0"/>
                  <w:divBdr>
                    <w:top w:val="none" w:sz="0" w:space="0" w:color="auto"/>
                    <w:left w:val="none" w:sz="0" w:space="0" w:color="auto"/>
                    <w:bottom w:val="none" w:sz="0" w:space="0" w:color="auto"/>
                    <w:right w:val="none" w:sz="0" w:space="0" w:color="auto"/>
                  </w:divBdr>
                </w:div>
                <w:div w:id="1625187315">
                  <w:marLeft w:val="0"/>
                  <w:marRight w:val="0"/>
                  <w:marTop w:val="0"/>
                  <w:marBottom w:val="0"/>
                  <w:divBdr>
                    <w:top w:val="none" w:sz="0" w:space="0" w:color="auto"/>
                    <w:left w:val="none" w:sz="0" w:space="0" w:color="auto"/>
                    <w:bottom w:val="none" w:sz="0" w:space="0" w:color="auto"/>
                    <w:right w:val="none" w:sz="0" w:space="0" w:color="auto"/>
                  </w:divBdr>
                </w:div>
                <w:div w:id="265117313">
                  <w:marLeft w:val="0"/>
                  <w:marRight w:val="0"/>
                  <w:marTop w:val="0"/>
                  <w:marBottom w:val="0"/>
                  <w:divBdr>
                    <w:top w:val="none" w:sz="0" w:space="0" w:color="auto"/>
                    <w:left w:val="none" w:sz="0" w:space="0" w:color="auto"/>
                    <w:bottom w:val="none" w:sz="0" w:space="0" w:color="auto"/>
                    <w:right w:val="none" w:sz="0" w:space="0" w:color="auto"/>
                  </w:divBdr>
                </w:div>
                <w:div w:id="816410051">
                  <w:marLeft w:val="0"/>
                  <w:marRight w:val="0"/>
                  <w:marTop w:val="0"/>
                  <w:marBottom w:val="0"/>
                  <w:divBdr>
                    <w:top w:val="none" w:sz="0" w:space="0" w:color="auto"/>
                    <w:left w:val="none" w:sz="0" w:space="0" w:color="auto"/>
                    <w:bottom w:val="none" w:sz="0" w:space="0" w:color="auto"/>
                    <w:right w:val="none" w:sz="0" w:space="0" w:color="auto"/>
                  </w:divBdr>
                </w:div>
                <w:div w:id="1848596392">
                  <w:marLeft w:val="0"/>
                  <w:marRight w:val="0"/>
                  <w:marTop w:val="0"/>
                  <w:marBottom w:val="0"/>
                  <w:divBdr>
                    <w:top w:val="none" w:sz="0" w:space="0" w:color="auto"/>
                    <w:left w:val="none" w:sz="0" w:space="0" w:color="auto"/>
                    <w:bottom w:val="none" w:sz="0" w:space="0" w:color="auto"/>
                    <w:right w:val="none" w:sz="0" w:space="0" w:color="auto"/>
                  </w:divBdr>
                </w:div>
                <w:div w:id="1907060735">
                  <w:marLeft w:val="0"/>
                  <w:marRight w:val="0"/>
                  <w:marTop w:val="0"/>
                  <w:marBottom w:val="0"/>
                  <w:divBdr>
                    <w:top w:val="none" w:sz="0" w:space="0" w:color="auto"/>
                    <w:left w:val="none" w:sz="0" w:space="0" w:color="auto"/>
                    <w:bottom w:val="none" w:sz="0" w:space="0" w:color="auto"/>
                    <w:right w:val="none" w:sz="0" w:space="0" w:color="auto"/>
                  </w:divBdr>
                </w:div>
                <w:div w:id="1068921883">
                  <w:marLeft w:val="0"/>
                  <w:marRight w:val="0"/>
                  <w:marTop w:val="0"/>
                  <w:marBottom w:val="0"/>
                  <w:divBdr>
                    <w:top w:val="none" w:sz="0" w:space="0" w:color="auto"/>
                    <w:left w:val="none" w:sz="0" w:space="0" w:color="auto"/>
                    <w:bottom w:val="none" w:sz="0" w:space="0" w:color="auto"/>
                    <w:right w:val="none" w:sz="0" w:space="0" w:color="auto"/>
                  </w:divBdr>
                </w:div>
                <w:div w:id="1591041609">
                  <w:marLeft w:val="0"/>
                  <w:marRight w:val="0"/>
                  <w:marTop w:val="0"/>
                  <w:marBottom w:val="0"/>
                  <w:divBdr>
                    <w:top w:val="none" w:sz="0" w:space="0" w:color="auto"/>
                    <w:left w:val="none" w:sz="0" w:space="0" w:color="auto"/>
                    <w:bottom w:val="none" w:sz="0" w:space="0" w:color="auto"/>
                    <w:right w:val="none" w:sz="0" w:space="0" w:color="auto"/>
                  </w:divBdr>
                </w:div>
                <w:div w:id="819268172">
                  <w:marLeft w:val="0"/>
                  <w:marRight w:val="0"/>
                  <w:marTop w:val="0"/>
                  <w:marBottom w:val="0"/>
                  <w:divBdr>
                    <w:top w:val="none" w:sz="0" w:space="0" w:color="auto"/>
                    <w:left w:val="none" w:sz="0" w:space="0" w:color="auto"/>
                    <w:bottom w:val="none" w:sz="0" w:space="0" w:color="auto"/>
                    <w:right w:val="none" w:sz="0" w:space="0" w:color="auto"/>
                  </w:divBdr>
                </w:div>
                <w:div w:id="102043921">
                  <w:marLeft w:val="0"/>
                  <w:marRight w:val="0"/>
                  <w:marTop w:val="0"/>
                  <w:marBottom w:val="0"/>
                  <w:divBdr>
                    <w:top w:val="none" w:sz="0" w:space="0" w:color="auto"/>
                    <w:left w:val="none" w:sz="0" w:space="0" w:color="auto"/>
                    <w:bottom w:val="none" w:sz="0" w:space="0" w:color="auto"/>
                    <w:right w:val="none" w:sz="0" w:space="0" w:color="auto"/>
                  </w:divBdr>
                </w:div>
                <w:div w:id="1324818787">
                  <w:marLeft w:val="0"/>
                  <w:marRight w:val="0"/>
                  <w:marTop w:val="0"/>
                  <w:marBottom w:val="0"/>
                  <w:divBdr>
                    <w:top w:val="none" w:sz="0" w:space="0" w:color="auto"/>
                    <w:left w:val="none" w:sz="0" w:space="0" w:color="auto"/>
                    <w:bottom w:val="none" w:sz="0" w:space="0" w:color="auto"/>
                    <w:right w:val="none" w:sz="0" w:space="0" w:color="auto"/>
                  </w:divBdr>
                </w:div>
                <w:div w:id="1457487391">
                  <w:marLeft w:val="0"/>
                  <w:marRight w:val="0"/>
                  <w:marTop w:val="0"/>
                  <w:marBottom w:val="0"/>
                  <w:divBdr>
                    <w:top w:val="none" w:sz="0" w:space="0" w:color="auto"/>
                    <w:left w:val="none" w:sz="0" w:space="0" w:color="auto"/>
                    <w:bottom w:val="none" w:sz="0" w:space="0" w:color="auto"/>
                    <w:right w:val="none" w:sz="0" w:space="0" w:color="auto"/>
                  </w:divBdr>
                </w:div>
                <w:div w:id="201137274">
                  <w:marLeft w:val="0"/>
                  <w:marRight w:val="0"/>
                  <w:marTop w:val="0"/>
                  <w:marBottom w:val="0"/>
                  <w:divBdr>
                    <w:top w:val="none" w:sz="0" w:space="0" w:color="auto"/>
                    <w:left w:val="none" w:sz="0" w:space="0" w:color="auto"/>
                    <w:bottom w:val="none" w:sz="0" w:space="0" w:color="auto"/>
                    <w:right w:val="none" w:sz="0" w:space="0" w:color="auto"/>
                  </w:divBdr>
                </w:div>
                <w:div w:id="266697659">
                  <w:marLeft w:val="0"/>
                  <w:marRight w:val="0"/>
                  <w:marTop w:val="0"/>
                  <w:marBottom w:val="0"/>
                  <w:divBdr>
                    <w:top w:val="none" w:sz="0" w:space="0" w:color="auto"/>
                    <w:left w:val="none" w:sz="0" w:space="0" w:color="auto"/>
                    <w:bottom w:val="none" w:sz="0" w:space="0" w:color="auto"/>
                    <w:right w:val="none" w:sz="0" w:space="0" w:color="auto"/>
                  </w:divBdr>
                </w:div>
                <w:div w:id="1453087619">
                  <w:marLeft w:val="0"/>
                  <w:marRight w:val="0"/>
                  <w:marTop w:val="0"/>
                  <w:marBottom w:val="0"/>
                  <w:divBdr>
                    <w:top w:val="none" w:sz="0" w:space="0" w:color="auto"/>
                    <w:left w:val="none" w:sz="0" w:space="0" w:color="auto"/>
                    <w:bottom w:val="none" w:sz="0" w:space="0" w:color="auto"/>
                    <w:right w:val="none" w:sz="0" w:space="0" w:color="auto"/>
                  </w:divBdr>
                </w:div>
                <w:div w:id="1706295828">
                  <w:marLeft w:val="0"/>
                  <w:marRight w:val="0"/>
                  <w:marTop w:val="0"/>
                  <w:marBottom w:val="0"/>
                  <w:divBdr>
                    <w:top w:val="none" w:sz="0" w:space="0" w:color="auto"/>
                    <w:left w:val="none" w:sz="0" w:space="0" w:color="auto"/>
                    <w:bottom w:val="none" w:sz="0" w:space="0" w:color="auto"/>
                    <w:right w:val="none" w:sz="0" w:space="0" w:color="auto"/>
                  </w:divBdr>
                </w:div>
                <w:div w:id="1201554856">
                  <w:marLeft w:val="0"/>
                  <w:marRight w:val="0"/>
                  <w:marTop w:val="0"/>
                  <w:marBottom w:val="0"/>
                  <w:divBdr>
                    <w:top w:val="none" w:sz="0" w:space="0" w:color="auto"/>
                    <w:left w:val="none" w:sz="0" w:space="0" w:color="auto"/>
                    <w:bottom w:val="none" w:sz="0" w:space="0" w:color="auto"/>
                    <w:right w:val="none" w:sz="0" w:space="0" w:color="auto"/>
                  </w:divBdr>
                </w:div>
                <w:div w:id="1455753316">
                  <w:marLeft w:val="0"/>
                  <w:marRight w:val="0"/>
                  <w:marTop w:val="0"/>
                  <w:marBottom w:val="0"/>
                  <w:divBdr>
                    <w:top w:val="none" w:sz="0" w:space="0" w:color="auto"/>
                    <w:left w:val="none" w:sz="0" w:space="0" w:color="auto"/>
                    <w:bottom w:val="none" w:sz="0" w:space="0" w:color="auto"/>
                    <w:right w:val="none" w:sz="0" w:space="0" w:color="auto"/>
                  </w:divBdr>
                </w:div>
                <w:div w:id="1668944375">
                  <w:marLeft w:val="0"/>
                  <w:marRight w:val="0"/>
                  <w:marTop w:val="0"/>
                  <w:marBottom w:val="0"/>
                  <w:divBdr>
                    <w:top w:val="none" w:sz="0" w:space="0" w:color="auto"/>
                    <w:left w:val="none" w:sz="0" w:space="0" w:color="auto"/>
                    <w:bottom w:val="none" w:sz="0" w:space="0" w:color="auto"/>
                    <w:right w:val="none" w:sz="0" w:space="0" w:color="auto"/>
                  </w:divBdr>
                </w:div>
                <w:div w:id="882860726">
                  <w:marLeft w:val="0"/>
                  <w:marRight w:val="0"/>
                  <w:marTop w:val="0"/>
                  <w:marBottom w:val="0"/>
                  <w:divBdr>
                    <w:top w:val="none" w:sz="0" w:space="0" w:color="auto"/>
                    <w:left w:val="none" w:sz="0" w:space="0" w:color="auto"/>
                    <w:bottom w:val="none" w:sz="0" w:space="0" w:color="auto"/>
                    <w:right w:val="none" w:sz="0" w:space="0" w:color="auto"/>
                  </w:divBdr>
                </w:div>
                <w:div w:id="288170272">
                  <w:marLeft w:val="0"/>
                  <w:marRight w:val="0"/>
                  <w:marTop w:val="0"/>
                  <w:marBottom w:val="0"/>
                  <w:divBdr>
                    <w:top w:val="none" w:sz="0" w:space="0" w:color="auto"/>
                    <w:left w:val="none" w:sz="0" w:space="0" w:color="auto"/>
                    <w:bottom w:val="none" w:sz="0" w:space="0" w:color="auto"/>
                    <w:right w:val="none" w:sz="0" w:space="0" w:color="auto"/>
                  </w:divBdr>
                </w:div>
                <w:div w:id="1770545976">
                  <w:marLeft w:val="0"/>
                  <w:marRight w:val="0"/>
                  <w:marTop w:val="0"/>
                  <w:marBottom w:val="0"/>
                  <w:divBdr>
                    <w:top w:val="none" w:sz="0" w:space="0" w:color="auto"/>
                    <w:left w:val="none" w:sz="0" w:space="0" w:color="auto"/>
                    <w:bottom w:val="none" w:sz="0" w:space="0" w:color="auto"/>
                    <w:right w:val="none" w:sz="0" w:space="0" w:color="auto"/>
                  </w:divBdr>
                </w:div>
                <w:div w:id="2074545886">
                  <w:marLeft w:val="0"/>
                  <w:marRight w:val="0"/>
                  <w:marTop w:val="0"/>
                  <w:marBottom w:val="0"/>
                  <w:divBdr>
                    <w:top w:val="none" w:sz="0" w:space="0" w:color="auto"/>
                    <w:left w:val="none" w:sz="0" w:space="0" w:color="auto"/>
                    <w:bottom w:val="none" w:sz="0" w:space="0" w:color="auto"/>
                    <w:right w:val="none" w:sz="0" w:space="0" w:color="auto"/>
                  </w:divBdr>
                </w:div>
                <w:div w:id="1412920910">
                  <w:marLeft w:val="0"/>
                  <w:marRight w:val="0"/>
                  <w:marTop w:val="0"/>
                  <w:marBottom w:val="0"/>
                  <w:divBdr>
                    <w:top w:val="none" w:sz="0" w:space="0" w:color="auto"/>
                    <w:left w:val="none" w:sz="0" w:space="0" w:color="auto"/>
                    <w:bottom w:val="none" w:sz="0" w:space="0" w:color="auto"/>
                    <w:right w:val="none" w:sz="0" w:space="0" w:color="auto"/>
                  </w:divBdr>
                </w:div>
                <w:div w:id="667094306">
                  <w:marLeft w:val="0"/>
                  <w:marRight w:val="0"/>
                  <w:marTop w:val="0"/>
                  <w:marBottom w:val="0"/>
                  <w:divBdr>
                    <w:top w:val="none" w:sz="0" w:space="0" w:color="auto"/>
                    <w:left w:val="none" w:sz="0" w:space="0" w:color="auto"/>
                    <w:bottom w:val="none" w:sz="0" w:space="0" w:color="auto"/>
                    <w:right w:val="none" w:sz="0" w:space="0" w:color="auto"/>
                  </w:divBdr>
                </w:div>
                <w:div w:id="180993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76869">
          <w:marLeft w:val="640"/>
          <w:marRight w:val="0"/>
          <w:marTop w:val="0"/>
          <w:marBottom w:val="0"/>
          <w:divBdr>
            <w:top w:val="none" w:sz="0" w:space="0" w:color="auto"/>
            <w:left w:val="none" w:sz="0" w:space="0" w:color="auto"/>
            <w:bottom w:val="none" w:sz="0" w:space="0" w:color="auto"/>
            <w:right w:val="none" w:sz="0" w:space="0" w:color="auto"/>
          </w:divBdr>
        </w:div>
        <w:div w:id="551504167">
          <w:marLeft w:val="640"/>
          <w:marRight w:val="0"/>
          <w:marTop w:val="0"/>
          <w:marBottom w:val="0"/>
          <w:divBdr>
            <w:top w:val="none" w:sz="0" w:space="0" w:color="auto"/>
            <w:left w:val="none" w:sz="0" w:space="0" w:color="auto"/>
            <w:bottom w:val="none" w:sz="0" w:space="0" w:color="auto"/>
            <w:right w:val="none" w:sz="0" w:space="0" w:color="auto"/>
          </w:divBdr>
        </w:div>
        <w:div w:id="1843473782">
          <w:marLeft w:val="640"/>
          <w:marRight w:val="0"/>
          <w:marTop w:val="0"/>
          <w:marBottom w:val="0"/>
          <w:divBdr>
            <w:top w:val="none" w:sz="0" w:space="0" w:color="auto"/>
            <w:left w:val="none" w:sz="0" w:space="0" w:color="auto"/>
            <w:bottom w:val="none" w:sz="0" w:space="0" w:color="auto"/>
            <w:right w:val="none" w:sz="0" w:space="0" w:color="auto"/>
          </w:divBdr>
        </w:div>
        <w:div w:id="742067116">
          <w:marLeft w:val="640"/>
          <w:marRight w:val="0"/>
          <w:marTop w:val="0"/>
          <w:marBottom w:val="0"/>
          <w:divBdr>
            <w:top w:val="none" w:sz="0" w:space="0" w:color="auto"/>
            <w:left w:val="none" w:sz="0" w:space="0" w:color="auto"/>
            <w:bottom w:val="none" w:sz="0" w:space="0" w:color="auto"/>
            <w:right w:val="none" w:sz="0" w:space="0" w:color="auto"/>
          </w:divBdr>
        </w:div>
        <w:div w:id="1636832465">
          <w:marLeft w:val="640"/>
          <w:marRight w:val="0"/>
          <w:marTop w:val="0"/>
          <w:marBottom w:val="0"/>
          <w:divBdr>
            <w:top w:val="none" w:sz="0" w:space="0" w:color="auto"/>
            <w:left w:val="none" w:sz="0" w:space="0" w:color="auto"/>
            <w:bottom w:val="none" w:sz="0" w:space="0" w:color="auto"/>
            <w:right w:val="none" w:sz="0" w:space="0" w:color="auto"/>
          </w:divBdr>
        </w:div>
        <w:div w:id="889922681">
          <w:marLeft w:val="640"/>
          <w:marRight w:val="0"/>
          <w:marTop w:val="0"/>
          <w:marBottom w:val="0"/>
          <w:divBdr>
            <w:top w:val="none" w:sz="0" w:space="0" w:color="auto"/>
            <w:left w:val="none" w:sz="0" w:space="0" w:color="auto"/>
            <w:bottom w:val="none" w:sz="0" w:space="0" w:color="auto"/>
            <w:right w:val="none" w:sz="0" w:space="0" w:color="auto"/>
          </w:divBdr>
        </w:div>
        <w:div w:id="910432636">
          <w:marLeft w:val="640"/>
          <w:marRight w:val="0"/>
          <w:marTop w:val="0"/>
          <w:marBottom w:val="0"/>
          <w:divBdr>
            <w:top w:val="none" w:sz="0" w:space="0" w:color="auto"/>
            <w:left w:val="none" w:sz="0" w:space="0" w:color="auto"/>
            <w:bottom w:val="none" w:sz="0" w:space="0" w:color="auto"/>
            <w:right w:val="none" w:sz="0" w:space="0" w:color="auto"/>
          </w:divBdr>
        </w:div>
        <w:div w:id="759838203">
          <w:marLeft w:val="640"/>
          <w:marRight w:val="0"/>
          <w:marTop w:val="0"/>
          <w:marBottom w:val="0"/>
          <w:divBdr>
            <w:top w:val="none" w:sz="0" w:space="0" w:color="auto"/>
            <w:left w:val="none" w:sz="0" w:space="0" w:color="auto"/>
            <w:bottom w:val="none" w:sz="0" w:space="0" w:color="auto"/>
            <w:right w:val="none" w:sz="0" w:space="0" w:color="auto"/>
          </w:divBdr>
        </w:div>
        <w:div w:id="2109613565">
          <w:marLeft w:val="640"/>
          <w:marRight w:val="0"/>
          <w:marTop w:val="0"/>
          <w:marBottom w:val="0"/>
          <w:divBdr>
            <w:top w:val="none" w:sz="0" w:space="0" w:color="auto"/>
            <w:left w:val="none" w:sz="0" w:space="0" w:color="auto"/>
            <w:bottom w:val="none" w:sz="0" w:space="0" w:color="auto"/>
            <w:right w:val="none" w:sz="0" w:space="0" w:color="auto"/>
          </w:divBdr>
        </w:div>
        <w:div w:id="2122869213">
          <w:marLeft w:val="640"/>
          <w:marRight w:val="0"/>
          <w:marTop w:val="0"/>
          <w:marBottom w:val="0"/>
          <w:divBdr>
            <w:top w:val="none" w:sz="0" w:space="0" w:color="auto"/>
            <w:left w:val="none" w:sz="0" w:space="0" w:color="auto"/>
            <w:bottom w:val="none" w:sz="0" w:space="0" w:color="auto"/>
            <w:right w:val="none" w:sz="0" w:space="0" w:color="auto"/>
          </w:divBdr>
        </w:div>
        <w:div w:id="1586648902">
          <w:marLeft w:val="640"/>
          <w:marRight w:val="0"/>
          <w:marTop w:val="0"/>
          <w:marBottom w:val="0"/>
          <w:divBdr>
            <w:top w:val="none" w:sz="0" w:space="0" w:color="auto"/>
            <w:left w:val="none" w:sz="0" w:space="0" w:color="auto"/>
            <w:bottom w:val="none" w:sz="0" w:space="0" w:color="auto"/>
            <w:right w:val="none" w:sz="0" w:space="0" w:color="auto"/>
          </w:divBdr>
        </w:div>
        <w:div w:id="1127773986">
          <w:marLeft w:val="640"/>
          <w:marRight w:val="0"/>
          <w:marTop w:val="0"/>
          <w:marBottom w:val="0"/>
          <w:divBdr>
            <w:top w:val="none" w:sz="0" w:space="0" w:color="auto"/>
            <w:left w:val="none" w:sz="0" w:space="0" w:color="auto"/>
            <w:bottom w:val="none" w:sz="0" w:space="0" w:color="auto"/>
            <w:right w:val="none" w:sz="0" w:space="0" w:color="auto"/>
          </w:divBdr>
        </w:div>
        <w:div w:id="93979874">
          <w:marLeft w:val="640"/>
          <w:marRight w:val="0"/>
          <w:marTop w:val="0"/>
          <w:marBottom w:val="0"/>
          <w:divBdr>
            <w:top w:val="none" w:sz="0" w:space="0" w:color="auto"/>
            <w:left w:val="none" w:sz="0" w:space="0" w:color="auto"/>
            <w:bottom w:val="none" w:sz="0" w:space="0" w:color="auto"/>
            <w:right w:val="none" w:sz="0" w:space="0" w:color="auto"/>
          </w:divBdr>
        </w:div>
        <w:div w:id="1803648407">
          <w:marLeft w:val="640"/>
          <w:marRight w:val="0"/>
          <w:marTop w:val="0"/>
          <w:marBottom w:val="0"/>
          <w:divBdr>
            <w:top w:val="none" w:sz="0" w:space="0" w:color="auto"/>
            <w:left w:val="none" w:sz="0" w:space="0" w:color="auto"/>
            <w:bottom w:val="none" w:sz="0" w:space="0" w:color="auto"/>
            <w:right w:val="none" w:sz="0" w:space="0" w:color="auto"/>
          </w:divBdr>
        </w:div>
        <w:div w:id="785154031">
          <w:marLeft w:val="640"/>
          <w:marRight w:val="0"/>
          <w:marTop w:val="0"/>
          <w:marBottom w:val="0"/>
          <w:divBdr>
            <w:top w:val="none" w:sz="0" w:space="0" w:color="auto"/>
            <w:left w:val="none" w:sz="0" w:space="0" w:color="auto"/>
            <w:bottom w:val="none" w:sz="0" w:space="0" w:color="auto"/>
            <w:right w:val="none" w:sz="0" w:space="0" w:color="auto"/>
          </w:divBdr>
        </w:div>
        <w:div w:id="312948159">
          <w:marLeft w:val="640"/>
          <w:marRight w:val="0"/>
          <w:marTop w:val="0"/>
          <w:marBottom w:val="0"/>
          <w:divBdr>
            <w:top w:val="none" w:sz="0" w:space="0" w:color="auto"/>
            <w:left w:val="none" w:sz="0" w:space="0" w:color="auto"/>
            <w:bottom w:val="none" w:sz="0" w:space="0" w:color="auto"/>
            <w:right w:val="none" w:sz="0" w:space="0" w:color="auto"/>
          </w:divBdr>
        </w:div>
        <w:div w:id="83846267">
          <w:marLeft w:val="640"/>
          <w:marRight w:val="0"/>
          <w:marTop w:val="0"/>
          <w:marBottom w:val="0"/>
          <w:divBdr>
            <w:top w:val="none" w:sz="0" w:space="0" w:color="auto"/>
            <w:left w:val="none" w:sz="0" w:space="0" w:color="auto"/>
            <w:bottom w:val="none" w:sz="0" w:space="0" w:color="auto"/>
            <w:right w:val="none" w:sz="0" w:space="0" w:color="auto"/>
          </w:divBdr>
        </w:div>
        <w:div w:id="1953439134">
          <w:marLeft w:val="640"/>
          <w:marRight w:val="0"/>
          <w:marTop w:val="0"/>
          <w:marBottom w:val="0"/>
          <w:divBdr>
            <w:top w:val="none" w:sz="0" w:space="0" w:color="auto"/>
            <w:left w:val="none" w:sz="0" w:space="0" w:color="auto"/>
            <w:bottom w:val="none" w:sz="0" w:space="0" w:color="auto"/>
            <w:right w:val="none" w:sz="0" w:space="0" w:color="auto"/>
          </w:divBdr>
        </w:div>
        <w:div w:id="1217593999">
          <w:marLeft w:val="640"/>
          <w:marRight w:val="0"/>
          <w:marTop w:val="0"/>
          <w:marBottom w:val="0"/>
          <w:divBdr>
            <w:top w:val="none" w:sz="0" w:space="0" w:color="auto"/>
            <w:left w:val="none" w:sz="0" w:space="0" w:color="auto"/>
            <w:bottom w:val="none" w:sz="0" w:space="0" w:color="auto"/>
            <w:right w:val="none" w:sz="0" w:space="0" w:color="auto"/>
          </w:divBdr>
        </w:div>
        <w:div w:id="995307127">
          <w:marLeft w:val="640"/>
          <w:marRight w:val="0"/>
          <w:marTop w:val="0"/>
          <w:marBottom w:val="0"/>
          <w:divBdr>
            <w:top w:val="none" w:sz="0" w:space="0" w:color="auto"/>
            <w:left w:val="none" w:sz="0" w:space="0" w:color="auto"/>
            <w:bottom w:val="none" w:sz="0" w:space="0" w:color="auto"/>
            <w:right w:val="none" w:sz="0" w:space="0" w:color="auto"/>
          </w:divBdr>
        </w:div>
        <w:div w:id="540822618">
          <w:marLeft w:val="640"/>
          <w:marRight w:val="0"/>
          <w:marTop w:val="0"/>
          <w:marBottom w:val="0"/>
          <w:divBdr>
            <w:top w:val="none" w:sz="0" w:space="0" w:color="auto"/>
            <w:left w:val="none" w:sz="0" w:space="0" w:color="auto"/>
            <w:bottom w:val="none" w:sz="0" w:space="0" w:color="auto"/>
            <w:right w:val="none" w:sz="0" w:space="0" w:color="auto"/>
          </w:divBdr>
        </w:div>
        <w:div w:id="836656811">
          <w:marLeft w:val="640"/>
          <w:marRight w:val="0"/>
          <w:marTop w:val="0"/>
          <w:marBottom w:val="0"/>
          <w:divBdr>
            <w:top w:val="none" w:sz="0" w:space="0" w:color="auto"/>
            <w:left w:val="none" w:sz="0" w:space="0" w:color="auto"/>
            <w:bottom w:val="none" w:sz="0" w:space="0" w:color="auto"/>
            <w:right w:val="none" w:sz="0" w:space="0" w:color="auto"/>
          </w:divBdr>
        </w:div>
        <w:div w:id="2076470215">
          <w:marLeft w:val="640"/>
          <w:marRight w:val="0"/>
          <w:marTop w:val="0"/>
          <w:marBottom w:val="0"/>
          <w:divBdr>
            <w:top w:val="none" w:sz="0" w:space="0" w:color="auto"/>
            <w:left w:val="none" w:sz="0" w:space="0" w:color="auto"/>
            <w:bottom w:val="none" w:sz="0" w:space="0" w:color="auto"/>
            <w:right w:val="none" w:sz="0" w:space="0" w:color="auto"/>
          </w:divBdr>
        </w:div>
        <w:div w:id="1228568964">
          <w:marLeft w:val="640"/>
          <w:marRight w:val="0"/>
          <w:marTop w:val="0"/>
          <w:marBottom w:val="0"/>
          <w:divBdr>
            <w:top w:val="none" w:sz="0" w:space="0" w:color="auto"/>
            <w:left w:val="none" w:sz="0" w:space="0" w:color="auto"/>
            <w:bottom w:val="none" w:sz="0" w:space="0" w:color="auto"/>
            <w:right w:val="none" w:sz="0" w:space="0" w:color="auto"/>
          </w:divBdr>
        </w:div>
        <w:div w:id="1888293449">
          <w:marLeft w:val="640"/>
          <w:marRight w:val="0"/>
          <w:marTop w:val="0"/>
          <w:marBottom w:val="0"/>
          <w:divBdr>
            <w:top w:val="none" w:sz="0" w:space="0" w:color="auto"/>
            <w:left w:val="none" w:sz="0" w:space="0" w:color="auto"/>
            <w:bottom w:val="none" w:sz="0" w:space="0" w:color="auto"/>
            <w:right w:val="none" w:sz="0" w:space="0" w:color="auto"/>
          </w:divBdr>
        </w:div>
        <w:div w:id="2105882324">
          <w:marLeft w:val="640"/>
          <w:marRight w:val="0"/>
          <w:marTop w:val="0"/>
          <w:marBottom w:val="0"/>
          <w:divBdr>
            <w:top w:val="none" w:sz="0" w:space="0" w:color="auto"/>
            <w:left w:val="none" w:sz="0" w:space="0" w:color="auto"/>
            <w:bottom w:val="none" w:sz="0" w:space="0" w:color="auto"/>
            <w:right w:val="none" w:sz="0" w:space="0" w:color="auto"/>
          </w:divBdr>
        </w:div>
        <w:div w:id="1945067259">
          <w:marLeft w:val="640"/>
          <w:marRight w:val="0"/>
          <w:marTop w:val="0"/>
          <w:marBottom w:val="0"/>
          <w:divBdr>
            <w:top w:val="none" w:sz="0" w:space="0" w:color="auto"/>
            <w:left w:val="none" w:sz="0" w:space="0" w:color="auto"/>
            <w:bottom w:val="none" w:sz="0" w:space="0" w:color="auto"/>
            <w:right w:val="none" w:sz="0" w:space="0" w:color="auto"/>
          </w:divBdr>
        </w:div>
        <w:div w:id="1491096827">
          <w:marLeft w:val="640"/>
          <w:marRight w:val="0"/>
          <w:marTop w:val="0"/>
          <w:marBottom w:val="0"/>
          <w:divBdr>
            <w:top w:val="none" w:sz="0" w:space="0" w:color="auto"/>
            <w:left w:val="none" w:sz="0" w:space="0" w:color="auto"/>
            <w:bottom w:val="none" w:sz="0" w:space="0" w:color="auto"/>
            <w:right w:val="none" w:sz="0" w:space="0" w:color="auto"/>
          </w:divBdr>
        </w:div>
        <w:div w:id="1167482363">
          <w:marLeft w:val="640"/>
          <w:marRight w:val="0"/>
          <w:marTop w:val="0"/>
          <w:marBottom w:val="0"/>
          <w:divBdr>
            <w:top w:val="none" w:sz="0" w:space="0" w:color="auto"/>
            <w:left w:val="none" w:sz="0" w:space="0" w:color="auto"/>
            <w:bottom w:val="none" w:sz="0" w:space="0" w:color="auto"/>
            <w:right w:val="none" w:sz="0" w:space="0" w:color="auto"/>
          </w:divBdr>
        </w:div>
        <w:div w:id="397747507">
          <w:marLeft w:val="640"/>
          <w:marRight w:val="0"/>
          <w:marTop w:val="0"/>
          <w:marBottom w:val="0"/>
          <w:divBdr>
            <w:top w:val="none" w:sz="0" w:space="0" w:color="auto"/>
            <w:left w:val="none" w:sz="0" w:space="0" w:color="auto"/>
            <w:bottom w:val="none" w:sz="0" w:space="0" w:color="auto"/>
            <w:right w:val="none" w:sz="0" w:space="0" w:color="auto"/>
          </w:divBdr>
        </w:div>
        <w:div w:id="505562698">
          <w:marLeft w:val="640"/>
          <w:marRight w:val="0"/>
          <w:marTop w:val="0"/>
          <w:marBottom w:val="0"/>
          <w:divBdr>
            <w:top w:val="none" w:sz="0" w:space="0" w:color="auto"/>
            <w:left w:val="none" w:sz="0" w:space="0" w:color="auto"/>
            <w:bottom w:val="none" w:sz="0" w:space="0" w:color="auto"/>
            <w:right w:val="none" w:sz="0" w:space="0" w:color="auto"/>
          </w:divBdr>
        </w:div>
        <w:div w:id="370569050">
          <w:marLeft w:val="640"/>
          <w:marRight w:val="0"/>
          <w:marTop w:val="0"/>
          <w:marBottom w:val="0"/>
          <w:divBdr>
            <w:top w:val="none" w:sz="0" w:space="0" w:color="auto"/>
            <w:left w:val="none" w:sz="0" w:space="0" w:color="auto"/>
            <w:bottom w:val="none" w:sz="0" w:space="0" w:color="auto"/>
            <w:right w:val="none" w:sz="0" w:space="0" w:color="auto"/>
          </w:divBdr>
        </w:div>
        <w:div w:id="1876582517">
          <w:marLeft w:val="640"/>
          <w:marRight w:val="0"/>
          <w:marTop w:val="0"/>
          <w:marBottom w:val="0"/>
          <w:divBdr>
            <w:top w:val="none" w:sz="0" w:space="0" w:color="auto"/>
            <w:left w:val="none" w:sz="0" w:space="0" w:color="auto"/>
            <w:bottom w:val="none" w:sz="0" w:space="0" w:color="auto"/>
            <w:right w:val="none" w:sz="0" w:space="0" w:color="auto"/>
          </w:divBdr>
        </w:div>
        <w:div w:id="81148453">
          <w:marLeft w:val="640"/>
          <w:marRight w:val="0"/>
          <w:marTop w:val="0"/>
          <w:marBottom w:val="0"/>
          <w:divBdr>
            <w:top w:val="none" w:sz="0" w:space="0" w:color="auto"/>
            <w:left w:val="none" w:sz="0" w:space="0" w:color="auto"/>
            <w:bottom w:val="none" w:sz="0" w:space="0" w:color="auto"/>
            <w:right w:val="none" w:sz="0" w:space="0" w:color="auto"/>
          </w:divBdr>
        </w:div>
        <w:div w:id="848526875">
          <w:marLeft w:val="640"/>
          <w:marRight w:val="0"/>
          <w:marTop w:val="0"/>
          <w:marBottom w:val="0"/>
          <w:divBdr>
            <w:top w:val="none" w:sz="0" w:space="0" w:color="auto"/>
            <w:left w:val="none" w:sz="0" w:space="0" w:color="auto"/>
            <w:bottom w:val="none" w:sz="0" w:space="0" w:color="auto"/>
            <w:right w:val="none" w:sz="0" w:space="0" w:color="auto"/>
          </w:divBdr>
        </w:div>
        <w:div w:id="8261418">
          <w:marLeft w:val="640"/>
          <w:marRight w:val="0"/>
          <w:marTop w:val="0"/>
          <w:marBottom w:val="0"/>
          <w:divBdr>
            <w:top w:val="none" w:sz="0" w:space="0" w:color="auto"/>
            <w:left w:val="none" w:sz="0" w:space="0" w:color="auto"/>
            <w:bottom w:val="none" w:sz="0" w:space="0" w:color="auto"/>
            <w:right w:val="none" w:sz="0" w:space="0" w:color="auto"/>
          </w:divBdr>
        </w:div>
        <w:div w:id="1456800955">
          <w:marLeft w:val="640"/>
          <w:marRight w:val="0"/>
          <w:marTop w:val="0"/>
          <w:marBottom w:val="0"/>
          <w:divBdr>
            <w:top w:val="none" w:sz="0" w:space="0" w:color="auto"/>
            <w:left w:val="none" w:sz="0" w:space="0" w:color="auto"/>
            <w:bottom w:val="none" w:sz="0" w:space="0" w:color="auto"/>
            <w:right w:val="none" w:sz="0" w:space="0" w:color="auto"/>
          </w:divBdr>
        </w:div>
        <w:div w:id="1965958919">
          <w:marLeft w:val="640"/>
          <w:marRight w:val="0"/>
          <w:marTop w:val="0"/>
          <w:marBottom w:val="0"/>
          <w:divBdr>
            <w:top w:val="none" w:sz="0" w:space="0" w:color="auto"/>
            <w:left w:val="none" w:sz="0" w:space="0" w:color="auto"/>
            <w:bottom w:val="none" w:sz="0" w:space="0" w:color="auto"/>
            <w:right w:val="none" w:sz="0" w:space="0" w:color="auto"/>
          </w:divBdr>
        </w:div>
        <w:div w:id="948128702">
          <w:marLeft w:val="640"/>
          <w:marRight w:val="0"/>
          <w:marTop w:val="0"/>
          <w:marBottom w:val="0"/>
          <w:divBdr>
            <w:top w:val="none" w:sz="0" w:space="0" w:color="auto"/>
            <w:left w:val="none" w:sz="0" w:space="0" w:color="auto"/>
            <w:bottom w:val="none" w:sz="0" w:space="0" w:color="auto"/>
            <w:right w:val="none" w:sz="0" w:space="0" w:color="auto"/>
          </w:divBdr>
        </w:div>
        <w:div w:id="1139226495">
          <w:marLeft w:val="640"/>
          <w:marRight w:val="0"/>
          <w:marTop w:val="0"/>
          <w:marBottom w:val="0"/>
          <w:divBdr>
            <w:top w:val="none" w:sz="0" w:space="0" w:color="auto"/>
            <w:left w:val="none" w:sz="0" w:space="0" w:color="auto"/>
            <w:bottom w:val="none" w:sz="0" w:space="0" w:color="auto"/>
            <w:right w:val="none" w:sz="0" w:space="0" w:color="auto"/>
          </w:divBdr>
        </w:div>
      </w:divsChild>
    </w:div>
    <w:div w:id="738013851">
      <w:bodyDiv w:val="1"/>
      <w:marLeft w:val="0"/>
      <w:marRight w:val="0"/>
      <w:marTop w:val="0"/>
      <w:marBottom w:val="0"/>
      <w:divBdr>
        <w:top w:val="none" w:sz="0" w:space="0" w:color="auto"/>
        <w:left w:val="none" w:sz="0" w:space="0" w:color="auto"/>
        <w:bottom w:val="none" w:sz="0" w:space="0" w:color="auto"/>
        <w:right w:val="none" w:sz="0" w:space="0" w:color="auto"/>
      </w:divBdr>
    </w:div>
    <w:div w:id="739671290">
      <w:bodyDiv w:val="1"/>
      <w:marLeft w:val="0"/>
      <w:marRight w:val="0"/>
      <w:marTop w:val="0"/>
      <w:marBottom w:val="0"/>
      <w:divBdr>
        <w:top w:val="none" w:sz="0" w:space="0" w:color="auto"/>
        <w:left w:val="none" w:sz="0" w:space="0" w:color="auto"/>
        <w:bottom w:val="none" w:sz="0" w:space="0" w:color="auto"/>
        <w:right w:val="none" w:sz="0" w:space="0" w:color="auto"/>
      </w:divBdr>
    </w:div>
    <w:div w:id="741754082">
      <w:bodyDiv w:val="1"/>
      <w:marLeft w:val="0"/>
      <w:marRight w:val="0"/>
      <w:marTop w:val="0"/>
      <w:marBottom w:val="0"/>
      <w:divBdr>
        <w:top w:val="none" w:sz="0" w:space="0" w:color="auto"/>
        <w:left w:val="none" w:sz="0" w:space="0" w:color="auto"/>
        <w:bottom w:val="none" w:sz="0" w:space="0" w:color="auto"/>
        <w:right w:val="none" w:sz="0" w:space="0" w:color="auto"/>
      </w:divBdr>
    </w:div>
    <w:div w:id="742609183">
      <w:bodyDiv w:val="1"/>
      <w:marLeft w:val="0"/>
      <w:marRight w:val="0"/>
      <w:marTop w:val="0"/>
      <w:marBottom w:val="0"/>
      <w:divBdr>
        <w:top w:val="none" w:sz="0" w:space="0" w:color="auto"/>
        <w:left w:val="none" w:sz="0" w:space="0" w:color="auto"/>
        <w:bottom w:val="none" w:sz="0" w:space="0" w:color="auto"/>
        <w:right w:val="none" w:sz="0" w:space="0" w:color="auto"/>
      </w:divBdr>
    </w:div>
    <w:div w:id="742994702">
      <w:bodyDiv w:val="1"/>
      <w:marLeft w:val="0"/>
      <w:marRight w:val="0"/>
      <w:marTop w:val="0"/>
      <w:marBottom w:val="0"/>
      <w:divBdr>
        <w:top w:val="none" w:sz="0" w:space="0" w:color="auto"/>
        <w:left w:val="none" w:sz="0" w:space="0" w:color="auto"/>
        <w:bottom w:val="none" w:sz="0" w:space="0" w:color="auto"/>
        <w:right w:val="none" w:sz="0" w:space="0" w:color="auto"/>
      </w:divBdr>
    </w:div>
    <w:div w:id="743645398">
      <w:bodyDiv w:val="1"/>
      <w:marLeft w:val="0"/>
      <w:marRight w:val="0"/>
      <w:marTop w:val="0"/>
      <w:marBottom w:val="0"/>
      <w:divBdr>
        <w:top w:val="none" w:sz="0" w:space="0" w:color="auto"/>
        <w:left w:val="none" w:sz="0" w:space="0" w:color="auto"/>
        <w:bottom w:val="none" w:sz="0" w:space="0" w:color="auto"/>
        <w:right w:val="none" w:sz="0" w:space="0" w:color="auto"/>
      </w:divBdr>
    </w:div>
    <w:div w:id="745415386">
      <w:bodyDiv w:val="1"/>
      <w:marLeft w:val="0"/>
      <w:marRight w:val="0"/>
      <w:marTop w:val="0"/>
      <w:marBottom w:val="0"/>
      <w:divBdr>
        <w:top w:val="none" w:sz="0" w:space="0" w:color="auto"/>
        <w:left w:val="none" w:sz="0" w:space="0" w:color="auto"/>
        <w:bottom w:val="none" w:sz="0" w:space="0" w:color="auto"/>
        <w:right w:val="none" w:sz="0" w:space="0" w:color="auto"/>
      </w:divBdr>
    </w:div>
    <w:div w:id="746414057">
      <w:bodyDiv w:val="1"/>
      <w:marLeft w:val="0"/>
      <w:marRight w:val="0"/>
      <w:marTop w:val="0"/>
      <w:marBottom w:val="0"/>
      <w:divBdr>
        <w:top w:val="none" w:sz="0" w:space="0" w:color="auto"/>
        <w:left w:val="none" w:sz="0" w:space="0" w:color="auto"/>
        <w:bottom w:val="none" w:sz="0" w:space="0" w:color="auto"/>
        <w:right w:val="none" w:sz="0" w:space="0" w:color="auto"/>
      </w:divBdr>
    </w:div>
    <w:div w:id="747383514">
      <w:bodyDiv w:val="1"/>
      <w:marLeft w:val="0"/>
      <w:marRight w:val="0"/>
      <w:marTop w:val="0"/>
      <w:marBottom w:val="0"/>
      <w:divBdr>
        <w:top w:val="none" w:sz="0" w:space="0" w:color="auto"/>
        <w:left w:val="none" w:sz="0" w:space="0" w:color="auto"/>
        <w:bottom w:val="none" w:sz="0" w:space="0" w:color="auto"/>
        <w:right w:val="none" w:sz="0" w:space="0" w:color="auto"/>
      </w:divBdr>
    </w:div>
    <w:div w:id="753285246">
      <w:bodyDiv w:val="1"/>
      <w:marLeft w:val="0"/>
      <w:marRight w:val="0"/>
      <w:marTop w:val="0"/>
      <w:marBottom w:val="0"/>
      <w:divBdr>
        <w:top w:val="none" w:sz="0" w:space="0" w:color="auto"/>
        <w:left w:val="none" w:sz="0" w:space="0" w:color="auto"/>
        <w:bottom w:val="none" w:sz="0" w:space="0" w:color="auto"/>
        <w:right w:val="none" w:sz="0" w:space="0" w:color="auto"/>
      </w:divBdr>
    </w:div>
    <w:div w:id="754473955">
      <w:bodyDiv w:val="1"/>
      <w:marLeft w:val="0"/>
      <w:marRight w:val="0"/>
      <w:marTop w:val="0"/>
      <w:marBottom w:val="0"/>
      <w:divBdr>
        <w:top w:val="none" w:sz="0" w:space="0" w:color="auto"/>
        <w:left w:val="none" w:sz="0" w:space="0" w:color="auto"/>
        <w:bottom w:val="none" w:sz="0" w:space="0" w:color="auto"/>
        <w:right w:val="none" w:sz="0" w:space="0" w:color="auto"/>
      </w:divBdr>
    </w:div>
    <w:div w:id="756291534">
      <w:bodyDiv w:val="1"/>
      <w:marLeft w:val="0"/>
      <w:marRight w:val="0"/>
      <w:marTop w:val="0"/>
      <w:marBottom w:val="0"/>
      <w:divBdr>
        <w:top w:val="none" w:sz="0" w:space="0" w:color="auto"/>
        <w:left w:val="none" w:sz="0" w:space="0" w:color="auto"/>
        <w:bottom w:val="none" w:sz="0" w:space="0" w:color="auto"/>
        <w:right w:val="none" w:sz="0" w:space="0" w:color="auto"/>
      </w:divBdr>
    </w:div>
    <w:div w:id="756441759">
      <w:bodyDiv w:val="1"/>
      <w:marLeft w:val="0"/>
      <w:marRight w:val="0"/>
      <w:marTop w:val="0"/>
      <w:marBottom w:val="0"/>
      <w:divBdr>
        <w:top w:val="none" w:sz="0" w:space="0" w:color="auto"/>
        <w:left w:val="none" w:sz="0" w:space="0" w:color="auto"/>
        <w:bottom w:val="none" w:sz="0" w:space="0" w:color="auto"/>
        <w:right w:val="none" w:sz="0" w:space="0" w:color="auto"/>
      </w:divBdr>
    </w:div>
    <w:div w:id="761221019">
      <w:bodyDiv w:val="1"/>
      <w:marLeft w:val="0"/>
      <w:marRight w:val="0"/>
      <w:marTop w:val="0"/>
      <w:marBottom w:val="0"/>
      <w:divBdr>
        <w:top w:val="none" w:sz="0" w:space="0" w:color="auto"/>
        <w:left w:val="none" w:sz="0" w:space="0" w:color="auto"/>
        <w:bottom w:val="none" w:sz="0" w:space="0" w:color="auto"/>
        <w:right w:val="none" w:sz="0" w:space="0" w:color="auto"/>
      </w:divBdr>
    </w:div>
    <w:div w:id="762342115">
      <w:bodyDiv w:val="1"/>
      <w:marLeft w:val="0"/>
      <w:marRight w:val="0"/>
      <w:marTop w:val="0"/>
      <w:marBottom w:val="0"/>
      <w:divBdr>
        <w:top w:val="none" w:sz="0" w:space="0" w:color="auto"/>
        <w:left w:val="none" w:sz="0" w:space="0" w:color="auto"/>
        <w:bottom w:val="none" w:sz="0" w:space="0" w:color="auto"/>
        <w:right w:val="none" w:sz="0" w:space="0" w:color="auto"/>
      </w:divBdr>
    </w:div>
    <w:div w:id="762410887">
      <w:bodyDiv w:val="1"/>
      <w:marLeft w:val="0"/>
      <w:marRight w:val="0"/>
      <w:marTop w:val="0"/>
      <w:marBottom w:val="0"/>
      <w:divBdr>
        <w:top w:val="none" w:sz="0" w:space="0" w:color="auto"/>
        <w:left w:val="none" w:sz="0" w:space="0" w:color="auto"/>
        <w:bottom w:val="none" w:sz="0" w:space="0" w:color="auto"/>
        <w:right w:val="none" w:sz="0" w:space="0" w:color="auto"/>
      </w:divBdr>
    </w:div>
    <w:div w:id="762994956">
      <w:bodyDiv w:val="1"/>
      <w:marLeft w:val="0"/>
      <w:marRight w:val="0"/>
      <w:marTop w:val="0"/>
      <w:marBottom w:val="0"/>
      <w:divBdr>
        <w:top w:val="none" w:sz="0" w:space="0" w:color="auto"/>
        <w:left w:val="none" w:sz="0" w:space="0" w:color="auto"/>
        <w:bottom w:val="none" w:sz="0" w:space="0" w:color="auto"/>
        <w:right w:val="none" w:sz="0" w:space="0" w:color="auto"/>
      </w:divBdr>
    </w:div>
    <w:div w:id="763258565">
      <w:bodyDiv w:val="1"/>
      <w:marLeft w:val="0"/>
      <w:marRight w:val="0"/>
      <w:marTop w:val="0"/>
      <w:marBottom w:val="0"/>
      <w:divBdr>
        <w:top w:val="none" w:sz="0" w:space="0" w:color="auto"/>
        <w:left w:val="none" w:sz="0" w:space="0" w:color="auto"/>
        <w:bottom w:val="none" w:sz="0" w:space="0" w:color="auto"/>
        <w:right w:val="none" w:sz="0" w:space="0" w:color="auto"/>
      </w:divBdr>
    </w:div>
    <w:div w:id="764501187">
      <w:bodyDiv w:val="1"/>
      <w:marLeft w:val="0"/>
      <w:marRight w:val="0"/>
      <w:marTop w:val="0"/>
      <w:marBottom w:val="0"/>
      <w:divBdr>
        <w:top w:val="none" w:sz="0" w:space="0" w:color="auto"/>
        <w:left w:val="none" w:sz="0" w:space="0" w:color="auto"/>
        <w:bottom w:val="none" w:sz="0" w:space="0" w:color="auto"/>
        <w:right w:val="none" w:sz="0" w:space="0" w:color="auto"/>
      </w:divBdr>
    </w:div>
    <w:div w:id="767048071">
      <w:bodyDiv w:val="1"/>
      <w:marLeft w:val="0"/>
      <w:marRight w:val="0"/>
      <w:marTop w:val="0"/>
      <w:marBottom w:val="0"/>
      <w:divBdr>
        <w:top w:val="none" w:sz="0" w:space="0" w:color="auto"/>
        <w:left w:val="none" w:sz="0" w:space="0" w:color="auto"/>
        <w:bottom w:val="none" w:sz="0" w:space="0" w:color="auto"/>
        <w:right w:val="none" w:sz="0" w:space="0" w:color="auto"/>
      </w:divBdr>
    </w:div>
    <w:div w:id="767507331">
      <w:bodyDiv w:val="1"/>
      <w:marLeft w:val="0"/>
      <w:marRight w:val="0"/>
      <w:marTop w:val="0"/>
      <w:marBottom w:val="0"/>
      <w:divBdr>
        <w:top w:val="none" w:sz="0" w:space="0" w:color="auto"/>
        <w:left w:val="none" w:sz="0" w:space="0" w:color="auto"/>
        <w:bottom w:val="none" w:sz="0" w:space="0" w:color="auto"/>
        <w:right w:val="none" w:sz="0" w:space="0" w:color="auto"/>
      </w:divBdr>
    </w:div>
    <w:div w:id="768427375">
      <w:bodyDiv w:val="1"/>
      <w:marLeft w:val="0"/>
      <w:marRight w:val="0"/>
      <w:marTop w:val="0"/>
      <w:marBottom w:val="0"/>
      <w:divBdr>
        <w:top w:val="none" w:sz="0" w:space="0" w:color="auto"/>
        <w:left w:val="none" w:sz="0" w:space="0" w:color="auto"/>
        <w:bottom w:val="none" w:sz="0" w:space="0" w:color="auto"/>
        <w:right w:val="none" w:sz="0" w:space="0" w:color="auto"/>
      </w:divBdr>
    </w:div>
    <w:div w:id="771435817">
      <w:bodyDiv w:val="1"/>
      <w:marLeft w:val="0"/>
      <w:marRight w:val="0"/>
      <w:marTop w:val="0"/>
      <w:marBottom w:val="0"/>
      <w:divBdr>
        <w:top w:val="none" w:sz="0" w:space="0" w:color="auto"/>
        <w:left w:val="none" w:sz="0" w:space="0" w:color="auto"/>
        <w:bottom w:val="none" w:sz="0" w:space="0" w:color="auto"/>
        <w:right w:val="none" w:sz="0" w:space="0" w:color="auto"/>
      </w:divBdr>
    </w:div>
    <w:div w:id="773330825">
      <w:bodyDiv w:val="1"/>
      <w:marLeft w:val="0"/>
      <w:marRight w:val="0"/>
      <w:marTop w:val="0"/>
      <w:marBottom w:val="0"/>
      <w:divBdr>
        <w:top w:val="none" w:sz="0" w:space="0" w:color="auto"/>
        <w:left w:val="none" w:sz="0" w:space="0" w:color="auto"/>
        <w:bottom w:val="none" w:sz="0" w:space="0" w:color="auto"/>
        <w:right w:val="none" w:sz="0" w:space="0" w:color="auto"/>
      </w:divBdr>
    </w:div>
    <w:div w:id="773672062">
      <w:bodyDiv w:val="1"/>
      <w:marLeft w:val="0"/>
      <w:marRight w:val="0"/>
      <w:marTop w:val="0"/>
      <w:marBottom w:val="0"/>
      <w:divBdr>
        <w:top w:val="none" w:sz="0" w:space="0" w:color="auto"/>
        <w:left w:val="none" w:sz="0" w:space="0" w:color="auto"/>
        <w:bottom w:val="none" w:sz="0" w:space="0" w:color="auto"/>
        <w:right w:val="none" w:sz="0" w:space="0" w:color="auto"/>
      </w:divBdr>
    </w:div>
    <w:div w:id="774523710">
      <w:bodyDiv w:val="1"/>
      <w:marLeft w:val="0"/>
      <w:marRight w:val="0"/>
      <w:marTop w:val="0"/>
      <w:marBottom w:val="0"/>
      <w:divBdr>
        <w:top w:val="none" w:sz="0" w:space="0" w:color="auto"/>
        <w:left w:val="none" w:sz="0" w:space="0" w:color="auto"/>
        <w:bottom w:val="none" w:sz="0" w:space="0" w:color="auto"/>
        <w:right w:val="none" w:sz="0" w:space="0" w:color="auto"/>
      </w:divBdr>
    </w:div>
    <w:div w:id="775248537">
      <w:bodyDiv w:val="1"/>
      <w:marLeft w:val="0"/>
      <w:marRight w:val="0"/>
      <w:marTop w:val="0"/>
      <w:marBottom w:val="0"/>
      <w:divBdr>
        <w:top w:val="none" w:sz="0" w:space="0" w:color="auto"/>
        <w:left w:val="none" w:sz="0" w:space="0" w:color="auto"/>
        <w:bottom w:val="none" w:sz="0" w:space="0" w:color="auto"/>
        <w:right w:val="none" w:sz="0" w:space="0" w:color="auto"/>
      </w:divBdr>
    </w:div>
    <w:div w:id="775368126">
      <w:bodyDiv w:val="1"/>
      <w:marLeft w:val="0"/>
      <w:marRight w:val="0"/>
      <w:marTop w:val="0"/>
      <w:marBottom w:val="0"/>
      <w:divBdr>
        <w:top w:val="none" w:sz="0" w:space="0" w:color="auto"/>
        <w:left w:val="none" w:sz="0" w:space="0" w:color="auto"/>
        <w:bottom w:val="none" w:sz="0" w:space="0" w:color="auto"/>
        <w:right w:val="none" w:sz="0" w:space="0" w:color="auto"/>
      </w:divBdr>
    </w:div>
    <w:div w:id="775440938">
      <w:bodyDiv w:val="1"/>
      <w:marLeft w:val="0"/>
      <w:marRight w:val="0"/>
      <w:marTop w:val="0"/>
      <w:marBottom w:val="0"/>
      <w:divBdr>
        <w:top w:val="none" w:sz="0" w:space="0" w:color="auto"/>
        <w:left w:val="none" w:sz="0" w:space="0" w:color="auto"/>
        <w:bottom w:val="none" w:sz="0" w:space="0" w:color="auto"/>
        <w:right w:val="none" w:sz="0" w:space="0" w:color="auto"/>
      </w:divBdr>
    </w:div>
    <w:div w:id="776683302">
      <w:bodyDiv w:val="1"/>
      <w:marLeft w:val="0"/>
      <w:marRight w:val="0"/>
      <w:marTop w:val="0"/>
      <w:marBottom w:val="0"/>
      <w:divBdr>
        <w:top w:val="none" w:sz="0" w:space="0" w:color="auto"/>
        <w:left w:val="none" w:sz="0" w:space="0" w:color="auto"/>
        <w:bottom w:val="none" w:sz="0" w:space="0" w:color="auto"/>
        <w:right w:val="none" w:sz="0" w:space="0" w:color="auto"/>
      </w:divBdr>
    </w:div>
    <w:div w:id="777677008">
      <w:bodyDiv w:val="1"/>
      <w:marLeft w:val="0"/>
      <w:marRight w:val="0"/>
      <w:marTop w:val="0"/>
      <w:marBottom w:val="0"/>
      <w:divBdr>
        <w:top w:val="none" w:sz="0" w:space="0" w:color="auto"/>
        <w:left w:val="none" w:sz="0" w:space="0" w:color="auto"/>
        <w:bottom w:val="none" w:sz="0" w:space="0" w:color="auto"/>
        <w:right w:val="none" w:sz="0" w:space="0" w:color="auto"/>
      </w:divBdr>
    </w:div>
    <w:div w:id="777716904">
      <w:bodyDiv w:val="1"/>
      <w:marLeft w:val="0"/>
      <w:marRight w:val="0"/>
      <w:marTop w:val="0"/>
      <w:marBottom w:val="0"/>
      <w:divBdr>
        <w:top w:val="none" w:sz="0" w:space="0" w:color="auto"/>
        <w:left w:val="none" w:sz="0" w:space="0" w:color="auto"/>
        <w:bottom w:val="none" w:sz="0" w:space="0" w:color="auto"/>
        <w:right w:val="none" w:sz="0" w:space="0" w:color="auto"/>
      </w:divBdr>
    </w:div>
    <w:div w:id="778140549">
      <w:bodyDiv w:val="1"/>
      <w:marLeft w:val="0"/>
      <w:marRight w:val="0"/>
      <w:marTop w:val="0"/>
      <w:marBottom w:val="0"/>
      <w:divBdr>
        <w:top w:val="none" w:sz="0" w:space="0" w:color="auto"/>
        <w:left w:val="none" w:sz="0" w:space="0" w:color="auto"/>
        <w:bottom w:val="none" w:sz="0" w:space="0" w:color="auto"/>
        <w:right w:val="none" w:sz="0" w:space="0" w:color="auto"/>
      </w:divBdr>
    </w:div>
    <w:div w:id="778715541">
      <w:bodyDiv w:val="1"/>
      <w:marLeft w:val="0"/>
      <w:marRight w:val="0"/>
      <w:marTop w:val="0"/>
      <w:marBottom w:val="0"/>
      <w:divBdr>
        <w:top w:val="none" w:sz="0" w:space="0" w:color="auto"/>
        <w:left w:val="none" w:sz="0" w:space="0" w:color="auto"/>
        <w:bottom w:val="none" w:sz="0" w:space="0" w:color="auto"/>
        <w:right w:val="none" w:sz="0" w:space="0" w:color="auto"/>
      </w:divBdr>
    </w:div>
    <w:div w:id="779690942">
      <w:bodyDiv w:val="1"/>
      <w:marLeft w:val="0"/>
      <w:marRight w:val="0"/>
      <w:marTop w:val="0"/>
      <w:marBottom w:val="0"/>
      <w:divBdr>
        <w:top w:val="none" w:sz="0" w:space="0" w:color="auto"/>
        <w:left w:val="none" w:sz="0" w:space="0" w:color="auto"/>
        <w:bottom w:val="none" w:sz="0" w:space="0" w:color="auto"/>
        <w:right w:val="none" w:sz="0" w:space="0" w:color="auto"/>
      </w:divBdr>
    </w:div>
    <w:div w:id="781413444">
      <w:bodyDiv w:val="1"/>
      <w:marLeft w:val="0"/>
      <w:marRight w:val="0"/>
      <w:marTop w:val="0"/>
      <w:marBottom w:val="0"/>
      <w:divBdr>
        <w:top w:val="none" w:sz="0" w:space="0" w:color="auto"/>
        <w:left w:val="none" w:sz="0" w:space="0" w:color="auto"/>
        <w:bottom w:val="none" w:sz="0" w:space="0" w:color="auto"/>
        <w:right w:val="none" w:sz="0" w:space="0" w:color="auto"/>
      </w:divBdr>
    </w:div>
    <w:div w:id="784543933">
      <w:bodyDiv w:val="1"/>
      <w:marLeft w:val="0"/>
      <w:marRight w:val="0"/>
      <w:marTop w:val="0"/>
      <w:marBottom w:val="0"/>
      <w:divBdr>
        <w:top w:val="none" w:sz="0" w:space="0" w:color="auto"/>
        <w:left w:val="none" w:sz="0" w:space="0" w:color="auto"/>
        <w:bottom w:val="none" w:sz="0" w:space="0" w:color="auto"/>
        <w:right w:val="none" w:sz="0" w:space="0" w:color="auto"/>
      </w:divBdr>
    </w:div>
    <w:div w:id="785927445">
      <w:bodyDiv w:val="1"/>
      <w:marLeft w:val="0"/>
      <w:marRight w:val="0"/>
      <w:marTop w:val="0"/>
      <w:marBottom w:val="0"/>
      <w:divBdr>
        <w:top w:val="none" w:sz="0" w:space="0" w:color="auto"/>
        <w:left w:val="none" w:sz="0" w:space="0" w:color="auto"/>
        <w:bottom w:val="none" w:sz="0" w:space="0" w:color="auto"/>
        <w:right w:val="none" w:sz="0" w:space="0" w:color="auto"/>
      </w:divBdr>
    </w:div>
    <w:div w:id="786778424">
      <w:bodyDiv w:val="1"/>
      <w:marLeft w:val="0"/>
      <w:marRight w:val="0"/>
      <w:marTop w:val="0"/>
      <w:marBottom w:val="0"/>
      <w:divBdr>
        <w:top w:val="none" w:sz="0" w:space="0" w:color="auto"/>
        <w:left w:val="none" w:sz="0" w:space="0" w:color="auto"/>
        <w:bottom w:val="none" w:sz="0" w:space="0" w:color="auto"/>
        <w:right w:val="none" w:sz="0" w:space="0" w:color="auto"/>
      </w:divBdr>
    </w:div>
    <w:div w:id="787430508">
      <w:bodyDiv w:val="1"/>
      <w:marLeft w:val="0"/>
      <w:marRight w:val="0"/>
      <w:marTop w:val="0"/>
      <w:marBottom w:val="0"/>
      <w:divBdr>
        <w:top w:val="none" w:sz="0" w:space="0" w:color="auto"/>
        <w:left w:val="none" w:sz="0" w:space="0" w:color="auto"/>
        <w:bottom w:val="none" w:sz="0" w:space="0" w:color="auto"/>
        <w:right w:val="none" w:sz="0" w:space="0" w:color="auto"/>
      </w:divBdr>
    </w:div>
    <w:div w:id="788473828">
      <w:bodyDiv w:val="1"/>
      <w:marLeft w:val="0"/>
      <w:marRight w:val="0"/>
      <w:marTop w:val="0"/>
      <w:marBottom w:val="0"/>
      <w:divBdr>
        <w:top w:val="none" w:sz="0" w:space="0" w:color="auto"/>
        <w:left w:val="none" w:sz="0" w:space="0" w:color="auto"/>
        <w:bottom w:val="none" w:sz="0" w:space="0" w:color="auto"/>
        <w:right w:val="none" w:sz="0" w:space="0" w:color="auto"/>
      </w:divBdr>
    </w:div>
    <w:div w:id="790707801">
      <w:bodyDiv w:val="1"/>
      <w:marLeft w:val="0"/>
      <w:marRight w:val="0"/>
      <w:marTop w:val="0"/>
      <w:marBottom w:val="0"/>
      <w:divBdr>
        <w:top w:val="none" w:sz="0" w:space="0" w:color="auto"/>
        <w:left w:val="none" w:sz="0" w:space="0" w:color="auto"/>
        <w:bottom w:val="none" w:sz="0" w:space="0" w:color="auto"/>
        <w:right w:val="none" w:sz="0" w:space="0" w:color="auto"/>
      </w:divBdr>
    </w:div>
    <w:div w:id="792678851">
      <w:bodyDiv w:val="1"/>
      <w:marLeft w:val="0"/>
      <w:marRight w:val="0"/>
      <w:marTop w:val="0"/>
      <w:marBottom w:val="0"/>
      <w:divBdr>
        <w:top w:val="none" w:sz="0" w:space="0" w:color="auto"/>
        <w:left w:val="none" w:sz="0" w:space="0" w:color="auto"/>
        <w:bottom w:val="none" w:sz="0" w:space="0" w:color="auto"/>
        <w:right w:val="none" w:sz="0" w:space="0" w:color="auto"/>
      </w:divBdr>
    </w:div>
    <w:div w:id="792748023">
      <w:bodyDiv w:val="1"/>
      <w:marLeft w:val="0"/>
      <w:marRight w:val="0"/>
      <w:marTop w:val="0"/>
      <w:marBottom w:val="0"/>
      <w:divBdr>
        <w:top w:val="none" w:sz="0" w:space="0" w:color="auto"/>
        <w:left w:val="none" w:sz="0" w:space="0" w:color="auto"/>
        <w:bottom w:val="none" w:sz="0" w:space="0" w:color="auto"/>
        <w:right w:val="none" w:sz="0" w:space="0" w:color="auto"/>
      </w:divBdr>
    </w:div>
    <w:div w:id="793982778">
      <w:bodyDiv w:val="1"/>
      <w:marLeft w:val="0"/>
      <w:marRight w:val="0"/>
      <w:marTop w:val="0"/>
      <w:marBottom w:val="0"/>
      <w:divBdr>
        <w:top w:val="none" w:sz="0" w:space="0" w:color="auto"/>
        <w:left w:val="none" w:sz="0" w:space="0" w:color="auto"/>
        <w:bottom w:val="none" w:sz="0" w:space="0" w:color="auto"/>
        <w:right w:val="none" w:sz="0" w:space="0" w:color="auto"/>
      </w:divBdr>
    </w:div>
    <w:div w:id="794493720">
      <w:bodyDiv w:val="1"/>
      <w:marLeft w:val="0"/>
      <w:marRight w:val="0"/>
      <w:marTop w:val="0"/>
      <w:marBottom w:val="0"/>
      <w:divBdr>
        <w:top w:val="none" w:sz="0" w:space="0" w:color="auto"/>
        <w:left w:val="none" w:sz="0" w:space="0" w:color="auto"/>
        <w:bottom w:val="none" w:sz="0" w:space="0" w:color="auto"/>
        <w:right w:val="none" w:sz="0" w:space="0" w:color="auto"/>
      </w:divBdr>
    </w:div>
    <w:div w:id="794493851">
      <w:bodyDiv w:val="1"/>
      <w:marLeft w:val="0"/>
      <w:marRight w:val="0"/>
      <w:marTop w:val="0"/>
      <w:marBottom w:val="0"/>
      <w:divBdr>
        <w:top w:val="none" w:sz="0" w:space="0" w:color="auto"/>
        <w:left w:val="none" w:sz="0" w:space="0" w:color="auto"/>
        <w:bottom w:val="none" w:sz="0" w:space="0" w:color="auto"/>
        <w:right w:val="none" w:sz="0" w:space="0" w:color="auto"/>
      </w:divBdr>
    </w:div>
    <w:div w:id="794562070">
      <w:bodyDiv w:val="1"/>
      <w:marLeft w:val="0"/>
      <w:marRight w:val="0"/>
      <w:marTop w:val="0"/>
      <w:marBottom w:val="0"/>
      <w:divBdr>
        <w:top w:val="none" w:sz="0" w:space="0" w:color="auto"/>
        <w:left w:val="none" w:sz="0" w:space="0" w:color="auto"/>
        <w:bottom w:val="none" w:sz="0" w:space="0" w:color="auto"/>
        <w:right w:val="none" w:sz="0" w:space="0" w:color="auto"/>
      </w:divBdr>
    </w:div>
    <w:div w:id="798184624">
      <w:bodyDiv w:val="1"/>
      <w:marLeft w:val="0"/>
      <w:marRight w:val="0"/>
      <w:marTop w:val="0"/>
      <w:marBottom w:val="0"/>
      <w:divBdr>
        <w:top w:val="none" w:sz="0" w:space="0" w:color="auto"/>
        <w:left w:val="none" w:sz="0" w:space="0" w:color="auto"/>
        <w:bottom w:val="none" w:sz="0" w:space="0" w:color="auto"/>
        <w:right w:val="none" w:sz="0" w:space="0" w:color="auto"/>
      </w:divBdr>
    </w:div>
    <w:div w:id="798260658">
      <w:bodyDiv w:val="1"/>
      <w:marLeft w:val="0"/>
      <w:marRight w:val="0"/>
      <w:marTop w:val="0"/>
      <w:marBottom w:val="0"/>
      <w:divBdr>
        <w:top w:val="none" w:sz="0" w:space="0" w:color="auto"/>
        <w:left w:val="none" w:sz="0" w:space="0" w:color="auto"/>
        <w:bottom w:val="none" w:sz="0" w:space="0" w:color="auto"/>
        <w:right w:val="none" w:sz="0" w:space="0" w:color="auto"/>
      </w:divBdr>
    </w:div>
    <w:div w:id="798886986">
      <w:bodyDiv w:val="1"/>
      <w:marLeft w:val="0"/>
      <w:marRight w:val="0"/>
      <w:marTop w:val="0"/>
      <w:marBottom w:val="0"/>
      <w:divBdr>
        <w:top w:val="none" w:sz="0" w:space="0" w:color="auto"/>
        <w:left w:val="none" w:sz="0" w:space="0" w:color="auto"/>
        <w:bottom w:val="none" w:sz="0" w:space="0" w:color="auto"/>
        <w:right w:val="none" w:sz="0" w:space="0" w:color="auto"/>
      </w:divBdr>
    </w:div>
    <w:div w:id="799152224">
      <w:bodyDiv w:val="1"/>
      <w:marLeft w:val="0"/>
      <w:marRight w:val="0"/>
      <w:marTop w:val="0"/>
      <w:marBottom w:val="0"/>
      <w:divBdr>
        <w:top w:val="none" w:sz="0" w:space="0" w:color="auto"/>
        <w:left w:val="none" w:sz="0" w:space="0" w:color="auto"/>
        <w:bottom w:val="none" w:sz="0" w:space="0" w:color="auto"/>
        <w:right w:val="none" w:sz="0" w:space="0" w:color="auto"/>
      </w:divBdr>
    </w:div>
    <w:div w:id="799423705">
      <w:bodyDiv w:val="1"/>
      <w:marLeft w:val="0"/>
      <w:marRight w:val="0"/>
      <w:marTop w:val="0"/>
      <w:marBottom w:val="0"/>
      <w:divBdr>
        <w:top w:val="none" w:sz="0" w:space="0" w:color="auto"/>
        <w:left w:val="none" w:sz="0" w:space="0" w:color="auto"/>
        <w:bottom w:val="none" w:sz="0" w:space="0" w:color="auto"/>
        <w:right w:val="none" w:sz="0" w:space="0" w:color="auto"/>
      </w:divBdr>
    </w:div>
    <w:div w:id="800073857">
      <w:bodyDiv w:val="1"/>
      <w:marLeft w:val="0"/>
      <w:marRight w:val="0"/>
      <w:marTop w:val="0"/>
      <w:marBottom w:val="0"/>
      <w:divBdr>
        <w:top w:val="none" w:sz="0" w:space="0" w:color="auto"/>
        <w:left w:val="none" w:sz="0" w:space="0" w:color="auto"/>
        <w:bottom w:val="none" w:sz="0" w:space="0" w:color="auto"/>
        <w:right w:val="none" w:sz="0" w:space="0" w:color="auto"/>
      </w:divBdr>
    </w:div>
    <w:div w:id="800998427">
      <w:bodyDiv w:val="1"/>
      <w:marLeft w:val="0"/>
      <w:marRight w:val="0"/>
      <w:marTop w:val="0"/>
      <w:marBottom w:val="0"/>
      <w:divBdr>
        <w:top w:val="none" w:sz="0" w:space="0" w:color="auto"/>
        <w:left w:val="none" w:sz="0" w:space="0" w:color="auto"/>
        <w:bottom w:val="none" w:sz="0" w:space="0" w:color="auto"/>
        <w:right w:val="none" w:sz="0" w:space="0" w:color="auto"/>
      </w:divBdr>
    </w:div>
    <w:div w:id="802383757">
      <w:bodyDiv w:val="1"/>
      <w:marLeft w:val="0"/>
      <w:marRight w:val="0"/>
      <w:marTop w:val="0"/>
      <w:marBottom w:val="0"/>
      <w:divBdr>
        <w:top w:val="none" w:sz="0" w:space="0" w:color="auto"/>
        <w:left w:val="none" w:sz="0" w:space="0" w:color="auto"/>
        <w:bottom w:val="none" w:sz="0" w:space="0" w:color="auto"/>
        <w:right w:val="none" w:sz="0" w:space="0" w:color="auto"/>
      </w:divBdr>
    </w:div>
    <w:div w:id="805393682">
      <w:bodyDiv w:val="1"/>
      <w:marLeft w:val="0"/>
      <w:marRight w:val="0"/>
      <w:marTop w:val="0"/>
      <w:marBottom w:val="0"/>
      <w:divBdr>
        <w:top w:val="none" w:sz="0" w:space="0" w:color="auto"/>
        <w:left w:val="none" w:sz="0" w:space="0" w:color="auto"/>
        <w:bottom w:val="none" w:sz="0" w:space="0" w:color="auto"/>
        <w:right w:val="none" w:sz="0" w:space="0" w:color="auto"/>
      </w:divBdr>
    </w:div>
    <w:div w:id="805975779">
      <w:bodyDiv w:val="1"/>
      <w:marLeft w:val="0"/>
      <w:marRight w:val="0"/>
      <w:marTop w:val="0"/>
      <w:marBottom w:val="0"/>
      <w:divBdr>
        <w:top w:val="none" w:sz="0" w:space="0" w:color="auto"/>
        <w:left w:val="none" w:sz="0" w:space="0" w:color="auto"/>
        <w:bottom w:val="none" w:sz="0" w:space="0" w:color="auto"/>
        <w:right w:val="none" w:sz="0" w:space="0" w:color="auto"/>
      </w:divBdr>
    </w:div>
    <w:div w:id="807749847">
      <w:bodyDiv w:val="1"/>
      <w:marLeft w:val="0"/>
      <w:marRight w:val="0"/>
      <w:marTop w:val="0"/>
      <w:marBottom w:val="0"/>
      <w:divBdr>
        <w:top w:val="none" w:sz="0" w:space="0" w:color="auto"/>
        <w:left w:val="none" w:sz="0" w:space="0" w:color="auto"/>
        <w:bottom w:val="none" w:sz="0" w:space="0" w:color="auto"/>
        <w:right w:val="none" w:sz="0" w:space="0" w:color="auto"/>
      </w:divBdr>
    </w:div>
    <w:div w:id="811168022">
      <w:bodyDiv w:val="1"/>
      <w:marLeft w:val="0"/>
      <w:marRight w:val="0"/>
      <w:marTop w:val="0"/>
      <w:marBottom w:val="0"/>
      <w:divBdr>
        <w:top w:val="none" w:sz="0" w:space="0" w:color="auto"/>
        <w:left w:val="none" w:sz="0" w:space="0" w:color="auto"/>
        <w:bottom w:val="none" w:sz="0" w:space="0" w:color="auto"/>
        <w:right w:val="none" w:sz="0" w:space="0" w:color="auto"/>
      </w:divBdr>
    </w:div>
    <w:div w:id="812136782">
      <w:bodyDiv w:val="1"/>
      <w:marLeft w:val="0"/>
      <w:marRight w:val="0"/>
      <w:marTop w:val="0"/>
      <w:marBottom w:val="0"/>
      <w:divBdr>
        <w:top w:val="none" w:sz="0" w:space="0" w:color="auto"/>
        <w:left w:val="none" w:sz="0" w:space="0" w:color="auto"/>
        <w:bottom w:val="none" w:sz="0" w:space="0" w:color="auto"/>
        <w:right w:val="none" w:sz="0" w:space="0" w:color="auto"/>
      </w:divBdr>
    </w:div>
    <w:div w:id="813184339">
      <w:bodyDiv w:val="1"/>
      <w:marLeft w:val="0"/>
      <w:marRight w:val="0"/>
      <w:marTop w:val="0"/>
      <w:marBottom w:val="0"/>
      <w:divBdr>
        <w:top w:val="none" w:sz="0" w:space="0" w:color="auto"/>
        <w:left w:val="none" w:sz="0" w:space="0" w:color="auto"/>
        <w:bottom w:val="none" w:sz="0" w:space="0" w:color="auto"/>
        <w:right w:val="none" w:sz="0" w:space="0" w:color="auto"/>
      </w:divBdr>
    </w:div>
    <w:div w:id="813259208">
      <w:bodyDiv w:val="1"/>
      <w:marLeft w:val="0"/>
      <w:marRight w:val="0"/>
      <w:marTop w:val="0"/>
      <w:marBottom w:val="0"/>
      <w:divBdr>
        <w:top w:val="none" w:sz="0" w:space="0" w:color="auto"/>
        <w:left w:val="none" w:sz="0" w:space="0" w:color="auto"/>
        <w:bottom w:val="none" w:sz="0" w:space="0" w:color="auto"/>
        <w:right w:val="none" w:sz="0" w:space="0" w:color="auto"/>
      </w:divBdr>
    </w:div>
    <w:div w:id="814490395">
      <w:bodyDiv w:val="1"/>
      <w:marLeft w:val="0"/>
      <w:marRight w:val="0"/>
      <w:marTop w:val="0"/>
      <w:marBottom w:val="0"/>
      <w:divBdr>
        <w:top w:val="none" w:sz="0" w:space="0" w:color="auto"/>
        <w:left w:val="none" w:sz="0" w:space="0" w:color="auto"/>
        <w:bottom w:val="none" w:sz="0" w:space="0" w:color="auto"/>
        <w:right w:val="none" w:sz="0" w:space="0" w:color="auto"/>
      </w:divBdr>
    </w:div>
    <w:div w:id="815338865">
      <w:bodyDiv w:val="1"/>
      <w:marLeft w:val="0"/>
      <w:marRight w:val="0"/>
      <w:marTop w:val="0"/>
      <w:marBottom w:val="0"/>
      <w:divBdr>
        <w:top w:val="none" w:sz="0" w:space="0" w:color="auto"/>
        <w:left w:val="none" w:sz="0" w:space="0" w:color="auto"/>
        <w:bottom w:val="none" w:sz="0" w:space="0" w:color="auto"/>
        <w:right w:val="none" w:sz="0" w:space="0" w:color="auto"/>
      </w:divBdr>
    </w:div>
    <w:div w:id="816455636">
      <w:bodyDiv w:val="1"/>
      <w:marLeft w:val="0"/>
      <w:marRight w:val="0"/>
      <w:marTop w:val="0"/>
      <w:marBottom w:val="0"/>
      <w:divBdr>
        <w:top w:val="none" w:sz="0" w:space="0" w:color="auto"/>
        <w:left w:val="none" w:sz="0" w:space="0" w:color="auto"/>
        <w:bottom w:val="none" w:sz="0" w:space="0" w:color="auto"/>
        <w:right w:val="none" w:sz="0" w:space="0" w:color="auto"/>
      </w:divBdr>
    </w:div>
    <w:div w:id="819152082">
      <w:bodyDiv w:val="1"/>
      <w:marLeft w:val="0"/>
      <w:marRight w:val="0"/>
      <w:marTop w:val="0"/>
      <w:marBottom w:val="0"/>
      <w:divBdr>
        <w:top w:val="none" w:sz="0" w:space="0" w:color="auto"/>
        <w:left w:val="none" w:sz="0" w:space="0" w:color="auto"/>
        <w:bottom w:val="none" w:sz="0" w:space="0" w:color="auto"/>
        <w:right w:val="none" w:sz="0" w:space="0" w:color="auto"/>
      </w:divBdr>
    </w:div>
    <w:div w:id="819153388">
      <w:bodyDiv w:val="1"/>
      <w:marLeft w:val="0"/>
      <w:marRight w:val="0"/>
      <w:marTop w:val="0"/>
      <w:marBottom w:val="0"/>
      <w:divBdr>
        <w:top w:val="none" w:sz="0" w:space="0" w:color="auto"/>
        <w:left w:val="none" w:sz="0" w:space="0" w:color="auto"/>
        <w:bottom w:val="none" w:sz="0" w:space="0" w:color="auto"/>
        <w:right w:val="none" w:sz="0" w:space="0" w:color="auto"/>
      </w:divBdr>
    </w:div>
    <w:div w:id="821625787">
      <w:bodyDiv w:val="1"/>
      <w:marLeft w:val="0"/>
      <w:marRight w:val="0"/>
      <w:marTop w:val="0"/>
      <w:marBottom w:val="0"/>
      <w:divBdr>
        <w:top w:val="none" w:sz="0" w:space="0" w:color="auto"/>
        <w:left w:val="none" w:sz="0" w:space="0" w:color="auto"/>
        <w:bottom w:val="none" w:sz="0" w:space="0" w:color="auto"/>
        <w:right w:val="none" w:sz="0" w:space="0" w:color="auto"/>
      </w:divBdr>
    </w:div>
    <w:div w:id="822544628">
      <w:bodyDiv w:val="1"/>
      <w:marLeft w:val="0"/>
      <w:marRight w:val="0"/>
      <w:marTop w:val="0"/>
      <w:marBottom w:val="0"/>
      <w:divBdr>
        <w:top w:val="none" w:sz="0" w:space="0" w:color="auto"/>
        <w:left w:val="none" w:sz="0" w:space="0" w:color="auto"/>
        <w:bottom w:val="none" w:sz="0" w:space="0" w:color="auto"/>
        <w:right w:val="none" w:sz="0" w:space="0" w:color="auto"/>
      </w:divBdr>
    </w:div>
    <w:div w:id="823010753">
      <w:bodyDiv w:val="1"/>
      <w:marLeft w:val="0"/>
      <w:marRight w:val="0"/>
      <w:marTop w:val="0"/>
      <w:marBottom w:val="0"/>
      <w:divBdr>
        <w:top w:val="none" w:sz="0" w:space="0" w:color="auto"/>
        <w:left w:val="none" w:sz="0" w:space="0" w:color="auto"/>
        <w:bottom w:val="none" w:sz="0" w:space="0" w:color="auto"/>
        <w:right w:val="none" w:sz="0" w:space="0" w:color="auto"/>
      </w:divBdr>
    </w:div>
    <w:div w:id="823132379">
      <w:bodyDiv w:val="1"/>
      <w:marLeft w:val="0"/>
      <w:marRight w:val="0"/>
      <w:marTop w:val="0"/>
      <w:marBottom w:val="0"/>
      <w:divBdr>
        <w:top w:val="none" w:sz="0" w:space="0" w:color="auto"/>
        <w:left w:val="none" w:sz="0" w:space="0" w:color="auto"/>
        <w:bottom w:val="none" w:sz="0" w:space="0" w:color="auto"/>
        <w:right w:val="none" w:sz="0" w:space="0" w:color="auto"/>
      </w:divBdr>
    </w:div>
    <w:div w:id="826743748">
      <w:bodyDiv w:val="1"/>
      <w:marLeft w:val="0"/>
      <w:marRight w:val="0"/>
      <w:marTop w:val="0"/>
      <w:marBottom w:val="0"/>
      <w:divBdr>
        <w:top w:val="none" w:sz="0" w:space="0" w:color="auto"/>
        <w:left w:val="none" w:sz="0" w:space="0" w:color="auto"/>
        <w:bottom w:val="none" w:sz="0" w:space="0" w:color="auto"/>
        <w:right w:val="none" w:sz="0" w:space="0" w:color="auto"/>
      </w:divBdr>
    </w:div>
    <w:div w:id="826826970">
      <w:bodyDiv w:val="1"/>
      <w:marLeft w:val="0"/>
      <w:marRight w:val="0"/>
      <w:marTop w:val="0"/>
      <w:marBottom w:val="0"/>
      <w:divBdr>
        <w:top w:val="none" w:sz="0" w:space="0" w:color="auto"/>
        <w:left w:val="none" w:sz="0" w:space="0" w:color="auto"/>
        <w:bottom w:val="none" w:sz="0" w:space="0" w:color="auto"/>
        <w:right w:val="none" w:sz="0" w:space="0" w:color="auto"/>
      </w:divBdr>
    </w:div>
    <w:div w:id="827596556">
      <w:bodyDiv w:val="1"/>
      <w:marLeft w:val="0"/>
      <w:marRight w:val="0"/>
      <w:marTop w:val="0"/>
      <w:marBottom w:val="0"/>
      <w:divBdr>
        <w:top w:val="none" w:sz="0" w:space="0" w:color="auto"/>
        <w:left w:val="none" w:sz="0" w:space="0" w:color="auto"/>
        <w:bottom w:val="none" w:sz="0" w:space="0" w:color="auto"/>
        <w:right w:val="none" w:sz="0" w:space="0" w:color="auto"/>
      </w:divBdr>
    </w:div>
    <w:div w:id="828979602">
      <w:bodyDiv w:val="1"/>
      <w:marLeft w:val="0"/>
      <w:marRight w:val="0"/>
      <w:marTop w:val="0"/>
      <w:marBottom w:val="0"/>
      <w:divBdr>
        <w:top w:val="none" w:sz="0" w:space="0" w:color="auto"/>
        <w:left w:val="none" w:sz="0" w:space="0" w:color="auto"/>
        <w:bottom w:val="none" w:sz="0" w:space="0" w:color="auto"/>
        <w:right w:val="none" w:sz="0" w:space="0" w:color="auto"/>
      </w:divBdr>
    </w:div>
    <w:div w:id="829292640">
      <w:bodyDiv w:val="1"/>
      <w:marLeft w:val="0"/>
      <w:marRight w:val="0"/>
      <w:marTop w:val="0"/>
      <w:marBottom w:val="0"/>
      <w:divBdr>
        <w:top w:val="none" w:sz="0" w:space="0" w:color="auto"/>
        <w:left w:val="none" w:sz="0" w:space="0" w:color="auto"/>
        <w:bottom w:val="none" w:sz="0" w:space="0" w:color="auto"/>
        <w:right w:val="none" w:sz="0" w:space="0" w:color="auto"/>
      </w:divBdr>
    </w:div>
    <w:div w:id="830214864">
      <w:bodyDiv w:val="1"/>
      <w:marLeft w:val="0"/>
      <w:marRight w:val="0"/>
      <w:marTop w:val="0"/>
      <w:marBottom w:val="0"/>
      <w:divBdr>
        <w:top w:val="none" w:sz="0" w:space="0" w:color="auto"/>
        <w:left w:val="none" w:sz="0" w:space="0" w:color="auto"/>
        <w:bottom w:val="none" w:sz="0" w:space="0" w:color="auto"/>
        <w:right w:val="none" w:sz="0" w:space="0" w:color="auto"/>
      </w:divBdr>
    </w:div>
    <w:div w:id="830633293">
      <w:bodyDiv w:val="1"/>
      <w:marLeft w:val="0"/>
      <w:marRight w:val="0"/>
      <w:marTop w:val="0"/>
      <w:marBottom w:val="0"/>
      <w:divBdr>
        <w:top w:val="none" w:sz="0" w:space="0" w:color="auto"/>
        <w:left w:val="none" w:sz="0" w:space="0" w:color="auto"/>
        <w:bottom w:val="none" w:sz="0" w:space="0" w:color="auto"/>
        <w:right w:val="none" w:sz="0" w:space="0" w:color="auto"/>
      </w:divBdr>
    </w:div>
    <w:div w:id="831068910">
      <w:bodyDiv w:val="1"/>
      <w:marLeft w:val="0"/>
      <w:marRight w:val="0"/>
      <w:marTop w:val="0"/>
      <w:marBottom w:val="0"/>
      <w:divBdr>
        <w:top w:val="none" w:sz="0" w:space="0" w:color="auto"/>
        <w:left w:val="none" w:sz="0" w:space="0" w:color="auto"/>
        <w:bottom w:val="none" w:sz="0" w:space="0" w:color="auto"/>
        <w:right w:val="none" w:sz="0" w:space="0" w:color="auto"/>
      </w:divBdr>
    </w:div>
    <w:div w:id="832643835">
      <w:bodyDiv w:val="1"/>
      <w:marLeft w:val="0"/>
      <w:marRight w:val="0"/>
      <w:marTop w:val="0"/>
      <w:marBottom w:val="0"/>
      <w:divBdr>
        <w:top w:val="none" w:sz="0" w:space="0" w:color="auto"/>
        <w:left w:val="none" w:sz="0" w:space="0" w:color="auto"/>
        <w:bottom w:val="none" w:sz="0" w:space="0" w:color="auto"/>
        <w:right w:val="none" w:sz="0" w:space="0" w:color="auto"/>
      </w:divBdr>
    </w:div>
    <w:div w:id="833187843">
      <w:bodyDiv w:val="1"/>
      <w:marLeft w:val="0"/>
      <w:marRight w:val="0"/>
      <w:marTop w:val="0"/>
      <w:marBottom w:val="0"/>
      <w:divBdr>
        <w:top w:val="none" w:sz="0" w:space="0" w:color="auto"/>
        <w:left w:val="none" w:sz="0" w:space="0" w:color="auto"/>
        <w:bottom w:val="none" w:sz="0" w:space="0" w:color="auto"/>
        <w:right w:val="none" w:sz="0" w:space="0" w:color="auto"/>
      </w:divBdr>
    </w:div>
    <w:div w:id="833958355">
      <w:bodyDiv w:val="1"/>
      <w:marLeft w:val="0"/>
      <w:marRight w:val="0"/>
      <w:marTop w:val="0"/>
      <w:marBottom w:val="0"/>
      <w:divBdr>
        <w:top w:val="none" w:sz="0" w:space="0" w:color="auto"/>
        <w:left w:val="none" w:sz="0" w:space="0" w:color="auto"/>
        <w:bottom w:val="none" w:sz="0" w:space="0" w:color="auto"/>
        <w:right w:val="none" w:sz="0" w:space="0" w:color="auto"/>
      </w:divBdr>
    </w:div>
    <w:div w:id="834296333">
      <w:bodyDiv w:val="1"/>
      <w:marLeft w:val="0"/>
      <w:marRight w:val="0"/>
      <w:marTop w:val="0"/>
      <w:marBottom w:val="0"/>
      <w:divBdr>
        <w:top w:val="none" w:sz="0" w:space="0" w:color="auto"/>
        <w:left w:val="none" w:sz="0" w:space="0" w:color="auto"/>
        <w:bottom w:val="none" w:sz="0" w:space="0" w:color="auto"/>
        <w:right w:val="none" w:sz="0" w:space="0" w:color="auto"/>
      </w:divBdr>
    </w:div>
    <w:div w:id="834344809">
      <w:bodyDiv w:val="1"/>
      <w:marLeft w:val="0"/>
      <w:marRight w:val="0"/>
      <w:marTop w:val="0"/>
      <w:marBottom w:val="0"/>
      <w:divBdr>
        <w:top w:val="none" w:sz="0" w:space="0" w:color="auto"/>
        <w:left w:val="none" w:sz="0" w:space="0" w:color="auto"/>
        <w:bottom w:val="none" w:sz="0" w:space="0" w:color="auto"/>
        <w:right w:val="none" w:sz="0" w:space="0" w:color="auto"/>
      </w:divBdr>
    </w:div>
    <w:div w:id="835337807">
      <w:bodyDiv w:val="1"/>
      <w:marLeft w:val="0"/>
      <w:marRight w:val="0"/>
      <w:marTop w:val="0"/>
      <w:marBottom w:val="0"/>
      <w:divBdr>
        <w:top w:val="none" w:sz="0" w:space="0" w:color="auto"/>
        <w:left w:val="none" w:sz="0" w:space="0" w:color="auto"/>
        <w:bottom w:val="none" w:sz="0" w:space="0" w:color="auto"/>
        <w:right w:val="none" w:sz="0" w:space="0" w:color="auto"/>
      </w:divBdr>
    </w:div>
    <w:div w:id="836846984">
      <w:bodyDiv w:val="1"/>
      <w:marLeft w:val="0"/>
      <w:marRight w:val="0"/>
      <w:marTop w:val="0"/>
      <w:marBottom w:val="0"/>
      <w:divBdr>
        <w:top w:val="none" w:sz="0" w:space="0" w:color="auto"/>
        <w:left w:val="none" w:sz="0" w:space="0" w:color="auto"/>
        <w:bottom w:val="none" w:sz="0" w:space="0" w:color="auto"/>
        <w:right w:val="none" w:sz="0" w:space="0" w:color="auto"/>
      </w:divBdr>
    </w:div>
    <w:div w:id="839199221">
      <w:bodyDiv w:val="1"/>
      <w:marLeft w:val="0"/>
      <w:marRight w:val="0"/>
      <w:marTop w:val="0"/>
      <w:marBottom w:val="0"/>
      <w:divBdr>
        <w:top w:val="none" w:sz="0" w:space="0" w:color="auto"/>
        <w:left w:val="none" w:sz="0" w:space="0" w:color="auto"/>
        <w:bottom w:val="none" w:sz="0" w:space="0" w:color="auto"/>
        <w:right w:val="none" w:sz="0" w:space="0" w:color="auto"/>
      </w:divBdr>
    </w:div>
    <w:div w:id="839271579">
      <w:bodyDiv w:val="1"/>
      <w:marLeft w:val="0"/>
      <w:marRight w:val="0"/>
      <w:marTop w:val="0"/>
      <w:marBottom w:val="0"/>
      <w:divBdr>
        <w:top w:val="none" w:sz="0" w:space="0" w:color="auto"/>
        <w:left w:val="none" w:sz="0" w:space="0" w:color="auto"/>
        <w:bottom w:val="none" w:sz="0" w:space="0" w:color="auto"/>
        <w:right w:val="none" w:sz="0" w:space="0" w:color="auto"/>
      </w:divBdr>
    </w:div>
    <w:div w:id="840510173">
      <w:bodyDiv w:val="1"/>
      <w:marLeft w:val="0"/>
      <w:marRight w:val="0"/>
      <w:marTop w:val="0"/>
      <w:marBottom w:val="0"/>
      <w:divBdr>
        <w:top w:val="none" w:sz="0" w:space="0" w:color="auto"/>
        <w:left w:val="none" w:sz="0" w:space="0" w:color="auto"/>
        <w:bottom w:val="none" w:sz="0" w:space="0" w:color="auto"/>
        <w:right w:val="none" w:sz="0" w:space="0" w:color="auto"/>
      </w:divBdr>
    </w:div>
    <w:div w:id="841772810">
      <w:bodyDiv w:val="1"/>
      <w:marLeft w:val="0"/>
      <w:marRight w:val="0"/>
      <w:marTop w:val="0"/>
      <w:marBottom w:val="0"/>
      <w:divBdr>
        <w:top w:val="none" w:sz="0" w:space="0" w:color="auto"/>
        <w:left w:val="none" w:sz="0" w:space="0" w:color="auto"/>
        <w:bottom w:val="none" w:sz="0" w:space="0" w:color="auto"/>
        <w:right w:val="none" w:sz="0" w:space="0" w:color="auto"/>
      </w:divBdr>
    </w:div>
    <w:div w:id="844174000">
      <w:bodyDiv w:val="1"/>
      <w:marLeft w:val="0"/>
      <w:marRight w:val="0"/>
      <w:marTop w:val="0"/>
      <w:marBottom w:val="0"/>
      <w:divBdr>
        <w:top w:val="none" w:sz="0" w:space="0" w:color="auto"/>
        <w:left w:val="none" w:sz="0" w:space="0" w:color="auto"/>
        <w:bottom w:val="none" w:sz="0" w:space="0" w:color="auto"/>
        <w:right w:val="none" w:sz="0" w:space="0" w:color="auto"/>
      </w:divBdr>
    </w:div>
    <w:div w:id="846941155">
      <w:bodyDiv w:val="1"/>
      <w:marLeft w:val="0"/>
      <w:marRight w:val="0"/>
      <w:marTop w:val="0"/>
      <w:marBottom w:val="0"/>
      <w:divBdr>
        <w:top w:val="none" w:sz="0" w:space="0" w:color="auto"/>
        <w:left w:val="none" w:sz="0" w:space="0" w:color="auto"/>
        <w:bottom w:val="none" w:sz="0" w:space="0" w:color="auto"/>
        <w:right w:val="none" w:sz="0" w:space="0" w:color="auto"/>
      </w:divBdr>
    </w:div>
    <w:div w:id="847058194">
      <w:bodyDiv w:val="1"/>
      <w:marLeft w:val="0"/>
      <w:marRight w:val="0"/>
      <w:marTop w:val="0"/>
      <w:marBottom w:val="0"/>
      <w:divBdr>
        <w:top w:val="none" w:sz="0" w:space="0" w:color="auto"/>
        <w:left w:val="none" w:sz="0" w:space="0" w:color="auto"/>
        <w:bottom w:val="none" w:sz="0" w:space="0" w:color="auto"/>
        <w:right w:val="none" w:sz="0" w:space="0" w:color="auto"/>
      </w:divBdr>
    </w:div>
    <w:div w:id="851147889">
      <w:bodyDiv w:val="1"/>
      <w:marLeft w:val="0"/>
      <w:marRight w:val="0"/>
      <w:marTop w:val="0"/>
      <w:marBottom w:val="0"/>
      <w:divBdr>
        <w:top w:val="none" w:sz="0" w:space="0" w:color="auto"/>
        <w:left w:val="none" w:sz="0" w:space="0" w:color="auto"/>
        <w:bottom w:val="none" w:sz="0" w:space="0" w:color="auto"/>
        <w:right w:val="none" w:sz="0" w:space="0" w:color="auto"/>
      </w:divBdr>
    </w:div>
    <w:div w:id="851913318">
      <w:bodyDiv w:val="1"/>
      <w:marLeft w:val="0"/>
      <w:marRight w:val="0"/>
      <w:marTop w:val="0"/>
      <w:marBottom w:val="0"/>
      <w:divBdr>
        <w:top w:val="none" w:sz="0" w:space="0" w:color="auto"/>
        <w:left w:val="none" w:sz="0" w:space="0" w:color="auto"/>
        <w:bottom w:val="none" w:sz="0" w:space="0" w:color="auto"/>
        <w:right w:val="none" w:sz="0" w:space="0" w:color="auto"/>
      </w:divBdr>
    </w:div>
    <w:div w:id="852379368">
      <w:bodyDiv w:val="1"/>
      <w:marLeft w:val="0"/>
      <w:marRight w:val="0"/>
      <w:marTop w:val="0"/>
      <w:marBottom w:val="0"/>
      <w:divBdr>
        <w:top w:val="none" w:sz="0" w:space="0" w:color="auto"/>
        <w:left w:val="none" w:sz="0" w:space="0" w:color="auto"/>
        <w:bottom w:val="none" w:sz="0" w:space="0" w:color="auto"/>
        <w:right w:val="none" w:sz="0" w:space="0" w:color="auto"/>
      </w:divBdr>
    </w:div>
    <w:div w:id="852843156">
      <w:bodyDiv w:val="1"/>
      <w:marLeft w:val="0"/>
      <w:marRight w:val="0"/>
      <w:marTop w:val="0"/>
      <w:marBottom w:val="0"/>
      <w:divBdr>
        <w:top w:val="none" w:sz="0" w:space="0" w:color="auto"/>
        <w:left w:val="none" w:sz="0" w:space="0" w:color="auto"/>
        <w:bottom w:val="none" w:sz="0" w:space="0" w:color="auto"/>
        <w:right w:val="none" w:sz="0" w:space="0" w:color="auto"/>
      </w:divBdr>
    </w:div>
    <w:div w:id="854005495">
      <w:bodyDiv w:val="1"/>
      <w:marLeft w:val="0"/>
      <w:marRight w:val="0"/>
      <w:marTop w:val="0"/>
      <w:marBottom w:val="0"/>
      <w:divBdr>
        <w:top w:val="none" w:sz="0" w:space="0" w:color="auto"/>
        <w:left w:val="none" w:sz="0" w:space="0" w:color="auto"/>
        <w:bottom w:val="none" w:sz="0" w:space="0" w:color="auto"/>
        <w:right w:val="none" w:sz="0" w:space="0" w:color="auto"/>
      </w:divBdr>
    </w:div>
    <w:div w:id="854661151">
      <w:bodyDiv w:val="1"/>
      <w:marLeft w:val="0"/>
      <w:marRight w:val="0"/>
      <w:marTop w:val="0"/>
      <w:marBottom w:val="0"/>
      <w:divBdr>
        <w:top w:val="none" w:sz="0" w:space="0" w:color="auto"/>
        <w:left w:val="none" w:sz="0" w:space="0" w:color="auto"/>
        <w:bottom w:val="none" w:sz="0" w:space="0" w:color="auto"/>
        <w:right w:val="none" w:sz="0" w:space="0" w:color="auto"/>
      </w:divBdr>
    </w:div>
    <w:div w:id="859658584">
      <w:bodyDiv w:val="1"/>
      <w:marLeft w:val="0"/>
      <w:marRight w:val="0"/>
      <w:marTop w:val="0"/>
      <w:marBottom w:val="0"/>
      <w:divBdr>
        <w:top w:val="none" w:sz="0" w:space="0" w:color="auto"/>
        <w:left w:val="none" w:sz="0" w:space="0" w:color="auto"/>
        <w:bottom w:val="none" w:sz="0" w:space="0" w:color="auto"/>
        <w:right w:val="none" w:sz="0" w:space="0" w:color="auto"/>
      </w:divBdr>
    </w:div>
    <w:div w:id="859701422">
      <w:bodyDiv w:val="1"/>
      <w:marLeft w:val="0"/>
      <w:marRight w:val="0"/>
      <w:marTop w:val="0"/>
      <w:marBottom w:val="0"/>
      <w:divBdr>
        <w:top w:val="none" w:sz="0" w:space="0" w:color="auto"/>
        <w:left w:val="none" w:sz="0" w:space="0" w:color="auto"/>
        <w:bottom w:val="none" w:sz="0" w:space="0" w:color="auto"/>
        <w:right w:val="none" w:sz="0" w:space="0" w:color="auto"/>
      </w:divBdr>
    </w:div>
    <w:div w:id="860585375">
      <w:bodyDiv w:val="1"/>
      <w:marLeft w:val="0"/>
      <w:marRight w:val="0"/>
      <w:marTop w:val="0"/>
      <w:marBottom w:val="0"/>
      <w:divBdr>
        <w:top w:val="none" w:sz="0" w:space="0" w:color="auto"/>
        <w:left w:val="none" w:sz="0" w:space="0" w:color="auto"/>
        <w:bottom w:val="none" w:sz="0" w:space="0" w:color="auto"/>
        <w:right w:val="none" w:sz="0" w:space="0" w:color="auto"/>
      </w:divBdr>
    </w:div>
    <w:div w:id="862595181">
      <w:bodyDiv w:val="1"/>
      <w:marLeft w:val="0"/>
      <w:marRight w:val="0"/>
      <w:marTop w:val="0"/>
      <w:marBottom w:val="0"/>
      <w:divBdr>
        <w:top w:val="none" w:sz="0" w:space="0" w:color="auto"/>
        <w:left w:val="none" w:sz="0" w:space="0" w:color="auto"/>
        <w:bottom w:val="none" w:sz="0" w:space="0" w:color="auto"/>
        <w:right w:val="none" w:sz="0" w:space="0" w:color="auto"/>
      </w:divBdr>
    </w:div>
    <w:div w:id="863326840">
      <w:bodyDiv w:val="1"/>
      <w:marLeft w:val="0"/>
      <w:marRight w:val="0"/>
      <w:marTop w:val="0"/>
      <w:marBottom w:val="0"/>
      <w:divBdr>
        <w:top w:val="none" w:sz="0" w:space="0" w:color="auto"/>
        <w:left w:val="none" w:sz="0" w:space="0" w:color="auto"/>
        <w:bottom w:val="none" w:sz="0" w:space="0" w:color="auto"/>
        <w:right w:val="none" w:sz="0" w:space="0" w:color="auto"/>
      </w:divBdr>
    </w:div>
    <w:div w:id="863712796">
      <w:bodyDiv w:val="1"/>
      <w:marLeft w:val="0"/>
      <w:marRight w:val="0"/>
      <w:marTop w:val="0"/>
      <w:marBottom w:val="0"/>
      <w:divBdr>
        <w:top w:val="none" w:sz="0" w:space="0" w:color="auto"/>
        <w:left w:val="none" w:sz="0" w:space="0" w:color="auto"/>
        <w:bottom w:val="none" w:sz="0" w:space="0" w:color="auto"/>
        <w:right w:val="none" w:sz="0" w:space="0" w:color="auto"/>
      </w:divBdr>
    </w:div>
    <w:div w:id="863789734">
      <w:bodyDiv w:val="1"/>
      <w:marLeft w:val="0"/>
      <w:marRight w:val="0"/>
      <w:marTop w:val="0"/>
      <w:marBottom w:val="0"/>
      <w:divBdr>
        <w:top w:val="none" w:sz="0" w:space="0" w:color="auto"/>
        <w:left w:val="none" w:sz="0" w:space="0" w:color="auto"/>
        <w:bottom w:val="none" w:sz="0" w:space="0" w:color="auto"/>
        <w:right w:val="none" w:sz="0" w:space="0" w:color="auto"/>
      </w:divBdr>
    </w:div>
    <w:div w:id="865606641">
      <w:bodyDiv w:val="1"/>
      <w:marLeft w:val="0"/>
      <w:marRight w:val="0"/>
      <w:marTop w:val="0"/>
      <w:marBottom w:val="0"/>
      <w:divBdr>
        <w:top w:val="none" w:sz="0" w:space="0" w:color="auto"/>
        <w:left w:val="none" w:sz="0" w:space="0" w:color="auto"/>
        <w:bottom w:val="none" w:sz="0" w:space="0" w:color="auto"/>
        <w:right w:val="none" w:sz="0" w:space="0" w:color="auto"/>
      </w:divBdr>
    </w:div>
    <w:div w:id="866675622">
      <w:bodyDiv w:val="1"/>
      <w:marLeft w:val="0"/>
      <w:marRight w:val="0"/>
      <w:marTop w:val="0"/>
      <w:marBottom w:val="0"/>
      <w:divBdr>
        <w:top w:val="none" w:sz="0" w:space="0" w:color="auto"/>
        <w:left w:val="none" w:sz="0" w:space="0" w:color="auto"/>
        <w:bottom w:val="none" w:sz="0" w:space="0" w:color="auto"/>
        <w:right w:val="none" w:sz="0" w:space="0" w:color="auto"/>
      </w:divBdr>
    </w:div>
    <w:div w:id="869033021">
      <w:bodyDiv w:val="1"/>
      <w:marLeft w:val="0"/>
      <w:marRight w:val="0"/>
      <w:marTop w:val="0"/>
      <w:marBottom w:val="0"/>
      <w:divBdr>
        <w:top w:val="none" w:sz="0" w:space="0" w:color="auto"/>
        <w:left w:val="none" w:sz="0" w:space="0" w:color="auto"/>
        <w:bottom w:val="none" w:sz="0" w:space="0" w:color="auto"/>
        <w:right w:val="none" w:sz="0" w:space="0" w:color="auto"/>
      </w:divBdr>
    </w:div>
    <w:div w:id="871501960">
      <w:bodyDiv w:val="1"/>
      <w:marLeft w:val="0"/>
      <w:marRight w:val="0"/>
      <w:marTop w:val="0"/>
      <w:marBottom w:val="0"/>
      <w:divBdr>
        <w:top w:val="none" w:sz="0" w:space="0" w:color="auto"/>
        <w:left w:val="none" w:sz="0" w:space="0" w:color="auto"/>
        <w:bottom w:val="none" w:sz="0" w:space="0" w:color="auto"/>
        <w:right w:val="none" w:sz="0" w:space="0" w:color="auto"/>
      </w:divBdr>
    </w:div>
    <w:div w:id="871765759">
      <w:bodyDiv w:val="1"/>
      <w:marLeft w:val="0"/>
      <w:marRight w:val="0"/>
      <w:marTop w:val="0"/>
      <w:marBottom w:val="0"/>
      <w:divBdr>
        <w:top w:val="none" w:sz="0" w:space="0" w:color="auto"/>
        <w:left w:val="none" w:sz="0" w:space="0" w:color="auto"/>
        <w:bottom w:val="none" w:sz="0" w:space="0" w:color="auto"/>
        <w:right w:val="none" w:sz="0" w:space="0" w:color="auto"/>
      </w:divBdr>
    </w:div>
    <w:div w:id="873276500">
      <w:bodyDiv w:val="1"/>
      <w:marLeft w:val="0"/>
      <w:marRight w:val="0"/>
      <w:marTop w:val="0"/>
      <w:marBottom w:val="0"/>
      <w:divBdr>
        <w:top w:val="none" w:sz="0" w:space="0" w:color="auto"/>
        <w:left w:val="none" w:sz="0" w:space="0" w:color="auto"/>
        <w:bottom w:val="none" w:sz="0" w:space="0" w:color="auto"/>
        <w:right w:val="none" w:sz="0" w:space="0" w:color="auto"/>
      </w:divBdr>
    </w:div>
    <w:div w:id="874973632">
      <w:bodyDiv w:val="1"/>
      <w:marLeft w:val="0"/>
      <w:marRight w:val="0"/>
      <w:marTop w:val="0"/>
      <w:marBottom w:val="0"/>
      <w:divBdr>
        <w:top w:val="none" w:sz="0" w:space="0" w:color="auto"/>
        <w:left w:val="none" w:sz="0" w:space="0" w:color="auto"/>
        <w:bottom w:val="none" w:sz="0" w:space="0" w:color="auto"/>
        <w:right w:val="none" w:sz="0" w:space="0" w:color="auto"/>
      </w:divBdr>
    </w:div>
    <w:div w:id="875385190">
      <w:bodyDiv w:val="1"/>
      <w:marLeft w:val="0"/>
      <w:marRight w:val="0"/>
      <w:marTop w:val="0"/>
      <w:marBottom w:val="0"/>
      <w:divBdr>
        <w:top w:val="none" w:sz="0" w:space="0" w:color="auto"/>
        <w:left w:val="none" w:sz="0" w:space="0" w:color="auto"/>
        <w:bottom w:val="none" w:sz="0" w:space="0" w:color="auto"/>
        <w:right w:val="none" w:sz="0" w:space="0" w:color="auto"/>
      </w:divBdr>
    </w:div>
    <w:div w:id="877742103">
      <w:bodyDiv w:val="1"/>
      <w:marLeft w:val="0"/>
      <w:marRight w:val="0"/>
      <w:marTop w:val="0"/>
      <w:marBottom w:val="0"/>
      <w:divBdr>
        <w:top w:val="none" w:sz="0" w:space="0" w:color="auto"/>
        <w:left w:val="none" w:sz="0" w:space="0" w:color="auto"/>
        <w:bottom w:val="none" w:sz="0" w:space="0" w:color="auto"/>
        <w:right w:val="none" w:sz="0" w:space="0" w:color="auto"/>
      </w:divBdr>
    </w:div>
    <w:div w:id="878279548">
      <w:bodyDiv w:val="1"/>
      <w:marLeft w:val="0"/>
      <w:marRight w:val="0"/>
      <w:marTop w:val="0"/>
      <w:marBottom w:val="0"/>
      <w:divBdr>
        <w:top w:val="none" w:sz="0" w:space="0" w:color="auto"/>
        <w:left w:val="none" w:sz="0" w:space="0" w:color="auto"/>
        <w:bottom w:val="none" w:sz="0" w:space="0" w:color="auto"/>
        <w:right w:val="none" w:sz="0" w:space="0" w:color="auto"/>
      </w:divBdr>
    </w:div>
    <w:div w:id="879391782">
      <w:bodyDiv w:val="1"/>
      <w:marLeft w:val="0"/>
      <w:marRight w:val="0"/>
      <w:marTop w:val="0"/>
      <w:marBottom w:val="0"/>
      <w:divBdr>
        <w:top w:val="none" w:sz="0" w:space="0" w:color="auto"/>
        <w:left w:val="none" w:sz="0" w:space="0" w:color="auto"/>
        <w:bottom w:val="none" w:sz="0" w:space="0" w:color="auto"/>
        <w:right w:val="none" w:sz="0" w:space="0" w:color="auto"/>
      </w:divBdr>
    </w:div>
    <w:div w:id="879777701">
      <w:bodyDiv w:val="1"/>
      <w:marLeft w:val="0"/>
      <w:marRight w:val="0"/>
      <w:marTop w:val="0"/>
      <w:marBottom w:val="0"/>
      <w:divBdr>
        <w:top w:val="none" w:sz="0" w:space="0" w:color="auto"/>
        <w:left w:val="none" w:sz="0" w:space="0" w:color="auto"/>
        <w:bottom w:val="none" w:sz="0" w:space="0" w:color="auto"/>
        <w:right w:val="none" w:sz="0" w:space="0" w:color="auto"/>
      </w:divBdr>
    </w:div>
    <w:div w:id="879777998">
      <w:bodyDiv w:val="1"/>
      <w:marLeft w:val="0"/>
      <w:marRight w:val="0"/>
      <w:marTop w:val="0"/>
      <w:marBottom w:val="0"/>
      <w:divBdr>
        <w:top w:val="none" w:sz="0" w:space="0" w:color="auto"/>
        <w:left w:val="none" w:sz="0" w:space="0" w:color="auto"/>
        <w:bottom w:val="none" w:sz="0" w:space="0" w:color="auto"/>
        <w:right w:val="none" w:sz="0" w:space="0" w:color="auto"/>
      </w:divBdr>
    </w:div>
    <w:div w:id="880871135">
      <w:bodyDiv w:val="1"/>
      <w:marLeft w:val="0"/>
      <w:marRight w:val="0"/>
      <w:marTop w:val="0"/>
      <w:marBottom w:val="0"/>
      <w:divBdr>
        <w:top w:val="none" w:sz="0" w:space="0" w:color="auto"/>
        <w:left w:val="none" w:sz="0" w:space="0" w:color="auto"/>
        <w:bottom w:val="none" w:sz="0" w:space="0" w:color="auto"/>
        <w:right w:val="none" w:sz="0" w:space="0" w:color="auto"/>
      </w:divBdr>
    </w:div>
    <w:div w:id="881018963">
      <w:bodyDiv w:val="1"/>
      <w:marLeft w:val="0"/>
      <w:marRight w:val="0"/>
      <w:marTop w:val="0"/>
      <w:marBottom w:val="0"/>
      <w:divBdr>
        <w:top w:val="none" w:sz="0" w:space="0" w:color="auto"/>
        <w:left w:val="none" w:sz="0" w:space="0" w:color="auto"/>
        <w:bottom w:val="none" w:sz="0" w:space="0" w:color="auto"/>
        <w:right w:val="none" w:sz="0" w:space="0" w:color="auto"/>
      </w:divBdr>
    </w:div>
    <w:div w:id="881360286">
      <w:bodyDiv w:val="1"/>
      <w:marLeft w:val="0"/>
      <w:marRight w:val="0"/>
      <w:marTop w:val="0"/>
      <w:marBottom w:val="0"/>
      <w:divBdr>
        <w:top w:val="none" w:sz="0" w:space="0" w:color="auto"/>
        <w:left w:val="none" w:sz="0" w:space="0" w:color="auto"/>
        <w:bottom w:val="none" w:sz="0" w:space="0" w:color="auto"/>
        <w:right w:val="none" w:sz="0" w:space="0" w:color="auto"/>
      </w:divBdr>
    </w:div>
    <w:div w:id="885794654">
      <w:bodyDiv w:val="1"/>
      <w:marLeft w:val="0"/>
      <w:marRight w:val="0"/>
      <w:marTop w:val="0"/>
      <w:marBottom w:val="0"/>
      <w:divBdr>
        <w:top w:val="none" w:sz="0" w:space="0" w:color="auto"/>
        <w:left w:val="none" w:sz="0" w:space="0" w:color="auto"/>
        <w:bottom w:val="none" w:sz="0" w:space="0" w:color="auto"/>
        <w:right w:val="none" w:sz="0" w:space="0" w:color="auto"/>
      </w:divBdr>
    </w:div>
    <w:div w:id="889996274">
      <w:bodyDiv w:val="1"/>
      <w:marLeft w:val="0"/>
      <w:marRight w:val="0"/>
      <w:marTop w:val="0"/>
      <w:marBottom w:val="0"/>
      <w:divBdr>
        <w:top w:val="none" w:sz="0" w:space="0" w:color="auto"/>
        <w:left w:val="none" w:sz="0" w:space="0" w:color="auto"/>
        <w:bottom w:val="none" w:sz="0" w:space="0" w:color="auto"/>
        <w:right w:val="none" w:sz="0" w:space="0" w:color="auto"/>
      </w:divBdr>
    </w:div>
    <w:div w:id="890385950">
      <w:bodyDiv w:val="1"/>
      <w:marLeft w:val="0"/>
      <w:marRight w:val="0"/>
      <w:marTop w:val="0"/>
      <w:marBottom w:val="0"/>
      <w:divBdr>
        <w:top w:val="none" w:sz="0" w:space="0" w:color="auto"/>
        <w:left w:val="none" w:sz="0" w:space="0" w:color="auto"/>
        <w:bottom w:val="none" w:sz="0" w:space="0" w:color="auto"/>
        <w:right w:val="none" w:sz="0" w:space="0" w:color="auto"/>
      </w:divBdr>
    </w:div>
    <w:div w:id="891230096">
      <w:bodyDiv w:val="1"/>
      <w:marLeft w:val="0"/>
      <w:marRight w:val="0"/>
      <w:marTop w:val="0"/>
      <w:marBottom w:val="0"/>
      <w:divBdr>
        <w:top w:val="none" w:sz="0" w:space="0" w:color="auto"/>
        <w:left w:val="none" w:sz="0" w:space="0" w:color="auto"/>
        <w:bottom w:val="none" w:sz="0" w:space="0" w:color="auto"/>
        <w:right w:val="none" w:sz="0" w:space="0" w:color="auto"/>
      </w:divBdr>
    </w:div>
    <w:div w:id="892890756">
      <w:bodyDiv w:val="1"/>
      <w:marLeft w:val="0"/>
      <w:marRight w:val="0"/>
      <w:marTop w:val="0"/>
      <w:marBottom w:val="0"/>
      <w:divBdr>
        <w:top w:val="none" w:sz="0" w:space="0" w:color="auto"/>
        <w:left w:val="none" w:sz="0" w:space="0" w:color="auto"/>
        <w:bottom w:val="none" w:sz="0" w:space="0" w:color="auto"/>
        <w:right w:val="none" w:sz="0" w:space="0" w:color="auto"/>
      </w:divBdr>
    </w:div>
    <w:div w:id="893002266">
      <w:bodyDiv w:val="1"/>
      <w:marLeft w:val="0"/>
      <w:marRight w:val="0"/>
      <w:marTop w:val="0"/>
      <w:marBottom w:val="0"/>
      <w:divBdr>
        <w:top w:val="none" w:sz="0" w:space="0" w:color="auto"/>
        <w:left w:val="none" w:sz="0" w:space="0" w:color="auto"/>
        <w:bottom w:val="none" w:sz="0" w:space="0" w:color="auto"/>
        <w:right w:val="none" w:sz="0" w:space="0" w:color="auto"/>
      </w:divBdr>
    </w:div>
    <w:div w:id="893396879">
      <w:bodyDiv w:val="1"/>
      <w:marLeft w:val="0"/>
      <w:marRight w:val="0"/>
      <w:marTop w:val="0"/>
      <w:marBottom w:val="0"/>
      <w:divBdr>
        <w:top w:val="none" w:sz="0" w:space="0" w:color="auto"/>
        <w:left w:val="none" w:sz="0" w:space="0" w:color="auto"/>
        <w:bottom w:val="none" w:sz="0" w:space="0" w:color="auto"/>
        <w:right w:val="none" w:sz="0" w:space="0" w:color="auto"/>
      </w:divBdr>
    </w:div>
    <w:div w:id="894698520">
      <w:bodyDiv w:val="1"/>
      <w:marLeft w:val="0"/>
      <w:marRight w:val="0"/>
      <w:marTop w:val="0"/>
      <w:marBottom w:val="0"/>
      <w:divBdr>
        <w:top w:val="none" w:sz="0" w:space="0" w:color="auto"/>
        <w:left w:val="none" w:sz="0" w:space="0" w:color="auto"/>
        <w:bottom w:val="none" w:sz="0" w:space="0" w:color="auto"/>
        <w:right w:val="none" w:sz="0" w:space="0" w:color="auto"/>
      </w:divBdr>
    </w:div>
    <w:div w:id="895579578">
      <w:bodyDiv w:val="1"/>
      <w:marLeft w:val="0"/>
      <w:marRight w:val="0"/>
      <w:marTop w:val="0"/>
      <w:marBottom w:val="0"/>
      <w:divBdr>
        <w:top w:val="none" w:sz="0" w:space="0" w:color="auto"/>
        <w:left w:val="none" w:sz="0" w:space="0" w:color="auto"/>
        <w:bottom w:val="none" w:sz="0" w:space="0" w:color="auto"/>
        <w:right w:val="none" w:sz="0" w:space="0" w:color="auto"/>
      </w:divBdr>
    </w:div>
    <w:div w:id="897016979">
      <w:bodyDiv w:val="1"/>
      <w:marLeft w:val="0"/>
      <w:marRight w:val="0"/>
      <w:marTop w:val="0"/>
      <w:marBottom w:val="0"/>
      <w:divBdr>
        <w:top w:val="none" w:sz="0" w:space="0" w:color="auto"/>
        <w:left w:val="none" w:sz="0" w:space="0" w:color="auto"/>
        <w:bottom w:val="none" w:sz="0" w:space="0" w:color="auto"/>
        <w:right w:val="none" w:sz="0" w:space="0" w:color="auto"/>
      </w:divBdr>
    </w:div>
    <w:div w:id="897399792">
      <w:bodyDiv w:val="1"/>
      <w:marLeft w:val="0"/>
      <w:marRight w:val="0"/>
      <w:marTop w:val="0"/>
      <w:marBottom w:val="0"/>
      <w:divBdr>
        <w:top w:val="none" w:sz="0" w:space="0" w:color="auto"/>
        <w:left w:val="none" w:sz="0" w:space="0" w:color="auto"/>
        <w:bottom w:val="none" w:sz="0" w:space="0" w:color="auto"/>
        <w:right w:val="none" w:sz="0" w:space="0" w:color="auto"/>
      </w:divBdr>
    </w:div>
    <w:div w:id="898631781">
      <w:bodyDiv w:val="1"/>
      <w:marLeft w:val="0"/>
      <w:marRight w:val="0"/>
      <w:marTop w:val="0"/>
      <w:marBottom w:val="0"/>
      <w:divBdr>
        <w:top w:val="none" w:sz="0" w:space="0" w:color="auto"/>
        <w:left w:val="none" w:sz="0" w:space="0" w:color="auto"/>
        <w:bottom w:val="none" w:sz="0" w:space="0" w:color="auto"/>
        <w:right w:val="none" w:sz="0" w:space="0" w:color="auto"/>
      </w:divBdr>
    </w:div>
    <w:div w:id="898706797">
      <w:bodyDiv w:val="1"/>
      <w:marLeft w:val="0"/>
      <w:marRight w:val="0"/>
      <w:marTop w:val="0"/>
      <w:marBottom w:val="0"/>
      <w:divBdr>
        <w:top w:val="none" w:sz="0" w:space="0" w:color="auto"/>
        <w:left w:val="none" w:sz="0" w:space="0" w:color="auto"/>
        <w:bottom w:val="none" w:sz="0" w:space="0" w:color="auto"/>
        <w:right w:val="none" w:sz="0" w:space="0" w:color="auto"/>
      </w:divBdr>
    </w:div>
    <w:div w:id="899242601">
      <w:bodyDiv w:val="1"/>
      <w:marLeft w:val="0"/>
      <w:marRight w:val="0"/>
      <w:marTop w:val="0"/>
      <w:marBottom w:val="0"/>
      <w:divBdr>
        <w:top w:val="none" w:sz="0" w:space="0" w:color="auto"/>
        <w:left w:val="none" w:sz="0" w:space="0" w:color="auto"/>
        <w:bottom w:val="none" w:sz="0" w:space="0" w:color="auto"/>
        <w:right w:val="none" w:sz="0" w:space="0" w:color="auto"/>
      </w:divBdr>
    </w:div>
    <w:div w:id="899899667">
      <w:bodyDiv w:val="1"/>
      <w:marLeft w:val="0"/>
      <w:marRight w:val="0"/>
      <w:marTop w:val="0"/>
      <w:marBottom w:val="0"/>
      <w:divBdr>
        <w:top w:val="none" w:sz="0" w:space="0" w:color="auto"/>
        <w:left w:val="none" w:sz="0" w:space="0" w:color="auto"/>
        <w:bottom w:val="none" w:sz="0" w:space="0" w:color="auto"/>
        <w:right w:val="none" w:sz="0" w:space="0" w:color="auto"/>
      </w:divBdr>
    </w:div>
    <w:div w:id="900335249">
      <w:bodyDiv w:val="1"/>
      <w:marLeft w:val="0"/>
      <w:marRight w:val="0"/>
      <w:marTop w:val="0"/>
      <w:marBottom w:val="0"/>
      <w:divBdr>
        <w:top w:val="none" w:sz="0" w:space="0" w:color="auto"/>
        <w:left w:val="none" w:sz="0" w:space="0" w:color="auto"/>
        <w:bottom w:val="none" w:sz="0" w:space="0" w:color="auto"/>
        <w:right w:val="none" w:sz="0" w:space="0" w:color="auto"/>
      </w:divBdr>
    </w:div>
    <w:div w:id="904071302">
      <w:bodyDiv w:val="1"/>
      <w:marLeft w:val="0"/>
      <w:marRight w:val="0"/>
      <w:marTop w:val="0"/>
      <w:marBottom w:val="0"/>
      <w:divBdr>
        <w:top w:val="none" w:sz="0" w:space="0" w:color="auto"/>
        <w:left w:val="none" w:sz="0" w:space="0" w:color="auto"/>
        <w:bottom w:val="none" w:sz="0" w:space="0" w:color="auto"/>
        <w:right w:val="none" w:sz="0" w:space="0" w:color="auto"/>
      </w:divBdr>
    </w:div>
    <w:div w:id="906573470">
      <w:bodyDiv w:val="1"/>
      <w:marLeft w:val="0"/>
      <w:marRight w:val="0"/>
      <w:marTop w:val="0"/>
      <w:marBottom w:val="0"/>
      <w:divBdr>
        <w:top w:val="none" w:sz="0" w:space="0" w:color="auto"/>
        <w:left w:val="none" w:sz="0" w:space="0" w:color="auto"/>
        <w:bottom w:val="none" w:sz="0" w:space="0" w:color="auto"/>
        <w:right w:val="none" w:sz="0" w:space="0" w:color="auto"/>
      </w:divBdr>
    </w:div>
    <w:div w:id="910042637">
      <w:bodyDiv w:val="1"/>
      <w:marLeft w:val="0"/>
      <w:marRight w:val="0"/>
      <w:marTop w:val="0"/>
      <w:marBottom w:val="0"/>
      <w:divBdr>
        <w:top w:val="none" w:sz="0" w:space="0" w:color="auto"/>
        <w:left w:val="none" w:sz="0" w:space="0" w:color="auto"/>
        <w:bottom w:val="none" w:sz="0" w:space="0" w:color="auto"/>
        <w:right w:val="none" w:sz="0" w:space="0" w:color="auto"/>
      </w:divBdr>
    </w:div>
    <w:div w:id="911156882">
      <w:bodyDiv w:val="1"/>
      <w:marLeft w:val="0"/>
      <w:marRight w:val="0"/>
      <w:marTop w:val="0"/>
      <w:marBottom w:val="0"/>
      <w:divBdr>
        <w:top w:val="none" w:sz="0" w:space="0" w:color="auto"/>
        <w:left w:val="none" w:sz="0" w:space="0" w:color="auto"/>
        <w:bottom w:val="none" w:sz="0" w:space="0" w:color="auto"/>
        <w:right w:val="none" w:sz="0" w:space="0" w:color="auto"/>
      </w:divBdr>
    </w:div>
    <w:div w:id="913855385">
      <w:bodyDiv w:val="1"/>
      <w:marLeft w:val="0"/>
      <w:marRight w:val="0"/>
      <w:marTop w:val="0"/>
      <w:marBottom w:val="0"/>
      <w:divBdr>
        <w:top w:val="none" w:sz="0" w:space="0" w:color="auto"/>
        <w:left w:val="none" w:sz="0" w:space="0" w:color="auto"/>
        <w:bottom w:val="none" w:sz="0" w:space="0" w:color="auto"/>
        <w:right w:val="none" w:sz="0" w:space="0" w:color="auto"/>
      </w:divBdr>
    </w:div>
    <w:div w:id="914512188">
      <w:bodyDiv w:val="1"/>
      <w:marLeft w:val="0"/>
      <w:marRight w:val="0"/>
      <w:marTop w:val="0"/>
      <w:marBottom w:val="0"/>
      <w:divBdr>
        <w:top w:val="none" w:sz="0" w:space="0" w:color="auto"/>
        <w:left w:val="none" w:sz="0" w:space="0" w:color="auto"/>
        <w:bottom w:val="none" w:sz="0" w:space="0" w:color="auto"/>
        <w:right w:val="none" w:sz="0" w:space="0" w:color="auto"/>
      </w:divBdr>
    </w:div>
    <w:div w:id="917399318">
      <w:bodyDiv w:val="1"/>
      <w:marLeft w:val="0"/>
      <w:marRight w:val="0"/>
      <w:marTop w:val="0"/>
      <w:marBottom w:val="0"/>
      <w:divBdr>
        <w:top w:val="none" w:sz="0" w:space="0" w:color="auto"/>
        <w:left w:val="none" w:sz="0" w:space="0" w:color="auto"/>
        <w:bottom w:val="none" w:sz="0" w:space="0" w:color="auto"/>
        <w:right w:val="none" w:sz="0" w:space="0" w:color="auto"/>
      </w:divBdr>
    </w:div>
    <w:div w:id="919218815">
      <w:bodyDiv w:val="1"/>
      <w:marLeft w:val="0"/>
      <w:marRight w:val="0"/>
      <w:marTop w:val="0"/>
      <w:marBottom w:val="0"/>
      <w:divBdr>
        <w:top w:val="none" w:sz="0" w:space="0" w:color="auto"/>
        <w:left w:val="none" w:sz="0" w:space="0" w:color="auto"/>
        <w:bottom w:val="none" w:sz="0" w:space="0" w:color="auto"/>
        <w:right w:val="none" w:sz="0" w:space="0" w:color="auto"/>
      </w:divBdr>
    </w:div>
    <w:div w:id="921185492">
      <w:bodyDiv w:val="1"/>
      <w:marLeft w:val="0"/>
      <w:marRight w:val="0"/>
      <w:marTop w:val="0"/>
      <w:marBottom w:val="0"/>
      <w:divBdr>
        <w:top w:val="none" w:sz="0" w:space="0" w:color="auto"/>
        <w:left w:val="none" w:sz="0" w:space="0" w:color="auto"/>
        <w:bottom w:val="none" w:sz="0" w:space="0" w:color="auto"/>
        <w:right w:val="none" w:sz="0" w:space="0" w:color="auto"/>
      </w:divBdr>
    </w:div>
    <w:div w:id="921451796">
      <w:bodyDiv w:val="1"/>
      <w:marLeft w:val="0"/>
      <w:marRight w:val="0"/>
      <w:marTop w:val="0"/>
      <w:marBottom w:val="0"/>
      <w:divBdr>
        <w:top w:val="none" w:sz="0" w:space="0" w:color="auto"/>
        <w:left w:val="none" w:sz="0" w:space="0" w:color="auto"/>
        <w:bottom w:val="none" w:sz="0" w:space="0" w:color="auto"/>
        <w:right w:val="none" w:sz="0" w:space="0" w:color="auto"/>
      </w:divBdr>
    </w:div>
    <w:div w:id="923146344">
      <w:bodyDiv w:val="1"/>
      <w:marLeft w:val="0"/>
      <w:marRight w:val="0"/>
      <w:marTop w:val="0"/>
      <w:marBottom w:val="0"/>
      <w:divBdr>
        <w:top w:val="none" w:sz="0" w:space="0" w:color="auto"/>
        <w:left w:val="none" w:sz="0" w:space="0" w:color="auto"/>
        <w:bottom w:val="none" w:sz="0" w:space="0" w:color="auto"/>
        <w:right w:val="none" w:sz="0" w:space="0" w:color="auto"/>
      </w:divBdr>
    </w:div>
    <w:div w:id="923227318">
      <w:bodyDiv w:val="1"/>
      <w:marLeft w:val="0"/>
      <w:marRight w:val="0"/>
      <w:marTop w:val="0"/>
      <w:marBottom w:val="0"/>
      <w:divBdr>
        <w:top w:val="none" w:sz="0" w:space="0" w:color="auto"/>
        <w:left w:val="none" w:sz="0" w:space="0" w:color="auto"/>
        <w:bottom w:val="none" w:sz="0" w:space="0" w:color="auto"/>
        <w:right w:val="none" w:sz="0" w:space="0" w:color="auto"/>
      </w:divBdr>
    </w:div>
    <w:div w:id="923806548">
      <w:bodyDiv w:val="1"/>
      <w:marLeft w:val="0"/>
      <w:marRight w:val="0"/>
      <w:marTop w:val="0"/>
      <w:marBottom w:val="0"/>
      <w:divBdr>
        <w:top w:val="none" w:sz="0" w:space="0" w:color="auto"/>
        <w:left w:val="none" w:sz="0" w:space="0" w:color="auto"/>
        <w:bottom w:val="none" w:sz="0" w:space="0" w:color="auto"/>
        <w:right w:val="none" w:sz="0" w:space="0" w:color="auto"/>
      </w:divBdr>
    </w:div>
    <w:div w:id="925766725">
      <w:bodyDiv w:val="1"/>
      <w:marLeft w:val="0"/>
      <w:marRight w:val="0"/>
      <w:marTop w:val="0"/>
      <w:marBottom w:val="0"/>
      <w:divBdr>
        <w:top w:val="none" w:sz="0" w:space="0" w:color="auto"/>
        <w:left w:val="none" w:sz="0" w:space="0" w:color="auto"/>
        <w:bottom w:val="none" w:sz="0" w:space="0" w:color="auto"/>
        <w:right w:val="none" w:sz="0" w:space="0" w:color="auto"/>
      </w:divBdr>
    </w:div>
    <w:div w:id="926159092">
      <w:bodyDiv w:val="1"/>
      <w:marLeft w:val="0"/>
      <w:marRight w:val="0"/>
      <w:marTop w:val="0"/>
      <w:marBottom w:val="0"/>
      <w:divBdr>
        <w:top w:val="none" w:sz="0" w:space="0" w:color="auto"/>
        <w:left w:val="none" w:sz="0" w:space="0" w:color="auto"/>
        <w:bottom w:val="none" w:sz="0" w:space="0" w:color="auto"/>
        <w:right w:val="none" w:sz="0" w:space="0" w:color="auto"/>
      </w:divBdr>
    </w:div>
    <w:div w:id="926235750">
      <w:bodyDiv w:val="1"/>
      <w:marLeft w:val="0"/>
      <w:marRight w:val="0"/>
      <w:marTop w:val="0"/>
      <w:marBottom w:val="0"/>
      <w:divBdr>
        <w:top w:val="none" w:sz="0" w:space="0" w:color="auto"/>
        <w:left w:val="none" w:sz="0" w:space="0" w:color="auto"/>
        <w:bottom w:val="none" w:sz="0" w:space="0" w:color="auto"/>
        <w:right w:val="none" w:sz="0" w:space="0" w:color="auto"/>
      </w:divBdr>
    </w:div>
    <w:div w:id="927662884">
      <w:bodyDiv w:val="1"/>
      <w:marLeft w:val="0"/>
      <w:marRight w:val="0"/>
      <w:marTop w:val="0"/>
      <w:marBottom w:val="0"/>
      <w:divBdr>
        <w:top w:val="none" w:sz="0" w:space="0" w:color="auto"/>
        <w:left w:val="none" w:sz="0" w:space="0" w:color="auto"/>
        <w:bottom w:val="none" w:sz="0" w:space="0" w:color="auto"/>
        <w:right w:val="none" w:sz="0" w:space="0" w:color="auto"/>
      </w:divBdr>
    </w:div>
    <w:div w:id="927927376">
      <w:bodyDiv w:val="1"/>
      <w:marLeft w:val="0"/>
      <w:marRight w:val="0"/>
      <w:marTop w:val="0"/>
      <w:marBottom w:val="0"/>
      <w:divBdr>
        <w:top w:val="none" w:sz="0" w:space="0" w:color="auto"/>
        <w:left w:val="none" w:sz="0" w:space="0" w:color="auto"/>
        <w:bottom w:val="none" w:sz="0" w:space="0" w:color="auto"/>
        <w:right w:val="none" w:sz="0" w:space="0" w:color="auto"/>
      </w:divBdr>
    </w:div>
    <w:div w:id="928080142">
      <w:bodyDiv w:val="1"/>
      <w:marLeft w:val="0"/>
      <w:marRight w:val="0"/>
      <w:marTop w:val="0"/>
      <w:marBottom w:val="0"/>
      <w:divBdr>
        <w:top w:val="none" w:sz="0" w:space="0" w:color="auto"/>
        <w:left w:val="none" w:sz="0" w:space="0" w:color="auto"/>
        <w:bottom w:val="none" w:sz="0" w:space="0" w:color="auto"/>
        <w:right w:val="none" w:sz="0" w:space="0" w:color="auto"/>
      </w:divBdr>
    </w:div>
    <w:div w:id="928198034">
      <w:bodyDiv w:val="1"/>
      <w:marLeft w:val="0"/>
      <w:marRight w:val="0"/>
      <w:marTop w:val="0"/>
      <w:marBottom w:val="0"/>
      <w:divBdr>
        <w:top w:val="none" w:sz="0" w:space="0" w:color="auto"/>
        <w:left w:val="none" w:sz="0" w:space="0" w:color="auto"/>
        <w:bottom w:val="none" w:sz="0" w:space="0" w:color="auto"/>
        <w:right w:val="none" w:sz="0" w:space="0" w:color="auto"/>
      </w:divBdr>
    </w:div>
    <w:div w:id="932321664">
      <w:bodyDiv w:val="1"/>
      <w:marLeft w:val="0"/>
      <w:marRight w:val="0"/>
      <w:marTop w:val="0"/>
      <w:marBottom w:val="0"/>
      <w:divBdr>
        <w:top w:val="none" w:sz="0" w:space="0" w:color="auto"/>
        <w:left w:val="none" w:sz="0" w:space="0" w:color="auto"/>
        <w:bottom w:val="none" w:sz="0" w:space="0" w:color="auto"/>
        <w:right w:val="none" w:sz="0" w:space="0" w:color="auto"/>
      </w:divBdr>
    </w:div>
    <w:div w:id="933323909">
      <w:bodyDiv w:val="1"/>
      <w:marLeft w:val="0"/>
      <w:marRight w:val="0"/>
      <w:marTop w:val="0"/>
      <w:marBottom w:val="0"/>
      <w:divBdr>
        <w:top w:val="none" w:sz="0" w:space="0" w:color="auto"/>
        <w:left w:val="none" w:sz="0" w:space="0" w:color="auto"/>
        <w:bottom w:val="none" w:sz="0" w:space="0" w:color="auto"/>
        <w:right w:val="none" w:sz="0" w:space="0" w:color="auto"/>
      </w:divBdr>
    </w:div>
    <w:div w:id="933437442">
      <w:bodyDiv w:val="1"/>
      <w:marLeft w:val="0"/>
      <w:marRight w:val="0"/>
      <w:marTop w:val="0"/>
      <w:marBottom w:val="0"/>
      <w:divBdr>
        <w:top w:val="none" w:sz="0" w:space="0" w:color="auto"/>
        <w:left w:val="none" w:sz="0" w:space="0" w:color="auto"/>
        <w:bottom w:val="none" w:sz="0" w:space="0" w:color="auto"/>
        <w:right w:val="none" w:sz="0" w:space="0" w:color="auto"/>
      </w:divBdr>
    </w:div>
    <w:div w:id="934483889">
      <w:bodyDiv w:val="1"/>
      <w:marLeft w:val="0"/>
      <w:marRight w:val="0"/>
      <w:marTop w:val="0"/>
      <w:marBottom w:val="0"/>
      <w:divBdr>
        <w:top w:val="none" w:sz="0" w:space="0" w:color="auto"/>
        <w:left w:val="none" w:sz="0" w:space="0" w:color="auto"/>
        <w:bottom w:val="none" w:sz="0" w:space="0" w:color="auto"/>
        <w:right w:val="none" w:sz="0" w:space="0" w:color="auto"/>
      </w:divBdr>
    </w:div>
    <w:div w:id="938098725">
      <w:bodyDiv w:val="1"/>
      <w:marLeft w:val="0"/>
      <w:marRight w:val="0"/>
      <w:marTop w:val="0"/>
      <w:marBottom w:val="0"/>
      <w:divBdr>
        <w:top w:val="none" w:sz="0" w:space="0" w:color="auto"/>
        <w:left w:val="none" w:sz="0" w:space="0" w:color="auto"/>
        <w:bottom w:val="none" w:sz="0" w:space="0" w:color="auto"/>
        <w:right w:val="none" w:sz="0" w:space="0" w:color="auto"/>
      </w:divBdr>
    </w:div>
    <w:div w:id="939265998">
      <w:bodyDiv w:val="1"/>
      <w:marLeft w:val="0"/>
      <w:marRight w:val="0"/>
      <w:marTop w:val="0"/>
      <w:marBottom w:val="0"/>
      <w:divBdr>
        <w:top w:val="none" w:sz="0" w:space="0" w:color="auto"/>
        <w:left w:val="none" w:sz="0" w:space="0" w:color="auto"/>
        <w:bottom w:val="none" w:sz="0" w:space="0" w:color="auto"/>
        <w:right w:val="none" w:sz="0" w:space="0" w:color="auto"/>
      </w:divBdr>
    </w:div>
    <w:div w:id="939872843">
      <w:bodyDiv w:val="1"/>
      <w:marLeft w:val="0"/>
      <w:marRight w:val="0"/>
      <w:marTop w:val="0"/>
      <w:marBottom w:val="0"/>
      <w:divBdr>
        <w:top w:val="none" w:sz="0" w:space="0" w:color="auto"/>
        <w:left w:val="none" w:sz="0" w:space="0" w:color="auto"/>
        <w:bottom w:val="none" w:sz="0" w:space="0" w:color="auto"/>
        <w:right w:val="none" w:sz="0" w:space="0" w:color="auto"/>
      </w:divBdr>
    </w:div>
    <w:div w:id="941494419">
      <w:bodyDiv w:val="1"/>
      <w:marLeft w:val="0"/>
      <w:marRight w:val="0"/>
      <w:marTop w:val="0"/>
      <w:marBottom w:val="0"/>
      <w:divBdr>
        <w:top w:val="none" w:sz="0" w:space="0" w:color="auto"/>
        <w:left w:val="none" w:sz="0" w:space="0" w:color="auto"/>
        <w:bottom w:val="none" w:sz="0" w:space="0" w:color="auto"/>
        <w:right w:val="none" w:sz="0" w:space="0" w:color="auto"/>
      </w:divBdr>
    </w:div>
    <w:div w:id="941768414">
      <w:bodyDiv w:val="1"/>
      <w:marLeft w:val="0"/>
      <w:marRight w:val="0"/>
      <w:marTop w:val="0"/>
      <w:marBottom w:val="0"/>
      <w:divBdr>
        <w:top w:val="none" w:sz="0" w:space="0" w:color="auto"/>
        <w:left w:val="none" w:sz="0" w:space="0" w:color="auto"/>
        <w:bottom w:val="none" w:sz="0" w:space="0" w:color="auto"/>
        <w:right w:val="none" w:sz="0" w:space="0" w:color="auto"/>
      </w:divBdr>
    </w:div>
    <w:div w:id="941955453">
      <w:bodyDiv w:val="1"/>
      <w:marLeft w:val="0"/>
      <w:marRight w:val="0"/>
      <w:marTop w:val="0"/>
      <w:marBottom w:val="0"/>
      <w:divBdr>
        <w:top w:val="none" w:sz="0" w:space="0" w:color="auto"/>
        <w:left w:val="none" w:sz="0" w:space="0" w:color="auto"/>
        <w:bottom w:val="none" w:sz="0" w:space="0" w:color="auto"/>
        <w:right w:val="none" w:sz="0" w:space="0" w:color="auto"/>
      </w:divBdr>
    </w:div>
    <w:div w:id="942610579">
      <w:bodyDiv w:val="1"/>
      <w:marLeft w:val="0"/>
      <w:marRight w:val="0"/>
      <w:marTop w:val="0"/>
      <w:marBottom w:val="0"/>
      <w:divBdr>
        <w:top w:val="none" w:sz="0" w:space="0" w:color="auto"/>
        <w:left w:val="none" w:sz="0" w:space="0" w:color="auto"/>
        <w:bottom w:val="none" w:sz="0" w:space="0" w:color="auto"/>
        <w:right w:val="none" w:sz="0" w:space="0" w:color="auto"/>
      </w:divBdr>
    </w:div>
    <w:div w:id="947004621">
      <w:bodyDiv w:val="1"/>
      <w:marLeft w:val="0"/>
      <w:marRight w:val="0"/>
      <w:marTop w:val="0"/>
      <w:marBottom w:val="0"/>
      <w:divBdr>
        <w:top w:val="none" w:sz="0" w:space="0" w:color="auto"/>
        <w:left w:val="none" w:sz="0" w:space="0" w:color="auto"/>
        <w:bottom w:val="none" w:sz="0" w:space="0" w:color="auto"/>
        <w:right w:val="none" w:sz="0" w:space="0" w:color="auto"/>
      </w:divBdr>
    </w:div>
    <w:div w:id="948046456">
      <w:bodyDiv w:val="1"/>
      <w:marLeft w:val="0"/>
      <w:marRight w:val="0"/>
      <w:marTop w:val="0"/>
      <w:marBottom w:val="0"/>
      <w:divBdr>
        <w:top w:val="none" w:sz="0" w:space="0" w:color="auto"/>
        <w:left w:val="none" w:sz="0" w:space="0" w:color="auto"/>
        <w:bottom w:val="none" w:sz="0" w:space="0" w:color="auto"/>
        <w:right w:val="none" w:sz="0" w:space="0" w:color="auto"/>
      </w:divBdr>
    </w:div>
    <w:div w:id="948120777">
      <w:bodyDiv w:val="1"/>
      <w:marLeft w:val="0"/>
      <w:marRight w:val="0"/>
      <w:marTop w:val="0"/>
      <w:marBottom w:val="0"/>
      <w:divBdr>
        <w:top w:val="none" w:sz="0" w:space="0" w:color="auto"/>
        <w:left w:val="none" w:sz="0" w:space="0" w:color="auto"/>
        <w:bottom w:val="none" w:sz="0" w:space="0" w:color="auto"/>
        <w:right w:val="none" w:sz="0" w:space="0" w:color="auto"/>
      </w:divBdr>
    </w:div>
    <w:div w:id="949505711">
      <w:bodyDiv w:val="1"/>
      <w:marLeft w:val="0"/>
      <w:marRight w:val="0"/>
      <w:marTop w:val="0"/>
      <w:marBottom w:val="0"/>
      <w:divBdr>
        <w:top w:val="none" w:sz="0" w:space="0" w:color="auto"/>
        <w:left w:val="none" w:sz="0" w:space="0" w:color="auto"/>
        <w:bottom w:val="none" w:sz="0" w:space="0" w:color="auto"/>
        <w:right w:val="none" w:sz="0" w:space="0" w:color="auto"/>
      </w:divBdr>
    </w:div>
    <w:div w:id="951010477">
      <w:bodyDiv w:val="1"/>
      <w:marLeft w:val="0"/>
      <w:marRight w:val="0"/>
      <w:marTop w:val="0"/>
      <w:marBottom w:val="0"/>
      <w:divBdr>
        <w:top w:val="none" w:sz="0" w:space="0" w:color="auto"/>
        <w:left w:val="none" w:sz="0" w:space="0" w:color="auto"/>
        <w:bottom w:val="none" w:sz="0" w:space="0" w:color="auto"/>
        <w:right w:val="none" w:sz="0" w:space="0" w:color="auto"/>
      </w:divBdr>
    </w:div>
    <w:div w:id="952787097">
      <w:bodyDiv w:val="1"/>
      <w:marLeft w:val="0"/>
      <w:marRight w:val="0"/>
      <w:marTop w:val="0"/>
      <w:marBottom w:val="0"/>
      <w:divBdr>
        <w:top w:val="none" w:sz="0" w:space="0" w:color="auto"/>
        <w:left w:val="none" w:sz="0" w:space="0" w:color="auto"/>
        <w:bottom w:val="none" w:sz="0" w:space="0" w:color="auto"/>
        <w:right w:val="none" w:sz="0" w:space="0" w:color="auto"/>
      </w:divBdr>
      <w:divsChild>
        <w:div w:id="834565743">
          <w:marLeft w:val="0"/>
          <w:marRight w:val="0"/>
          <w:marTop w:val="0"/>
          <w:marBottom w:val="0"/>
          <w:divBdr>
            <w:top w:val="none" w:sz="0" w:space="0" w:color="auto"/>
            <w:left w:val="none" w:sz="0" w:space="0" w:color="auto"/>
            <w:bottom w:val="none" w:sz="0" w:space="0" w:color="auto"/>
            <w:right w:val="none" w:sz="0" w:space="0" w:color="auto"/>
          </w:divBdr>
          <w:divsChild>
            <w:div w:id="1073505268">
              <w:marLeft w:val="0"/>
              <w:marRight w:val="0"/>
              <w:marTop w:val="0"/>
              <w:marBottom w:val="0"/>
              <w:divBdr>
                <w:top w:val="none" w:sz="0" w:space="0" w:color="auto"/>
                <w:left w:val="none" w:sz="0" w:space="0" w:color="auto"/>
                <w:bottom w:val="none" w:sz="0" w:space="0" w:color="auto"/>
                <w:right w:val="none" w:sz="0" w:space="0" w:color="auto"/>
              </w:divBdr>
              <w:divsChild>
                <w:div w:id="156548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287161">
      <w:bodyDiv w:val="1"/>
      <w:marLeft w:val="0"/>
      <w:marRight w:val="0"/>
      <w:marTop w:val="0"/>
      <w:marBottom w:val="0"/>
      <w:divBdr>
        <w:top w:val="none" w:sz="0" w:space="0" w:color="auto"/>
        <w:left w:val="none" w:sz="0" w:space="0" w:color="auto"/>
        <w:bottom w:val="none" w:sz="0" w:space="0" w:color="auto"/>
        <w:right w:val="none" w:sz="0" w:space="0" w:color="auto"/>
      </w:divBdr>
    </w:div>
    <w:div w:id="955716073">
      <w:bodyDiv w:val="1"/>
      <w:marLeft w:val="0"/>
      <w:marRight w:val="0"/>
      <w:marTop w:val="0"/>
      <w:marBottom w:val="0"/>
      <w:divBdr>
        <w:top w:val="none" w:sz="0" w:space="0" w:color="auto"/>
        <w:left w:val="none" w:sz="0" w:space="0" w:color="auto"/>
        <w:bottom w:val="none" w:sz="0" w:space="0" w:color="auto"/>
        <w:right w:val="none" w:sz="0" w:space="0" w:color="auto"/>
      </w:divBdr>
    </w:div>
    <w:div w:id="957300495">
      <w:bodyDiv w:val="1"/>
      <w:marLeft w:val="0"/>
      <w:marRight w:val="0"/>
      <w:marTop w:val="0"/>
      <w:marBottom w:val="0"/>
      <w:divBdr>
        <w:top w:val="none" w:sz="0" w:space="0" w:color="auto"/>
        <w:left w:val="none" w:sz="0" w:space="0" w:color="auto"/>
        <w:bottom w:val="none" w:sz="0" w:space="0" w:color="auto"/>
        <w:right w:val="none" w:sz="0" w:space="0" w:color="auto"/>
      </w:divBdr>
    </w:div>
    <w:div w:id="958562213">
      <w:bodyDiv w:val="1"/>
      <w:marLeft w:val="0"/>
      <w:marRight w:val="0"/>
      <w:marTop w:val="0"/>
      <w:marBottom w:val="0"/>
      <w:divBdr>
        <w:top w:val="none" w:sz="0" w:space="0" w:color="auto"/>
        <w:left w:val="none" w:sz="0" w:space="0" w:color="auto"/>
        <w:bottom w:val="none" w:sz="0" w:space="0" w:color="auto"/>
        <w:right w:val="none" w:sz="0" w:space="0" w:color="auto"/>
      </w:divBdr>
      <w:divsChild>
        <w:div w:id="755058654">
          <w:marLeft w:val="0"/>
          <w:marRight w:val="0"/>
          <w:marTop w:val="0"/>
          <w:marBottom w:val="0"/>
          <w:divBdr>
            <w:top w:val="none" w:sz="0" w:space="0" w:color="auto"/>
            <w:left w:val="none" w:sz="0" w:space="0" w:color="auto"/>
            <w:bottom w:val="none" w:sz="0" w:space="0" w:color="auto"/>
            <w:right w:val="none" w:sz="0" w:space="0" w:color="auto"/>
          </w:divBdr>
        </w:div>
        <w:div w:id="770396974">
          <w:marLeft w:val="0"/>
          <w:marRight w:val="0"/>
          <w:marTop w:val="0"/>
          <w:marBottom w:val="0"/>
          <w:divBdr>
            <w:top w:val="none" w:sz="0" w:space="0" w:color="auto"/>
            <w:left w:val="none" w:sz="0" w:space="0" w:color="auto"/>
            <w:bottom w:val="none" w:sz="0" w:space="0" w:color="auto"/>
            <w:right w:val="none" w:sz="0" w:space="0" w:color="auto"/>
          </w:divBdr>
        </w:div>
      </w:divsChild>
    </w:div>
    <w:div w:id="959650186">
      <w:bodyDiv w:val="1"/>
      <w:marLeft w:val="0"/>
      <w:marRight w:val="0"/>
      <w:marTop w:val="0"/>
      <w:marBottom w:val="0"/>
      <w:divBdr>
        <w:top w:val="none" w:sz="0" w:space="0" w:color="auto"/>
        <w:left w:val="none" w:sz="0" w:space="0" w:color="auto"/>
        <w:bottom w:val="none" w:sz="0" w:space="0" w:color="auto"/>
        <w:right w:val="none" w:sz="0" w:space="0" w:color="auto"/>
      </w:divBdr>
    </w:div>
    <w:div w:id="960115265">
      <w:bodyDiv w:val="1"/>
      <w:marLeft w:val="0"/>
      <w:marRight w:val="0"/>
      <w:marTop w:val="0"/>
      <w:marBottom w:val="0"/>
      <w:divBdr>
        <w:top w:val="none" w:sz="0" w:space="0" w:color="auto"/>
        <w:left w:val="none" w:sz="0" w:space="0" w:color="auto"/>
        <w:bottom w:val="none" w:sz="0" w:space="0" w:color="auto"/>
        <w:right w:val="none" w:sz="0" w:space="0" w:color="auto"/>
      </w:divBdr>
    </w:div>
    <w:div w:id="960919679">
      <w:bodyDiv w:val="1"/>
      <w:marLeft w:val="0"/>
      <w:marRight w:val="0"/>
      <w:marTop w:val="0"/>
      <w:marBottom w:val="0"/>
      <w:divBdr>
        <w:top w:val="none" w:sz="0" w:space="0" w:color="auto"/>
        <w:left w:val="none" w:sz="0" w:space="0" w:color="auto"/>
        <w:bottom w:val="none" w:sz="0" w:space="0" w:color="auto"/>
        <w:right w:val="none" w:sz="0" w:space="0" w:color="auto"/>
      </w:divBdr>
    </w:div>
    <w:div w:id="961037525">
      <w:bodyDiv w:val="1"/>
      <w:marLeft w:val="0"/>
      <w:marRight w:val="0"/>
      <w:marTop w:val="0"/>
      <w:marBottom w:val="0"/>
      <w:divBdr>
        <w:top w:val="none" w:sz="0" w:space="0" w:color="auto"/>
        <w:left w:val="none" w:sz="0" w:space="0" w:color="auto"/>
        <w:bottom w:val="none" w:sz="0" w:space="0" w:color="auto"/>
        <w:right w:val="none" w:sz="0" w:space="0" w:color="auto"/>
      </w:divBdr>
    </w:div>
    <w:div w:id="964430750">
      <w:bodyDiv w:val="1"/>
      <w:marLeft w:val="0"/>
      <w:marRight w:val="0"/>
      <w:marTop w:val="0"/>
      <w:marBottom w:val="0"/>
      <w:divBdr>
        <w:top w:val="none" w:sz="0" w:space="0" w:color="auto"/>
        <w:left w:val="none" w:sz="0" w:space="0" w:color="auto"/>
        <w:bottom w:val="none" w:sz="0" w:space="0" w:color="auto"/>
        <w:right w:val="none" w:sz="0" w:space="0" w:color="auto"/>
      </w:divBdr>
    </w:div>
    <w:div w:id="966008828">
      <w:bodyDiv w:val="1"/>
      <w:marLeft w:val="0"/>
      <w:marRight w:val="0"/>
      <w:marTop w:val="0"/>
      <w:marBottom w:val="0"/>
      <w:divBdr>
        <w:top w:val="none" w:sz="0" w:space="0" w:color="auto"/>
        <w:left w:val="none" w:sz="0" w:space="0" w:color="auto"/>
        <w:bottom w:val="none" w:sz="0" w:space="0" w:color="auto"/>
        <w:right w:val="none" w:sz="0" w:space="0" w:color="auto"/>
      </w:divBdr>
    </w:div>
    <w:div w:id="966203911">
      <w:bodyDiv w:val="1"/>
      <w:marLeft w:val="0"/>
      <w:marRight w:val="0"/>
      <w:marTop w:val="0"/>
      <w:marBottom w:val="0"/>
      <w:divBdr>
        <w:top w:val="none" w:sz="0" w:space="0" w:color="auto"/>
        <w:left w:val="none" w:sz="0" w:space="0" w:color="auto"/>
        <w:bottom w:val="none" w:sz="0" w:space="0" w:color="auto"/>
        <w:right w:val="none" w:sz="0" w:space="0" w:color="auto"/>
      </w:divBdr>
    </w:div>
    <w:div w:id="970358397">
      <w:bodyDiv w:val="1"/>
      <w:marLeft w:val="0"/>
      <w:marRight w:val="0"/>
      <w:marTop w:val="0"/>
      <w:marBottom w:val="0"/>
      <w:divBdr>
        <w:top w:val="none" w:sz="0" w:space="0" w:color="auto"/>
        <w:left w:val="none" w:sz="0" w:space="0" w:color="auto"/>
        <w:bottom w:val="none" w:sz="0" w:space="0" w:color="auto"/>
        <w:right w:val="none" w:sz="0" w:space="0" w:color="auto"/>
      </w:divBdr>
    </w:div>
    <w:div w:id="972638735">
      <w:bodyDiv w:val="1"/>
      <w:marLeft w:val="0"/>
      <w:marRight w:val="0"/>
      <w:marTop w:val="0"/>
      <w:marBottom w:val="0"/>
      <w:divBdr>
        <w:top w:val="none" w:sz="0" w:space="0" w:color="auto"/>
        <w:left w:val="none" w:sz="0" w:space="0" w:color="auto"/>
        <w:bottom w:val="none" w:sz="0" w:space="0" w:color="auto"/>
        <w:right w:val="none" w:sz="0" w:space="0" w:color="auto"/>
      </w:divBdr>
    </w:div>
    <w:div w:id="973411726">
      <w:bodyDiv w:val="1"/>
      <w:marLeft w:val="0"/>
      <w:marRight w:val="0"/>
      <w:marTop w:val="0"/>
      <w:marBottom w:val="0"/>
      <w:divBdr>
        <w:top w:val="none" w:sz="0" w:space="0" w:color="auto"/>
        <w:left w:val="none" w:sz="0" w:space="0" w:color="auto"/>
        <w:bottom w:val="none" w:sz="0" w:space="0" w:color="auto"/>
        <w:right w:val="none" w:sz="0" w:space="0" w:color="auto"/>
      </w:divBdr>
      <w:divsChild>
        <w:div w:id="53748111">
          <w:marLeft w:val="640"/>
          <w:marRight w:val="0"/>
          <w:marTop w:val="0"/>
          <w:marBottom w:val="0"/>
          <w:divBdr>
            <w:top w:val="none" w:sz="0" w:space="0" w:color="auto"/>
            <w:left w:val="none" w:sz="0" w:space="0" w:color="auto"/>
            <w:bottom w:val="none" w:sz="0" w:space="0" w:color="auto"/>
            <w:right w:val="none" w:sz="0" w:space="0" w:color="auto"/>
          </w:divBdr>
        </w:div>
        <w:div w:id="1944221616">
          <w:marLeft w:val="640"/>
          <w:marRight w:val="0"/>
          <w:marTop w:val="0"/>
          <w:marBottom w:val="0"/>
          <w:divBdr>
            <w:top w:val="none" w:sz="0" w:space="0" w:color="auto"/>
            <w:left w:val="none" w:sz="0" w:space="0" w:color="auto"/>
            <w:bottom w:val="none" w:sz="0" w:space="0" w:color="auto"/>
            <w:right w:val="none" w:sz="0" w:space="0" w:color="auto"/>
          </w:divBdr>
        </w:div>
        <w:div w:id="1224563037">
          <w:marLeft w:val="640"/>
          <w:marRight w:val="0"/>
          <w:marTop w:val="0"/>
          <w:marBottom w:val="0"/>
          <w:divBdr>
            <w:top w:val="none" w:sz="0" w:space="0" w:color="auto"/>
            <w:left w:val="none" w:sz="0" w:space="0" w:color="auto"/>
            <w:bottom w:val="none" w:sz="0" w:space="0" w:color="auto"/>
            <w:right w:val="none" w:sz="0" w:space="0" w:color="auto"/>
          </w:divBdr>
        </w:div>
        <w:div w:id="1848667098">
          <w:marLeft w:val="640"/>
          <w:marRight w:val="0"/>
          <w:marTop w:val="0"/>
          <w:marBottom w:val="0"/>
          <w:divBdr>
            <w:top w:val="none" w:sz="0" w:space="0" w:color="auto"/>
            <w:left w:val="none" w:sz="0" w:space="0" w:color="auto"/>
            <w:bottom w:val="none" w:sz="0" w:space="0" w:color="auto"/>
            <w:right w:val="none" w:sz="0" w:space="0" w:color="auto"/>
          </w:divBdr>
        </w:div>
        <w:div w:id="991719082">
          <w:marLeft w:val="640"/>
          <w:marRight w:val="0"/>
          <w:marTop w:val="0"/>
          <w:marBottom w:val="0"/>
          <w:divBdr>
            <w:top w:val="none" w:sz="0" w:space="0" w:color="auto"/>
            <w:left w:val="none" w:sz="0" w:space="0" w:color="auto"/>
            <w:bottom w:val="none" w:sz="0" w:space="0" w:color="auto"/>
            <w:right w:val="none" w:sz="0" w:space="0" w:color="auto"/>
          </w:divBdr>
        </w:div>
        <w:div w:id="630479772">
          <w:marLeft w:val="640"/>
          <w:marRight w:val="0"/>
          <w:marTop w:val="0"/>
          <w:marBottom w:val="0"/>
          <w:divBdr>
            <w:top w:val="none" w:sz="0" w:space="0" w:color="auto"/>
            <w:left w:val="none" w:sz="0" w:space="0" w:color="auto"/>
            <w:bottom w:val="none" w:sz="0" w:space="0" w:color="auto"/>
            <w:right w:val="none" w:sz="0" w:space="0" w:color="auto"/>
          </w:divBdr>
        </w:div>
        <w:div w:id="742535">
          <w:marLeft w:val="640"/>
          <w:marRight w:val="0"/>
          <w:marTop w:val="0"/>
          <w:marBottom w:val="0"/>
          <w:divBdr>
            <w:top w:val="none" w:sz="0" w:space="0" w:color="auto"/>
            <w:left w:val="none" w:sz="0" w:space="0" w:color="auto"/>
            <w:bottom w:val="none" w:sz="0" w:space="0" w:color="auto"/>
            <w:right w:val="none" w:sz="0" w:space="0" w:color="auto"/>
          </w:divBdr>
        </w:div>
        <w:div w:id="1661156281">
          <w:marLeft w:val="640"/>
          <w:marRight w:val="0"/>
          <w:marTop w:val="0"/>
          <w:marBottom w:val="0"/>
          <w:divBdr>
            <w:top w:val="none" w:sz="0" w:space="0" w:color="auto"/>
            <w:left w:val="none" w:sz="0" w:space="0" w:color="auto"/>
            <w:bottom w:val="none" w:sz="0" w:space="0" w:color="auto"/>
            <w:right w:val="none" w:sz="0" w:space="0" w:color="auto"/>
          </w:divBdr>
        </w:div>
        <w:div w:id="1217276164">
          <w:marLeft w:val="640"/>
          <w:marRight w:val="0"/>
          <w:marTop w:val="0"/>
          <w:marBottom w:val="0"/>
          <w:divBdr>
            <w:top w:val="none" w:sz="0" w:space="0" w:color="auto"/>
            <w:left w:val="none" w:sz="0" w:space="0" w:color="auto"/>
            <w:bottom w:val="none" w:sz="0" w:space="0" w:color="auto"/>
            <w:right w:val="none" w:sz="0" w:space="0" w:color="auto"/>
          </w:divBdr>
        </w:div>
        <w:div w:id="538203940">
          <w:marLeft w:val="640"/>
          <w:marRight w:val="0"/>
          <w:marTop w:val="0"/>
          <w:marBottom w:val="0"/>
          <w:divBdr>
            <w:top w:val="none" w:sz="0" w:space="0" w:color="auto"/>
            <w:left w:val="none" w:sz="0" w:space="0" w:color="auto"/>
            <w:bottom w:val="none" w:sz="0" w:space="0" w:color="auto"/>
            <w:right w:val="none" w:sz="0" w:space="0" w:color="auto"/>
          </w:divBdr>
        </w:div>
        <w:div w:id="835415951">
          <w:marLeft w:val="640"/>
          <w:marRight w:val="0"/>
          <w:marTop w:val="0"/>
          <w:marBottom w:val="0"/>
          <w:divBdr>
            <w:top w:val="none" w:sz="0" w:space="0" w:color="auto"/>
            <w:left w:val="none" w:sz="0" w:space="0" w:color="auto"/>
            <w:bottom w:val="none" w:sz="0" w:space="0" w:color="auto"/>
            <w:right w:val="none" w:sz="0" w:space="0" w:color="auto"/>
          </w:divBdr>
        </w:div>
        <w:div w:id="1552495329">
          <w:marLeft w:val="640"/>
          <w:marRight w:val="0"/>
          <w:marTop w:val="0"/>
          <w:marBottom w:val="0"/>
          <w:divBdr>
            <w:top w:val="none" w:sz="0" w:space="0" w:color="auto"/>
            <w:left w:val="none" w:sz="0" w:space="0" w:color="auto"/>
            <w:bottom w:val="none" w:sz="0" w:space="0" w:color="auto"/>
            <w:right w:val="none" w:sz="0" w:space="0" w:color="auto"/>
          </w:divBdr>
        </w:div>
        <w:div w:id="45375255">
          <w:marLeft w:val="640"/>
          <w:marRight w:val="0"/>
          <w:marTop w:val="0"/>
          <w:marBottom w:val="0"/>
          <w:divBdr>
            <w:top w:val="none" w:sz="0" w:space="0" w:color="auto"/>
            <w:left w:val="none" w:sz="0" w:space="0" w:color="auto"/>
            <w:bottom w:val="none" w:sz="0" w:space="0" w:color="auto"/>
            <w:right w:val="none" w:sz="0" w:space="0" w:color="auto"/>
          </w:divBdr>
        </w:div>
        <w:div w:id="327949008">
          <w:marLeft w:val="640"/>
          <w:marRight w:val="0"/>
          <w:marTop w:val="0"/>
          <w:marBottom w:val="0"/>
          <w:divBdr>
            <w:top w:val="none" w:sz="0" w:space="0" w:color="auto"/>
            <w:left w:val="none" w:sz="0" w:space="0" w:color="auto"/>
            <w:bottom w:val="none" w:sz="0" w:space="0" w:color="auto"/>
            <w:right w:val="none" w:sz="0" w:space="0" w:color="auto"/>
          </w:divBdr>
        </w:div>
        <w:div w:id="809598260">
          <w:marLeft w:val="640"/>
          <w:marRight w:val="0"/>
          <w:marTop w:val="0"/>
          <w:marBottom w:val="0"/>
          <w:divBdr>
            <w:top w:val="none" w:sz="0" w:space="0" w:color="auto"/>
            <w:left w:val="none" w:sz="0" w:space="0" w:color="auto"/>
            <w:bottom w:val="none" w:sz="0" w:space="0" w:color="auto"/>
            <w:right w:val="none" w:sz="0" w:space="0" w:color="auto"/>
          </w:divBdr>
        </w:div>
        <w:div w:id="1890066858">
          <w:marLeft w:val="640"/>
          <w:marRight w:val="0"/>
          <w:marTop w:val="0"/>
          <w:marBottom w:val="0"/>
          <w:divBdr>
            <w:top w:val="none" w:sz="0" w:space="0" w:color="auto"/>
            <w:left w:val="none" w:sz="0" w:space="0" w:color="auto"/>
            <w:bottom w:val="none" w:sz="0" w:space="0" w:color="auto"/>
            <w:right w:val="none" w:sz="0" w:space="0" w:color="auto"/>
          </w:divBdr>
        </w:div>
        <w:div w:id="2077317784">
          <w:marLeft w:val="640"/>
          <w:marRight w:val="0"/>
          <w:marTop w:val="0"/>
          <w:marBottom w:val="0"/>
          <w:divBdr>
            <w:top w:val="none" w:sz="0" w:space="0" w:color="auto"/>
            <w:left w:val="none" w:sz="0" w:space="0" w:color="auto"/>
            <w:bottom w:val="none" w:sz="0" w:space="0" w:color="auto"/>
            <w:right w:val="none" w:sz="0" w:space="0" w:color="auto"/>
          </w:divBdr>
        </w:div>
        <w:div w:id="275255899">
          <w:marLeft w:val="640"/>
          <w:marRight w:val="0"/>
          <w:marTop w:val="0"/>
          <w:marBottom w:val="0"/>
          <w:divBdr>
            <w:top w:val="none" w:sz="0" w:space="0" w:color="auto"/>
            <w:left w:val="none" w:sz="0" w:space="0" w:color="auto"/>
            <w:bottom w:val="none" w:sz="0" w:space="0" w:color="auto"/>
            <w:right w:val="none" w:sz="0" w:space="0" w:color="auto"/>
          </w:divBdr>
        </w:div>
        <w:div w:id="781074887">
          <w:marLeft w:val="640"/>
          <w:marRight w:val="0"/>
          <w:marTop w:val="0"/>
          <w:marBottom w:val="0"/>
          <w:divBdr>
            <w:top w:val="none" w:sz="0" w:space="0" w:color="auto"/>
            <w:left w:val="none" w:sz="0" w:space="0" w:color="auto"/>
            <w:bottom w:val="none" w:sz="0" w:space="0" w:color="auto"/>
            <w:right w:val="none" w:sz="0" w:space="0" w:color="auto"/>
          </w:divBdr>
        </w:div>
        <w:div w:id="478110189">
          <w:marLeft w:val="640"/>
          <w:marRight w:val="0"/>
          <w:marTop w:val="0"/>
          <w:marBottom w:val="0"/>
          <w:divBdr>
            <w:top w:val="none" w:sz="0" w:space="0" w:color="auto"/>
            <w:left w:val="none" w:sz="0" w:space="0" w:color="auto"/>
            <w:bottom w:val="none" w:sz="0" w:space="0" w:color="auto"/>
            <w:right w:val="none" w:sz="0" w:space="0" w:color="auto"/>
          </w:divBdr>
        </w:div>
        <w:div w:id="1590699740">
          <w:marLeft w:val="640"/>
          <w:marRight w:val="0"/>
          <w:marTop w:val="0"/>
          <w:marBottom w:val="0"/>
          <w:divBdr>
            <w:top w:val="none" w:sz="0" w:space="0" w:color="auto"/>
            <w:left w:val="none" w:sz="0" w:space="0" w:color="auto"/>
            <w:bottom w:val="none" w:sz="0" w:space="0" w:color="auto"/>
            <w:right w:val="none" w:sz="0" w:space="0" w:color="auto"/>
          </w:divBdr>
        </w:div>
        <w:div w:id="1378165721">
          <w:marLeft w:val="640"/>
          <w:marRight w:val="0"/>
          <w:marTop w:val="0"/>
          <w:marBottom w:val="0"/>
          <w:divBdr>
            <w:top w:val="none" w:sz="0" w:space="0" w:color="auto"/>
            <w:left w:val="none" w:sz="0" w:space="0" w:color="auto"/>
            <w:bottom w:val="none" w:sz="0" w:space="0" w:color="auto"/>
            <w:right w:val="none" w:sz="0" w:space="0" w:color="auto"/>
          </w:divBdr>
        </w:div>
        <w:div w:id="1252079016">
          <w:marLeft w:val="640"/>
          <w:marRight w:val="0"/>
          <w:marTop w:val="0"/>
          <w:marBottom w:val="0"/>
          <w:divBdr>
            <w:top w:val="none" w:sz="0" w:space="0" w:color="auto"/>
            <w:left w:val="none" w:sz="0" w:space="0" w:color="auto"/>
            <w:bottom w:val="none" w:sz="0" w:space="0" w:color="auto"/>
            <w:right w:val="none" w:sz="0" w:space="0" w:color="auto"/>
          </w:divBdr>
        </w:div>
        <w:div w:id="297227107">
          <w:marLeft w:val="640"/>
          <w:marRight w:val="0"/>
          <w:marTop w:val="0"/>
          <w:marBottom w:val="0"/>
          <w:divBdr>
            <w:top w:val="none" w:sz="0" w:space="0" w:color="auto"/>
            <w:left w:val="none" w:sz="0" w:space="0" w:color="auto"/>
            <w:bottom w:val="none" w:sz="0" w:space="0" w:color="auto"/>
            <w:right w:val="none" w:sz="0" w:space="0" w:color="auto"/>
          </w:divBdr>
        </w:div>
        <w:div w:id="258106265">
          <w:marLeft w:val="640"/>
          <w:marRight w:val="0"/>
          <w:marTop w:val="0"/>
          <w:marBottom w:val="0"/>
          <w:divBdr>
            <w:top w:val="none" w:sz="0" w:space="0" w:color="auto"/>
            <w:left w:val="none" w:sz="0" w:space="0" w:color="auto"/>
            <w:bottom w:val="none" w:sz="0" w:space="0" w:color="auto"/>
            <w:right w:val="none" w:sz="0" w:space="0" w:color="auto"/>
          </w:divBdr>
        </w:div>
        <w:div w:id="61606718">
          <w:marLeft w:val="640"/>
          <w:marRight w:val="0"/>
          <w:marTop w:val="0"/>
          <w:marBottom w:val="0"/>
          <w:divBdr>
            <w:top w:val="none" w:sz="0" w:space="0" w:color="auto"/>
            <w:left w:val="none" w:sz="0" w:space="0" w:color="auto"/>
            <w:bottom w:val="none" w:sz="0" w:space="0" w:color="auto"/>
            <w:right w:val="none" w:sz="0" w:space="0" w:color="auto"/>
          </w:divBdr>
        </w:div>
        <w:div w:id="1424768024">
          <w:marLeft w:val="640"/>
          <w:marRight w:val="0"/>
          <w:marTop w:val="0"/>
          <w:marBottom w:val="0"/>
          <w:divBdr>
            <w:top w:val="none" w:sz="0" w:space="0" w:color="auto"/>
            <w:left w:val="none" w:sz="0" w:space="0" w:color="auto"/>
            <w:bottom w:val="none" w:sz="0" w:space="0" w:color="auto"/>
            <w:right w:val="none" w:sz="0" w:space="0" w:color="auto"/>
          </w:divBdr>
        </w:div>
        <w:div w:id="46221011">
          <w:marLeft w:val="640"/>
          <w:marRight w:val="0"/>
          <w:marTop w:val="0"/>
          <w:marBottom w:val="0"/>
          <w:divBdr>
            <w:top w:val="none" w:sz="0" w:space="0" w:color="auto"/>
            <w:left w:val="none" w:sz="0" w:space="0" w:color="auto"/>
            <w:bottom w:val="none" w:sz="0" w:space="0" w:color="auto"/>
            <w:right w:val="none" w:sz="0" w:space="0" w:color="auto"/>
          </w:divBdr>
        </w:div>
        <w:div w:id="471603101">
          <w:marLeft w:val="640"/>
          <w:marRight w:val="0"/>
          <w:marTop w:val="0"/>
          <w:marBottom w:val="0"/>
          <w:divBdr>
            <w:top w:val="none" w:sz="0" w:space="0" w:color="auto"/>
            <w:left w:val="none" w:sz="0" w:space="0" w:color="auto"/>
            <w:bottom w:val="none" w:sz="0" w:space="0" w:color="auto"/>
            <w:right w:val="none" w:sz="0" w:space="0" w:color="auto"/>
          </w:divBdr>
        </w:div>
        <w:div w:id="1995258957">
          <w:marLeft w:val="640"/>
          <w:marRight w:val="0"/>
          <w:marTop w:val="0"/>
          <w:marBottom w:val="0"/>
          <w:divBdr>
            <w:top w:val="none" w:sz="0" w:space="0" w:color="auto"/>
            <w:left w:val="none" w:sz="0" w:space="0" w:color="auto"/>
            <w:bottom w:val="none" w:sz="0" w:space="0" w:color="auto"/>
            <w:right w:val="none" w:sz="0" w:space="0" w:color="auto"/>
          </w:divBdr>
        </w:div>
        <w:div w:id="2083527037">
          <w:marLeft w:val="640"/>
          <w:marRight w:val="0"/>
          <w:marTop w:val="0"/>
          <w:marBottom w:val="0"/>
          <w:divBdr>
            <w:top w:val="none" w:sz="0" w:space="0" w:color="auto"/>
            <w:left w:val="none" w:sz="0" w:space="0" w:color="auto"/>
            <w:bottom w:val="none" w:sz="0" w:space="0" w:color="auto"/>
            <w:right w:val="none" w:sz="0" w:space="0" w:color="auto"/>
          </w:divBdr>
        </w:div>
        <w:div w:id="1831025086">
          <w:marLeft w:val="640"/>
          <w:marRight w:val="0"/>
          <w:marTop w:val="0"/>
          <w:marBottom w:val="0"/>
          <w:divBdr>
            <w:top w:val="none" w:sz="0" w:space="0" w:color="auto"/>
            <w:left w:val="none" w:sz="0" w:space="0" w:color="auto"/>
            <w:bottom w:val="none" w:sz="0" w:space="0" w:color="auto"/>
            <w:right w:val="none" w:sz="0" w:space="0" w:color="auto"/>
          </w:divBdr>
        </w:div>
        <w:div w:id="1205096410">
          <w:marLeft w:val="640"/>
          <w:marRight w:val="0"/>
          <w:marTop w:val="0"/>
          <w:marBottom w:val="0"/>
          <w:divBdr>
            <w:top w:val="none" w:sz="0" w:space="0" w:color="auto"/>
            <w:left w:val="none" w:sz="0" w:space="0" w:color="auto"/>
            <w:bottom w:val="none" w:sz="0" w:space="0" w:color="auto"/>
            <w:right w:val="none" w:sz="0" w:space="0" w:color="auto"/>
          </w:divBdr>
        </w:div>
        <w:div w:id="79956955">
          <w:marLeft w:val="640"/>
          <w:marRight w:val="0"/>
          <w:marTop w:val="0"/>
          <w:marBottom w:val="0"/>
          <w:divBdr>
            <w:top w:val="none" w:sz="0" w:space="0" w:color="auto"/>
            <w:left w:val="none" w:sz="0" w:space="0" w:color="auto"/>
            <w:bottom w:val="none" w:sz="0" w:space="0" w:color="auto"/>
            <w:right w:val="none" w:sz="0" w:space="0" w:color="auto"/>
          </w:divBdr>
        </w:div>
        <w:div w:id="1690063653">
          <w:marLeft w:val="640"/>
          <w:marRight w:val="0"/>
          <w:marTop w:val="0"/>
          <w:marBottom w:val="0"/>
          <w:divBdr>
            <w:top w:val="none" w:sz="0" w:space="0" w:color="auto"/>
            <w:left w:val="none" w:sz="0" w:space="0" w:color="auto"/>
            <w:bottom w:val="none" w:sz="0" w:space="0" w:color="auto"/>
            <w:right w:val="none" w:sz="0" w:space="0" w:color="auto"/>
          </w:divBdr>
        </w:div>
        <w:div w:id="1367175460">
          <w:marLeft w:val="640"/>
          <w:marRight w:val="0"/>
          <w:marTop w:val="0"/>
          <w:marBottom w:val="0"/>
          <w:divBdr>
            <w:top w:val="none" w:sz="0" w:space="0" w:color="auto"/>
            <w:left w:val="none" w:sz="0" w:space="0" w:color="auto"/>
            <w:bottom w:val="none" w:sz="0" w:space="0" w:color="auto"/>
            <w:right w:val="none" w:sz="0" w:space="0" w:color="auto"/>
          </w:divBdr>
        </w:div>
        <w:div w:id="776562246">
          <w:marLeft w:val="640"/>
          <w:marRight w:val="0"/>
          <w:marTop w:val="0"/>
          <w:marBottom w:val="0"/>
          <w:divBdr>
            <w:top w:val="none" w:sz="0" w:space="0" w:color="auto"/>
            <w:left w:val="none" w:sz="0" w:space="0" w:color="auto"/>
            <w:bottom w:val="none" w:sz="0" w:space="0" w:color="auto"/>
            <w:right w:val="none" w:sz="0" w:space="0" w:color="auto"/>
          </w:divBdr>
        </w:div>
        <w:div w:id="943920339">
          <w:marLeft w:val="640"/>
          <w:marRight w:val="0"/>
          <w:marTop w:val="0"/>
          <w:marBottom w:val="0"/>
          <w:divBdr>
            <w:top w:val="none" w:sz="0" w:space="0" w:color="auto"/>
            <w:left w:val="none" w:sz="0" w:space="0" w:color="auto"/>
            <w:bottom w:val="none" w:sz="0" w:space="0" w:color="auto"/>
            <w:right w:val="none" w:sz="0" w:space="0" w:color="auto"/>
          </w:divBdr>
        </w:div>
        <w:div w:id="1917671202">
          <w:marLeft w:val="640"/>
          <w:marRight w:val="0"/>
          <w:marTop w:val="0"/>
          <w:marBottom w:val="0"/>
          <w:divBdr>
            <w:top w:val="none" w:sz="0" w:space="0" w:color="auto"/>
            <w:left w:val="none" w:sz="0" w:space="0" w:color="auto"/>
            <w:bottom w:val="none" w:sz="0" w:space="0" w:color="auto"/>
            <w:right w:val="none" w:sz="0" w:space="0" w:color="auto"/>
          </w:divBdr>
        </w:div>
        <w:div w:id="1427266616">
          <w:marLeft w:val="640"/>
          <w:marRight w:val="0"/>
          <w:marTop w:val="0"/>
          <w:marBottom w:val="0"/>
          <w:divBdr>
            <w:top w:val="none" w:sz="0" w:space="0" w:color="auto"/>
            <w:left w:val="none" w:sz="0" w:space="0" w:color="auto"/>
            <w:bottom w:val="none" w:sz="0" w:space="0" w:color="auto"/>
            <w:right w:val="none" w:sz="0" w:space="0" w:color="auto"/>
          </w:divBdr>
        </w:div>
        <w:div w:id="2146653903">
          <w:marLeft w:val="640"/>
          <w:marRight w:val="0"/>
          <w:marTop w:val="0"/>
          <w:marBottom w:val="0"/>
          <w:divBdr>
            <w:top w:val="none" w:sz="0" w:space="0" w:color="auto"/>
            <w:left w:val="none" w:sz="0" w:space="0" w:color="auto"/>
            <w:bottom w:val="none" w:sz="0" w:space="0" w:color="auto"/>
            <w:right w:val="none" w:sz="0" w:space="0" w:color="auto"/>
          </w:divBdr>
        </w:div>
        <w:div w:id="1796363415">
          <w:marLeft w:val="640"/>
          <w:marRight w:val="0"/>
          <w:marTop w:val="0"/>
          <w:marBottom w:val="0"/>
          <w:divBdr>
            <w:top w:val="none" w:sz="0" w:space="0" w:color="auto"/>
            <w:left w:val="none" w:sz="0" w:space="0" w:color="auto"/>
            <w:bottom w:val="none" w:sz="0" w:space="0" w:color="auto"/>
            <w:right w:val="none" w:sz="0" w:space="0" w:color="auto"/>
          </w:divBdr>
        </w:div>
      </w:divsChild>
    </w:div>
    <w:div w:id="975061961">
      <w:bodyDiv w:val="1"/>
      <w:marLeft w:val="0"/>
      <w:marRight w:val="0"/>
      <w:marTop w:val="0"/>
      <w:marBottom w:val="0"/>
      <w:divBdr>
        <w:top w:val="none" w:sz="0" w:space="0" w:color="auto"/>
        <w:left w:val="none" w:sz="0" w:space="0" w:color="auto"/>
        <w:bottom w:val="none" w:sz="0" w:space="0" w:color="auto"/>
        <w:right w:val="none" w:sz="0" w:space="0" w:color="auto"/>
      </w:divBdr>
    </w:div>
    <w:div w:id="976225212">
      <w:bodyDiv w:val="1"/>
      <w:marLeft w:val="0"/>
      <w:marRight w:val="0"/>
      <w:marTop w:val="0"/>
      <w:marBottom w:val="0"/>
      <w:divBdr>
        <w:top w:val="none" w:sz="0" w:space="0" w:color="auto"/>
        <w:left w:val="none" w:sz="0" w:space="0" w:color="auto"/>
        <w:bottom w:val="none" w:sz="0" w:space="0" w:color="auto"/>
        <w:right w:val="none" w:sz="0" w:space="0" w:color="auto"/>
      </w:divBdr>
    </w:div>
    <w:div w:id="976374593">
      <w:bodyDiv w:val="1"/>
      <w:marLeft w:val="0"/>
      <w:marRight w:val="0"/>
      <w:marTop w:val="0"/>
      <w:marBottom w:val="0"/>
      <w:divBdr>
        <w:top w:val="none" w:sz="0" w:space="0" w:color="auto"/>
        <w:left w:val="none" w:sz="0" w:space="0" w:color="auto"/>
        <w:bottom w:val="none" w:sz="0" w:space="0" w:color="auto"/>
        <w:right w:val="none" w:sz="0" w:space="0" w:color="auto"/>
      </w:divBdr>
    </w:div>
    <w:div w:id="977495829">
      <w:bodyDiv w:val="1"/>
      <w:marLeft w:val="0"/>
      <w:marRight w:val="0"/>
      <w:marTop w:val="0"/>
      <w:marBottom w:val="0"/>
      <w:divBdr>
        <w:top w:val="none" w:sz="0" w:space="0" w:color="auto"/>
        <w:left w:val="none" w:sz="0" w:space="0" w:color="auto"/>
        <w:bottom w:val="none" w:sz="0" w:space="0" w:color="auto"/>
        <w:right w:val="none" w:sz="0" w:space="0" w:color="auto"/>
      </w:divBdr>
    </w:div>
    <w:div w:id="981814312">
      <w:bodyDiv w:val="1"/>
      <w:marLeft w:val="0"/>
      <w:marRight w:val="0"/>
      <w:marTop w:val="0"/>
      <w:marBottom w:val="0"/>
      <w:divBdr>
        <w:top w:val="none" w:sz="0" w:space="0" w:color="auto"/>
        <w:left w:val="none" w:sz="0" w:space="0" w:color="auto"/>
        <w:bottom w:val="none" w:sz="0" w:space="0" w:color="auto"/>
        <w:right w:val="none" w:sz="0" w:space="0" w:color="auto"/>
      </w:divBdr>
    </w:div>
    <w:div w:id="982543804">
      <w:bodyDiv w:val="1"/>
      <w:marLeft w:val="0"/>
      <w:marRight w:val="0"/>
      <w:marTop w:val="0"/>
      <w:marBottom w:val="0"/>
      <w:divBdr>
        <w:top w:val="none" w:sz="0" w:space="0" w:color="auto"/>
        <w:left w:val="none" w:sz="0" w:space="0" w:color="auto"/>
        <w:bottom w:val="none" w:sz="0" w:space="0" w:color="auto"/>
        <w:right w:val="none" w:sz="0" w:space="0" w:color="auto"/>
      </w:divBdr>
    </w:div>
    <w:div w:id="985088255">
      <w:bodyDiv w:val="1"/>
      <w:marLeft w:val="0"/>
      <w:marRight w:val="0"/>
      <w:marTop w:val="0"/>
      <w:marBottom w:val="0"/>
      <w:divBdr>
        <w:top w:val="none" w:sz="0" w:space="0" w:color="auto"/>
        <w:left w:val="none" w:sz="0" w:space="0" w:color="auto"/>
        <w:bottom w:val="none" w:sz="0" w:space="0" w:color="auto"/>
        <w:right w:val="none" w:sz="0" w:space="0" w:color="auto"/>
      </w:divBdr>
    </w:div>
    <w:div w:id="985624916">
      <w:bodyDiv w:val="1"/>
      <w:marLeft w:val="0"/>
      <w:marRight w:val="0"/>
      <w:marTop w:val="0"/>
      <w:marBottom w:val="0"/>
      <w:divBdr>
        <w:top w:val="none" w:sz="0" w:space="0" w:color="auto"/>
        <w:left w:val="none" w:sz="0" w:space="0" w:color="auto"/>
        <w:bottom w:val="none" w:sz="0" w:space="0" w:color="auto"/>
        <w:right w:val="none" w:sz="0" w:space="0" w:color="auto"/>
      </w:divBdr>
    </w:div>
    <w:div w:id="988362215">
      <w:bodyDiv w:val="1"/>
      <w:marLeft w:val="0"/>
      <w:marRight w:val="0"/>
      <w:marTop w:val="0"/>
      <w:marBottom w:val="0"/>
      <w:divBdr>
        <w:top w:val="none" w:sz="0" w:space="0" w:color="auto"/>
        <w:left w:val="none" w:sz="0" w:space="0" w:color="auto"/>
        <w:bottom w:val="none" w:sz="0" w:space="0" w:color="auto"/>
        <w:right w:val="none" w:sz="0" w:space="0" w:color="auto"/>
      </w:divBdr>
    </w:div>
    <w:div w:id="990211784">
      <w:bodyDiv w:val="1"/>
      <w:marLeft w:val="0"/>
      <w:marRight w:val="0"/>
      <w:marTop w:val="0"/>
      <w:marBottom w:val="0"/>
      <w:divBdr>
        <w:top w:val="none" w:sz="0" w:space="0" w:color="auto"/>
        <w:left w:val="none" w:sz="0" w:space="0" w:color="auto"/>
        <w:bottom w:val="none" w:sz="0" w:space="0" w:color="auto"/>
        <w:right w:val="none" w:sz="0" w:space="0" w:color="auto"/>
      </w:divBdr>
    </w:div>
    <w:div w:id="991327023">
      <w:bodyDiv w:val="1"/>
      <w:marLeft w:val="0"/>
      <w:marRight w:val="0"/>
      <w:marTop w:val="0"/>
      <w:marBottom w:val="0"/>
      <w:divBdr>
        <w:top w:val="none" w:sz="0" w:space="0" w:color="auto"/>
        <w:left w:val="none" w:sz="0" w:space="0" w:color="auto"/>
        <w:bottom w:val="none" w:sz="0" w:space="0" w:color="auto"/>
        <w:right w:val="none" w:sz="0" w:space="0" w:color="auto"/>
      </w:divBdr>
    </w:div>
    <w:div w:id="993022261">
      <w:bodyDiv w:val="1"/>
      <w:marLeft w:val="0"/>
      <w:marRight w:val="0"/>
      <w:marTop w:val="0"/>
      <w:marBottom w:val="0"/>
      <w:divBdr>
        <w:top w:val="none" w:sz="0" w:space="0" w:color="auto"/>
        <w:left w:val="none" w:sz="0" w:space="0" w:color="auto"/>
        <w:bottom w:val="none" w:sz="0" w:space="0" w:color="auto"/>
        <w:right w:val="none" w:sz="0" w:space="0" w:color="auto"/>
      </w:divBdr>
    </w:div>
    <w:div w:id="994646272">
      <w:bodyDiv w:val="1"/>
      <w:marLeft w:val="0"/>
      <w:marRight w:val="0"/>
      <w:marTop w:val="0"/>
      <w:marBottom w:val="0"/>
      <w:divBdr>
        <w:top w:val="none" w:sz="0" w:space="0" w:color="auto"/>
        <w:left w:val="none" w:sz="0" w:space="0" w:color="auto"/>
        <w:bottom w:val="none" w:sz="0" w:space="0" w:color="auto"/>
        <w:right w:val="none" w:sz="0" w:space="0" w:color="auto"/>
      </w:divBdr>
    </w:div>
    <w:div w:id="994991358">
      <w:bodyDiv w:val="1"/>
      <w:marLeft w:val="0"/>
      <w:marRight w:val="0"/>
      <w:marTop w:val="0"/>
      <w:marBottom w:val="0"/>
      <w:divBdr>
        <w:top w:val="none" w:sz="0" w:space="0" w:color="auto"/>
        <w:left w:val="none" w:sz="0" w:space="0" w:color="auto"/>
        <w:bottom w:val="none" w:sz="0" w:space="0" w:color="auto"/>
        <w:right w:val="none" w:sz="0" w:space="0" w:color="auto"/>
      </w:divBdr>
    </w:div>
    <w:div w:id="995576282">
      <w:bodyDiv w:val="1"/>
      <w:marLeft w:val="0"/>
      <w:marRight w:val="0"/>
      <w:marTop w:val="0"/>
      <w:marBottom w:val="0"/>
      <w:divBdr>
        <w:top w:val="none" w:sz="0" w:space="0" w:color="auto"/>
        <w:left w:val="none" w:sz="0" w:space="0" w:color="auto"/>
        <w:bottom w:val="none" w:sz="0" w:space="0" w:color="auto"/>
        <w:right w:val="none" w:sz="0" w:space="0" w:color="auto"/>
      </w:divBdr>
    </w:div>
    <w:div w:id="996153002">
      <w:bodyDiv w:val="1"/>
      <w:marLeft w:val="0"/>
      <w:marRight w:val="0"/>
      <w:marTop w:val="0"/>
      <w:marBottom w:val="0"/>
      <w:divBdr>
        <w:top w:val="none" w:sz="0" w:space="0" w:color="auto"/>
        <w:left w:val="none" w:sz="0" w:space="0" w:color="auto"/>
        <w:bottom w:val="none" w:sz="0" w:space="0" w:color="auto"/>
        <w:right w:val="none" w:sz="0" w:space="0" w:color="auto"/>
      </w:divBdr>
    </w:div>
    <w:div w:id="996156277">
      <w:bodyDiv w:val="1"/>
      <w:marLeft w:val="0"/>
      <w:marRight w:val="0"/>
      <w:marTop w:val="0"/>
      <w:marBottom w:val="0"/>
      <w:divBdr>
        <w:top w:val="none" w:sz="0" w:space="0" w:color="auto"/>
        <w:left w:val="none" w:sz="0" w:space="0" w:color="auto"/>
        <w:bottom w:val="none" w:sz="0" w:space="0" w:color="auto"/>
        <w:right w:val="none" w:sz="0" w:space="0" w:color="auto"/>
      </w:divBdr>
    </w:div>
    <w:div w:id="996423664">
      <w:bodyDiv w:val="1"/>
      <w:marLeft w:val="0"/>
      <w:marRight w:val="0"/>
      <w:marTop w:val="0"/>
      <w:marBottom w:val="0"/>
      <w:divBdr>
        <w:top w:val="none" w:sz="0" w:space="0" w:color="auto"/>
        <w:left w:val="none" w:sz="0" w:space="0" w:color="auto"/>
        <w:bottom w:val="none" w:sz="0" w:space="0" w:color="auto"/>
        <w:right w:val="none" w:sz="0" w:space="0" w:color="auto"/>
      </w:divBdr>
    </w:div>
    <w:div w:id="996572270">
      <w:bodyDiv w:val="1"/>
      <w:marLeft w:val="0"/>
      <w:marRight w:val="0"/>
      <w:marTop w:val="0"/>
      <w:marBottom w:val="0"/>
      <w:divBdr>
        <w:top w:val="none" w:sz="0" w:space="0" w:color="auto"/>
        <w:left w:val="none" w:sz="0" w:space="0" w:color="auto"/>
        <w:bottom w:val="none" w:sz="0" w:space="0" w:color="auto"/>
        <w:right w:val="none" w:sz="0" w:space="0" w:color="auto"/>
      </w:divBdr>
    </w:div>
    <w:div w:id="997615876">
      <w:bodyDiv w:val="1"/>
      <w:marLeft w:val="0"/>
      <w:marRight w:val="0"/>
      <w:marTop w:val="0"/>
      <w:marBottom w:val="0"/>
      <w:divBdr>
        <w:top w:val="none" w:sz="0" w:space="0" w:color="auto"/>
        <w:left w:val="none" w:sz="0" w:space="0" w:color="auto"/>
        <w:bottom w:val="none" w:sz="0" w:space="0" w:color="auto"/>
        <w:right w:val="none" w:sz="0" w:space="0" w:color="auto"/>
      </w:divBdr>
    </w:div>
    <w:div w:id="1000423027">
      <w:bodyDiv w:val="1"/>
      <w:marLeft w:val="0"/>
      <w:marRight w:val="0"/>
      <w:marTop w:val="0"/>
      <w:marBottom w:val="0"/>
      <w:divBdr>
        <w:top w:val="none" w:sz="0" w:space="0" w:color="auto"/>
        <w:left w:val="none" w:sz="0" w:space="0" w:color="auto"/>
        <w:bottom w:val="none" w:sz="0" w:space="0" w:color="auto"/>
        <w:right w:val="none" w:sz="0" w:space="0" w:color="auto"/>
      </w:divBdr>
      <w:divsChild>
        <w:div w:id="4018513">
          <w:marLeft w:val="640"/>
          <w:marRight w:val="0"/>
          <w:marTop w:val="0"/>
          <w:marBottom w:val="0"/>
          <w:divBdr>
            <w:top w:val="none" w:sz="0" w:space="0" w:color="auto"/>
            <w:left w:val="none" w:sz="0" w:space="0" w:color="auto"/>
            <w:bottom w:val="none" w:sz="0" w:space="0" w:color="auto"/>
            <w:right w:val="none" w:sz="0" w:space="0" w:color="auto"/>
          </w:divBdr>
        </w:div>
        <w:div w:id="18972600">
          <w:marLeft w:val="640"/>
          <w:marRight w:val="0"/>
          <w:marTop w:val="0"/>
          <w:marBottom w:val="0"/>
          <w:divBdr>
            <w:top w:val="none" w:sz="0" w:space="0" w:color="auto"/>
            <w:left w:val="none" w:sz="0" w:space="0" w:color="auto"/>
            <w:bottom w:val="none" w:sz="0" w:space="0" w:color="auto"/>
            <w:right w:val="none" w:sz="0" w:space="0" w:color="auto"/>
          </w:divBdr>
        </w:div>
        <w:div w:id="30040511">
          <w:marLeft w:val="640"/>
          <w:marRight w:val="0"/>
          <w:marTop w:val="0"/>
          <w:marBottom w:val="0"/>
          <w:divBdr>
            <w:top w:val="none" w:sz="0" w:space="0" w:color="auto"/>
            <w:left w:val="none" w:sz="0" w:space="0" w:color="auto"/>
            <w:bottom w:val="none" w:sz="0" w:space="0" w:color="auto"/>
            <w:right w:val="none" w:sz="0" w:space="0" w:color="auto"/>
          </w:divBdr>
        </w:div>
        <w:div w:id="78716000">
          <w:marLeft w:val="640"/>
          <w:marRight w:val="0"/>
          <w:marTop w:val="0"/>
          <w:marBottom w:val="0"/>
          <w:divBdr>
            <w:top w:val="none" w:sz="0" w:space="0" w:color="auto"/>
            <w:left w:val="none" w:sz="0" w:space="0" w:color="auto"/>
            <w:bottom w:val="none" w:sz="0" w:space="0" w:color="auto"/>
            <w:right w:val="none" w:sz="0" w:space="0" w:color="auto"/>
          </w:divBdr>
        </w:div>
        <w:div w:id="250552742">
          <w:marLeft w:val="640"/>
          <w:marRight w:val="0"/>
          <w:marTop w:val="0"/>
          <w:marBottom w:val="0"/>
          <w:divBdr>
            <w:top w:val="none" w:sz="0" w:space="0" w:color="auto"/>
            <w:left w:val="none" w:sz="0" w:space="0" w:color="auto"/>
            <w:bottom w:val="none" w:sz="0" w:space="0" w:color="auto"/>
            <w:right w:val="none" w:sz="0" w:space="0" w:color="auto"/>
          </w:divBdr>
        </w:div>
        <w:div w:id="287665145">
          <w:marLeft w:val="640"/>
          <w:marRight w:val="0"/>
          <w:marTop w:val="0"/>
          <w:marBottom w:val="0"/>
          <w:divBdr>
            <w:top w:val="none" w:sz="0" w:space="0" w:color="auto"/>
            <w:left w:val="none" w:sz="0" w:space="0" w:color="auto"/>
            <w:bottom w:val="none" w:sz="0" w:space="0" w:color="auto"/>
            <w:right w:val="none" w:sz="0" w:space="0" w:color="auto"/>
          </w:divBdr>
        </w:div>
        <w:div w:id="297614094">
          <w:marLeft w:val="640"/>
          <w:marRight w:val="0"/>
          <w:marTop w:val="0"/>
          <w:marBottom w:val="0"/>
          <w:divBdr>
            <w:top w:val="none" w:sz="0" w:space="0" w:color="auto"/>
            <w:left w:val="none" w:sz="0" w:space="0" w:color="auto"/>
            <w:bottom w:val="none" w:sz="0" w:space="0" w:color="auto"/>
            <w:right w:val="none" w:sz="0" w:space="0" w:color="auto"/>
          </w:divBdr>
        </w:div>
        <w:div w:id="332800380">
          <w:marLeft w:val="640"/>
          <w:marRight w:val="0"/>
          <w:marTop w:val="0"/>
          <w:marBottom w:val="0"/>
          <w:divBdr>
            <w:top w:val="none" w:sz="0" w:space="0" w:color="auto"/>
            <w:left w:val="none" w:sz="0" w:space="0" w:color="auto"/>
            <w:bottom w:val="none" w:sz="0" w:space="0" w:color="auto"/>
            <w:right w:val="none" w:sz="0" w:space="0" w:color="auto"/>
          </w:divBdr>
        </w:div>
        <w:div w:id="350421083">
          <w:marLeft w:val="640"/>
          <w:marRight w:val="0"/>
          <w:marTop w:val="0"/>
          <w:marBottom w:val="0"/>
          <w:divBdr>
            <w:top w:val="none" w:sz="0" w:space="0" w:color="auto"/>
            <w:left w:val="none" w:sz="0" w:space="0" w:color="auto"/>
            <w:bottom w:val="none" w:sz="0" w:space="0" w:color="auto"/>
            <w:right w:val="none" w:sz="0" w:space="0" w:color="auto"/>
          </w:divBdr>
        </w:div>
        <w:div w:id="423772613">
          <w:marLeft w:val="640"/>
          <w:marRight w:val="0"/>
          <w:marTop w:val="0"/>
          <w:marBottom w:val="0"/>
          <w:divBdr>
            <w:top w:val="none" w:sz="0" w:space="0" w:color="auto"/>
            <w:left w:val="none" w:sz="0" w:space="0" w:color="auto"/>
            <w:bottom w:val="none" w:sz="0" w:space="0" w:color="auto"/>
            <w:right w:val="none" w:sz="0" w:space="0" w:color="auto"/>
          </w:divBdr>
        </w:div>
        <w:div w:id="587348900">
          <w:marLeft w:val="640"/>
          <w:marRight w:val="0"/>
          <w:marTop w:val="0"/>
          <w:marBottom w:val="0"/>
          <w:divBdr>
            <w:top w:val="none" w:sz="0" w:space="0" w:color="auto"/>
            <w:left w:val="none" w:sz="0" w:space="0" w:color="auto"/>
            <w:bottom w:val="none" w:sz="0" w:space="0" w:color="auto"/>
            <w:right w:val="none" w:sz="0" w:space="0" w:color="auto"/>
          </w:divBdr>
        </w:div>
        <w:div w:id="619144173">
          <w:marLeft w:val="640"/>
          <w:marRight w:val="0"/>
          <w:marTop w:val="0"/>
          <w:marBottom w:val="0"/>
          <w:divBdr>
            <w:top w:val="none" w:sz="0" w:space="0" w:color="auto"/>
            <w:left w:val="none" w:sz="0" w:space="0" w:color="auto"/>
            <w:bottom w:val="none" w:sz="0" w:space="0" w:color="auto"/>
            <w:right w:val="none" w:sz="0" w:space="0" w:color="auto"/>
          </w:divBdr>
        </w:div>
        <w:div w:id="646861427">
          <w:marLeft w:val="640"/>
          <w:marRight w:val="0"/>
          <w:marTop w:val="0"/>
          <w:marBottom w:val="0"/>
          <w:divBdr>
            <w:top w:val="none" w:sz="0" w:space="0" w:color="auto"/>
            <w:left w:val="none" w:sz="0" w:space="0" w:color="auto"/>
            <w:bottom w:val="none" w:sz="0" w:space="0" w:color="auto"/>
            <w:right w:val="none" w:sz="0" w:space="0" w:color="auto"/>
          </w:divBdr>
        </w:div>
        <w:div w:id="670913464">
          <w:marLeft w:val="640"/>
          <w:marRight w:val="0"/>
          <w:marTop w:val="0"/>
          <w:marBottom w:val="0"/>
          <w:divBdr>
            <w:top w:val="none" w:sz="0" w:space="0" w:color="auto"/>
            <w:left w:val="none" w:sz="0" w:space="0" w:color="auto"/>
            <w:bottom w:val="none" w:sz="0" w:space="0" w:color="auto"/>
            <w:right w:val="none" w:sz="0" w:space="0" w:color="auto"/>
          </w:divBdr>
        </w:div>
        <w:div w:id="711467579">
          <w:marLeft w:val="640"/>
          <w:marRight w:val="0"/>
          <w:marTop w:val="0"/>
          <w:marBottom w:val="0"/>
          <w:divBdr>
            <w:top w:val="none" w:sz="0" w:space="0" w:color="auto"/>
            <w:left w:val="none" w:sz="0" w:space="0" w:color="auto"/>
            <w:bottom w:val="none" w:sz="0" w:space="0" w:color="auto"/>
            <w:right w:val="none" w:sz="0" w:space="0" w:color="auto"/>
          </w:divBdr>
        </w:div>
        <w:div w:id="737823516">
          <w:marLeft w:val="640"/>
          <w:marRight w:val="0"/>
          <w:marTop w:val="0"/>
          <w:marBottom w:val="0"/>
          <w:divBdr>
            <w:top w:val="none" w:sz="0" w:space="0" w:color="auto"/>
            <w:left w:val="none" w:sz="0" w:space="0" w:color="auto"/>
            <w:bottom w:val="none" w:sz="0" w:space="0" w:color="auto"/>
            <w:right w:val="none" w:sz="0" w:space="0" w:color="auto"/>
          </w:divBdr>
        </w:div>
        <w:div w:id="758210788">
          <w:marLeft w:val="640"/>
          <w:marRight w:val="0"/>
          <w:marTop w:val="0"/>
          <w:marBottom w:val="0"/>
          <w:divBdr>
            <w:top w:val="none" w:sz="0" w:space="0" w:color="auto"/>
            <w:left w:val="none" w:sz="0" w:space="0" w:color="auto"/>
            <w:bottom w:val="none" w:sz="0" w:space="0" w:color="auto"/>
            <w:right w:val="none" w:sz="0" w:space="0" w:color="auto"/>
          </w:divBdr>
        </w:div>
        <w:div w:id="857814210">
          <w:marLeft w:val="640"/>
          <w:marRight w:val="0"/>
          <w:marTop w:val="0"/>
          <w:marBottom w:val="0"/>
          <w:divBdr>
            <w:top w:val="none" w:sz="0" w:space="0" w:color="auto"/>
            <w:left w:val="none" w:sz="0" w:space="0" w:color="auto"/>
            <w:bottom w:val="none" w:sz="0" w:space="0" w:color="auto"/>
            <w:right w:val="none" w:sz="0" w:space="0" w:color="auto"/>
          </w:divBdr>
        </w:div>
        <w:div w:id="858785134">
          <w:marLeft w:val="640"/>
          <w:marRight w:val="0"/>
          <w:marTop w:val="0"/>
          <w:marBottom w:val="0"/>
          <w:divBdr>
            <w:top w:val="none" w:sz="0" w:space="0" w:color="auto"/>
            <w:left w:val="none" w:sz="0" w:space="0" w:color="auto"/>
            <w:bottom w:val="none" w:sz="0" w:space="0" w:color="auto"/>
            <w:right w:val="none" w:sz="0" w:space="0" w:color="auto"/>
          </w:divBdr>
        </w:div>
        <w:div w:id="888960288">
          <w:marLeft w:val="640"/>
          <w:marRight w:val="0"/>
          <w:marTop w:val="0"/>
          <w:marBottom w:val="0"/>
          <w:divBdr>
            <w:top w:val="none" w:sz="0" w:space="0" w:color="auto"/>
            <w:left w:val="none" w:sz="0" w:space="0" w:color="auto"/>
            <w:bottom w:val="none" w:sz="0" w:space="0" w:color="auto"/>
            <w:right w:val="none" w:sz="0" w:space="0" w:color="auto"/>
          </w:divBdr>
        </w:div>
        <w:div w:id="898436607">
          <w:marLeft w:val="640"/>
          <w:marRight w:val="0"/>
          <w:marTop w:val="0"/>
          <w:marBottom w:val="0"/>
          <w:divBdr>
            <w:top w:val="none" w:sz="0" w:space="0" w:color="auto"/>
            <w:left w:val="none" w:sz="0" w:space="0" w:color="auto"/>
            <w:bottom w:val="none" w:sz="0" w:space="0" w:color="auto"/>
            <w:right w:val="none" w:sz="0" w:space="0" w:color="auto"/>
          </w:divBdr>
        </w:div>
        <w:div w:id="945429667">
          <w:marLeft w:val="640"/>
          <w:marRight w:val="0"/>
          <w:marTop w:val="0"/>
          <w:marBottom w:val="0"/>
          <w:divBdr>
            <w:top w:val="none" w:sz="0" w:space="0" w:color="auto"/>
            <w:left w:val="none" w:sz="0" w:space="0" w:color="auto"/>
            <w:bottom w:val="none" w:sz="0" w:space="0" w:color="auto"/>
            <w:right w:val="none" w:sz="0" w:space="0" w:color="auto"/>
          </w:divBdr>
        </w:div>
        <w:div w:id="1062679313">
          <w:marLeft w:val="640"/>
          <w:marRight w:val="0"/>
          <w:marTop w:val="0"/>
          <w:marBottom w:val="0"/>
          <w:divBdr>
            <w:top w:val="none" w:sz="0" w:space="0" w:color="auto"/>
            <w:left w:val="none" w:sz="0" w:space="0" w:color="auto"/>
            <w:bottom w:val="none" w:sz="0" w:space="0" w:color="auto"/>
            <w:right w:val="none" w:sz="0" w:space="0" w:color="auto"/>
          </w:divBdr>
        </w:div>
        <w:div w:id="1112434178">
          <w:marLeft w:val="640"/>
          <w:marRight w:val="0"/>
          <w:marTop w:val="0"/>
          <w:marBottom w:val="0"/>
          <w:divBdr>
            <w:top w:val="none" w:sz="0" w:space="0" w:color="auto"/>
            <w:left w:val="none" w:sz="0" w:space="0" w:color="auto"/>
            <w:bottom w:val="none" w:sz="0" w:space="0" w:color="auto"/>
            <w:right w:val="none" w:sz="0" w:space="0" w:color="auto"/>
          </w:divBdr>
        </w:div>
        <w:div w:id="1160778713">
          <w:marLeft w:val="640"/>
          <w:marRight w:val="0"/>
          <w:marTop w:val="0"/>
          <w:marBottom w:val="0"/>
          <w:divBdr>
            <w:top w:val="none" w:sz="0" w:space="0" w:color="auto"/>
            <w:left w:val="none" w:sz="0" w:space="0" w:color="auto"/>
            <w:bottom w:val="none" w:sz="0" w:space="0" w:color="auto"/>
            <w:right w:val="none" w:sz="0" w:space="0" w:color="auto"/>
          </w:divBdr>
        </w:div>
        <w:div w:id="1241939632">
          <w:marLeft w:val="640"/>
          <w:marRight w:val="0"/>
          <w:marTop w:val="0"/>
          <w:marBottom w:val="0"/>
          <w:divBdr>
            <w:top w:val="none" w:sz="0" w:space="0" w:color="auto"/>
            <w:left w:val="none" w:sz="0" w:space="0" w:color="auto"/>
            <w:bottom w:val="none" w:sz="0" w:space="0" w:color="auto"/>
            <w:right w:val="none" w:sz="0" w:space="0" w:color="auto"/>
          </w:divBdr>
        </w:div>
        <w:div w:id="1295865101">
          <w:marLeft w:val="640"/>
          <w:marRight w:val="0"/>
          <w:marTop w:val="0"/>
          <w:marBottom w:val="0"/>
          <w:divBdr>
            <w:top w:val="none" w:sz="0" w:space="0" w:color="auto"/>
            <w:left w:val="none" w:sz="0" w:space="0" w:color="auto"/>
            <w:bottom w:val="none" w:sz="0" w:space="0" w:color="auto"/>
            <w:right w:val="none" w:sz="0" w:space="0" w:color="auto"/>
          </w:divBdr>
        </w:div>
        <w:div w:id="1297834910">
          <w:marLeft w:val="640"/>
          <w:marRight w:val="0"/>
          <w:marTop w:val="0"/>
          <w:marBottom w:val="0"/>
          <w:divBdr>
            <w:top w:val="none" w:sz="0" w:space="0" w:color="auto"/>
            <w:left w:val="none" w:sz="0" w:space="0" w:color="auto"/>
            <w:bottom w:val="none" w:sz="0" w:space="0" w:color="auto"/>
            <w:right w:val="none" w:sz="0" w:space="0" w:color="auto"/>
          </w:divBdr>
        </w:div>
        <w:div w:id="1299722039">
          <w:marLeft w:val="640"/>
          <w:marRight w:val="0"/>
          <w:marTop w:val="0"/>
          <w:marBottom w:val="0"/>
          <w:divBdr>
            <w:top w:val="none" w:sz="0" w:space="0" w:color="auto"/>
            <w:left w:val="none" w:sz="0" w:space="0" w:color="auto"/>
            <w:bottom w:val="none" w:sz="0" w:space="0" w:color="auto"/>
            <w:right w:val="none" w:sz="0" w:space="0" w:color="auto"/>
          </w:divBdr>
        </w:div>
        <w:div w:id="1314866583">
          <w:marLeft w:val="640"/>
          <w:marRight w:val="0"/>
          <w:marTop w:val="0"/>
          <w:marBottom w:val="0"/>
          <w:divBdr>
            <w:top w:val="none" w:sz="0" w:space="0" w:color="auto"/>
            <w:left w:val="none" w:sz="0" w:space="0" w:color="auto"/>
            <w:bottom w:val="none" w:sz="0" w:space="0" w:color="auto"/>
            <w:right w:val="none" w:sz="0" w:space="0" w:color="auto"/>
          </w:divBdr>
        </w:div>
        <w:div w:id="1385106681">
          <w:marLeft w:val="640"/>
          <w:marRight w:val="0"/>
          <w:marTop w:val="0"/>
          <w:marBottom w:val="0"/>
          <w:divBdr>
            <w:top w:val="none" w:sz="0" w:space="0" w:color="auto"/>
            <w:left w:val="none" w:sz="0" w:space="0" w:color="auto"/>
            <w:bottom w:val="none" w:sz="0" w:space="0" w:color="auto"/>
            <w:right w:val="none" w:sz="0" w:space="0" w:color="auto"/>
          </w:divBdr>
        </w:div>
        <w:div w:id="1438328529">
          <w:marLeft w:val="640"/>
          <w:marRight w:val="0"/>
          <w:marTop w:val="0"/>
          <w:marBottom w:val="0"/>
          <w:divBdr>
            <w:top w:val="none" w:sz="0" w:space="0" w:color="auto"/>
            <w:left w:val="none" w:sz="0" w:space="0" w:color="auto"/>
            <w:bottom w:val="none" w:sz="0" w:space="0" w:color="auto"/>
            <w:right w:val="none" w:sz="0" w:space="0" w:color="auto"/>
          </w:divBdr>
        </w:div>
        <w:div w:id="1556311109">
          <w:marLeft w:val="640"/>
          <w:marRight w:val="0"/>
          <w:marTop w:val="0"/>
          <w:marBottom w:val="0"/>
          <w:divBdr>
            <w:top w:val="none" w:sz="0" w:space="0" w:color="auto"/>
            <w:left w:val="none" w:sz="0" w:space="0" w:color="auto"/>
            <w:bottom w:val="none" w:sz="0" w:space="0" w:color="auto"/>
            <w:right w:val="none" w:sz="0" w:space="0" w:color="auto"/>
          </w:divBdr>
        </w:div>
        <w:div w:id="1801265539">
          <w:marLeft w:val="640"/>
          <w:marRight w:val="0"/>
          <w:marTop w:val="0"/>
          <w:marBottom w:val="0"/>
          <w:divBdr>
            <w:top w:val="none" w:sz="0" w:space="0" w:color="auto"/>
            <w:left w:val="none" w:sz="0" w:space="0" w:color="auto"/>
            <w:bottom w:val="none" w:sz="0" w:space="0" w:color="auto"/>
            <w:right w:val="none" w:sz="0" w:space="0" w:color="auto"/>
          </w:divBdr>
        </w:div>
        <w:div w:id="1811360875">
          <w:marLeft w:val="640"/>
          <w:marRight w:val="0"/>
          <w:marTop w:val="0"/>
          <w:marBottom w:val="0"/>
          <w:divBdr>
            <w:top w:val="none" w:sz="0" w:space="0" w:color="auto"/>
            <w:left w:val="none" w:sz="0" w:space="0" w:color="auto"/>
            <w:bottom w:val="none" w:sz="0" w:space="0" w:color="auto"/>
            <w:right w:val="none" w:sz="0" w:space="0" w:color="auto"/>
          </w:divBdr>
        </w:div>
        <w:div w:id="1852715969">
          <w:marLeft w:val="640"/>
          <w:marRight w:val="0"/>
          <w:marTop w:val="0"/>
          <w:marBottom w:val="0"/>
          <w:divBdr>
            <w:top w:val="none" w:sz="0" w:space="0" w:color="auto"/>
            <w:left w:val="none" w:sz="0" w:space="0" w:color="auto"/>
            <w:bottom w:val="none" w:sz="0" w:space="0" w:color="auto"/>
            <w:right w:val="none" w:sz="0" w:space="0" w:color="auto"/>
          </w:divBdr>
        </w:div>
        <w:div w:id="1862817043">
          <w:marLeft w:val="640"/>
          <w:marRight w:val="0"/>
          <w:marTop w:val="0"/>
          <w:marBottom w:val="0"/>
          <w:divBdr>
            <w:top w:val="none" w:sz="0" w:space="0" w:color="auto"/>
            <w:left w:val="none" w:sz="0" w:space="0" w:color="auto"/>
            <w:bottom w:val="none" w:sz="0" w:space="0" w:color="auto"/>
            <w:right w:val="none" w:sz="0" w:space="0" w:color="auto"/>
          </w:divBdr>
        </w:div>
        <w:div w:id="1902012811">
          <w:marLeft w:val="640"/>
          <w:marRight w:val="0"/>
          <w:marTop w:val="0"/>
          <w:marBottom w:val="0"/>
          <w:divBdr>
            <w:top w:val="none" w:sz="0" w:space="0" w:color="auto"/>
            <w:left w:val="none" w:sz="0" w:space="0" w:color="auto"/>
            <w:bottom w:val="none" w:sz="0" w:space="0" w:color="auto"/>
            <w:right w:val="none" w:sz="0" w:space="0" w:color="auto"/>
          </w:divBdr>
        </w:div>
        <w:div w:id="1951545696">
          <w:marLeft w:val="640"/>
          <w:marRight w:val="0"/>
          <w:marTop w:val="0"/>
          <w:marBottom w:val="0"/>
          <w:divBdr>
            <w:top w:val="none" w:sz="0" w:space="0" w:color="auto"/>
            <w:left w:val="none" w:sz="0" w:space="0" w:color="auto"/>
            <w:bottom w:val="none" w:sz="0" w:space="0" w:color="auto"/>
            <w:right w:val="none" w:sz="0" w:space="0" w:color="auto"/>
          </w:divBdr>
        </w:div>
        <w:div w:id="2090153079">
          <w:marLeft w:val="640"/>
          <w:marRight w:val="0"/>
          <w:marTop w:val="0"/>
          <w:marBottom w:val="0"/>
          <w:divBdr>
            <w:top w:val="none" w:sz="0" w:space="0" w:color="auto"/>
            <w:left w:val="none" w:sz="0" w:space="0" w:color="auto"/>
            <w:bottom w:val="none" w:sz="0" w:space="0" w:color="auto"/>
            <w:right w:val="none" w:sz="0" w:space="0" w:color="auto"/>
          </w:divBdr>
        </w:div>
      </w:divsChild>
    </w:div>
    <w:div w:id="1001932829">
      <w:bodyDiv w:val="1"/>
      <w:marLeft w:val="0"/>
      <w:marRight w:val="0"/>
      <w:marTop w:val="0"/>
      <w:marBottom w:val="0"/>
      <w:divBdr>
        <w:top w:val="none" w:sz="0" w:space="0" w:color="auto"/>
        <w:left w:val="none" w:sz="0" w:space="0" w:color="auto"/>
        <w:bottom w:val="none" w:sz="0" w:space="0" w:color="auto"/>
        <w:right w:val="none" w:sz="0" w:space="0" w:color="auto"/>
      </w:divBdr>
    </w:div>
    <w:div w:id="1004472402">
      <w:bodyDiv w:val="1"/>
      <w:marLeft w:val="0"/>
      <w:marRight w:val="0"/>
      <w:marTop w:val="0"/>
      <w:marBottom w:val="0"/>
      <w:divBdr>
        <w:top w:val="none" w:sz="0" w:space="0" w:color="auto"/>
        <w:left w:val="none" w:sz="0" w:space="0" w:color="auto"/>
        <w:bottom w:val="none" w:sz="0" w:space="0" w:color="auto"/>
        <w:right w:val="none" w:sz="0" w:space="0" w:color="auto"/>
      </w:divBdr>
    </w:div>
    <w:div w:id="1005596882">
      <w:bodyDiv w:val="1"/>
      <w:marLeft w:val="0"/>
      <w:marRight w:val="0"/>
      <w:marTop w:val="0"/>
      <w:marBottom w:val="0"/>
      <w:divBdr>
        <w:top w:val="none" w:sz="0" w:space="0" w:color="auto"/>
        <w:left w:val="none" w:sz="0" w:space="0" w:color="auto"/>
        <w:bottom w:val="none" w:sz="0" w:space="0" w:color="auto"/>
        <w:right w:val="none" w:sz="0" w:space="0" w:color="auto"/>
      </w:divBdr>
    </w:div>
    <w:div w:id="1005743268">
      <w:bodyDiv w:val="1"/>
      <w:marLeft w:val="0"/>
      <w:marRight w:val="0"/>
      <w:marTop w:val="0"/>
      <w:marBottom w:val="0"/>
      <w:divBdr>
        <w:top w:val="none" w:sz="0" w:space="0" w:color="auto"/>
        <w:left w:val="none" w:sz="0" w:space="0" w:color="auto"/>
        <w:bottom w:val="none" w:sz="0" w:space="0" w:color="auto"/>
        <w:right w:val="none" w:sz="0" w:space="0" w:color="auto"/>
      </w:divBdr>
    </w:div>
    <w:div w:id="1007320560">
      <w:bodyDiv w:val="1"/>
      <w:marLeft w:val="0"/>
      <w:marRight w:val="0"/>
      <w:marTop w:val="0"/>
      <w:marBottom w:val="0"/>
      <w:divBdr>
        <w:top w:val="none" w:sz="0" w:space="0" w:color="auto"/>
        <w:left w:val="none" w:sz="0" w:space="0" w:color="auto"/>
        <w:bottom w:val="none" w:sz="0" w:space="0" w:color="auto"/>
        <w:right w:val="none" w:sz="0" w:space="0" w:color="auto"/>
      </w:divBdr>
    </w:div>
    <w:div w:id="1007710949">
      <w:bodyDiv w:val="1"/>
      <w:marLeft w:val="0"/>
      <w:marRight w:val="0"/>
      <w:marTop w:val="0"/>
      <w:marBottom w:val="0"/>
      <w:divBdr>
        <w:top w:val="none" w:sz="0" w:space="0" w:color="auto"/>
        <w:left w:val="none" w:sz="0" w:space="0" w:color="auto"/>
        <w:bottom w:val="none" w:sz="0" w:space="0" w:color="auto"/>
        <w:right w:val="none" w:sz="0" w:space="0" w:color="auto"/>
      </w:divBdr>
    </w:div>
    <w:div w:id="1009406742">
      <w:bodyDiv w:val="1"/>
      <w:marLeft w:val="0"/>
      <w:marRight w:val="0"/>
      <w:marTop w:val="0"/>
      <w:marBottom w:val="0"/>
      <w:divBdr>
        <w:top w:val="none" w:sz="0" w:space="0" w:color="auto"/>
        <w:left w:val="none" w:sz="0" w:space="0" w:color="auto"/>
        <w:bottom w:val="none" w:sz="0" w:space="0" w:color="auto"/>
        <w:right w:val="none" w:sz="0" w:space="0" w:color="auto"/>
      </w:divBdr>
    </w:div>
    <w:div w:id="1009986473">
      <w:bodyDiv w:val="1"/>
      <w:marLeft w:val="0"/>
      <w:marRight w:val="0"/>
      <w:marTop w:val="0"/>
      <w:marBottom w:val="0"/>
      <w:divBdr>
        <w:top w:val="none" w:sz="0" w:space="0" w:color="auto"/>
        <w:left w:val="none" w:sz="0" w:space="0" w:color="auto"/>
        <w:bottom w:val="none" w:sz="0" w:space="0" w:color="auto"/>
        <w:right w:val="none" w:sz="0" w:space="0" w:color="auto"/>
      </w:divBdr>
    </w:div>
    <w:div w:id="1016230483">
      <w:bodyDiv w:val="1"/>
      <w:marLeft w:val="0"/>
      <w:marRight w:val="0"/>
      <w:marTop w:val="0"/>
      <w:marBottom w:val="0"/>
      <w:divBdr>
        <w:top w:val="none" w:sz="0" w:space="0" w:color="auto"/>
        <w:left w:val="none" w:sz="0" w:space="0" w:color="auto"/>
        <w:bottom w:val="none" w:sz="0" w:space="0" w:color="auto"/>
        <w:right w:val="none" w:sz="0" w:space="0" w:color="auto"/>
      </w:divBdr>
    </w:div>
    <w:div w:id="1016735665">
      <w:bodyDiv w:val="1"/>
      <w:marLeft w:val="0"/>
      <w:marRight w:val="0"/>
      <w:marTop w:val="0"/>
      <w:marBottom w:val="0"/>
      <w:divBdr>
        <w:top w:val="none" w:sz="0" w:space="0" w:color="auto"/>
        <w:left w:val="none" w:sz="0" w:space="0" w:color="auto"/>
        <w:bottom w:val="none" w:sz="0" w:space="0" w:color="auto"/>
        <w:right w:val="none" w:sz="0" w:space="0" w:color="auto"/>
      </w:divBdr>
    </w:div>
    <w:div w:id="1016886455">
      <w:bodyDiv w:val="1"/>
      <w:marLeft w:val="0"/>
      <w:marRight w:val="0"/>
      <w:marTop w:val="0"/>
      <w:marBottom w:val="0"/>
      <w:divBdr>
        <w:top w:val="none" w:sz="0" w:space="0" w:color="auto"/>
        <w:left w:val="none" w:sz="0" w:space="0" w:color="auto"/>
        <w:bottom w:val="none" w:sz="0" w:space="0" w:color="auto"/>
        <w:right w:val="none" w:sz="0" w:space="0" w:color="auto"/>
      </w:divBdr>
    </w:div>
    <w:div w:id="1019429207">
      <w:bodyDiv w:val="1"/>
      <w:marLeft w:val="0"/>
      <w:marRight w:val="0"/>
      <w:marTop w:val="0"/>
      <w:marBottom w:val="0"/>
      <w:divBdr>
        <w:top w:val="none" w:sz="0" w:space="0" w:color="auto"/>
        <w:left w:val="none" w:sz="0" w:space="0" w:color="auto"/>
        <w:bottom w:val="none" w:sz="0" w:space="0" w:color="auto"/>
        <w:right w:val="none" w:sz="0" w:space="0" w:color="auto"/>
      </w:divBdr>
    </w:div>
    <w:div w:id="1019746035">
      <w:bodyDiv w:val="1"/>
      <w:marLeft w:val="0"/>
      <w:marRight w:val="0"/>
      <w:marTop w:val="0"/>
      <w:marBottom w:val="0"/>
      <w:divBdr>
        <w:top w:val="none" w:sz="0" w:space="0" w:color="auto"/>
        <w:left w:val="none" w:sz="0" w:space="0" w:color="auto"/>
        <w:bottom w:val="none" w:sz="0" w:space="0" w:color="auto"/>
        <w:right w:val="none" w:sz="0" w:space="0" w:color="auto"/>
      </w:divBdr>
    </w:div>
    <w:div w:id="1020087083">
      <w:bodyDiv w:val="1"/>
      <w:marLeft w:val="0"/>
      <w:marRight w:val="0"/>
      <w:marTop w:val="0"/>
      <w:marBottom w:val="0"/>
      <w:divBdr>
        <w:top w:val="none" w:sz="0" w:space="0" w:color="auto"/>
        <w:left w:val="none" w:sz="0" w:space="0" w:color="auto"/>
        <w:bottom w:val="none" w:sz="0" w:space="0" w:color="auto"/>
        <w:right w:val="none" w:sz="0" w:space="0" w:color="auto"/>
      </w:divBdr>
    </w:div>
    <w:div w:id="1022247619">
      <w:bodyDiv w:val="1"/>
      <w:marLeft w:val="0"/>
      <w:marRight w:val="0"/>
      <w:marTop w:val="0"/>
      <w:marBottom w:val="0"/>
      <w:divBdr>
        <w:top w:val="none" w:sz="0" w:space="0" w:color="auto"/>
        <w:left w:val="none" w:sz="0" w:space="0" w:color="auto"/>
        <w:bottom w:val="none" w:sz="0" w:space="0" w:color="auto"/>
        <w:right w:val="none" w:sz="0" w:space="0" w:color="auto"/>
      </w:divBdr>
    </w:div>
    <w:div w:id="1023828294">
      <w:bodyDiv w:val="1"/>
      <w:marLeft w:val="0"/>
      <w:marRight w:val="0"/>
      <w:marTop w:val="0"/>
      <w:marBottom w:val="0"/>
      <w:divBdr>
        <w:top w:val="none" w:sz="0" w:space="0" w:color="auto"/>
        <w:left w:val="none" w:sz="0" w:space="0" w:color="auto"/>
        <w:bottom w:val="none" w:sz="0" w:space="0" w:color="auto"/>
        <w:right w:val="none" w:sz="0" w:space="0" w:color="auto"/>
      </w:divBdr>
    </w:div>
    <w:div w:id="1027291611">
      <w:bodyDiv w:val="1"/>
      <w:marLeft w:val="0"/>
      <w:marRight w:val="0"/>
      <w:marTop w:val="0"/>
      <w:marBottom w:val="0"/>
      <w:divBdr>
        <w:top w:val="none" w:sz="0" w:space="0" w:color="auto"/>
        <w:left w:val="none" w:sz="0" w:space="0" w:color="auto"/>
        <w:bottom w:val="none" w:sz="0" w:space="0" w:color="auto"/>
        <w:right w:val="none" w:sz="0" w:space="0" w:color="auto"/>
      </w:divBdr>
    </w:div>
    <w:div w:id="1028027912">
      <w:bodyDiv w:val="1"/>
      <w:marLeft w:val="0"/>
      <w:marRight w:val="0"/>
      <w:marTop w:val="0"/>
      <w:marBottom w:val="0"/>
      <w:divBdr>
        <w:top w:val="none" w:sz="0" w:space="0" w:color="auto"/>
        <w:left w:val="none" w:sz="0" w:space="0" w:color="auto"/>
        <w:bottom w:val="none" w:sz="0" w:space="0" w:color="auto"/>
        <w:right w:val="none" w:sz="0" w:space="0" w:color="auto"/>
      </w:divBdr>
    </w:div>
    <w:div w:id="1029648714">
      <w:bodyDiv w:val="1"/>
      <w:marLeft w:val="0"/>
      <w:marRight w:val="0"/>
      <w:marTop w:val="0"/>
      <w:marBottom w:val="0"/>
      <w:divBdr>
        <w:top w:val="none" w:sz="0" w:space="0" w:color="auto"/>
        <w:left w:val="none" w:sz="0" w:space="0" w:color="auto"/>
        <w:bottom w:val="none" w:sz="0" w:space="0" w:color="auto"/>
        <w:right w:val="none" w:sz="0" w:space="0" w:color="auto"/>
      </w:divBdr>
    </w:div>
    <w:div w:id="1029992391">
      <w:bodyDiv w:val="1"/>
      <w:marLeft w:val="0"/>
      <w:marRight w:val="0"/>
      <w:marTop w:val="0"/>
      <w:marBottom w:val="0"/>
      <w:divBdr>
        <w:top w:val="none" w:sz="0" w:space="0" w:color="auto"/>
        <w:left w:val="none" w:sz="0" w:space="0" w:color="auto"/>
        <w:bottom w:val="none" w:sz="0" w:space="0" w:color="auto"/>
        <w:right w:val="none" w:sz="0" w:space="0" w:color="auto"/>
      </w:divBdr>
    </w:div>
    <w:div w:id="1034038467">
      <w:bodyDiv w:val="1"/>
      <w:marLeft w:val="0"/>
      <w:marRight w:val="0"/>
      <w:marTop w:val="0"/>
      <w:marBottom w:val="0"/>
      <w:divBdr>
        <w:top w:val="none" w:sz="0" w:space="0" w:color="auto"/>
        <w:left w:val="none" w:sz="0" w:space="0" w:color="auto"/>
        <w:bottom w:val="none" w:sz="0" w:space="0" w:color="auto"/>
        <w:right w:val="none" w:sz="0" w:space="0" w:color="auto"/>
      </w:divBdr>
    </w:div>
    <w:div w:id="1035034485">
      <w:bodyDiv w:val="1"/>
      <w:marLeft w:val="0"/>
      <w:marRight w:val="0"/>
      <w:marTop w:val="0"/>
      <w:marBottom w:val="0"/>
      <w:divBdr>
        <w:top w:val="none" w:sz="0" w:space="0" w:color="auto"/>
        <w:left w:val="none" w:sz="0" w:space="0" w:color="auto"/>
        <w:bottom w:val="none" w:sz="0" w:space="0" w:color="auto"/>
        <w:right w:val="none" w:sz="0" w:space="0" w:color="auto"/>
      </w:divBdr>
    </w:div>
    <w:div w:id="1036007541">
      <w:bodyDiv w:val="1"/>
      <w:marLeft w:val="0"/>
      <w:marRight w:val="0"/>
      <w:marTop w:val="0"/>
      <w:marBottom w:val="0"/>
      <w:divBdr>
        <w:top w:val="none" w:sz="0" w:space="0" w:color="auto"/>
        <w:left w:val="none" w:sz="0" w:space="0" w:color="auto"/>
        <w:bottom w:val="none" w:sz="0" w:space="0" w:color="auto"/>
        <w:right w:val="none" w:sz="0" w:space="0" w:color="auto"/>
      </w:divBdr>
    </w:div>
    <w:div w:id="1036390640">
      <w:bodyDiv w:val="1"/>
      <w:marLeft w:val="0"/>
      <w:marRight w:val="0"/>
      <w:marTop w:val="0"/>
      <w:marBottom w:val="0"/>
      <w:divBdr>
        <w:top w:val="none" w:sz="0" w:space="0" w:color="auto"/>
        <w:left w:val="none" w:sz="0" w:space="0" w:color="auto"/>
        <w:bottom w:val="none" w:sz="0" w:space="0" w:color="auto"/>
        <w:right w:val="none" w:sz="0" w:space="0" w:color="auto"/>
      </w:divBdr>
    </w:div>
    <w:div w:id="1037008699">
      <w:bodyDiv w:val="1"/>
      <w:marLeft w:val="0"/>
      <w:marRight w:val="0"/>
      <w:marTop w:val="0"/>
      <w:marBottom w:val="0"/>
      <w:divBdr>
        <w:top w:val="none" w:sz="0" w:space="0" w:color="auto"/>
        <w:left w:val="none" w:sz="0" w:space="0" w:color="auto"/>
        <w:bottom w:val="none" w:sz="0" w:space="0" w:color="auto"/>
        <w:right w:val="none" w:sz="0" w:space="0" w:color="auto"/>
      </w:divBdr>
    </w:div>
    <w:div w:id="1037975206">
      <w:bodyDiv w:val="1"/>
      <w:marLeft w:val="0"/>
      <w:marRight w:val="0"/>
      <w:marTop w:val="0"/>
      <w:marBottom w:val="0"/>
      <w:divBdr>
        <w:top w:val="none" w:sz="0" w:space="0" w:color="auto"/>
        <w:left w:val="none" w:sz="0" w:space="0" w:color="auto"/>
        <w:bottom w:val="none" w:sz="0" w:space="0" w:color="auto"/>
        <w:right w:val="none" w:sz="0" w:space="0" w:color="auto"/>
      </w:divBdr>
    </w:div>
    <w:div w:id="1039356023">
      <w:bodyDiv w:val="1"/>
      <w:marLeft w:val="0"/>
      <w:marRight w:val="0"/>
      <w:marTop w:val="0"/>
      <w:marBottom w:val="0"/>
      <w:divBdr>
        <w:top w:val="none" w:sz="0" w:space="0" w:color="auto"/>
        <w:left w:val="none" w:sz="0" w:space="0" w:color="auto"/>
        <w:bottom w:val="none" w:sz="0" w:space="0" w:color="auto"/>
        <w:right w:val="none" w:sz="0" w:space="0" w:color="auto"/>
      </w:divBdr>
    </w:div>
    <w:div w:id="1039626335">
      <w:bodyDiv w:val="1"/>
      <w:marLeft w:val="0"/>
      <w:marRight w:val="0"/>
      <w:marTop w:val="0"/>
      <w:marBottom w:val="0"/>
      <w:divBdr>
        <w:top w:val="none" w:sz="0" w:space="0" w:color="auto"/>
        <w:left w:val="none" w:sz="0" w:space="0" w:color="auto"/>
        <w:bottom w:val="none" w:sz="0" w:space="0" w:color="auto"/>
        <w:right w:val="none" w:sz="0" w:space="0" w:color="auto"/>
      </w:divBdr>
    </w:div>
    <w:div w:id="1039941319">
      <w:bodyDiv w:val="1"/>
      <w:marLeft w:val="0"/>
      <w:marRight w:val="0"/>
      <w:marTop w:val="0"/>
      <w:marBottom w:val="0"/>
      <w:divBdr>
        <w:top w:val="none" w:sz="0" w:space="0" w:color="auto"/>
        <w:left w:val="none" w:sz="0" w:space="0" w:color="auto"/>
        <w:bottom w:val="none" w:sz="0" w:space="0" w:color="auto"/>
        <w:right w:val="none" w:sz="0" w:space="0" w:color="auto"/>
      </w:divBdr>
    </w:div>
    <w:div w:id="1040014663">
      <w:bodyDiv w:val="1"/>
      <w:marLeft w:val="0"/>
      <w:marRight w:val="0"/>
      <w:marTop w:val="0"/>
      <w:marBottom w:val="0"/>
      <w:divBdr>
        <w:top w:val="none" w:sz="0" w:space="0" w:color="auto"/>
        <w:left w:val="none" w:sz="0" w:space="0" w:color="auto"/>
        <w:bottom w:val="none" w:sz="0" w:space="0" w:color="auto"/>
        <w:right w:val="none" w:sz="0" w:space="0" w:color="auto"/>
      </w:divBdr>
    </w:div>
    <w:div w:id="1041592022">
      <w:bodyDiv w:val="1"/>
      <w:marLeft w:val="0"/>
      <w:marRight w:val="0"/>
      <w:marTop w:val="0"/>
      <w:marBottom w:val="0"/>
      <w:divBdr>
        <w:top w:val="none" w:sz="0" w:space="0" w:color="auto"/>
        <w:left w:val="none" w:sz="0" w:space="0" w:color="auto"/>
        <w:bottom w:val="none" w:sz="0" w:space="0" w:color="auto"/>
        <w:right w:val="none" w:sz="0" w:space="0" w:color="auto"/>
      </w:divBdr>
    </w:div>
    <w:div w:id="1041709855">
      <w:bodyDiv w:val="1"/>
      <w:marLeft w:val="0"/>
      <w:marRight w:val="0"/>
      <w:marTop w:val="0"/>
      <w:marBottom w:val="0"/>
      <w:divBdr>
        <w:top w:val="none" w:sz="0" w:space="0" w:color="auto"/>
        <w:left w:val="none" w:sz="0" w:space="0" w:color="auto"/>
        <w:bottom w:val="none" w:sz="0" w:space="0" w:color="auto"/>
        <w:right w:val="none" w:sz="0" w:space="0" w:color="auto"/>
      </w:divBdr>
    </w:div>
    <w:div w:id="1042679339">
      <w:bodyDiv w:val="1"/>
      <w:marLeft w:val="0"/>
      <w:marRight w:val="0"/>
      <w:marTop w:val="0"/>
      <w:marBottom w:val="0"/>
      <w:divBdr>
        <w:top w:val="none" w:sz="0" w:space="0" w:color="auto"/>
        <w:left w:val="none" w:sz="0" w:space="0" w:color="auto"/>
        <w:bottom w:val="none" w:sz="0" w:space="0" w:color="auto"/>
        <w:right w:val="none" w:sz="0" w:space="0" w:color="auto"/>
      </w:divBdr>
    </w:div>
    <w:div w:id="1044208044">
      <w:bodyDiv w:val="1"/>
      <w:marLeft w:val="0"/>
      <w:marRight w:val="0"/>
      <w:marTop w:val="0"/>
      <w:marBottom w:val="0"/>
      <w:divBdr>
        <w:top w:val="none" w:sz="0" w:space="0" w:color="auto"/>
        <w:left w:val="none" w:sz="0" w:space="0" w:color="auto"/>
        <w:bottom w:val="none" w:sz="0" w:space="0" w:color="auto"/>
        <w:right w:val="none" w:sz="0" w:space="0" w:color="auto"/>
      </w:divBdr>
    </w:div>
    <w:div w:id="1044792434">
      <w:bodyDiv w:val="1"/>
      <w:marLeft w:val="0"/>
      <w:marRight w:val="0"/>
      <w:marTop w:val="0"/>
      <w:marBottom w:val="0"/>
      <w:divBdr>
        <w:top w:val="none" w:sz="0" w:space="0" w:color="auto"/>
        <w:left w:val="none" w:sz="0" w:space="0" w:color="auto"/>
        <w:bottom w:val="none" w:sz="0" w:space="0" w:color="auto"/>
        <w:right w:val="none" w:sz="0" w:space="0" w:color="auto"/>
      </w:divBdr>
    </w:div>
    <w:div w:id="1045251050">
      <w:bodyDiv w:val="1"/>
      <w:marLeft w:val="0"/>
      <w:marRight w:val="0"/>
      <w:marTop w:val="0"/>
      <w:marBottom w:val="0"/>
      <w:divBdr>
        <w:top w:val="none" w:sz="0" w:space="0" w:color="auto"/>
        <w:left w:val="none" w:sz="0" w:space="0" w:color="auto"/>
        <w:bottom w:val="none" w:sz="0" w:space="0" w:color="auto"/>
        <w:right w:val="none" w:sz="0" w:space="0" w:color="auto"/>
      </w:divBdr>
    </w:div>
    <w:div w:id="1048265046">
      <w:bodyDiv w:val="1"/>
      <w:marLeft w:val="0"/>
      <w:marRight w:val="0"/>
      <w:marTop w:val="0"/>
      <w:marBottom w:val="0"/>
      <w:divBdr>
        <w:top w:val="none" w:sz="0" w:space="0" w:color="auto"/>
        <w:left w:val="none" w:sz="0" w:space="0" w:color="auto"/>
        <w:bottom w:val="none" w:sz="0" w:space="0" w:color="auto"/>
        <w:right w:val="none" w:sz="0" w:space="0" w:color="auto"/>
      </w:divBdr>
    </w:div>
    <w:div w:id="1051078557">
      <w:bodyDiv w:val="1"/>
      <w:marLeft w:val="0"/>
      <w:marRight w:val="0"/>
      <w:marTop w:val="0"/>
      <w:marBottom w:val="0"/>
      <w:divBdr>
        <w:top w:val="none" w:sz="0" w:space="0" w:color="auto"/>
        <w:left w:val="none" w:sz="0" w:space="0" w:color="auto"/>
        <w:bottom w:val="none" w:sz="0" w:space="0" w:color="auto"/>
        <w:right w:val="none" w:sz="0" w:space="0" w:color="auto"/>
      </w:divBdr>
    </w:div>
    <w:div w:id="1057626034">
      <w:bodyDiv w:val="1"/>
      <w:marLeft w:val="0"/>
      <w:marRight w:val="0"/>
      <w:marTop w:val="0"/>
      <w:marBottom w:val="0"/>
      <w:divBdr>
        <w:top w:val="none" w:sz="0" w:space="0" w:color="auto"/>
        <w:left w:val="none" w:sz="0" w:space="0" w:color="auto"/>
        <w:bottom w:val="none" w:sz="0" w:space="0" w:color="auto"/>
        <w:right w:val="none" w:sz="0" w:space="0" w:color="auto"/>
      </w:divBdr>
    </w:div>
    <w:div w:id="1057782321">
      <w:bodyDiv w:val="1"/>
      <w:marLeft w:val="0"/>
      <w:marRight w:val="0"/>
      <w:marTop w:val="0"/>
      <w:marBottom w:val="0"/>
      <w:divBdr>
        <w:top w:val="none" w:sz="0" w:space="0" w:color="auto"/>
        <w:left w:val="none" w:sz="0" w:space="0" w:color="auto"/>
        <w:bottom w:val="none" w:sz="0" w:space="0" w:color="auto"/>
        <w:right w:val="none" w:sz="0" w:space="0" w:color="auto"/>
      </w:divBdr>
    </w:div>
    <w:div w:id="1058239315">
      <w:bodyDiv w:val="1"/>
      <w:marLeft w:val="0"/>
      <w:marRight w:val="0"/>
      <w:marTop w:val="0"/>
      <w:marBottom w:val="0"/>
      <w:divBdr>
        <w:top w:val="none" w:sz="0" w:space="0" w:color="auto"/>
        <w:left w:val="none" w:sz="0" w:space="0" w:color="auto"/>
        <w:bottom w:val="none" w:sz="0" w:space="0" w:color="auto"/>
        <w:right w:val="none" w:sz="0" w:space="0" w:color="auto"/>
      </w:divBdr>
    </w:div>
    <w:div w:id="1060322387">
      <w:bodyDiv w:val="1"/>
      <w:marLeft w:val="0"/>
      <w:marRight w:val="0"/>
      <w:marTop w:val="0"/>
      <w:marBottom w:val="0"/>
      <w:divBdr>
        <w:top w:val="none" w:sz="0" w:space="0" w:color="auto"/>
        <w:left w:val="none" w:sz="0" w:space="0" w:color="auto"/>
        <w:bottom w:val="none" w:sz="0" w:space="0" w:color="auto"/>
        <w:right w:val="none" w:sz="0" w:space="0" w:color="auto"/>
      </w:divBdr>
    </w:div>
    <w:div w:id="1061095953">
      <w:bodyDiv w:val="1"/>
      <w:marLeft w:val="0"/>
      <w:marRight w:val="0"/>
      <w:marTop w:val="0"/>
      <w:marBottom w:val="0"/>
      <w:divBdr>
        <w:top w:val="none" w:sz="0" w:space="0" w:color="auto"/>
        <w:left w:val="none" w:sz="0" w:space="0" w:color="auto"/>
        <w:bottom w:val="none" w:sz="0" w:space="0" w:color="auto"/>
        <w:right w:val="none" w:sz="0" w:space="0" w:color="auto"/>
      </w:divBdr>
    </w:div>
    <w:div w:id="1062680167">
      <w:bodyDiv w:val="1"/>
      <w:marLeft w:val="0"/>
      <w:marRight w:val="0"/>
      <w:marTop w:val="0"/>
      <w:marBottom w:val="0"/>
      <w:divBdr>
        <w:top w:val="none" w:sz="0" w:space="0" w:color="auto"/>
        <w:left w:val="none" w:sz="0" w:space="0" w:color="auto"/>
        <w:bottom w:val="none" w:sz="0" w:space="0" w:color="auto"/>
        <w:right w:val="none" w:sz="0" w:space="0" w:color="auto"/>
      </w:divBdr>
    </w:div>
    <w:div w:id="1064832599">
      <w:bodyDiv w:val="1"/>
      <w:marLeft w:val="0"/>
      <w:marRight w:val="0"/>
      <w:marTop w:val="0"/>
      <w:marBottom w:val="0"/>
      <w:divBdr>
        <w:top w:val="none" w:sz="0" w:space="0" w:color="auto"/>
        <w:left w:val="none" w:sz="0" w:space="0" w:color="auto"/>
        <w:bottom w:val="none" w:sz="0" w:space="0" w:color="auto"/>
        <w:right w:val="none" w:sz="0" w:space="0" w:color="auto"/>
      </w:divBdr>
    </w:div>
    <w:div w:id="1065494329">
      <w:bodyDiv w:val="1"/>
      <w:marLeft w:val="0"/>
      <w:marRight w:val="0"/>
      <w:marTop w:val="0"/>
      <w:marBottom w:val="0"/>
      <w:divBdr>
        <w:top w:val="none" w:sz="0" w:space="0" w:color="auto"/>
        <w:left w:val="none" w:sz="0" w:space="0" w:color="auto"/>
        <w:bottom w:val="none" w:sz="0" w:space="0" w:color="auto"/>
        <w:right w:val="none" w:sz="0" w:space="0" w:color="auto"/>
      </w:divBdr>
    </w:div>
    <w:div w:id="1066688154">
      <w:bodyDiv w:val="1"/>
      <w:marLeft w:val="0"/>
      <w:marRight w:val="0"/>
      <w:marTop w:val="0"/>
      <w:marBottom w:val="0"/>
      <w:divBdr>
        <w:top w:val="none" w:sz="0" w:space="0" w:color="auto"/>
        <w:left w:val="none" w:sz="0" w:space="0" w:color="auto"/>
        <w:bottom w:val="none" w:sz="0" w:space="0" w:color="auto"/>
        <w:right w:val="none" w:sz="0" w:space="0" w:color="auto"/>
      </w:divBdr>
    </w:div>
    <w:div w:id="1066803301">
      <w:bodyDiv w:val="1"/>
      <w:marLeft w:val="0"/>
      <w:marRight w:val="0"/>
      <w:marTop w:val="0"/>
      <w:marBottom w:val="0"/>
      <w:divBdr>
        <w:top w:val="none" w:sz="0" w:space="0" w:color="auto"/>
        <w:left w:val="none" w:sz="0" w:space="0" w:color="auto"/>
        <w:bottom w:val="none" w:sz="0" w:space="0" w:color="auto"/>
        <w:right w:val="none" w:sz="0" w:space="0" w:color="auto"/>
      </w:divBdr>
    </w:div>
    <w:div w:id="1067802464">
      <w:bodyDiv w:val="1"/>
      <w:marLeft w:val="0"/>
      <w:marRight w:val="0"/>
      <w:marTop w:val="0"/>
      <w:marBottom w:val="0"/>
      <w:divBdr>
        <w:top w:val="none" w:sz="0" w:space="0" w:color="auto"/>
        <w:left w:val="none" w:sz="0" w:space="0" w:color="auto"/>
        <w:bottom w:val="none" w:sz="0" w:space="0" w:color="auto"/>
        <w:right w:val="none" w:sz="0" w:space="0" w:color="auto"/>
      </w:divBdr>
    </w:div>
    <w:div w:id="1069620659">
      <w:bodyDiv w:val="1"/>
      <w:marLeft w:val="0"/>
      <w:marRight w:val="0"/>
      <w:marTop w:val="0"/>
      <w:marBottom w:val="0"/>
      <w:divBdr>
        <w:top w:val="none" w:sz="0" w:space="0" w:color="auto"/>
        <w:left w:val="none" w:sz="0" w:space="0" w:color="auto"/>
        <w:bottom w:val="none" w:sz="0" w:space="0" w:color="auto"/>
        <w:right w:val="none" w:sz="0" w:space="0" w:color="auto"/>
      </w:divBdr>
    </w:div>
    <w:div w:id="1071464254">
      <w:bodyDiv w:val="1"/>
      <w:marLeft w:val="0"/>
      <w:marRight w:val="0"/>
      <w:marTop w:val="0"/>
      <w:marBottom w:val="0"/>
      <w:divBdr>
        <w:top w:val="none" w:sz="0" w:space="0" w:color="auto"/>
        <w:left w:val="none" w:sz="0" w:space="0" w:color="auto"/>
        <w:bottom w:val="none" w:sz="0" w:space="0" w:color="auto"/>
        <w:right w:val="none" w:sz="0" w:space="0" w:color="auto"/>
      </w:divBdr>
    </w:div>
    <w:div w:id="1071926979">
      <w:bodyDiv w:val="1"/>
      <w:marLeft w:val="0"/>
      <w:marRight w:val="0"/>
      <w:marTop w:val="0"/>
      <w:marBottom w:val="0"/>
      <w:divBdr>
        <w:top w:val="none" w:sz="0" w:space="0" w:color="auto"/>
        <w:left w:val="none" w:sz="0" w:space="0" w:color="auto"/>
        <w:bottom w:val="none" w:sz="0" w:space="0" w:color="auto"/>
        <w:right w:val="none" w:sz="0" w:space="0" w:color="auto"/>
      </w:divBdr>
    </w:div>
    <w:div w:id="1072116333">
      <w:bodyDiv w:val="1"/>
      <w:marLeft w:val="0"/>
      <w:marRight w:val="0"/>
      <w:marTop w:val="0"/>
      <w:marBottom w:val="0"/>
      <w:divBdr>
        <w:top w:val="none" w:sz="0" w:space="0" w:color="auto"/>
        <w:left w:val="none" w:sz="0" w:space="0" w:color="auto"/>
        <w:bottom w:val="none" w:sz="0" w:space="0" w:color="auto"/>
        <w:right w:val="none" w:sz="0" w:space="0" w:color="auto"/>
      </w:divBdr>
    </w:div>
    <w:div w:id="1074625531">
      <w:bodyDiv w:val="1"/>
      <w:marLeft w:val="0"/>
      <w:marRight w:val="0"/>
      <w:marTop w:val="0"/>
      <w:marBottom w:val="0"/>
      <w:divBdr>
        <w:top w:val="none" w:sz="0" w:space="0" w:color="auto"/>
        <w:left w:val="none" w:sz="0" w:space="0" w:color="auto"/>
        <w:bottom w:val="none" w:sz="0" w:space="0" w:color="auto"/>
        <w:right w:val="none" w:sz="0" w:space="0" w:color="auto"/>
      </w:divBdr>
    </w:div>
    <w:div w:id="1075277780">
      <w:bodyDiv w:val="1"/>
      <w:marLeft w:val="0"/>
      <w:marRight w:val="0"/>
      <w:marTop w:val="0"/>
      <w:marBottom w:val="0"/>
      <w:divBdr>
        <w:top w:val="none" w:sz="0" w:space="0" w:color="auto"/>
        <w:left w:val="none" w:sz="0" w:space="0" w:color="auto"/>
        <w:bottom w:val="none" w:sz="0" w:space="0" w:color="auto"/>
        <w:right w:val="none" w:sz="0" w:space="0" w:color="auto"/>
      </w:divBdr>
    </w:div>
    <w:div w:id="1076322149">
      <w:bodyDiv w:val="1"/>
      <w:marLeft w:val="0"/>
      <w:marRight w:val="0"/>
      <w:marTop w:val="0"/>
      <w:marBottom w:val="0"/>
      <w:divBdr>
        <w:top w:val="none" w:sz="0" w:space="0" w:color="auto"/>
        <w:left w:val="none" w:sz="0" w:space="0" w:color="auto"/>
        <w:bottom w:val="none" w:sz="0" w:space="0" w:color="auto"/>
        <w:right w:val="none" w:sz="0" w:space="0" w:color="auto"/>
      </w:divBdr>
    </w:div>
    <w:div w:id="1076703320">
      <w:bodyDiv w:val="1"/>
      <w:marLeft w:val="0"/>
      <w:marRight w:val="0"/>
      <w:marTop w:val="0"/>
      <w:marBottom w:val="0"/>
      <w:divBdr>
        <w:top w:val="none" w:sz="0" w:space="0" w:color="auto"/>
        <w:left w:val="none" w:sz="0" w:space="0" w:color="auto"/>
        <w:bottom w:val="none" w:sz="0" w:space="0" w:color="auto"/>
        <w:right w:val="none" w:sz="0" w:space="0" w:color="auto"/>
      </w:divBdr>
    </w:div>
    <w:div w:id="1077558547">
      <w:bodyDiv w:val="1"/>
      <w:marLeft w:val="0"/>
      <w:marRight w:val="0"/>
      <w:marTop w:val="0"/>
      <w:marBottom w:val="0"/>
      <w:divBdr>
        <w:top w:val="none" w:sz="0" w:space="0" w:color="auto"/>
        <w:left w:val="none" w:sz="0" w:space="0" w:color="auto"/>
        <w:bottom w:val="none" w:sz="0" w:space="0" w:color="auto"/>
        <w:right w:val="none" w:sz="0" w:space="0" w:color="auto"/>
      </w:divBdr>
    </w:div>
    <w:div w:id="1078164421">
      <w:bodyDiv w:val="1"/>
      <w:marLeft w:val="0"/>
      <w:marRight w:val="0"/>
      <w:marTop w:val="0"/>
      <w:marBottom w:val="0"/>
      <w:divBdr>
        <w:top w:val="none" w:sz="0" w:space="0" w:color="auto"/>
        <w:left w:val="none" w:sz="0" w:space="0" w:color="auto"/>
        <w:bottom w:val="none" w:sz="0" w:space="0" w:color="auto"/>
        <w:right w:val="none" w:sz="0" w:space="0" w:color="auto"/>
      </w:divBdr>
    </w:div>
    <w:div w:id="1079210750">
      <w:bodyDiv w:val="1"/>
      <w:marLeft w:val="0"/>
      <w:marRight w:val="0"/>
      <w:marTop w:val="0"/>
      <w:marBottom w:val="0"/>
      <w:divBdr>
        <w:top w:val="none" w:sz="0" w:space="0" w:color="auto"/>
        <w:left w:val="none" w:sz="0" w:space="0" w:color="auto"/>
        <w:bottom w:val="none" w:sz="0" w:space="0" w:color="auto"/>
        <w:right w:val="none" w:sz="0" w:space="0" w:color="auto"/>
      </w:divBdr>
    </w:div>
    <w:div w:id="1079909109">
      <w:bodyDiv w:val="1"/>
      <w:marLeft w:val="0"/>
      <w:marRight w:val="0"/>
      <w:marTop w:val="0"/>
      <w:marBottom w:val="0"/>
      <w:divBdr>
        <w:top w:val="none" w:sz="0" w:space="0" w:color="auto"/>
        <w:left w:val="none" w:sz="0" w:space="0" w:color="auto"/>
        <w:bottom w:val="none" w:sz="0" w:space="0" w:color="auto"/>
        <w:right w:val="none" w:sz="0" w:space="0" w:color="auto"/>
      </w:divBdr>
    </w:div>
    <w:div w:id="1080256843">
      <w:bodyDiv w:val="1"/>
      <w:marLeft w:val="0"/>
      <w:marRight w:val="0"/>
      <w:marTop w:val="0"/>
      <w:marBottom w:val="0"/>
      <w:divBdr>
        <w:top w:val="none" w:sz="0" w:space="0" w:color="auto"/>
        <w:left w:val="none" w:sz="0" w:space="0" w:color="auto"/>
        <w:bottom w:val="none" w:sz="0" w:space="0" w:color="auto"/>
        <w:right w:val="none" w:sz="0" w:space="0" w:color="auto"/>
      </w:divBdr>
    </w:div>
    <w:div w:id="1080561767">
      <w:bodyDiv w:val="1"/>
      <w:marLeft w:val="0"/>
      <w:marRight w:val="0"/>
      <w:marTop w:val="0"/>
      <w:marBottom w:val="0"/>
      <w:divBdr>
        <w:top w:val="none" w:sz="0" w:space="0" w:color="auto"/>
        <w:left w:val="none" w:sz="0" w:space="0" w:color="auto"/>
        <w:bottom w:val="none" w:sz="0" w:space="0" w:color="auto"/>
        <w:right w:val="none" w:sz="0" w:space="0" w:color="auto"/>
      </w:divBdr>
    </w:div>
    <w:div w:id="1080566041">
      <w:bodyDiv w:val="1"/>
      <w:marLeft w:val="0"/>
      <w:marRight w:val="0"/>
      <w:marTop w:val="0"/>
      <w:marBottom w:val="0"/>
      <w:divBdr>
        <w:top w:val="none" w:sz="0" w:space="0" w:color="auto"/>
        <w:left w:val="none" w:sz="0" w:space="0" w:color="auto"/>
        <w:bottom w:val="none" w:sz="0" w:space="0" w:color="auto"/>
        <w:right w:val="none" w:sz="0" w:space="0" w:color="auto"/>
      </w:divBdr>
    </w:div>
    <w:div w:id="1080983446">
      <w:bodyDiv w:val="1"/>
      <w:marLeft w:val="0"/>
      <w:marRight w:val="0"/>
      <w:marTop w:val="0"/>
      <w:marBottom w:val="0"/>
      <w:divBdr>
        <w:top w:val="none" w:sz="0" w:space="0" w:color="auto"/>
        <w:left w:val="none" w:sz="0" w:space="0" w:color="auto"/>
        <w:bottom w:val="none" w:sz="0" w:space="0" w:color="auto"/>
        <w:right w:val="none" w:sz="0" w:space="0" w:color="auto"/>
      </w:divBdr>
    </w:div>
    <w:div w:id="1081366455">
      <w:bodyDiv w:val="1"/>
      <w:marLeft w:val="0"/>
      <w:marRight w:val="0"/>
      <w:marTop w:val="0"/>
      <w:marBottom w:val="0"/>
      <w:divBdr>
        <w:top w:val="none" w:sz="0" w:space="0" w:color="auto"/>
        <w:left w:val="none" w:sz="0" w:space="0" w:color="auto"/>
        <w:bottom w:val="none" w:sz="0" w:space="0" w:color="auto"/>
        <w:right w:val="none" w:sz="0" w:space="0" w:color="auto"/>
      </w:divBdr>
    </w:div>
    <w:div w:id="1081416369">
      <w:bodyDiv w:val="1"/>
      <w:marLeft w:val="0"/>
      <w:marRight w:val="0"/>
      <w:marTop w:val="0"/>
      <w:marBottom w:val="0"/>
      <w:divBdr>
        <w:top w:val="none" w:sz="0" w:space="0" w:color="auto"/>
        <w:left w:val="none" w:sz="0" w:space="0" w:color="auto"/>
        <w:bottom w:val="none" w:sz="0" w:space="0" w:color="auto"/>
        <w:right w:val="none" w:sz="0" w:space="0" w:color="auto"/>
      </w:divBdr>
    </w:div>
    <w:div w:id="1083839751">
      <w:bodyDiv w:val="1"/>
      <w:marLeft w:val="0"/>
      <w:marRight w:val="0"/>
      <w:marTop w:val="0"/>
      <w:marBottom w:val="0"/>
      <w:divBdr>
        <w:top w:val="none" w:sz="0" w:space="0" w:color="auto"/>
        <w:left w:val="none" w:sz="0" w:space="0" w:color="auto"/>
        <w:bottom w:val="none" w:sz="0" w:space="0" w:color="auto"/>
        <w:right w:val="none" w:sz="0" w:space="0" w:color="auto"/>
      </w:divBdr>
    </w:div>
    <w:div w:id="1087075830">
      <w:bodyDiv w:val="1"/>
      <w:marLeft w:val="0"/>
      <w:marRight w:val="0"/>
      <w:marTop w:val="0"/>
      <w:marBottom w:val="0"/>
      <w:divBdr>
        <w:top w:val="none" w:sz="0" w:space="0" w:color="auto"/>
        <w:left w:val="none" w:sz="0" w:space="0" w:color="auto"/>
        <w:bottom w:val="none" w:sz="0" w:space="0" w:color="auto"/>
        <w:right w:val="none" w:sz="0" w:space="0" w:color="auto"/>
      </w:divBdr>
    </w:div>
    <w:div w:id="1087654679">
      <w:bodyDiv w:val="1"/>
      <w:marLeft w:val="0"/>
      <w:marRight w:val="0"/>
      <w:marTop w:val="0"/>
      <w:marBottom w:val="0"/>
      <w:divBdr>
        <w:top w:val="none" w:sz="0" w:space="0" w:color="auto"/>
        <w:left w:val="none" w:sz="0" w:space="0" w:color="auto"/>
        <w:bottom w:val="none" w:sz="0" w:space="0" w:color="auto"/>
        <w:right w:val="none" w:sz="0" w:space="0" w:color="auto"/>
      </w:divBdr>
    </w:div>
    <w:div w:id="1092235982">
      <w:bodyDiv w:val="1"/>
      <w:marLeft w:val="0"/>
      <w:marRight w:val="0"/>
      <w:marTop w:val="0"/>
      <w:marBottom w:val="0"/>
      <w:divBdr>
        <w:top w:val="none" w:sz="0" w:space="0" w:color="auto"/>
        <w:left w:val="none" w:sz="0" w:space="0" w:color="auto"/>
        <w:bottom w:val="none" w:sz="0" w:space="0" w:color="auto"/>
        <w:right w:val="none" w:sz="0" w:space="0" w:color="auto"/>
      </w:divBdr>
    </w:div>
    <w:div w:id="1092581185">
      <w:bodyDiv w:val="1"/>
      <w:marLeft w:val="0"/>
      <w:marRight w:val="0"/>
      <w:marTop w:val="0"/>
      <w:marBottom w:val="0"/>
      <w:divBdr>
        <w:top w:val="none" w:sz="0" w:space="0" w:color="auto"/>
        <w:left w:val="none" w:sz="0" w:space="0" w:color="auto"/>
        <w:bottom w:val="none" w:sz="0" w:space="0" w:color="auto"/>
        <w:right w:val="none" w:sz="0" w:space="0" w:color="auto"/>
      </w:divBdr>
    </w:div>
    <w:div w:id="1093479786">
      <w:bodyDiv w:val="1"/>
      <w:marLeft w:val="0"/>
      <w:marRight w:val="0"/>
      <w:marTop w:val="0"/>
      <w:marBottom w:val="0"/>
      <w:divBdr>
        <w:top w:val="none" w:sz="0" w:space="0" w:color="auto"/>
        <w:left w:val="none" w:sz="0" w:space="0" w:color="auto"/>
        <w:bottom w:val="none" w:sz="0" w:space="0" w:color="auto"/>
        <w:right w:val="none" w:sz="0" w:space="0" w:color="auto"/>
      </w:divBdr>
    </w:div>
    <w:div w:id="1093670003">
      <w:bodyDiv w:val="1"/>
      <w:marLeft w:val="0"/>
      <w:marRight w:val="0"/>
      <w:marTop w:val="0"/>
      <w:marBottom w:val="0"/>
      <w:divBdr>
        <w:top w:val="none" w:sz="0" w:space="0" w:color="auto"/>
        <w:left w:val="none" w:sz="0" w:space="0" w:color="auto"/>
        <w:bottom w:val="none" w:sz="0" w:space="0" w:color="auto"/>
        <w:right w:val="none" w:sz="0" w:space="0" w:color="auto"/>
      </w:divBdr>
    </w:div>
    <w:div w:id="1097285383">
      <w:bodyDiv w:val="1"/>
      <w:marLeft w:val="0"/>
      <w:marRight w:val="0"/>
      <w:marTop w:val="0"/>
      <w:marBottom w:val="0"/>
      <w:divBdr>
        <w:top w:val="none" w:sz="0" w:space="0" w:color="auto"/>
        <w:left w:val="none" w:sz="0" w:space="0" w:color="auto"/>
        <w:bottom w:val="none" w:sz="0" w:space="0" w:color="auto"/>
        <w:right w:val="none" w:sz="0" w:space="0" w:color="auto"/>
      </w:divBdr>
    </w:div>
    <w:div w:id="1098256912">
      <w:bodyDiv w:val="1"/>
      <w:marLeft w:val="0"/>
      <w:marRight w:val="0"/>
      <w:marTop w:val="0"/>
      <w:marBottom w:val="0"/>
      <w:divBdr>
        <w:top w:val="none" w:sz="0" w:space="0" w:color="auto"/>
        <w:left w:val="none" w:sz="0" w:space="0" w:color="auto"/>
        <w:bottom w:val="none" w:sz="0" w:space="0" w:color="auto"/>
        <w:right w:val="none" w:sz="0" w:space="0" w:color="auto"/>
      </w:divBdr>
    </w:div>
    <w:div w:id="1100830356">
      <w:bodyDiv w:val="1"/>
      <w:marLeft w:val="0"/>
      <w:marRight w:val="0"/>
      <w:marTop w:val="0"/>
      <w:marBottom w:val="0"/>
      <w:divBdr>
        <w:top w:val="none" w:sz="0" w:space="0" w:color="auto"/>
        <w:left w:val="none" w:sz="0" w:space="0" w:color="auto"/>
        <w:bottom w:val="none" w:sz="0" w:space="0" w:color="auto"/>
        <w:right w:val="none" w:sz="0" w:space="0" w:color="auto"/>
      </w:divBdr>
    </w:div>
    <w:div w:id="1100880992">
      <w:bodyDiv w:val="1"/>
      <w:marLeft w:val="0"/>
      <w:marRight w:val="0"/>
      <w:marTop w:val="0"/>
      <w:marBottom w:val="0"/>
      <w:divBdr>
        <w:top w:val="none" w:sz="0" w:space="0" w:color="auto"/>
        <w:left w:val="none" w:sz="0" w:space="0" w:color="auto"/>
        <w:bottom w:val="none" w:sz="0" w:space="0" w:color="auto"/>
        <w:right w:val="none" w:sz="0" w:space="0" w:color="auto"/>
      </w:divBdr>
    </w:div>
    <w:div w:id="1101147276">
      <w:bodyDiv w:val="1"/>
      <w:marLeft w:val="0"/>
      <w:marRight w:val="0"/>
      <w:marTop w:val="0"/>
      <w:marBottom w:val="0"/>
      <w:divBdr>
        <w:top w:val="none" w:sz="0" w:space="0" w:color="auto"/>
        <w:left w:val="none" w:sz="0" w:space="0" w:color="auto"/>
        <w:bottom w:val="none" w:sz="0" w:space="0" w:color="auto"/>
        <w:right w:val="none" w:sz="0" w:space="0" w:color="auto"/>
      </w:divBdr>
    </w:div>
    <w:div w:id="1102530312">
      <w:bodyDiv w:val="1"/>
      <w:marLeft w:val="0"/>
      <w:marRight w:val="0"/>
      <w:marTop w:val="0"/>
      <w:marBottom w:val="0"/>
      <w:divBdr>
        <w:top w:val="none" w:sz="0" w:space="0" w:color="auto"/>
        <w:left w:val="none" w:sz="0" w:space="0" w:color="auto"/>
        <w:bottom w:val="none" w:sz="0" w:space="0" w:color="auto"/>
        <w:right w:val="none" w:sz="0" w:space="0" w:color="auto"/>
      </w:divBdr>
    </w:div>
    <w:div w:id="1102803140">
      <w:bodyDiv w:val="1"/>
      <w:marLeft w:val="0"/>
      <w:marRight w:val="0"/>
      <w:marTop w:val="0"/>
      <w:marBottom w:val="0"/>
      <w:divBdr>
        <w:top w:val="none" w:sz="0" w:space="0" w:color="auto"/>
        <w:left w:val="none" w:sz="0" w:space="0" w:color="auto"/>
        <w:bottom w:val="none" w:sz="0" w:space="0" w:color="auto"/>
        <w:right w:val="none" w:sz="0" w:space="0" w:color="auto"/>
      </w:divBdr>
    </w:div>
    <w:div w:id="1103770071">
      <w:bodyDiv w:val="1"/>
      <w:marLeft w:val="0"/>
      <w:marRight w:val="0"/>
      <w:marTop w:val="0"/>
      <w:marBottom w:val="0"/>
      <w:divBdr>
        <w:top w:val="none" w:sz="0" w:space="0" w:color="auto"/>
        <w:left w:val="none" w:sz="0" w:space="0" w:color="auto"/>
        <w:bottom w:val="none" w:sz="0" w:space="0" w:color="auto"/>
        <w:right w:val="none" w:sz="0" w:space="0" w:color="auto"/>
      </w:divBdr>
    </w:div>
    <w:div w:id="1104376429">
      <w:bodyDiv w:val="1"/>
      <w:marLeft w:val="0"/>
      <w:marRight w:val="0"/>
      <w:marTop w:val="0"/>
      <w:marBottom w:val="0"/>
      <w:divBdr>
        <w:top w:val="none" w:sz="0" w:space="0" w:color="auto"/>
        <w:left w:val="none" w:sz="0" w:space="0" w:color="auto"/>
        <w:bottom w:val="none" w:sz="0" w:space="0" w:color="auto"/>
        <w:right w:val="none" w:sz="0" w:space="0" w:color="auto"/>
      </w:divBdr>
    </w:div>
    <w:div w:id="1104421687">
      <w:bodyDiv w:val="1"/>
      <w:marLeft w:val="0"/>
      <w:marRight w:val="0"/>
      <w:marTop w:val="0"/>
      <w:marBottom w:val="0"/>
      <w:divBdr>
        <w:top w:val="none" w:sz="0" w:space="0" w:color="auto"/>
        <w:left w:val="none" w:sz="0" w:space="0" w:color="auto"/>
        <w:bottom w:val="none" w:sz="0" w:space="0" w:color="auto"/>
        <w:right w:val="none" w:sz="0" w:space="0" w:color="auto"/>
      </w:divBdr>
    </w:div>
    <w:div w:id="1104574789">
      <w:bodyDiv w:val="1"/>
      <w:marLeft w:val="0"/>
      <w:marRight w:val="0"/>
      <w:marTop w:val="0"/>
      <w:marBottom w:val="0"/>
      <w:divBdr>
        <w:top w:val="none" w:sz="0" w:space="0" w:color="auto"/>
        <w:left w:val="none" w:sz="0" w:space="0" w:color="auto"/>
        <w:bottom w:val="none" w:sz="0" w:space="0" w:color="auto"/>
        <w:right w:val="none" w:sz="0" w:space="0" w:color="auto"/>
      </w:divBdr>
    </w:div>
    <w:div w:id="1105151698">
      <w:bodyDiv w:val="1"/>
      <w:marLeft w:val="0"/>
      <w:marRight w:val="0"/>
      <w:marTop w:val="0"/>
      <w:marBottom w:val="0"/>
      <w:divBdr>
        <w:top w:val="none" w:sz="0" w:space="0" w:color="auto"/>
        <w:left w:val="none" w:sz="0" w:space="0" w:color="auto"/>
        <w:bottom w:val="none" w:sz="0" w:space="0" w:color="auto"/>
        <w:right w:val="none" w:sz="0" w:space="0" w:color="auto"/>
      </w:divBdr>
    </w:div>
    <w:div w:id="1106386949">
      <w:bodyDiv w:val="1"/>
      <w:marLeft w:val="0"/>
      <w:marRight w:val="0"/>
      <w:marTop w:val="0"/>
      <w:marBottom w:val="0"/>
      <w:divBdr>
        <w:top w:val="none" w:sz="0" w:space="0" w:color="auto"/>
        <w:left w:val="none" w:sz="0" w:space="0" w:color="auto"/>
        <w:bottom w:val="none" w:sz="0" w:space="0" w:color="auto"/>
        <w:right w:val="none" w:sz="0" w:space="0" w:color="auto"/>
      </w:divBdr>
    </w:div>
    <w:div w:id="1106659617">
      <w:bodyDiv w:val="1"/>
      <w:marLeft w:val="0"/>
      <w:marRight w:val="0"/>
      <w:marTop w:val="0"/>
      <w:marBottom w:val="0"/>
      <w:divBdr>
        <w:top w:val="none" w:sz="0" w:space="0" w:color="auto"/>
        <w:left w:val="none" w:sz="0" w:space="0" w:color="auto"/>
        <w:bottom w:val="none" w:sz="0" w:space="0" w:color="auto"/>
        <w:right w:val="none" w:sz="0" w:space="0" w:color="auto"/>
      </w:divBdr>
    </w:div>
    <w:div w:id="1106733949">
      <w:bodyDiv w:val="1"/>
      <w:marLeft w:val="0"/>
      <w:marRight w:val="0"/>
      <w:marTop w:val="0"/>
      <w:marBottom w:val="0"/>
      <w:divBdr>
        <w:top w:val="none" w:sz="0" w:space="0" w:color="auto"/>
        <w:left w:val="none" w:sz="0" w:space="0" w:color="auto"/>
        <w:bottom w:val="none" w:sz="0" w:space="0" w:color="auto"/>
        <w:right w:val="none" w:sz="0" w:space="0" w:color="auto"/>
      </w:divBdr>
    </w:div>
    <w:div w:id="1107118556">
      <w:bodyDiv w:val="1"/>
      <w:marLeft w:val="0"/>
      <w:marRight w:val="0"/>
      <w:marTop w:val="0"/>
      <w:marBottom w:val="0"/>
      <w:divBdr>
        <w:top w:val="none" w:sz="0" w:space="0" w:color="auto"/>
        <w:left w:val="none" w:sz="0" w:space="0" w:color="auto"/>
        <w:bottom w:val="none" w:sz="0" w:space="0" w:color="auto"/>
        <w:right w:val="none" w:sz="0" w:space="0" w:color="auto"/>
      </w:divBdr>
    </w:div>
    <w:div w:id="1108282958">
      <w:bodyDiv w:val="1"/>
      <w:marLeft w:val="0"/>
      <w:marRight w:val="0"/>
      <w:marTop w:val="0"/>
      <w:marBottom w:val="0"/>
      <w:divBdr>
        <w:top w:val="none" w:sz="0" w:space="0" w:color="auto"/>
        <w:left w:val="none" w:sz="0" w:space="0" w:color="auto"/>
        <w:bottom w:val="none" w:sz="0" w:space="0" w:color="auto"/>
        <w:right w:val="none" w:sz="0" w:space="0" w:color="auto"/>
      </w:divBdr>
    </w:div>
    <w:div w:id="1109352932">
      <w:bodyDiv w:val="1"/>
      <w:marLeft w:val="0"/>
      <w:marRight w:val="0"/>
      <w:marTop w:val="0"/>
      <w:marBottom w:val="0"/>
      <w:divBdr>
        <w:top w:val="none" w:sz="0" w:space="0" w:color="auto"/>
        <w:left w:val="none" w:sz="0" w:space="0" w:color="auto"/>
        <w:bottom w:val="none" w:sz="0" w:space="0" w:color="auto"/>
        <w:right w:val="none" w:sz="0" w:space="0" w:color="auto"/>
      </w:divBdr>
    </w:div>
    <w:div w:id="1109546030">
      <w:bodyDiv w:val="1"/>
      <w:marLeft w:val="0"/>
      <w:marRight w:val="0"/>
      <w:marTop w:val="0"/>
      <w:marBottom w:val="0"/>
      <w:divBdr>
        <w:top w:val="none" w:sz="0" w:space="0" w:color="auto"/>
        <w:left w:val="none" w:sz="0" w:space="0" w:color="auto"/>
        <w:bottom w:val="none" w:sz="0" w:space="0" w:color="auto"/>
        <w:right w:val="none" w:sz="0" w:space="0" w:color="auto"/>
      </w:divBdr>
    </w:div>
    <w:div w:id="1110707229">
      <w:bodyDiv w:val="1"/>
      <w:marLeft w:val="0"/>
      <w:marRight w:val="0"/>
      <w:marTop w:val="0"/>
      <w:marBottom w:val="0"/>
      <w:divBdr>
        <w:top w:val="none" w:sz="0" w:space="0" w:color="auto"/>
        <w:left w:val="none" w:sz="0" w:space="0" w:color="auto"/>
        <w:bottom w:val="none" w:sz="0" w:space="0" w:color="auto"/>
        <w:right w:val="none" w:sz="0" w:space="0" w:color="auto"/>
      </w:divBdr>
    </w:div>
    <w:div w:id="1111432266">
      <w:bodyDiv w:val="1"/>
      <w:marLeft w:val="0"/>
      <w:marRight w:val="0"/>
      <w:marTop w:val="0"/>
      <w:marBottom w:val="0"/>
      <w:divBdr>
        <w:top w:val="none" w:sz="0" w:space="0" w:color="auto"/>
        <w:left w:val="none" w:sz="0" w:space="0" w:color="auto"/>
        <w:bottom w:val="none" w:sz="0" w:space="0" w:color="auto"/>
        <w:right w:val="none" w:sz="0" w:space="0" w:color="auto"/>
      </w:divBdr>
    </w:div>
    <w:div w:id="1111586839">
      <w:bodyDiv w:val="1"/>
      <w:marLeft w:val="0"/>
      <w:marRight w:val="0"/>
      <w:marTop w:val="0"/>
      <w:marBottom w:val="0"/>
      <w:divBdr>
        <w:top w:val="none" w:sz="0" w:space="0" w:color="auto"/>
        <w:left w:val="none" w:sz="0" w:space="0" w:color="auto"/>
        <w:bottom w:val="none" w:sz="0" w:space="0" w:color="auto"/>
        <w:right w:val="none" w:sz="0" w:space="0" w:color="auto"/>
      </w:divBdr>
    </w:div>
    <w:div w:id="1111776516">
      <w:bodyDiv w:val="1"/>
      <w:marLeft w:val="0"/>
      <w:marRight w:val="0"/>
      <w:marTop w:val="0"/>
      <w:marBottom w:val="0"/>
      <w:divBdr>
        <w:top w:val="none" w:sz="0" w:space="0" w:color="auto"/>
        <w:left w:val="none" w:sz="0" w:space="0" w:color="auto"/>
        <w:bottom w:val="none" w:sz="0" w:space="0" w:color="auto"/>
        <w:right w:val="none" w:sz="0" w:space="0" w:color="auto"/>
      </w:divBdr>
    </w:div>
    <w:div w:id="1113020430">
      <w:bodyDiv w:val="1"/>
      <w:marLeft w:val="0"/>
      <w:marRight w:val="0"/>
      <w:marTop w:val="0"/>
      <w:marBottom w:val="0"/>
      <w:divBdr>
        <w:top w:val="none" w:sz="0" w:space="0" w:color="auto"/>
        <w:left w:val="none" w:sz="0" w:space="0" w:color="auto"/>
        <w:bottom w:val="none" w:sz="0" w:space="0" w:color="auto"/>
        <w:right w:val="none" w:sz="0" w:space="0" w:color="auto"/>
      </w:divBdr>
    </w:div>
    <w:div w:id="1113936407">
      <w:bodyDiv w:val="1"/>
      <w:marLeft w:val="0"/>
      <w:marRight w:val="0"/>
      <w:marTop w:val="0"/>
      <w:marBottom w:val="0"/>
      <w:divBdr>
        <w:top w:val="none" w:sz="0" w:space="0" w:color="auto"/>
        <w:left w:val="none" w:sz="0" w:space="0" w:color="auto"/>
        <w:bottom w:val="none" w:sz="0" w:space="0" w:color="auto"/>
        <w:right w:val="none" w:sz="0" w:space="0" w:color="auto"/>
      </w:divBdr>
    </w:div>
    <w:div w:id="1115370376">
      <w:bodyDiv w:val="1"/>
      <w:marLeft w:val="0"/>
      <w:marRight w:val="0"/>
      <w:marTop w:val="0"/>
      <w:marBottom w:val="0"/>
      <w:divBdr>
        <w:top w:val="none" w:sz="0" w:space="0" w:color="auto"/>
        <w:left w:val="none" w:sz="0" w:space="0" w:color="auto"/>
        <w:bottom w:val="none" w:sz="0" w:space="0" w:color="auto"/>
        <w:right w:val="none" w:sz="0" w:space="0" w:color="auto"/>
      </w:divBdr>
    </w:div>
    <w:div w:id="1115564374">
      <w:bodyDiv w:val="1"/>
      <w:marLeft w:val="0"/>
      <w:marRight w:val="0"/>
      <w:marTop w:val="0"/>
      <w:marBottom w:val="0"/>
      <w:divBdr>
        <w:top w:val="none" w:sz="0" w:space="0" w:color="auto"/>
        <w:left w:val="none" w:sz="0" w:space="0" w:color="auto"/>
        <w:bottom w:val="none" w:sz="0" w:space="0" w:color="auto"/>
        <w:right w:val="none" w:sz="0" w:space="0" w:color="auto"/>
      </w:divBdr>
    </w:div>
    <w:div w:id="1116950051">
      <w:bodyDiv w:val="1"/>
      <w:marLeft w:val="0"/>
      <w:marRight w:val="0"/>
      <w:marTop w:val="0"/>
      <w:marBottom w:val="0"/>
      <w:divBdr>
        <w:top w:val="none" w:sz="0" w:space="0" w:color="auto"/>
        <w:left w:val="none" w:sz="0" w:space="0" w:color="auto"/>
        <w:bottom w:val="none" w:sz="0" w:space="0" w:color="auto"/>
        <w:right w:val="none" w:sz="0" w:space="0" w:color="auto"/>
      </w:divBdr>
    </w:div>
    <w:div w:id="1118403707">
      <w:bodyDiv w:val="1"/>
      <w:marLeft w:val="0"/>
      <w:marRight w:val="0"/>
      <w:marTop w:val="0"/>
      <w:marBottom w:val="0"/>
      <w:divBdr>
        <w:top w:val="none" w:sz="0" w:space="0" w:color="auto"/>
        <w:left w:val="none" w:sz="0" w:space="0" w:color="auto"/>
        <w:bottom w:val="none" w:sz="0" w:space="0" w:color="auto"/>
        <w:right w:val="none" w:sz="0" w:space="0" w:color="auto"/>
      </w:divBdr>
    </w:div>
    <w:div w:id="1118597223">
      <w:bodyDiv w:val="1"/>
      <w:marLeft w:val="0"/>
      <w:marRight w:val="0"/>
      <w:marTop w:val="0"/>
      <w:marBottom w:val="0"/>
      <w:divBdr>
        <w:top w:val="none" w:sz="0" w:space="0" w:color="auto"/>
        <w:left w:val="none" w:sz="0" w:space="0" w:color="auto"/>
        <w:bottom w:val="none" w:sz="0" w:space="0" w:color="auto"/>
        <w:right w:val="none" w:sz="0" w:space="0" w:color="auto"/>
      </w:divBdr>
    </w:div>
    <w:div w:id="1124039193">
      <w:bodyDiv w:val="1"/>
      <w:marLeft w:val="0"/>
      <w:marRight w:val="0"/>
      <w:marTop w:val="0"/>
      <w:marBottom w:val="0"/>
      <w:divBdr>
        <w:top w:val="none" w:sz="0" w:space="0" w:color="auto"/>
        <w:left w:val="none" w:sz="0" w:space="0" w:color="auto"/>
        <w:bottom w:val="none" w:sz="0" w:space="0" w:color="auto"/>
        <w:right w:val="none" w:sz="0" w:space="0" w:color="auto"/>
      </w:divBdr>
    </w:div>
    <w:div w:id="1124271103">
      <w:bodyDiv w:val="1"/>
      <w:marLeft w:val="0"/>
      <w:marRight w:val="0"/>
      <w:marTop w:val="0"/>
      <w:marBottom w:val="0"/>
      <w:divBdr>
        <w:top w:val="none" w:sz="0" w:space="0" w:color="auto"/>
        <w:left w:val="none" w:sz="0" w:space="0" w:color="auto"/>
        <w:bottom w:val="none" w:sz="0" w:space="0" w:color="auto"/>
        <w:right w:val="none" w:sz="0" w:space="0" w:color="auto"/>
      </w:divBdr>
    </w:div>
    <w:div w:id="1125539765">
      <w:bodyDiv w:val="1"/>
      <w:marLeft w:val="0"/>
      <w:marRight w:val="0"/>
      <w:marTop w:val="0"/>
      <w:marBottom w:val="0"/>
      <w:divBdr>
        <w:top w:val="none" w:sz="0" w:space="0" w:color="auto"/>
        <w:left w:val="none" w:sz="0" w:space="0" w:color="auto"/>
        <w:bottom w:val="none" w:sz="0" w:space="0" w:color="auto"/>
        <w:right w:val="none" w:sz="0" w:space="0" w:color="auto"/>
      </w:divBdr>
    </w:div>
    <w:div w:id="1126116875">
      <w:bodyDiv w:val="1"/>
      <w:marLeft w:val="0"/>
      <w:marRight w:val="0"/>
      <w:marTop w:val="0"/>
      <w:marBottom w:val="0"/>
      <w:divBdr>
        <w:top w:val="none" w:sz="0" w:space="0" w:color="auto"/>
        <w:left w:val="none" w:sz="0" w:space="0" w:color="auto"/>
        <w:bottom w:val="none" w:sz="0" w:space="0" w:color="auto"/>
        <w:right w:val="none" w:sz="0" w:space="0" w:color="auto"/>
      </w:divBdr>
    </w:div>
    <w:div w:id="1126507071">
      <w:bodyDiv w:val="1"/>
      <w:marLeft w:val="0"/>
      <w:marRight w:val="0"/>
      <w:marTop w:val="0"/>
      <w:marBottom w:val="0"/>
      <w:divBdr>
        <w:top w:val="none" w:sz="0" w:space="0" w:color="auto"/>
        <w:left w:val="none" w:sz="0" w:space="0" w:color="auto"/>
        <w:bottom w:val="none" w:sz="0" w:space="0" w:color="auto"/>
        <w:right w:val="none" w:sz="0" w:space="0" w:color="auto"/>
      </w:divBdr>
    </w:div>
    <w:div w:id="1127504723">
      <w:bodyDiv w:val="1"/>
      <w:marLeft w:val="0"/>
      <w:marRight w:val="0"/>
      <w:marTop w:val="0"/>
      <w:marBottom w:val="0"/>
      <w:divBdr>
        <w:top w:val="none" w:sz="0" w:space="0" w:color="auto"/>
        <w:left w:val="none" w:sz="0" w:space="0" w:color="auto"/>
        <w:bottom w:val="none" w:sz="0" w:space="0" w:color="auto"/>
        <w:right w:val="none" w:sz="0" w:space="0" w:color="auto"/>
      </w:divBdr>
    </w:div>
    <w:div w:id="1127895408">
      <w:bodyDiv w:val="1"/>
      <w:marLeft w:val="0"/>
      <w:marRight w:val="0"/>
      <w:marTop w:val="0"/>
      <w:marBottom w:val="0"/>
      <w:divBdr>
        <w:top w:val="none" w:sz="0" w:space="0" w:color="auto"/>
        <w:left w:val="none" w:sz="0" w:space="0" w:color="auto"/>
        <w:bottom w:val="none" w:sz="0" w:space="0" w:color="auto"/>
        <w:right w:val="none" w:sz="0" w:space="0" w:color="auto"/>
      </w:divBdr>
    </w:div>
    <w:div w:id="1128740563">
      <w:bodyDiv w:val="1"/>
      <w:marLeft w:val="0"/>
      <w:marRight w:val="0"/>
      <w:marTop w:val="0"/>
      <w:marBottom w:val="0"/>
      <w:divBdr>
        <w:top w:val="none" w:sz="0" w:space="0" w:color="auto"/>
        <w:left w:val="none" w:sz="0" w:space="0" w:color="auto"/>
        <w:bottom w:val="none" w:sz="0" w:space="0" w:color="auto"/>
        <w:right w:val="none" w:sz="0" w:space="0" w:color="auto"/>
      </w:divBdr>
    </w:div>
    <w:div w:id="1128859476">
      <w:bodyDiv w:val="1"/>
      <w:marLeft w:val="0"/>
      <w:marRight w:val="0"/>
      <w:marTop w:val="0"/>
      <w:marBottom w:val="0"/>
      <w:divBdr>
        <w:top w:val="none" w:sz="0" w:space="0" w:color="auto"/>
        <w:left w:val="none" w:sz="0" w:space="0" w:color="auto"/>
        <w:bottom w:val="none" w:sz="0" w:space="0" w:color="auto"/>
        <w:right w:val="none" w:sz="0" w:space="0" w:color="auto"/>
      </w:divBdr>
    </w:div>
    <w:div w:id="1129206496">
      <w:bodyDiv w:val="1"/>
      <w:marLeft w:val="0"/>
      <w:marRight w:val="0"/>
      <w:marTop w:val="0"/>
      <w:marBottom w:val="0"/>
      <w:divBdr>
        <w:top w:val="none" w:sz="0" w:space="0" w:color="auto"/>
        <w:left w:val="none" w:sz="0" w:space="0" w:color="auto"/>
        <w:bottom w:val="none" w:sz="0" w:space="0" w:color="auto"/>
        <w:right w:val="none" w:sz="0" w:space="0" w:color="auto"/>
      </w:divBdr>
    </w:div>
    <w:div w:id="1130828126">
      <w:bodyDiv w:val="1"/>
      <w:marLeft w:val="0"/>
      <w:marRight w:val="0"/>
      <w:marTop w:val="0"/>
      <w:marBottom w:val="0"/>
      <w:divBdr>
        <w:top w:val="none" w:sz="0" w:space="0" w:color="auto"/>
        <w:left w:val="none" w:sz="0" w:space="0" w:color="auto"/>
        <w:bottom w:val="none" w:sz="0" w:space="0" w:color="auto"/>
        <w:right w:val="none" w:sz="0" w:space="0" w:color="auto"/>
      </w:divBdr>
    </w:div>
    <w:div w:id="1130897328">
      <w:bodyDiv w:val="1"/>
      <w:marLeft w:val="0"/>
      <w:marRight w:val="0"/>
      <w:marTop w:val="0"/>
      <w:marBottom w:val="0"/>
      <w:divBdr>
        <w:top w:val="none" w:sz="0" w:space="0" w:color="auto"/>
        <w:left w:val="none" w:sz="0" w:space="0" w:color="auto"/>
        <w:bottom w:val="none" w:sz="0" w:space="0" w:color="auto"/>
        <w:right w:val="none" w:sz="0" w:space="0" w:color="auto"/>
      </w:divBdr>
    </w:div>
    <w:div w:id="1132210837">
      <w:bodyDiv w:val="1"/>
      <w:marLeft w:val="0"/>
      <w:marRight w:val="0"/>
      <w:marTop w:val="0"/>
      <w:marBottom w:val="0"/>
      <w:divBdr>
        <w:top w:val="none" w:sz="0" w:space="0" w:color="auto"/>
        <w:left w:val="none" w:sz="0" w:space="0" w:color="auto"/>
        <w:bottom w:val="none" w:sz="0" w:space="0" w:color="auto"/>
        <w:right w:val="none" w:sz="0" w:space="0" w:color="auto"/>
      </w:divBdr>
    </w:div>
    <w:div w:id="1133525042">
      <w:bodyDiv w:val="1"/>
      <w:marLeft w:val="0"/>
      <w:marRight w:val="0"/>
      <w:marTop w:val="0"/>
      <w:marBottom w:val="0"/>
      <w:divBdr>
        <w:top w:val="none" w:sz="0" w:space="0" w:color="auto"/>
        <w:left w:val="none" w:sz="0" w:space="0" w:color="auto"/>
        <w:bottom w:val="none" w:sz="0" w:space="0" w:color="auto"/>
        <w:right w:val="none" w:sz="0" w:space="0" w:color="auto"/>
      </w:divBdr>
    </w:div>
    <w:div w:id="1134524749">
      <w:bodyDiv w:val="1"/>
      <w:marLeft w:val="0"/>
      <w:marRight w:val="0"/>
      <w:marTop w:val="0"/>
      <w:marBottom w:val="0"/>
      <w:divBdr>
        <w:top w:val="none" w:sz="0" w:space="0" w:color="auto"/>
        <w:left w:val="none" w:sz="0" w:space="0" w:color="auto"/>
        <w:bottom w:val="none" w:sz="0" w:space="0" w:color="auto"/>
        <w:right w:val="none" w:sz="0" w:space="0" w:color="auto"/>
      </w:divBdr>
    </w:div>
    <w:div w:id="1134712453">
      <w:bodyDiv w:val="1"/>
      <w:marLeft w:val="0"/>
      <w:marRight w:val="0"/>
      <w:marTop w:val="0"/>
      <w:marBottom w:val="0"/>
      <w:divBdr>
        <w:top w:val="none" w:sz="0" w:space="0" w:color="auto"/>
        <w:left w:val="none" w:sz="0" w:space="0" w:color="auto"/>
        <w:bottom w:val="none" w:sz="0" w:space="0" w:color="auto"/>
        <w:right w:val="none" w:sz="0" w:space="0" w:color="auto"/>
      </w:divBdr>
    </w:div>
    <w:div w:id="1135412740">
      <w:bodyDiv w:val="1"/>
      <w:marLeft w:val="0"/>
      <w:marRight w:val="0"/>
      <w:marTop w:val="0"/>
      <w:marBottom w:val="0"/>
      <w:divBdr>
        <w:top w:val="none" w:sz="0" w:space="0" w:color="auto"/>
        <w:left w:val="none" w:sz="0" w:space="0" w:color="auto"/>
        <w:bottom w:val="none" w:sz="0" w:space="0" w:color="auto"/>
        <w:right w:val="none" w:sz="0" w:space="0" w:color="auto"/>
      </w:divBdr>
    </w:div>
    <w:div w:id="1135830067">
      <w:bodyDiv w:val="1"/>
      <w:marLeft w:val="0"/>
      <w:marRight w:val="0"/>
      <w:marTop w:val="0"/>
      <w:marBottom w:val="0"/>
      <w:divBdr>
        <w:top w:val="none" w:sz="0" w:space="0" w:color="auto"/>
        <w:left w:val="none" w:sz="0" w:space="0" w:color="auto"/>
        <w:bottom w:val="none" w:sz="0" w:space="0" w:color="auto"/>
        <w:right w:val="none" w:sz="0" w:space="0" w:color="auto"/>
      </w:divBdr>
    </w:div>
    <w:div w:id="1136948026">
      <w:bodyDiv w:val="1"/>
      <w:marLeft w:val="0"/>
      <w:marRight w:val="0"/>
      <w:marTop w:val="0"/>
      <w:marBottom w:val="0"/>
      <w:divBdr>
        <w:top w:val="none" w:sz="0" w:space="0" w:color="auto"/>
        <w:left w:val="none" w:sz="0" w:space="0" w:color="auto"/>
        <w:bottom w:val="none" w:sz="0" w:space="0" w:color="auto"/>
        <w:right w:val="none" w:sz="0" w:space="0" w:color="auto"/>
      </w:divBdr>
    </w:div>
    <w:div w:id="1139230417">
      <w:bodyDiv w:val="1"/>
      <w:marLeft w:val="0"/>
      <w:marRight w:val="0"/>
      <w:marTop w:val="0"/>
      <w:marBottom w:val="0"/>
      <w:divBdr>
        <w:top w:val="none" w:sz="0" w:space="0" w:color="auto"/>
        <w:left w:val="none" w:sz="0" w:space="0" w:color="auto"/>
        <w:bottom w:val="none" w:sz="0" w:space="0" w:color="auto"/>
        <w:right w:val="none" w:sz="0" w:space="0" w:color="auto"/>
      </w:divBdr>
    </w:div>
    <w:div w:id="1139306289">
      <w:bodyDiv w:val="1"/>
      <w:marLeft w:val="0"/>
      <w:marRight w:val="0"/>
      <w:marTop w:val="0"/>
      <w:marBottom w:val="0"/>
      <w:divBdr>
        <w:top w:val="none" w:sz="0" w:space="0" w:color="auto"/>
        <w:left w:val="none" w:sz="0" w:space="0" w:color="auto"/>
        <w:bottom w:val="none" w:sz="0" w:space="0" w:color="auto"/>
        <w:right w:val="none" w:sz="0" w:space="0" w:color="auto"/>
      </w:divBdr>
    </w:div>
    <w:div w:id="1139609375">
      <w:bodyDiv w:val="1"/>
      <w:marLeft w:val="0"/>
      <w:marRight w:val="0"/>
      <w:marTop w:val="0"/>
      <w:marBottom w:val="0"/>
      <w:divBdr>
        <w:top w:val="none" w:sz="0" w:space="0" w:color="auto"/>
        <w:left w:val="none" w:sz="0" w:space="0" w:color="auto"/>
        <w:bottom w:val="none" w:sz="0" w:space="0" w:color="auto"/>
        <w:right w:val="none" w:sz="0" w:space="0" w:color="auto"/>
      </w:divBdr>
    </w:div>
    <w:div w:id="1140807448">
      <w:bodyDiv w:val="1"/>
      <w:marLeft w:val="0"/>
      <w:marRight w:val="0"/>
      <w:marTop w:val="0"/>
      <w:marBottom w:val="0"/>
      <w:divBdr>
        <w:top w:val="none" w:sz="0" w:space="0" w:color="auto"/>
        <w:left w:val="none" w:sz="0" w:space="0" w:color="auto"/>
        <w:bottom w:val="none" w:sz="0" w:space="0" w:color="auto"/>
        <w:right w:val="none" w:sz="0" w:space="0" w:color="auto"/>
      </w:divBdr>
    </w:div>
    <w:div w:id="1140997463">
      <w:bodyDiv w:val="1"/>
      <w:marLeft w:val="0"/>
      <w:marRight w:val="0"/>
      <w:marTop w:val="0"/>
      <w:marBottom w:val="0"/>
      <w:divBdr>
        <w:top w:val="none" w:sz="0" w:space="0" w:color="auto"/>
        <w:left w:val="none" w:sz="0" w:space="0" w:color="auto"/>
        <w:bottom w:val="none" w:sz="0" w:space="0" w:color="auto"/>
        <w:right w:val="none" w:sz="0" w:space="0" w:color="auto"/>
      </w:divBdr>
    </w:div>
    <w:div w:id="1141658853">
      <w:bodyDiv w:val="1"/>
      <w:marLeft w:val="0"/>
      <w:marRight w:val="0"/>
      <w:marTop w:val="0"/>
      <w:marBottom w:val="0"/>
      <w:divBdr>
        <w:top w:val="none" w:sz="0" w:space="0" w:color="auto"/>
        <w:left w:val="none" w:sz="0" w:space="0" w:color="auto"/>
        <w:bottom w:val="none" w:sz="0" w:space="0" w:color="auto"/>
        <w:right w:val="none" w:sz="0" w:space="0" w:color="auto"/>
      </w:divBdr>
    </w:div>
    <w:div w:id="1145509069">
      <w:bodyDiv w:val="1"/>
      <w:marLeft w:val="0"/>
      <w:marRight w:val="0"/>
      <w:marTop w:val="0"/>
      <w:marBottom w:val="0"/>
      <w:divBdr>
        <w:top w:val="none" w:sz="0" w:space="0" w:color="auto"/>
        <w:left w:val="none" w:sz="0" w:space="0" w:color="auto"/>
        <w:bottom w:val="none" w:sz="0" w:space="0" w:color="auto"/>
        <w:right w:val="none" w:sz="0" w:space="0" w:color="auto"/>
      </w:divBdr>
    </w:div>
    <w:div w:id="1145976076">
      <w:bodyDiv w:val="1"/>
      <w:marLeft w:val="0"/>
      <w:marRight w:val="0"/>
      <w:marTop w:val="0"/>
      <w:marBottom w:val="0"/>
      <w:divBdr>
        <w:top w:val="none" w:sz="0" w:space="0" w:color="auto"/>
        <w:left w:val="none" w:sz="0" w:space="0" w:color="auto"/>
        <w:bottom w:val="none" w:sz="0" w:space="0" w:color="auto"/>
        <w:right w:val="none" w:sz="0" w:space="0" w:color="auto"/>
      </w:divBdr>
    </w:div>
    <w:div w:id="1146702678">
      <w:bodyDiv w:val="1"/>
      <w:marLeft w:val="0"/>
      <w:marRight w:val="0"/>
      <w:marTop w:val="0"/>
      <w:marBottom w:val="0"/>
      <w:divBdr>
        <w:top w:val="none" w:sz="0" w:space="0" w:color="auto"/>
        <w:left w:val="none" w:sz="0" w:space="0" w:color="auto"/>
        <w:bottom w:val="none" w:sz="0" w:space="0" w:color="auto"/>
        <w:right w:val="none" w:sz="0" w:space="0" w:color="auto"/>
      </w:divBdr>
    </w:div>
    <w:div w:id="1151630146">
      <w:bodyDiv w:val="1"/>
      <w:marLeft w:val="0"/>
      <w:marRight w:val="0"/>
      <w:marTop w:val="0"/>
      <w:marBottom w:val="0"/>
      <w:divBdr>
        <w:top w:val="none" w:sz="0" w:space="0" w:color="auto"/>
        <w:left w:val="none" w:sz="0" w:space="0" w:color="auto"/>
        <w:bottom w:val="none" w:sz="0" w:space="0" w:color="auto"/>
        <w:right w:val="none" w:sz="0" w:space="0" w:color="auto"/>
      </w:divBdr>
    </w:div>
    <w:div w:id="1152209207">
      <w:bodyDiv w:val="1"/>
      <w:marLeft w:val="0"/>
      <w:marRight w:val="0"/>
      <w:marTop w:val="0"/>
      <w:marBottom w:val="0"/>
      <w:divBdr>
        <w:top w:val="none" w:sz="0" w:space="0" w:color="auto"/>
        <w:left w:val="none" w:sz="0" w:space="0" w:color="auto"/>
        <w:bottom w:val="none" w:sz="0" w:space="0" w:color="auto"/>
        <w:right w:val="none" w:sz="0" w:space="0" w:color="auto"/>
      </w:divBdr>
    </w:div>
    <w:div w:id="1153059002">
      <w:bodyDiv w:val="1"/>
      <w:marLeft w:val="0"/>
      <w:marRight w:val="0"/>
      <w:marTop w:val="0"/>
      <w:marBottom w:val="0"/>
      <w:divBdr>
        <w:top w:val="none" w:sz="0" w:space="0" w:color="auto"/>
        <w:left w:val="none" w:sz="0" w:space="0" w:color="auto"/>
        <w:bottom w:val="none" w:sz="0" w:space="0" w:color="auto"/>
        <w:right w:val="none" w:sz="0" w:space="0" w:color="auto"/>
      </w:divBdr>
    </w:div>
    <w:div w:id="1153257448">
      <w:bodyDiv w:val="1"/>
      <w:marLeft w:val="0"/>
      <w:marRight w:val="0"/>
      <w:marTop w:val="0"/>
      <w:marBottom w:val="0"/>
      <w:divBdr>
        <w:top w:val="none" w:sz="0" w:space="0" w:color="auto"/>
        <w:left w:val="none" w:sz="0" w:space="0" w:color="auto"/>
        <w:bottom w:val="none" w:sz="0" w:space="0" w:color="auto"/>
        <w:right w:val="none" w:sz="0" w:space="0" w:color="auto"/>
      </w:divBdr>
    </w:div>
    <w:div w:id="1153763261">
      <w:bodyDiv w:val="1"/>
      <w:marLeft w:val="0"/>
      <w:marRight w:val="0"/>
      <w:marTop w:val="0"/>
      <w:marBottom w:val="0"/>
      <w:divBdr>
        <w:top w:val="none" w:sz="0" w:space="0" w:color="auto"/>
        <w:left w:val="none" w:sz="0" w:space="0" w:color="auto"/>
        <w:bottom w:val="none" w:sz="0" w:space="0" w:color="auto"/>
        <w:right w:val="none" w:sz="0" w:space="0" w:color="auto"/>
      </w:divBdr>
    </w:div>
    <w:div w:id="1153763278">
      <w:bodyDiv w:val="1"/>
      <w:marLeft w:val="0"/>
      <w:marRight w:val="0"/>
      <w:marTop w:val="0"/>
      <w:marBottom w:val="0"/>
      <w:divBdr>
        <w:top w:val="none" w:sz="0" w:space="0" w:color="auto"/>
        <w:left w:val="none" w:sz="0" w:space="0" w:color="auto"/>
        <w:bottom w:val="none" w:sz="0" w:space="0" w:color="auto"/>
        <w:right w:val="none" w:sz="0" w:space="0" w:color="auto"/>
      </w:divBdr>
    </w:div>
    <w:div w:id="1156146362">
      <w:bodyDiv w:val="1"/>
      <w:marLeft w:val="0"/>
      <w:marRight w:val="0"/>
      <w:marTop w:val="0"/>
      <w:marBottom w:val="0"/>
      <w:divBdr>
        <w:top w:val="none" w:sz="0" w:space="0" w:color="auto"/>
        <w:left w:val="none" w:sz="0" w:space="0" w:color="auto"/>
        <w:bottom w:val="none" w:sz="0" w:space="0" w:color="auto"/>
        <w:right w:val="none" w:sz="0" w:space="0" w:color="auto"/>
      </w:divBdr>
    </w:div>
    <w:div w:id="1156725263">
      <w:bodyDiv w:val="1"/>
      <w:marLeft w:val="0"/>
      <w:marRight w:val="0"/>
      <w:marTop w:val="0"/>
      <w:marBottom w:val="0"/>
      <w:divBdr>
        <w:top w:val="none" w:sz="0" w:space="0" w:color="auto"/>
        <w:left w:val="none" w:sz="0" w:space="0" w:color="auto"/>
        <w:bottom w:val="none" w:sz="0" w:space="0" w:color="auto"/>
        <w:right w:val="none" w:sz="0" w:space="0" w:color="auto"/>
      </w:divBdr>
    </w:div>
    <w:div w:id="1157958354">
      <w:bodyDiv w:val="1"/>
      <w:marLeft w:val="0"/>
      <w:marRight w:val="0"/>
      <w:marTop w:val="0"/>
      <w:marBottom w:val="0"/>
      <w:divBdr>
        <w:top w:val="none" w:sz="0" w:space="0" w:color="auto"/>
        <w:left w:val="none" w:sz="0" w:space="0" w:color="auto"/>
        <w:bottom w:val="none" w:sz="0" w:space="0" w:color="auto"/>
        <w:right w:val="none" w:sz="0" w:space="0" w:color="auto"/>
      </w:divBdr>
    </w:div>
    <w:div w:id="1161433309">
      <w:bodyDiv w:val="1"/>
      <w:marLeft w:val="0"/>
      <w:marRight w:val="0"/>
      <w:marTop w:val="0"/>
      <w:marBottom w:val="0"/>
      <w:divBdr>
        <w:top w:val="none" w:sz="0" w:space="0" w:color="auto"/>
        <w:left w:val="none" w:sz="0" w:space="0" w:color="auto"/>
        <w:bottom w:val="none" w:sz="0" w:space="0" w:color="auto"/>
        <w:right w:val="none" w:sz="0" w:space="0" w:color="auto"/>
      </w:divBdr>
    </w:div>
    <w:div w:id="1162702693">
      <w:bodyDiv w:val="1"/>
      <w:marLeft w:val="0"/>
      <w:marRight w:val="0"/>
      <w:marTop w:val="0"/>
      <w:marBottom w:val="0"/>
      <w:divBdr>
        <w:top w:val="none" w:sz="0" w:space="0" w:color="auto"/>
        <w:left w:val="none" w:sz="0" w:space="0" w:color="auto"/>
        <w:bottom w:val="none" w:sz="0" w:space="0" w:color="auto"/>
        <w:right w:val="none" w:sz="0" w:space="0" w:color="auto"/>
      </w:divBdr>
    </w:div>
    <w:div w:id="1163593908">
      <w:bodyDiv w:val="1"/>
      <w:marLeft w:val="0"/>
      <w:marRight w:val="0"/>
      <w:marTop w:val="0"/>
      <w:marBottom w:val="0"/>
      <w:divBdr>
        <w:top w:val="none" w:sz="0" w:space="0" w:color="auto"/>
        <w:left w:val="none" w:sz="0" w:space="0" w:color="auto"/>
        <w:bottom w:val="none" w:sz="0" w:space="0" w:color="auto"/>
        <w:right w:val="none" w:sz="0" w:space="0" w:color="auto"/>
      </w:divBdr>
    </w:div>
    <w:div w:id="1163623378">
      <w:bodyDiv w:val="1"/>
      <w:marLeft w:val="0"/>
      <w:marRight w:val="0"/>
      <w:marTop w:val="0"/>
      <w:marBottom w:val="0"/>
      <w:divBdr>
        <w:top w:val="none" w:sz="0" w:space="0" w:color="auto"/>
        <w:left w:val="none" w:sz="0" w:space="0" w:color="auto"/>
        <w:bottom w:val="none" w:sz="0" w:space="0" w:color="auto"/>
        <w:right w:val="none" w:sz="0" w:space="0" w:color="auto"/>
      </w:divBdr>
    </w:div>
    <w:div w:id="1166897677">
      <w:bodyDiv w:val="1"/>
      <w:marLeft w:val="0"/>
      <w:marRight w:val="0"/>
      <w:marTop w:val="0"/>
      <w:marBottom w:val="0"/>
      <w:divBdr>
        <w:top w:val="none" w:sz="0" w:space="0" w:color="auto"/>
        <w:left w:val="none" w:sz="0" w:space="0" w:color="auto"/>
        <w:bottom w:val="none" w:sz="0" w:space="0" w:color="auto"/>
        <w:right w:val="none" w:sz="0" w:space="0" w:color="auto"/>
      </w:divBdr>
    </w:div>
    <w:div w:id="1167555866">
      <w:bodyDiv w:val="1"/>
      <w:marLeft w:val="0"/>
      <w:marRight w:val="0"/>
      <w:marTop w:val="0"/>
      <w:marBottom w:val="0"/>
      <w:divBdr>
        <w:top w:val="none" w:sz="0" w:space="0" w:color="auto"/>
        <w:left w:val="none" w:sz="0" w:space="0" w:color="auto"/>
        <w:bottom w:val="none" w:sz="0" w:space="0" w:color="auto"/>
        <w:right w:val="none" w:sz="0" w:space="0" w:color="auto"/>
      </w:divBdr>
    </w:div>
    <w:div w:id="1167600037">
      <w:bodyDiv w:val="1"/>
      <w:marLeft w:val="0"/>
      <w:marRight w:val="0"/>
      <w:marTop w:val="0"/>
      <w:marBottom w:val="0"/>
      <w:divBdr>
        <w:top w:val="none" w:sz="0" w:space="0" w:color="auto"/>
        <w:left w:val="none" w:sz="0" w:space="0" w:color="auto"/>
        <w:bottom w:val="none" w:sz="0" w:space="0" w:color="auto"/>
        <w:right w:val="none" w:sz="0" w:space="0" w:color="auto"/>
      </w:divBdr>
    </w:div>
    <w:div w:id="1168642478">
      <w:bodyDiv w:val="1"/>
      <w:marLeft w:val="0"/>
      <w:marRight w:val="0"/>
      <w:marTop w:val="0"/>
      <w:marBottom w:val="0"/>
      <w:divBdr>
        <w:top w:val="none" w:sz="0" w:space="0" w:color="auto"/>
        <w:left w:val="none" w:sz="0" w:space="0" w:color="auto"/>
        <w:bottom w:val="none" w:sz="0" w:space="0" w:color="auto"/>
        <w:right w:val="none" w:sz="0" w:space="0" w:color="auto"/>
      </w:divBdr>
    </w:div>
    <w:div w:id="1169173259">
      <w:bodyDiv w:val="1"/>
      <w:marLeft w:val="0"/>
      <w:marRight w:val="0"/>
      <w:marTop w:val="0"/>
      <w:marBottom w:val="0"/>
      <w:divBdr>
        <w:top w:val="none" w:sz="0" w:space="0" w:color="auto"/>
        <w:left w:val="none" w:sz="0" w:space="0" w:color="auto"/>
        <w:bottom w:val="none" w:sz="0" w:space="0" w:color="auto"/>
        <w:right w:val="none" w:sz="0" w:space="0" w:color="auto"/>
      </w:divBdr>
    </w:div>
    <w:div w:id="1170214732">
      <w:bodyDiv w:val="1"/>
      <w:marLeft w:val="0"/>
      <w:marRight w:val="0"/>
      <w:marTop w:val="0"/>
      <w:marBottom w:val="0"/>
      <w:divBdr>
        <w:top w:val="none" w:sz="0" w:space="0" w:color="auto"/>
        <w:left w:val="none" w:sz="0" w:space="0" w:color="auto"/>
        <w:bottom w:val="none" w:sz="0" w:space="0" w:color="auto"/>
        <w:right w:val="none" w:sz="0" w:space="0" w:color="auto"/>
      </w:divBdr>
    </w:div>
    <w:div w:id="1171337535">
      <w:bodyDiv w:val="1"/>
      <w:marLeft w:val="0"/>
      <w:marRight w:val="0"/>
      <w:marTop w:val="0"/>
      <w:marBottom w:val="0"/>
      <w:divBdr>
        <w:top w:val="none" w:sz="0" w:space="0" w:color="auto"/>
        <w:left w:val="none" w:sz="0" w:space="0" w:color="auto"/>
        <w:bottom w:val="none" w:sz="0" w:space="0" w:color="auto"/>
        <w:right w:val="none" w:sz="0" w:space="0" w:color="auto"/>
      </w:divBdr>
    </w:div>
    <w:div w:id="1172406030">
      <w:bodyDiv w:val="1"/>
      <w:marLeft w:val="0"/>
      <w:marRight w:val="0"/>
      <w:marTop w:val="0"/>
      <w:marBottom w:val="0"/>
      <w:divBdr>
        <w:top w:val="none" w:sz="0" w:space="0" w:color="auto"/>
        <w:left w:val="none" w:sz="0" w:space="0" w:color="auto"/>
        <w:bottom w:val="none" w:sz="0" w:space="0" w:color="auto"/>
        <w:right w:val="none" w:sz="0" w:space="0" w:color="auto"/>
      </w:divBdr>
    </w:div>
    <w:div w:id="1173227771">
      <w:bodyDiv w:val="1"/>
      <w:marLeft w:val="0"/>
      <w:marRight w:val="0"/>
      <w:marTop w:val="0"/>
      <w:marBottom w:val="0"/>
      <w:divBdr>
        <w:top w:val="none" w:sz="0" w:space="0" w:color="auto"/>
        <w:left w:val="none" w:sz="0" w:space="0" w:color="auto"/>
        <w:bottom w:val="none" w:sz="0" w:space="0" w:color="auto"/>
        <w:right w:val="none" w:sz="0" w:space="0" w:color="auto"/>
      </w:divBdr>
    </w:div>
    <w:div w:id="1175458285">
      <w:bodyDiv w:val="1"/>
      <w:marLeft w:val="0"/>
      <w:marRight w:val="0"/>
      <w:marTop w:val="0"/>
      <w:marBottom w:val="0"/>
      <w:divBdr>
        <w:top w:val="none" w:sz="0" w:space="0" w:color="auto"/>
        <w:left w:val="none" w:sz="0" w:space="0" w:color="auto"/>
        <w:bottom w:val="none" w:sz="0" w:space="0" w:color="auto"/>
        <w:right w:val="none" w:sz="0" w:space="0" w:color="auto"/>
      </w:divBdr>
    </w:div>
    <w:div w:id="1176310969">
      <w:bodyDiv w:val="1"/>
      <w:marLeft w:val="0"/>
      <w:marRight w:val="0"/>
      <w:marTop w:val="0"/>
      <w:marBottom w:val="0"/>
      <w:divBdr>
        <w:top w:val="none" w:sz="0" w:space="0" w:color="auto"/>
        <w:left w:val="none" w:sz="0" w:space="0" w:color="auto"/>
        <w:bottom w:val="none" w:sz="0" w:space="0" w:color="auto"/>
        <w:right w:val="none" w:sz="0" w:space="0" w:color="auto"/>
      </w:divBdr>
    </w:div>
    <w:div w:id="1179924277">
      <w:bodyDiv w:val="1"/>
      <w:marLeft w:val="0"/>
      <w:marRight w:val="0"/>
      <w:marTop w:val="0"/>
      <w:marBottom w:val="0"/>
      <w:divBdr>
        <w:top w:val="none" w:sz="0" w:space="0" w:color="auto"/>
        <w:left w:val="none" w:sz="0" w:space="0" w:color="auto"/>
        <w:bottom w:val="none" w:sz="0" w:space="0" w:color="auto"/>
        <w:right w:val="none" w:sz="0" w:space="0" w:color="auto"/>
      </w:divBdr>
    </w:div>
    <w:div w:id="1180312020">
      <w:bodyDiv w:val="1"/>
      <w:marLeft w:val="0"/>
      <w:marRight w:val="0"/>
      <w:marTop w:val="0"/>
      <w:marBottom w:val="0"/>
      <w:divBdr>
        <w:top w:val="none" w:sz="0" w:space="0" w:color="auto"/>
        <w:left w:val="none" w:sz="0" w:space="0" w:color="auto"/>
        <w:bottom w:val="none" w:sz="0" w:space="0" w:color="auto"/>
        <w:right w:val="none" w:sz="0" w:space="0" w:color="auto"/>
      </w:divBdr>
    </w:div>
    <w:div w:id="1180588470">
      <w:bodyDiv w:val="1"/>
      <w:marLeft w:val="0"/>
      <w:marRight w:val="0"/>
      <w:marTop w:val="0"/>
      <w:marBottom w:val="0"/>
      <w:divBdr>
        <w:top w:val="none" w:sz="0" w:space="0" w:color="auto"/>
        <w:left w:val="none" w:sz="0" w:space="0" w:color="auto"/>
        <w:bottom w:val="none" w:sz="0" w:space="0" w:color="auto"/>
        <w:right w:val="none" w:sz="0" w:space="0" w:color="auto"/>
      </w:divBdr>
    </w:div>
    <w:div w:id="1181162696">
      <w:bodyDiv w:val="1"/>
      <w:marLeft w:val="0"/>
      <w:marRight w:val="0"/>
      <w:marTop w:val="0"/>
      <w:marBottom w:val="0"/>
      <w:divBdr>
        <w:top w:val="none" w:sz="0" w:space="0" w:color="auto"/>
        <w:left w:val="none" w:sz="0" w:space="0" w:color="auto"/>
        <w:bottom w:val="none" w:sz="0" w:space="0" w:color="auto"/>
        <w:right w:val="none" w:sz="0" w:space="0" w:color="auto"/>
      </w:divBdr>
    </w:div>
    <w:div w:id="1181235714">
      <w:bodyDiv w:val="1"/>
      <w:marLeft w:val="0"/>
      <w:marRight w:val="0"/>
      <w:marTop w:val="0"/>
      <w:marBottom w:val="0"/>
      <w:divBdr>
        <w:top w:val="none" w:sz="0" w:space="0" w:color="auto"/>
        <w:left w:val="none" w:sz="0" w:space="0" w:color="auto"/>
        <w:bottom w:val="none" w:sz="0" w:space="0" w:color="auto"/>
        <w:right w:val="none" w:sz="0" w:space="0" w:color="auto"/>
      </w:divBdr>
    </w:div>
    <w:div w:id="1183931744">
      <w:bodyDiv w:val="1"/>
      <w:marLeft w:val="0"/>
      <w:marRight w:val="0"/>
      <w:marTop w:val="0"/>
      <w:marBottom w:val="0"/>
      <w:divBdr>
        <w:top w:val="none" w:sz="0" w:space="0" w:color="auto"/>
        <w:left w:val="none" w:sz="0" w:space="0" w:color="auto"/>
        <w:bottom w:val="none" w:sz="0" w:space="0" w:color="auto"/>
        <w:right w:val="none" w:sz="0" w:space="0" w:color="auto"/>
      </w:divBdr>
    </w:div>
    <w:div w:id="1184706909">
      <w:bodyDiv w:val="1"/>
      <w:marLeft w:val="0"/>
      <w:marRight w:val="0"/>
      <w:marTop w:val="0"/>
      <w:marBottom w:val="0"/>
      <w:divBdr>
        <w:top w:val="none" w:sz="0" w:space="0" w:color="auto"/>
        <w:left w:val="none" w:sz="0" w:space="0" w:color="auto"/>
        <w:bottom w:val="none" w:sz="0" w:space="0" w:color="auto"/>
        <w:right w:val="none" w:sz="0" w:space="0" w:color="auto"/>
      </w:divBdr>
    </w:div>
    <w:div w:id="1184784738">
      <w:bodyDiv w:val="1"/>
      <w:marLeft w:val="0"/>
      <w:marRight w:val="0"/>
      <w:marTop w:val="0"/>
      <w:marBottom w:val="0"/>
      <w:divBdr>
        <w:top w:val="none" w:sz="0" w:space="0" w:color="auto"/>
        <w:left w:val="none" w:sz="0" w:space="0" w:color="auto"/>
        <w:bottom w:val="none" w:sz="0" w:space="0" w:color="auto"/>
        <w:right w:val="none" w:sz="0" w:space="0" w:color="auto"/>
      </w:divBdr>
    </w:div>
    <w:div w:id="1185288445">
      <w:bodyDiv w:val="1"/>
      <w:marLeft w:val="0"/>
      <w:marRight w:val="0"/>
      <w:marTop w:val="0"/>
      <w:marBottom w:val="0"/>
      <w:divBdr>
        <w:top w:val="none" w:sz="0" w:space="0" w:color="auto"/>
        <w:left w:val="none" w:sz="0" w:space="0" w:color="auto"/>
        <w:bottom w:val="none" w:sz="0" w:space="0" w:color="auto"/>
        <w:right w:val="none" w:sz="0" w:space="0" w:color="auto"/>
      </w:divBdr>
    </w:div>
    <w:div w:id="1185704319">
      <w:bodyDiv w:val="1"/>
      <w:marLeft w:val="0"/>
      <w:marRight w:val="0"/>
      <w:marTop w:val="0"/>
      <w:marBottom w:val="0"/>
      <w:divBdr>
        <w:top w:val="none" w:sz="0" w:space="0" w:color="auto"/>
        <w:left w:val="none" w:sz="0" w:space="0" w:color="auto"/>
        <w:bottom w:val="none" w:sz="0" w:space="0" w:color="auto"/>
        <w:right w:val="none" w:sz="0" w:space="0" w:color="auto"/>
      </w:divBdr>
    </w:div>
    <w:div w:id="1186362967">
      <w:bodyDiv w:val="1"/>
      <w:marLeft w:val="0"/>
      <w:marRight w:val="0"/>
      <w:marTop w:val="0"/>
      <w:marBottom w:val="0"/>
      <w:divBdr>
        <w:top w:val="none" w:sz="0" w:space="0" w:color="auto"/>
        <w:left w:val="none" w:sz="0" w:space="0" w:color="auto"/>
        <w:bottom w:val="none" w:sz="0" w:space="0" w:color="auto"/>
        <w:right w:val="none" w:sz="0" w:space="0" w:color="auto"/>
      </w:divBdr>
    </w:div>
    <w:div w:id="1186558677">
      <w:bodyDiv w:val="1"/>
      <w:marLeft w:val="0"/>
      <w:marRight w:val="0"/>
      <w:marTop w:val="0"/>
      <w:marBottom w:val="0"/>
      <w:divBdr>
        <w:top w:val="none" w:sz="0" w:space="0" w:color="auto"/>
        <w:left w:val="none" w:sz="0" w:space="0" w:color="auto"/>
        <w:bottom w:val="none" w:sz="0" w:space="0" w:color="auto"/>
        <w:right w:val="none" w:sz="0" w:space="0" w:color="auto"/>
      </w:divBdr>
    </w:div>
    <w:div w:id="1187138370">
      <w:bodyDiv w:val="1"/>
      <w:marLeft w:val="0"/>
      <w:marRight w:val="0"/>
      <w:marTop w:val="0"/>
      <w:marBottom w:val="0"/>
      <w:divBdr>
        <w:top w:val="none" w:sz="0" w:space="0" w:color="auto"/>
        <w:left w:val="none" w:sz="0" w:space="0" w:color="auto"/>
        <w:bottom w:val="none" w:sz="0" w:space="0" w:color="auto"/>
        <w:right w:val="none" w:sz="0" w:space="0" w:color="auto"/>
      </w:divBdr>
    </w:div>
    <w:div w:id="1187331924">
      <w:bodyDiv w:val="1"/>
      <w:marLeft w:val="0"/>
      <w:marRight w:val="0"/>
      <w:marTop w:val="0"/>
      <w:marBottom w:val="0"/>
      <w:divBdr>
        <w:top w:val="none" w:sz="0" w:space="0" w:color="auto"/>
        <w:left w:val="none" w:sz="0" w:space="0" w:color="auto"/>
        <w:bottom w:val="none" w:sz="0" w:space="0" w:color="auto"/>
        <w:right w:val="none" w:sz="0" w:space="0" w:color="auto"/>
      </w:divBdr>
    </w:div>
    <w:div w:id="1187448050">
      <w:bodyDiv w:val="1"/>
      <w:marLeft w:val="0"/>
      <w:marRight w:val="0"/>
      <w:marTop w:val="0"/>
      <w:marBottom w:val="0"/>
      <w:divBdr>
        <w:top w:val="none" w:sz="0" w:space="0" w:color="auto"/>
        <w:left w:val="none" w:sz="0" w:space="0" w:color="auto"/>
        <w:bottom w:val="none" w:sz="0" w:space="0" w:color="auto"/>
        <w:right w:val="none" w:sz="0" w:space="0" w:color="auto"/>
      </w:divBdr>
    </w:div>
    <w:div w:id="1187601992">
      <w:bodyDiv w:val="1"/>
      <w:marLeft w:val="0"/>
      <w:marRight w:val="0"/>
      <w:marTop w:val="0"/>
      <w:marBottom w:val="0"/>
      <w:divBdr>
        <w:top w:val="none" w:sz="0" w:space="0" w:color="auto"/>
        <w:left w:val="none" w:sz="0" w:space="0" w:color="auto"/>
        <w:bottom w:val="none" w:sz="0" w:space="0" w:color="auto"/>
        <w:right w:val="none" w:sz="0" w:space="0" w:color="auto"/>
      </w:divBdr>
    </w:div>
    <w:div w:id="1187711715">
      <w:bodyDiv w:val="1"/>
      <w:marLeft w:val="0"/>
      <w:marRight w:val="0"/>
      <w:marTop w:val="0"/>
      <w:marBottom w:val="0"/>
      <w:divBdr>
        <w:top w:val="none" w:sz="0" w:space="0" w:color="auto"/>
        <w:left w:val="none" w:sz="0" w:space="0" w:color="auto"/>
        <w:bottom w:val="none" w:sz="0" w:space="0" w:color="auto"/>
        <w:right w:val="none" w:sz="0" w:space="0" w:color="auto"/>
      </w:divBdr>
    </w:div>
    <w:div w:id="1190991462">
      <w:bodyDiv w:val="1"/>
      <w:marLeft w:val="0"/>
      <w:marRight w:val="0"/>
      <w:marTop w:val="0"/>
      <w:marBottom w:val="0"/>
      <w:divBdr>
        <w:top w:val="none" w:sz="0" w:space="0" w:color="auto"/>
        <w:left w:val="none" w:sz="0" w:space="0" w:color="auto"/>
        <w:bottom w:val="none" w:sz="0" w:space="0" w:color="auto"/>
        <w:right w:val="none" w:sz="0" w:space="0" w:color="auto"/>
      </w:divBdr>
    </w:div>
    <w:div w:id="1194423657">
      <w:bodyDiv w:val="1"/>
      <w:marLeft w:val="0"/>
      <w:marRight w:val="0"/>
      <w:marTop w:val="0"/>
      <w:marBottom w:val="0"/>
      <w:divBdr>
        <w:top w:val="none" w:sz="0" w:space="0" w:color="auto"/>
        <w:left w:val="none" w:sz="0" w:space="0" w:color="auto"/>
        <w:bottom w:val="none" w:sz="0" w:space="0" w:color="auto"/>
        <w:right w:val="none" w:sz="0" w:space="0" w:color="auto"/>
      </w:divBdr>
    </w:div>
    <w:div w:id="1194460638">
      <w:bodyDiv w:val="1"/>
      <w:marLeft w:val="0"/>
      <w:marRight w:val="0"/>
      <w:marTop w:val="0"/>
      <w:marBottom w:val="0"/>
      <w:divBdr>
        <w:top w:val="none" w:sz="0" w:space="0" w:color="auto"/>
        <w:left w:val="none" w:sz="0" w:space="0" w:color="auto"/>
        <w:bottom w:val="none" w:sz="0" w:space="0" w:color="auto"/>
        <w:right w:val="none" w:sz="0" w:space="0" w:color="auto"/>
      </w:divBdr>
    </w:div>
    <w:div w:id="1196774295">
      <w:bodyDiv w:val="1"/>
      <w:marLeft w:val="0"/>
      <w:marRight w:val="0"/>
      <w:marTop w:val="0"/>
      <w:marBottom w:val="0"/>
      <w:divBdr>
        <w:top w:val="none" w:sz="0" w:space="0" w:color="auto"/>
        <w:left w:val="none" w:sz="0" w:space="0" w:color="auto"/>
        <w:bottom w:val="none" w:sz="0" w:space="0" w:color="auto"/>
        <w:right w:val="none" w:sz="0" w:space="0" w:color="auto"/>
      </w:divBdr>
    </w:div>
    <w:div w:id="1197085884">
      <w:bodyDiv w:val="1"/>
      <w:marLeft w:val="0"/>
      <w:marRight w:val="0"/>
      <w:marTop w:val="0"/>
      <w:marBottom w:val="0"/>
      <w:divBdr>
        <w:top w:val="none" w:sz="0" w:space="0" w:color="auto"/>
        <w:left w:val="none" w:sz="0" w:space="0" w:color="auto"/>
        <w:bottom w:val="none" w:sz="0" w:space="0" w:color="auto"/>
        <w:right w:val="none" w:sz="0" w:space="0" w:color="auto"/>
      </w:divBdr>
    </w:div>
    <w:div w:id="1200584348">
      <w:bodyDiv w:val="1"/>
      <w:marLeft w:val="0"/>
      <w:marRight w:val="0"/>
      <w:marTop w:val="0"/>
      <w:marBottom w:val="0"/>
      <w:divBdr>
        <w:top w:val="none" w:sz="0" w:space="0" w:color="auto"/>
        <w:left w:val="none" w:sz="0" w:space="0" w:color="auto"/>
        <w:bottom w:val="none" w:sz="0" w:space="0" w:color="auto"/>
        <w:right w:val="none" w:sz="0" w:space="0" w:color="auto"/>
      </w:divBdr>
    </w:div>
    <w:div w:id="1201092083">
      <w:bodyDiv w:val="1"/>
      <w:marLeft w:val="0"/>
      <w:marRight w:val="0"/>
      <w:marTop w:val="0"/>
      <w:marBottom w:val="0"/>
      <w:divBdr>
        <w:top w:val="none" w:sz="0" w:space="0" w:color="auto"/>
        <w:left w:val="none" w:sz="0" w:space="0" w:color="auto"/>
        <w:bottom w:val="none" w:sz="0" w:space="0" w:color="auto"/>
        <w:right w:val="none" w:sz="0" w:space="0" w:color="auto"/>
      </w:divBdr>
    </w:div>
    <w:div w:id="1204292511">
      <w:bodyDiv w:val="1"/>
      <w:marLeft w:val="0"/>
      <w:marRight w:val="0"/>
      <w:marTop w:val="0"/>
      <w:marBottom w:val="0"/>
      <w:divBdr>
        <w:top w:val="none" w:sz="0" w:space="0" w:color="auto"/>
        <w:left w:val="none" w:sz="0" w:space="0" w:color="auto"/>
        <w:bottom w:val="none" w:sz="0" w:space="0" w:color="auto"/>
        <w:right w:val="none" w:sz="0" w:space="0" w:color="auto"/>
      </w:divBdr>
    </w:div>
    <w:div w:id="1205487714">
      <w:bodyDiv w:val="1"/>
      <w:marLeft w:val="0"/>
      <w:marRight w:val="0"/>
      <w:marTop w:val="0"/>
      <w:marBottom w:val="0"/>
      <w:divBdr>
        <w:top w:val="none" w:sz="0" w:space="0" w:color="auto"/>
        <w:left w:val="none" w:sz="0" w:space="0" w:color="auto"/>
        <w:bottom w:val="none" w:sz="0" w:space="0" w:color="auto"/>
        <w:right w:val="none" w:sz="0" w:space="0" w:color="auto"/>
      </w:divBdr>
    </w:div>
    <w:div w:id="1206332930">
      <w:bodyDiv w:val="1"/>
      <w:marLeft w:val="0"/>
      <w:marRight w:val="0"/>
      <w:marTop w:val="0"/>
      <w:marBottom w:val="0"/>
      <w:divBdr>
        <w:top w:val="none" w:sz="0" w:space="0" w:color="auto"/>
        <w:left w:val="none" w:sz="0" w:space="0" w:color="auto"/>
        <w:bottom w:val="none" w:sz="0" w:space="0" w:color="auto"/>
        <w:right w:val="none" w:sz="0" w:space="0" w:color="auto"/>
      </w:divBdr>
    </w:div>
    <w:div w:id="1208682023">
      <w:bodyDiv w:val="1"/>
      <w:marLeft w:val="0"/>
      <w:marRight w:val="0"/>
      <w:marTop w:val="0"/>
      <w:marBottom w:val="0"/>
      <w:divBdr>
        <w:top w:val="none" w:sz="0" w:space="0" w:color="auto"/>
        <w:left w:val="none" w:sz="0" w:space="0" w:color="auto"/>
        <w:bottom w:val="none" w:sz="0" w:space="0" w:color="auto"/>
        <w:right w:val="none" w:sz="0" w:space="0" w:color="auto"/>
      </w:divBdr>
    </w:div>
    <w:div w:id="1210261176">
      <w:bodyDiv w:val="1"/>
      <w:marLeft w:val="0"/>
      <w:marRight w:val="0"/>
      <w:marTop w:val="0"/>
      <w:marBottom w:val="0"/>
      <w:divBdr>
        <w:top w:val="none" w:sz="0" w:space="0" w:color="auto"/>
        <w:left w:val="none" w:sz="0" w:space="0" w:color="auto"/>
        <w:bottom w:val="none" w:sz="0" w:space="0" w:color="auto"/>
        <w:right w:val="none" w:sz="0" w:space="0" w:color="auto"/>
      </w:divBdr>
    </w:div>
    <w:div w:id="1210386433">
      <w:bodyDiv w:val="1"/>
      <w:marLeft w:val="0"/>
      <w:marRight w:val="0"/>
      <w:marTop w:val="0"/>
      <w:marBottom w:val="0"/>
      <w:divBdr>
        <w:top w:val="none" w:sz="0" w:space="0" w:color="auto"/>
        <w:left w:val="none" w:sz="0" w:space="0" w:color="auto"/>
        <w:bottom w:val="none" w:sz="0" w:space="0" w:color="auto"/>
        <w:right w:val="none" w:sz="0" w:space="0" w:color="auto"/>
      </w:divBdr>
    </w:div>
    <w:div w:id="1211843043">
      <w:bodyDiv w:val="1"/>
      <w:marLeft w:val="0"/>
      <w:marRight w:val="0"/>
      <w:marTop w:val="0"/>
      <w:marBottom w:val="0"/>
      <w:divBdr>
        <w:top w:val="none" w:sz="0" w:space="0" w:color="auto"/>
        <w:left w:val="none" w:sz="0" w:space="0" w:color="auto"/>
        <w:bottom w:val="none" w:sz="0" w:space="0" w:color="auto"/>
        <w:right w:val="none" w:sz="0" w:space="0" w:color="auto"/>
      </w:divBdr>
    </w:div>
    <w:div w:id="1214660936">
      <w:bodyDiv w:val="1"/>
      <w:marLeft w:val="0"/>
      <w:marRight w:val="0"/>
      <w:marTop w:val="0"/>
      <w:marBottom w:val="0"/>
      <w:divBdr>
        <w:top w:val="none" w:sz="0" w:space="0" w:color="auto"/>
        <w:left w:val="none" w:sz="0" w:space="0" w:color="auto"/>
        <w:bottom w:val="none" w:sz="0" w:space="0" w:color="auto"/>
        <w:right w:val="none" w:sz="0" w:space="0" w:color="auto"/>
      </w:divBdr>
    </w:div>
    <w:div w:id="1217202334">
      <w:bodyDiv w:val="1"/>
      <w:marLeft w:val="0"/>
      <w:marRight w:val="0"/>
      <w:marTop w:val="0"/>
      <w:marBottom w:val="0"/>
      <w:divBdr>
        <w:top w:val="none" w:sz="0" w:space="0" w:color="auto"/>
        <w:left w:val="none" w:sz="0" w:space="0" w:color="auto"/>
        <w:bottom w:val="none" w:sz="0" w:space="0" w:color="auto"/>
        <w:right w:val="none" w:sz="0" w:space="0" w:color="auto"/>
      </w:divBdr>
    </w:div>
    <w:div w:id="1217399785">
      <w:bodyDiv w:val="1"/>
      <w:marLeft w:val="0"/>
      <w:marRight w:val="0"/>
      <w:marTop w:val="0"/>
      <w:marBottom w:val="0"/>
      <w:divBdr>
        <w:top w:val="none" w:sz="0" w:space="0" w:color="auto"/>
        <w:left w:val="none" w:sz="0" w:space="0" w:color="auto"/>
        <w:bottom w:val="none" w:sz="0" w:space="0" w:color="auto"/>
        <w:right w:val="none" w:sz="0" w:space="0" w:color="auto"/>
      </w:divBdr>
    </w:div>
    <w:div w:id="1217661137">
      <w:bodyDiv w:val="1"/>
      <w:marLeft w:val="0"/>
      <w:marRight w:val="0"/>
      <w:marTop w:val="0"/>
      <w:marBottom w:val="0"/>
      <w:divBdr>
        <w:top w:val="none" w:sz="0" w:space="0" w:color="auto"/>
        <w:left w:val="none" w:sz="0" w:space="0" w:color="auto"/>
        <w:bottom w:val="none" w:sz="0" w:space="0" w:color="auto"/>
        <w:right w:val="none" w:sz="0" w:space="0" w:color="auto"/>
      </w:divBdr>
    </w:div>
    <w:div w:id="1220247024">
      <w:bodyDiv w:val="1"/>
      <w:marLeft w:val="0"/>
      <w:marRight w:val="0"/>
      <w:marTop w:val="0"/>
      <w:marBottom w:val="0"/>
      <w:divBdr>
        <w:top w:val="none" w:sz="0" w:space="0" w:color="auto"/>
        <w:left w:val="none" w:sz="0" w:space="0" w:color="auto"/>
        <w:bottom w:val="none" w:sz="0" w:space="0" w:color="auto"/>
        <w:right w:val="none" w:sz="0" w:space="0" w:color="auto"/>
      </w:divBdr>
    </w:div>
    <w:div w:id="1220481163">
      <w:bodyDiv w:val="1"/>
      <w:marLeft w:val="0"/>
      <w:marRight w:val="0"/>
      <w:marTop w:val="0"/>
      <w:marBottom w:val="0"/>
      <w:divBdr>
        <w:top w:val="none" w:sz="0" w:space="0" w:color="auto"/>
        <w:left w:val="none" w:sz="0" w:space="0" w:color="auto"/>
        <w:bottom w:val="none" w:sz="0" w:space="0" w:color="auto"/>
        <w:right w:val="none" w:sz="0" w:space="0" w:color="auto"/>
      </w:divBdr>
    </w:div>
    <w:div w:id="1223754191">
      <w:bodyDiv w:val="1"/>
      <w:marLeft w:val="0"/>
      <w:marRight w:val="0"/>
      <w:marTop w:val="0"/>
      <w:marBottom w:val="0"/>
      <w:divBdr>
        <w:top w:val="none" w:sz="0" w:space="0" w:color="auto"/>
        <w:left w:val="none" w:sz="0" w:space="0" w:color="auto"/>
        <w:bottom w:val="none" w:sz="0" w:space="0" w:color="auto"/>
        <w:right w:val="none" w:sz="0" w:space="0" w:color="auto"/>
      </w:divBdr>
    </w:div>
    <w:div w:id="1225021087">
      <w:bodyDiv w:val="1"/>
      <w:marLeft w:val="0"/>
      <w:marRight w:val="0"/>
      <w:marTop w:val="0"/>
      <w:marBottom w:val="0"/>
      <w:divBdr>
        <w:top w:val="none" w:sz="0" w:space="0" w:color="auto"/>
        <w:left w:val="none" w:sz="0" w:space="0" w:color="auto"/>
        <w:bottom w:val="none" w:sz="0" w:space="0" w:color="auto"/>
        <w:right w:val="none" w:sz="0" w:space="0" w:color="auto"/>
      </w:divBdr>
    </w:div>
    <w:div w:id="1227955483">
      <w:bodyDiv w:val="1"/>
      <w:marLeft w:val="0"/>
      <w:marRight w:val="0"/>
      <w:marTop w:val="0"/>
      <w:marBottom w:val="0"/>
      <w:divBdr>
        <w:top w:val="none" w:sz="0" w:space="0" w:color="auto"/>
        <w:left w:val="none" w:sz="0" w:space="0" w:color="auto"/>
        <w:bottom w:val="none" w:sz="0" w:space="0" w:color="auto"/>
        <w:right w:val="none" w:sz="0" w:space="0" w:color="auto"/>
      </w:divBdr>
    </w:div>
    <w:div w:id="1228420409">
      <w:bodyDiv w:val="1"/>
      <w:marLeft w:val="0"/>
      <w:marRight w:val="0"/>
      <w:marTop w:val="0"/>
      <w:marBottom w:val="0"/>
      <w:divBdr>
        <w:top w:val="none" w:sz="0" w:space="0" w:color="auto"/>
        <w:left w:val="none" w:sz="0" w:space="0" w:color="auto"/>
        <w:bottom w:val="none" w:sz="0" w:space="0" w:color="auto"/>
        <w:right w:val="none" w:sz="0" w:space="0" w:color="auto"/>
      </w:divBdr>
    </w:div>
    <w:div w:id="1229150267">
      <w:bodyDiv w:val="1"/>
      <w:marLeft w:val="0"/>
      <w:marRight w:val="0"/>
      <w:marTop w:val="0"/>
      <w:marBottom w:val="0"/>
      <w:divBdr>
        <w:top w:val="none" w:sz="0" w:space="0" w:color="auto"/>
        <w:left w:val="none" w:sz="0" w:space="0" w:color="auto"/>
        <w:bottom w:val="none" w:sz="0" w:space="0" w:color="auto"/>
        <w:right w:val="none" w:sz="0" w:space="0" w:color="auto"/>
      </w:divBdr>
    </w:div>
    <w:div w:id="1231574000">
      <w:bodyDiv w:val="1"/>
      <w:marLeft w:val="0"/>
      <w:marRight w:val="0"/>
      <w:marTop w:val="0"/>
      <w:marBottom w:val="0"/>
      <w:divBdr>
        <w:top w:val="none" w:sz="0" w:space="0" w:color="auto"/>
        <w:left w:val="none" w:sz="0" w:space="0" w:color="auto"/>
        <w:bottom w:val="none" w:sz="0" w:space="0" w:color="auto"/>
        <w:right w:val="none" w:sz="0" w:space="0" w:color="auto"/>
      </w:divBdr>
    </w:div>
    <w:div w:id="1232078086">
      <w:bodyDiv w:val="1"/>
      <w:marLeft w:val="0"/>
      <w:marRight w:val="0"/>
      <w:marTop w:val="0"/>
      <w:marBottom w:val="0"/>
      <w:divBdr>
        <w:top w:val="none" w:sz="0" w:space="0" w:color="auto"/>
        <w:left w:val="none" w:sz="0" w:space="0" w:color="auto"/>
        <w:bottom w:val="none" w:sz="0" w:space="0" w:color="auto"/>
        <w:right w:val="none" w:sz="0" w:space="0" w:color="auto"/>
      </w:divBdr>
    </w:div>
    <w:div w:id="1232083183">
      <w:bodyDiv w:val="1"/>
      <w:marLeft w:val="0"/>
      <w:marRight w:val="0"/>
      <w:marTop w:val="0"/>
      <w:marBottom w:val="0"/>
      <w:divBdr>
        <w:top w:val="none" w:sz="0" w:space="0" w:color="auto"/>
        <w:left w:val="none" w:sz="0" w:space="0" w:color="auto"/>
        <w:bottom w:val="none" w:sz="0" w:space="0" w:color="auto"/>
        <w:right w:val="none" w:sz="0" w:space="0" w:color="auto"/>
      </w:divBdr>
    </w:div>
    <w:div w:id="1233664269">
      <w:bodyDiv w:val="1"/>
      <w:marLeft w:val="0"/>
      <w:marRight w:val="0"/>
      <w:marTop w:val="0"/>
      <w:marBottom w:val="0"/>
      <w:divBdr>
        <w:top w:val="none" w:sz="0" w:space="0" w:color="auto"/>
        <w:left w:val="none" w:sz="0" w:space="0" w:color="auto"/>
        <w:bottom w:val="none" w:sz="0" w:space="0" w:color="auto"/>
        <w:right w:val="none" w:sz="0" w:space="0" w:color="auto"/>
      </w:divBdr>
    </w:div>
    <w:div w:id="1234388428">
      <w:bodyDiv w:val="1"/>
      <w:marLeft w:val="0"/>
      <w:marRight w:val="0"/>
      <w:marTop w:val="0"/>
      <w:marBottom w:val="0"/>
      <w:divBdr>
        <w:top w:val="none" w:sz="0" w:space="0" w:color="auto"/>
        <w:left w:val="none" w:sz="0" w:space="0" w:color="auto"/>
        <w:bottom w:val="none" w:sz="0" w:space="0" w:color="auto"/>
        <w:right w:val="none" w:sz="0" w:space="0" w:color="auto"/>
      </w:divBdr>
    </w:div>
    <w:div w:id="1236630465">
      <w:bodyDiv w:val="1"/>
      <w:marLeft w:val="0"/>
      <w:marRight w:val="0"/>
      <w:marTop w:val="0"/>
      <w:marBottom w:val="0"/>
      <w:divBdr>
        <w:top w:val="none" w:sz="0" w:space="0" w:color="auto"/>
        <w:left w:val="none" w:sz="0" w:space="0" w:color="auto"/>
        <w:bottom w:val="none" w:sz="0" w:space="0" w:color="auto"/>
        <w:right w:val="none" w:sz="0" w:space="0" w:color="auto"/>
      </w:divBdr>
    </w:div>
    <w:div w:id="1237282882">
      <w:bodyDiv w:val="1"/>
      <w:marLeft w:val="0"/>
      <w:marRight w:val="0"/>
      <w:marTop w:val="0"/>
      <w:marBottom w:val="0"/>
      <w:divBdr>
        <w:top w:val="none" w:sz="0" w:space="0" w:color="auto"/>
        <w:left w:val="none" w:sz="0" w:space="0" w:color="auto"/>
        <w:bottom w:val="none" w:sz="0" w:space="0" w:color="auto"/>
        <w:right w:val="none" w:sz="0" w:space="0" w:color="auto"/>
      </w:divBdr>
    </w:div>
    <w:div w:id="1238440904">
      <w:bodyDiv w:val="1"/>
      <w:marLeft w:val="0"/>
      <w:marRight w:val="0"/>
      <w:marTop w:val="0"/>
      <w:marBottom w:val="0"/>
      <w:divBdr>
        <w:top w:val="none" w:sz="0" w:space="0" w:color="auto"/>
        <w:left w:val="none" w:sz="0" w:space="0" w:color="auto"/>
        <w:bottom w:val="none" w:sz="0" w:space="0" w:color="auto"/>
        <w:right w:val="none" w:sz="0" w:space="0" w:color="auto"/>
      </w:divBdr>
    </w:div>
    <w:div w:id="1243642437">
      <w:bodyDiv w:val="1"/>
      <w:marLeft w:val="0"/>
      <w:marRight w:val="0"/>
      <w:marTop w:val="0"/>
      <w:marBottom w:val="0"/>
      <w:divBdr>
        <w:top w:val="none" w:sz="0" w:space="0" w:color="auto"/>
        <w:left w:val="none" w:sz="0" w:space="0" w:color="auto"/>
        <w:bottom w:val="none" w:sz="0" w:space="0" w:color="auto"/>
        <w:right w:val="none" w:sz="0" w:space="0" w:color="auto"/>
      </w:divBdr>
    </w:div>
    <w:div w:id="1245409070">
      <w:bodyDiv w:val="1"/>
      <w:marLeft w:val="0"/>
      <w:marRight w:val="0"/>
      <w:marTop w:val="0"/>
      <w:marBottom w:val="0"/>
      <w:divBdr>
        <w:top w:val="none" w:sz="0" w:space="0" w:color="auto"/>
        <w:left w:val="none" w:sz="0" w:space="0" w:color="auto"/>
        <w:bottom w:val="none" w:sz="0" w:space="0" w:color="auto"/>
        <w:right w:val="none" w:sz="0" w:space="0" w:color="auto"/>
      </w:divBdr>
    </w:div>
    <w:div w:id="1245604275">
      <w:bodyDiv w:val="1"/>
      <w:marLeft w:val="0"/>
      <w:marRight w:val="0"/>
      <w:marTop w:val="0"/>
      <w:marBottom w:val="0"/>
      <w:divBdr>
        <w:top w:val="none" w:sz="0" w:space="0" w:color="auto"/>
        <w:left w:val="none" w:sz="0" w:space="0" w:color="auto"/>
        <w:bottom w:val="none" w:sz="0" w:space="0" w:color="auto"/>
        <w:right w:val="none" w:sz="0" w:space="0" w:color="auto"/>
      </w:divBdr>
    </w:div>
    <w:div w:id="1247884611">
      <w:bodyDiv w:val="1"/>
      <w:marLeft w:val="0"/>
      <w:marRight w:val="0"/>
      <w:marTop w:val="0"/>
      <w:marBottom w:val="0"/>
      <w:divBdr>
        <w:top w:val="none" w:sz="0" w:space="0" w:color="auto"/>
        <w:left w:val="none" w:sz="0" w:space="0" w:color="auto"/>
        <w:bottom w:val="none" w:sz="0" w:space="0" w:color="auto"/>
        <w:right w:val="none" w:sz="0" w:space="0" w:color="auto"/>
      </w:divBdr>
    </w:div>
    <w:div w:id="1248492097">
      <w:bodyDiv w:val="1"/>
      <w:marLeft w:val="0"/>
      <w:marRight w:val="0"/>
      <w:marTop w:val="0"/>
      <w:marBottom w:val="0"/>
      <w:divBdr>
        <w:top w:val="none" w:sz="0" w:space="0" w:color="auto"/>
        <w:left w:val="none" w:sz="0" w:space="0" w:color="auto"/>
        <w:bottom w:val="none" w:sz="0" w:space="0" w:color="auto"/>
        <w:right w:val="none" w:sz="0" w:space="0" w:color="auto"/>
      </w:divBdr>
    </w:div>
    <w:div w:id="1253202431">
      <w:bodyDiv w:val="1"/>
      <w:marLeft w:val="0"/>
      <w:marRight w:val="0"/>
      <w:marTop w:val="0"/>
      <w:marBottom w:val="0"/>
      <w:divBdr>
        <w:top w:val="none" w:sz="0" w:space="0" w:color="auto"/>
        <w:left w:val="none" w:sz="0" w:space="0" w:color="auto"/>
        <w:bottom w:val="none" w:sz="0" w:space="0" w:color="auto"/>
        <w:right w:val="none" w:sz="0" w:space="0" w:color="auto"/>
      </w:divBdr>
    </w:div>
    <w:div w:id="1257596723">
      <w:bodyDiv w:val="1"/>
      <w:marLeft w:val="0"/>
      <w:marRight w:val="0"/>
      <w:marTop w:val="0"/>
      <w:marBottom w:val="0"/>
      <w:divBdr>
        <w:top w:val="none" w:sz="0" w:space="0" w:color="auto"/>
        <w:left w:val="none" w:sz="0" w:space="0" w:color="auto"/>
        <w:bottom w:val="none" w:sz="0" w:space="0" w:color="auto"/>
        <w:right w:val="none" w:sz="0" w:space="0" w:color="auto"/>
      </w:divBdr>
    </w:div>
    <w:div w:id="1258906856">
      <w:bodyDiv w:val="1"/>
      <w:marLeft w:val="0"/>
      <w:marRight w:val="0"/>
      <w:marTop w:val="0"/>
      <w:marBottom w:val="0"/>
      <w:divBdr>
        <w:top w:val="none" w:sz="0" w:space="0" w:color="auto"/>
        <w:left w:val="none" w:sz="0" w:space="0" w:color="auto"/>
        <w:bottom w:val="none" w:sz="0" w:space="0" w:color="auto"/>
        <w:right w:val="none" w:sz="0" w:space="0" w:color="auto"/>
      </w:divBdr>
    </w:div>
    <w:div w:id="1258952124">
      <w:bodyDiv w:val="1"/>
      <w:marLeft w:val="0"/>
      <w:marRight w:val="0"/>
      <w:marTop w:val="0"/>
      <w:marBottom w:val="0"/>
      <w:divBdr>
        <w:top w:val="none" w:sz="0" w:space="0" w:color="auto"/>
        <w:left w:val="none" w:sz="0" w:space="0" w:color="auto"/>
        <w:bottom w:val="none" w:sz="0" w:space="0" w:color="auto"/>
        <w:right w:val="none" w:sz="0" w:space="0" w:color="auto"/>
      </w:divBdr>
    </w:div>
    <w:div w:id="1258976051">
      <w:bodyDiv w:val="1"/>
      <w:marLeft w:val="0"/>
      <w:marRight w:val="0"/>
      <w:marTop w:val="0"/>
      <w:marBottom w:val="0"/>
      <w:divBdr>
        <w:top w:val="none" w:sz="0" w:space="0" w:color="auto"/>
        <w:left w:val="none" w:sz="0" w:space="0" w:color="auto"/>
        <w:bottom w:val="none" w:sz="0" w:space="0" w:color="auto"/>
        <w:right w:val="none" w:sz="0" w:space="0" w:color="auto"/>
      </w:divBdr>
    </w:div>
    <w:div w:id="1259286832">
      <w:bodyDiv w:val="1"/>
      <w:marLeft w:val="0"/>
      <w:marRight w:val="0"/>
      <w:marTop w:val="0"/>
      <w:marBottom w:val="0"/>
      <w:divBdr>
        <w:top w:val="none" w:sz="0" w:space="0" w:color="auto"/>
        <w:left w:val="none" w:sz="0" w:space="0" w:color="auto"/>
        <w:bottom w:val="none" w:sz="0" w:space="0" w:color="auto"/>
        <w:right w:val="none" w:sz="0" w:space="0" w:color="auto"/>
      </w:divBdr>
    </w:div>
    <w:div w:id="1262682832">
      <w:bodyDiv w:val="1"/>
      <w:marLeft w:val="0"/>
      <w:marRight w:val="0"/>
      <w:marTop w:val="0"/>
      <w:marBottom w:val="0"/>
      <w:divBdr>
        <w:top w:val="none" w:sz="0" w:space="0" w:color="auto"/>
        <w:left w:val="none" w:sz="0" w:space="0" w:color="auto"/>
        <w:bottom w:val="none" w:sz="0" w:space="0" w:color="auto"/>
        <w:right w:val="none" w:sz="0" w:space="0" w:color="auto"/>
      </w:divBdr>
    </w:div>
    <w:div w:id="1262763670">
      <w:bodyDiv w:val="1"/>
      <w:marLeft w:val="0"/>
      <w:marRight w:val="0"/>
      <w:marTop w:val="0"/>
      <w:marBottom w:val="0"/>
      <w:divBdr>
        <w:top w:val="none" w:sz="0" w:space="0" w:color="auto"/>
        <w:left w:val="none" w:sz="0" w:space="0" w:color="auto"/>
        <w:bottom w:val="none" w:sz="0" w:space="0" w:color="auto"/>
        <w:right w:val="none" w:sz="0" w:space="0" w:color="auto"/>
      </w:divBdr>
    </w:div>
    <w:div w:id="1264066762">
      <w:bodyDiv w:val="1"/>
      <w:marLeft w:val="0"/>
      <w:marRight w:val="0"/>
      <w:marTop w:val="0"/>
      <w:marBottom w:val="0"/>
      <w:divBdr>
        <w:top w:val="none" w:sz="0" w:space="0" w:color="auto"/>
        <w:left w:val="none" w:sz="0" w:space="0" w:color="auto"/>
        <w:bottom w:val="none" w:sz="0" w:space="0" w:color="auto"/>
        <w:right w:val="none" w:sz="0" w:space="0" w:color="auto"/>
      </w:divBdr>
    </w:div>
    <w:div w:id="1267495779">
      <w:bodyDiv w:val="1"/>
      <w:marLeft w:val="0"/>
      <w:marRight w:val="0"/>
      <w:marTop w:val="0"/>
      <w:marBottom w:val="0"/>
      <w:divBdr>
        <w:top w:val="none" w:sz="0" w:space="0" w:color="auto"/>
        <w:left w:val="none" w:sz="0" w:space="0" w:color="auto"/>
        <w:bottom w:val="none" w:sz="0" w:space="0" w:color="auto"/>
        <w:right w:val="none" w:sz="0" w:space="0" w:color="auto"/>
      </w:divBdr>
    </w:div>
    <w:div w:id="1268125819">
      <w:bodyDiv w:val="1"/>
      <w:marLeft w:val="0"/>
      <w:marRight w:val="0"/>
      <w:marTop w:val="0"/>
      <w:marBottom w:val="0"/>
      <w:divBdr>
        <w:top w:val="none" w:sz="0" w:space="0" w:color="auto"/>
        <w:left w:val="none" w:sz="0" w:space="0" w:color="auto"/>
        <w:bottom w:val="none" w:sz="0" w:space="0" w:color="auto"/>
        <w:right w:val="none" w:sz="0" w:space="0" w:color="auto"/>
      </w:divBdr>
    </w:div>
    <w:div w:id="1269655856">
      <w:bodyDiv w:val="1"/>
      <w:marLeft w:val="0"/>
      <w:marRight w:val="0"/>
      <w:marTop w:val="0"/>
      <w:marBottom w:val="0"/>
      <w:divBdr>
        <w:top w:val="none" w:sz="0" w:space="0" w:color="auto"/>
        <w:left w:val="none" w:sz="0" w:space="0" w:color="auto"/>
        <w:bottom w:val="none" w:sz="0" w:space="0" w:color="auto"/>
        <w:right w:val="none" w:sz="0" w:space="0" w:color="auto"/>
      </w:divBdr>
    </w:div>
    <w:div w:id="1270620690">
      <w:bodyDiv w:val="1"/>
      <w:marLeft w:val="0"/>
      <w:marRight w:val="0"/>
      <w:marTop w:val="0"/>
      <w:marBottom w:val="0"/>
      <w:divBdr>
        <w:top w:val="none" w:sz="0" w:space="0" w:color="auto"/>
        <w:left w:val="none" w:sz="0" w:space="0" w:color="auto"/>
        <w:bottom w:val="none" w:sz="0" w:space="0" w:color="auto"/>
        <w:right w:val="none" w:sz="0" w:space="0" w:color="auto"/>
      </w:divBdr>
    </w:div>
    <w:div w:id="1279218804">
      <w:bodyDiv w:val="1"/>
      <w:marLeft w:val="0"/>
      <w:marRight w:val="0"/>
      <w:marTop w:val="0"/>
      <w:marBottom w:val="0"/>
      <w:divBdr>
        <w:top w:val="none" w:sz="0" w:space="0" w:color="auto"/>
        <w:left w:val="none" w:sz="0" w:space="0" w:color="auto"/>
        <w:bottom w:val="none" w:sz="0" w:space="0" w:color="auto"/>
        <w:right w:val="none" w:sz="0" w:space="0" w:color="auto"/>
      </w:divBdr>
    </w:div>
    <w:div w:id="1284536930">
      <w:bodyDiv w:val="1"/>
      <w:marLeft w:val="0"/>
      <w:marRight w:val="0"/>
      <w:marTop w:val="0"/>
      <w:marBottom w:val="0"/>
      <w:divBdr>
        <w:top w:val="none" w:sz="0" w:space="0" w:color="auto"/>
        <w:left w:val="none" w:sz="0" w:space="0" w:color="auto"/>
        <w:bottom w:val="none" w:sz="0" w:space="0" w:color="auto"/>
        <w:right w:val="none" w:sz="0" w:space="0" w:color="auto"/>
      </w:divBdr>
    </w:div>
    <w:div w:id="1285111916">
      <w:bodyDiv w:val="1"/>
      <w:marLeft w:val="0"/>
      <w:marRight w:val="0"/>
      <w:marTop w:val="0"/>
      <w:marBottom w:val="0"/>
      <w:divBdr>
        <w:top w:val="none" w:sz="0" w:space="0" w:color="auto"/>
        <w:left w:val="none" w:sz="0" w:space="0" w:color="auto"/>
        <w:bottom w:val="none" w:sz="0" w:space="0" w:color="auto"/>
        <w:right w:val="none" w:sz="0" w:space="0" w:color="auto"/>
      </w:divBdr>
    </w:div>
    <w:div w:id="1287204191">
      <w:bodyDiv w:val="1"/>
      <w:marLeft w:val="0"/>
      <w:marRight w:val="0"/>
      <w:marTop w:val="0"/>
      <w:marBottom w:val="0"/>
      <w:divBdr>
        <w:top w:val="none" w:sz="0" w:space="0" w:color="auto"/>
        <w:left w:val="none" w:sz="0" w:space="0" w:color="auto"/>
        <w:bottom w:val="none" w:sz="0" w:space="0" w:color="auto"/>
        <w:right w:val="none" w:sz="0" w:space="0" w:color="auto"/>
      </w:divBdr>
    </w:div>
    <w:div w:id="1288392872">
      <w:bodyDiv w:val="1"/>
      <w:marLeft w:val="0"/>
      <w:marRight w:val="0"/>
      <w:marTop w:val="0"/>
      <w:marBottom w:val="0"/>
      <w:divBdr>
        <w:top w:val="none" w:sz="0" w:space="0" w:color="auto"/>
        <w:left w:val="none" w:sz="0" w:space="0" w:color="auto"/>
        <w:bottom w:val="none" w:sz="0" w:space="0" w:color="auto"/>
        <w:right w:val="none" w:sz="0" w:space="0" w:color="auto"/>
      </w:divBdr>
    </w:div>
    <w:div w:id="1290472093">
      <w:bodyDiv w:val="1"/>
      <w:marLeft w:val="0"/>
      <w:marRight w:val="0"/>
      <w:marTop w:val="0"/>
      <w:marBottom w:val="0"/>
      <w:divBdr>
        <w:top w:val="none" w:sz="0" w:space="0" w:color="auto"/>
        <w:left w:val="none" w:sz="0" w:space="0" w:color="auto"/>
        <w:bottom w:val="none" w:sz="0" w:space="0" w:color="auto"/>
        <w:right w:val="none" w:sz="0" w:space="0" w:color="auto"/>
      </w:divBdr>
    </w:div>
    <w:div w:id="1291089273">
      <w:bodyDiv w:val="1"/>
      <w:marLeft w:val="0"/>
      <w:marRight w:val="0"/>
      <w:marTop w:val="0"/>
      <w:marBottom w:val="0"/>
      <w:divBdr>
        <w:top w:val="none" w:sz="0" w:space="0" w:color="auto"/>
        <w:left w:val="none" w:sz="0" w:space="0" w:color="auto"/>
        <w:bottom w:val="none" w:sz="0" w:space="0" w:color="auto"/>
        <w:right w:val="none" w:sz="0" w:space="0" w:color="auto"/>
      </w:divBdr>
    </w:div>
    <w:div w:id="1291286312">
      <w:bodyDiv w:val="1"/>
      <w:marLeft w:val="0"/>
      <w:marRight w:val="0"/>
      <w:marTop w:val="0"/>
      <w:marBottom w:val="0"/>
      <w:divBdr>
        <w:top w:val="none" w:sz="0" w:space="0" w:color="auto"/>
        <w:left w:val="none" w:sz="0" w:space="0" w:color="auto"/>
        <w:bottom w:val="none" w:sz="0" w:space="0" w:color="auto"/>
        <w:right w:val="none" w:sz="0" w:space="0" w:color="auto"/>
      </w:divBdr>
    </w:div>
    <w:div w:id="1294602247">
      <w:bodyDiv w:val="1"/>
      <w:marLeft w:val="0"/>
      <w:marRight w:val="0"/>
      <w:marTop w:val="0"/>
      <w:marBottom w:val="0"/>
      <w:divBdr>
        <w:top w:val="none" w:sz="0" w:space="0" w:color="auto"/>
        <w:left w:val="none" w:sz="0" w:space="0" w:color="auto"/>
        <w:bottom w:val="none" w:sz="0" w:space="0" w:color="auto"/>
        <w:right w:val="none" w:sz="0" w:space="0" w:color="auto"/>
      </w:divBdr>
    </w:div>
    <w:div w:id="1295209873">
      <w:bodyDiv w:val="1"/>
      <w:marLeft w:val="0"/>
      <w:marRight w:val="0"/>
      <w:marTop w:val="0"/>
      <w:marBottom w:val="0"/>
      <w:divBdr>
        <w:top w:val="none" w:sz="0" w:space="0" w:color="auto"/>
        <w:left w:val="none" w:sz="0" w:space="0" w:color="auto"/>
        <w:bottom w:val="none" w:sz="0" w:space="0" w:color="auto"/>
        <w:right w:val="none" w:sz="0" w:space="0" w:color="auto"/>
      </w:divBdr>
    </w:div>
    <w:div w:id="1295406857">
      <w:bodyDiv w:val="1"/>
      <w:marLeft w:val="0"/>
      <w:marRight w:val="0"/>
      <w:marTop w:val="0"/>
      <w:marBottom w:val="0"/>
      <w:divBdr>
        <w:top w:val="none" w:sz="0" w:space="0" w:color="auto"/>
        <w:left w:val="none" w:sz="0" w:space="0" w:color="auto"/>
        <w:bottom w:val="none" w:sz="0" w:space="0" w:color="auto"/>
        <w:right w:val="none" w:sz="0" w:space="0" w:color="auto"/>
      </w:divBdr>
    </w:div>
    <w:div w:id="1295982554">
      <w:bodyDiv w:val="1"/>
      <w:marLeft w:val="0"/>
      <w:marRight w:val="0"/>
      <w:marTop w:val="0"/>
      <w:marBottom w:val="0"/>
      <w:divBdr>
        <w:top w:val="none" w:sz="0" w:space="0" w:color="auto"/>
        <w:left w:val="none" w:sz="0" w:space="0" w:color="auto"/>
        <w:bottom w:val="none" w:sz="0" w:space="0" w:color="auto"/>
        <w:right w:val="none" w:sz="0" w:space="0" w:color="auto"/>
      </w:divBdr>
    </w:div>
    <w:div w:id="1296569278">
      <w:bodyDiv w:val="1"/>
      <w:marLeft w:val="0"/>
      <w:marRight w:val="0"/>
      <w:marTop w:val="0"/>
      <w:marBottom w:val="0"/>
      <w:divBdr>
        <w:top w:val="none" w:sz="0" w:space="0" w:color="auto"/>
        <w:left w:val="none" w:sz="0" w:space="0" w:color="auto"/>
        <w:bottom w:val="none" w:sz="0" w:space="0" w:color="auto"/>
        <w:right w:val="none" w:sz="0" w:space="0" w:color="auto"/>
      </w:divBdr>
    </w:div>
    <w:div w:id="1298682401">
      <w:bodyDiv w:val="1"/>
      <w:marLeft w:val="0"/>
      <w:marRight w:val="0"/>
      <w:marTop w:val="0"/>
      <w:marBottom w:val="0"/>
      <w:divBdr>
        <w:top w:val="none" w:sz="0" w:space="0" w:color="auto"/>
        <w:left w:val="none" w:sz="0" w:space="0" w:color="auto"/>
        <w:bottom w:val="none" w:sz="0" w:space="0" w:color="auto"/>
        <w:right w:val="none" w:sz="0" w:space="0" w:color="auto"/>
      </w:divBdr>
    </w:div>
    <w:div w:id="1299187229">
      <w:bodyDiv w:val="1"/>
      <w:marLeft w:val="0"/>
      <w:marRight w:val="0"/>
      <w:marTop w:val="0"/>
      <w:marBottom w:val="0"/>
      <w:divBdr>
        <w:top w:val="none" w:sz="0" w:space="0" w:color="auto"/>
        <w:left w:val="none" w:sz="0" w:space="0" w:color="auto"/>
        <w:bottom w:val="none" w:sz="0" w:space="0" w:color="auto"/>
        <w:right w:val="none" w:sz="0" w:space="0" w:color="auto"/>
      </w:divBdr>
    </w:div>
    <w:div w:id="1299603373">
      <w:bodyDiv w:val="1"/>
      <w:marLeft w:val="0"/>
      <w:marRight w:val="0"/>
      <w:marTop w:val="0"/>
      <w:marBottom w:val="0"/>
      <w:divBdr>
        <w:top w:val="none" w:sz="0" w:space="0" w:color="auto"/>
        <w:left w:val="none" w:sz="0" w:space="0" w:color="auto"/>
        <w:bottom w:val="none" w:sz="0" w:space="0" w:color="auto"/>
        <w:right w:val="none" w:sz="0" w:space="0" w:color="auto"/>
      </w:divBdr>
    </w:div>
    <w:div w:id="1299651170">
      <w:bodyDiv w:val="1"/>
      <w:marLeft w:val="0"/>
      <w:marRight w:val="0"/>
      <w:marTop w:val="0"/>
      <w:marBottom w:val="0"/>
      <w:divBdr>
        <w:top w:val="none" w:sz="0" w:space="0" w:color="auto"/>
        <w:left w:val="none" w:sz="0" w:space="0" w:color="auto"/>
        <w:bottom w:val="none" w:sz="0" w:space="0" w:color="auto"/>
        <w:right w:val="none" w:sz="0" w:space="0" w:color="auto"/>
      </w:divBdr>
    </w:div>
    <w:div w:id="1299994941">
      <w:bodyDiv w:val="1"/>
      <w:marLeft w:val="0"/>
      <w:marRight w:val="0"/>
      <w:marTop w:val="0"/>
      <w:marBottom w:val="0"/>
      <w:divBdr>
        <w:top w:val="none" w:sz="0" w:space="0" w:color="auto"/>
        <w:left w:val="none" w:sz="0" w:space="0" w:color="auto"/>
        <w:bottom w:val="none" w:sz="0" w:space="0" w:color="auto"/>
        <w:right w:val="none" w:sz="0" w:space="0" w:color="auto"/>
      </w:divBdr>
    </w:div>
    <w:div w:id="1302660848">
      <w:bodyDiv w:val="1"/>
      <w:marLeft w:val="0"/>
      <w:marRight w:val="0"/>
      <w:marTop w:val="0"/>
      <w:marBottom w:val="0"/>
      <w:divBdr>
        <w:top w:val="none" w:sz="0" w:space="0" w:color="auto"/>
        <w:left w:val="none" w:sz="0" w:space="0" w:color="auto"/>
        <w:bottom w:val="none" w:sz="0" w:space="0" w:color="auto"/>
        <w:right w:val="none" w:sz="0" w:space="0" w:color="auto"/>
      </w:divBdr>
    </w:div>
    <w:div w:id="1302687763">
      <w:bodyDiv w:val="1"/>
      <w:marLeft w:val="0"/>
      <w:marRight w:val="0"/>
      <w:marTop w:val="0"/>
      <w:marBottom w:val="0"/>
      <w:divBdr>
        <w:top w:val="none" w:sz="0" w:space="0" w:color="auto"/>
        <w:left w:val="none" w:sz="0" w:space="0" w:color="auto"/>
        <w:bottom w:val="none" w:sz="0" w:space="0" w:color="auto"/>
        <w:right w:val="none" w:sz="0" w:space="0" w:color="auto"/>
      </w:divBdr>
    </w:div>
    <w:div w:id="1308435827">
      <w:bodyDiv w:val="1"/>
      <w:marLeft w:val="0"/>
      <w:marRight w:val="0"/>
      <w:marTop w:val="0"/>
      <w:marBottom w:val="0"/>
      <w:divBdr>
        <w:top w:val="none" w:sz="0" w:space="0" w:color="auto"/>
        <w:left w:val="none" w:sz="0" w:space="0" w:color="auto"/>
        <w:bottom w:val="none" w:sz="0" w:space="0" w:color="auto"/>
        <w:right w:val="none" w:sz="0" w:space="0" w:color="auto"/>
      </w:divBdr>
    </w:div>
    <w:div w:id="1311981247">
      <w:bodyDiv w:val="1"/>
      <w:marLeft w:val="0"/>
      <w:marRight w:val="0"/>
      <w:marTop w:val="0"/>
      <w:marBottom w:val="0"/>
      <w:divBdr>
        <w:top w:val="none" w:sz="0" w:space="0" w:color="auto"/>
        <w:left w:val="none" w:sz="0" w:space="0" w:color="auto"/>
        <w:bottom w:val="none" w:sz="0" w:space="0" w:color="auto"/>
        <w:right w:val="none" w:sz="0" w:space="0" w:color="auto"/>
      </w:divBdr>
    </w:div>
    <w:div w:id="1312632121">
      <w:bodyDiv w:val="1"/>
      <w:marLeft w:val="0"/>
      <w:marRight w:val="0"/>
      <w:marTop w:val="0"/>
      <w:marBottom w:val="0"/>
      <w:divBdr>
        <w:top w:val="none" w:sz="0" w:space="0" w:color="auto"/>
        <w:left w:val="none" w:sz="0" w:space="0" w:color="auto"/>
        <w:bottom w:val="none" w:sz="0" w:space="0" w:color="auto"/>
        <w:right w:val="none" w:sz="0" w:space="0" w:color="auto"/>
      </w:divBdr>
    </w:div>
    <w:div w:id="1314526919">
      <w:bodyDiv w:val="1"/>
      <w:marLeft w:val="0"/>
      <w:marRight w:val="0"/>
      <w:marTop w:val="0"/>
      <w:marBottom w:val="0"/>
      <w:divBdr>
        <w:top w:val="none" w:sz="0" w:space="0" w:color="auto"/>
        <w:left w:val="none" w:sz="0" w:space="0" w:color="auto"/>
        <w:bottom w:val="none" w:sz="0" w:space="0" w:color="auto"/>
        <w:right w:val="none" w:sz="0" w:space="0" w:color="auto"/>
      </w:divBdr>
    </w:div>
    <w:div w:id="1314791559">
      <w:bodyDiv w:val="1"/>
      <w:marLeft w:val="0"/>
      <w:marRight w:val="0"/>
      <w:marTop w:val="0"/>
      <w:marBottom w:val="0"/>
      <w:divBdr>
        <w:top w:val="none" w:sz="0" w:space="0" w:color="auto"/>
        <w:left w:val="none" w:sz="0" w:space="0" w:color="auto"/>
        <w:bottom w:val="none" w:sz="0" w:space="0" w:color="auto"/>
        <w:right w:val="none" w:sz="0" w:space="0" w:color="auto"/>
      </w:divBdr>
    </w:div>
    <w:div w:id="1314792394">
      <w:bodyDiv w:val="1"/>
      <w:marLeft w:val="0"/>
      <w:marRight w:val="0"/>
      <w:marTop w:val="0"/>
      <w:marBottom w:val="0"/>
      <w:divBdr>
        <w:top w:val="none" w:sz="0" w:space="0" w:color="auto"/>
        <w:left w:val="none" w:sz="0" w:space="0" w:color="auto"/>
        <w:bottom w:val="none" w:sz="0" w:space="0" w:color="auto"/>
        <w:right w:val="none" w:sz="0" w:space="0" w:color="auto"/>
      </w:divBdr>
    </w:div>
    <w:div w:id="1316641832">
      <w:bodyDiv w:val="1"/>
      <w:marLeft w:val="0"/>
      <w:marRight w:val="0"/>
      <w:marTop w:val="0"/>
      <w:marBottom w:val="0"/>
      <w:divBdr>
        <w:top w:val="none" w:sz="0" w:space="0" w:color="auto"/>
        <w:left w:val="none" w:sz="0" w:space="0" w:color="auto"/>
        <w:bottom w:val="none" w:sz="0" w:space="0" w:color="auto"/>
        <w:right w:val="none" w:sz="0" w:space="0" w:color="auto"/>
      </w:divBdr>
    </w:div>
    <w:div w:id="1316957305">
      <w:bodyDiv w:val="1"/>
      <w:marLeft w:val="0"/>
      <w:marRight w:val="0"/>
      <w:marTop w:val="0"/>
      <w:marBottom w:val="0"/>
      <w:divBdr>
        <w:top w:val="none" w:sz="0" w:space="0" w:color="auto"/>
        <w:left w:val="none" w:sz="0" w:space="0" w:color="auto"/>
        <w:bottom w:val="none" w:sz="0" w:space="0" w:color="auto"/>
        <w:right w:val="none" w:sz="0" w:space="0" w:color="auto"/>
      </w:divBdr>
    </w:div>
    <w:div w:id="1317224175">
      <w:bodyDiv w:val="1"/>
      <w:marLeft w:val="0"/>
      <w:marRight w:val="0"/>
      <w:marTop w:val="0"/>
      <w:marBottom w:val="0"/>
      <w:divBdr>
        <w:top w:val="none" w:sz="0" w:space="0" w:color="auto"/>
        <w:left w:val="none" w:sz="0" w:space="0" w:color="auto"/>
        <w:bottom w:val="none" w:sz="0" w:space="0" w:color="auto"/>
        <w:right w:val="none" w:sz="0" w:space="0" w:color="auto"/>
      </w:divBdr>
    </w:div>
    <w:div w:id="1318267327">
      <w:bodyDiv w:val="1"/>
      <w:marLeft w:val="0"/>
      <w:marRight w:val="0"/>
      <w:marTop w:val="0"/>
      <w:marBottom w:val="0"/>
      <w:divBdr>
        <w:top w:val="none" w:sz="0" w:space="0" w:color="auto"/>
        <w:left w:val="none" w:sz="0" w:space="0" w:color="auto"/>
        <w:bottom w:val="none" w:sz="0" w:space="0" w:color="auto"/>
        <w:right w:val="none" w:sz="0" w:space="0" w:color="auto"/>
      </w:divBdr>
    </w:div>
    <w:div w:id="1318463443">
      <w:bodyDiv w:val="1"/>
      <w:marLeft w:val="0"/>
      <w:marRight w:val="0"/>
      <w:marTop w:val="0"/>
      <w:marBottom w:val="0"/>
      <w:divBdr>
        <w:top w:val="none" w:sz="0" w:space="0" w:color="auto"/>
        <w:left w:val="none" w:sz="0" w:space="0" w:color="auto"/>
        <w:bottom w:val="none" w:sz="0" w:space="0" w:color="auto"/>
        <w:right w:val="none" w:sz="0" w:space="0" w:color="auto"/>
      </w:divBdr>
    </w:div>
    <w:div w:id="1326665788">
      <w:bodyDiv w:val="1"/>
      <w:marLeft w:val="0"/>
      <w:marRight w:val="0"/>
      <w:marTop w:val="0"/>
      <w:marBottom w:val="0"/>
      <w:divBdr>
        <w:top w:val="none" w:sz="0" w:space="0" w:color="auto"/>
        <w:left w:val="none" w:sz="0" w:space="0" w:color="auto"/>
        <w:bottom w:val="none" w:sz="0" w:space="0" w:color="auto"/>
        <w:right w:val="none" w:sz="0" w:space="0" w:color="auto"/>
      </w:divBdr>
    </w:div>
    <w:div w:id="1327636970">
      <w:bodyDiv w:val="1"/>
      <w:marLeft w:val="0"/>
      <w:marRight w:val="0"/>
      <w:marTop w:val="0"/>
      <w:marBottom w:val="0"/>
      <w:divBdr>
        <w:top w:val="none" w:sz="0" w:space="0" w:color="auto"/>
        <w:left w:val="none" w:sz="0" w:space="0" w:color="auto"/>
        <w:bottom w:val="none" w:sz="0" w:space="0" w:color="auto"/>
        <w:right w:val="none" w:sz="0" w:space="0" w:color="auto"/>
      </w:divBdr>
    </w:div>
    <w:div w:id="1329092805">
      <w:bodyDiv w:val="1"/>
      <w:marLeft w:val="0"/>
      <w:marRight w:val="0"/>
      <w:marTop w:val="0"/>
      <w:marBottom w:val="0"/>
      <w:divBdr>
        <w:top w:val="none" w:sz="0" w:space="0" w:color="auto"/>
        <w:left w:val="none" w:sz="0" w:space="0" w:color="auto"/>
        <w:bottom w:val="none" w:sz="0" w:space="0" w:color="auto"/>
        <w:right w:val="none" w:sz="0" w:space="0" w:color="auto"/>
      </w:divBdr>
    </w:div>
    <w:div w:id="1330015036">
      <w:bodyDiv w:val="1"/>
      <w:marLeft w:val="0"/>
      <w:marRight w:val="0"/>
      <w:marTop w:val="0"/>
      <w:marBottom w:val="0"/>
      <w:divBdr>
        <w:top w:val="none" w:sz="0" w:space="0" w:color="auto"/>
        <w:left w:val="none" w:sz="0" w:space="0" w:color="auto"/>
        <w:bottom w:val="none" w:sz="0" w:space="0" w:color="auto"/>
        <w:right w:val="none" w:sz="0" w:space="0" w:color="auto"/>
      </w:divBdr>
    </w:div>
    <w:div w:id="1332490607">
      <w:bodyDiv w:val="1"/>
      <w:marLeft w:val="0"/>
      <w:marRight w:val="0"/>
      <w:marTop w:val="0"/>
      <w:marBottom w:val="0"/>
      <w:divBdr>
        <w:top w:val="none" w:sz="0" w:space="0" w:color="auto"/>
        <w:left w:val="none" w:sz="0" w:space="0" w:color="auto"/>
        <w:bottom w:val="none" w:sz="0" w:space="0" w:color="auto"/>
        <w:right w:val="none" w:sz="0" w:space="0" w:color="auto"/>
      </w:divBdr>
    </w:div>
    <w:div w:id="1332566945">
      <w:bodyDiv w:val="1"/>
      <w:marLeft w:val="0"/>
      <w:marRight w:val="0"/>
      <w:marTop w:val="0"/>
      <w:marBottom w:val="0"/>
      <w:divBdr>
        <w:top w:val="none" w:sz="0" w:space="0" w:color="auto"/>
        <w:left w:val="none" w:sz="0" w:space="0" w:color="auto"/>
        <w:bottom w:val="none" w:sz="0" w:space="0" w:color="auto"/>
        <w:right w:val="none" w:sz="0" w:space="0" w:color="auto"/>
      </w:divBdr>
    </w:div>
    <w:div w:id="1334257696">
      <w:bodyDiv w:val="1"/>
      <w:marLeft w:val="0"/>
      <w:marRight w:val="0"/>
      <w:marTop w:val="0"/>
      <w:marBottom w:val="0"/>
      <w:divBdr>
        <w:top w:val="none" w:sz="0" w:space="0" w:color="auto"/>
        <w:left w:val="none" w:sz="0" w:space="0" w:color="auto"/>
        <w:bottom w:val="none" w:sz="0" w:space="0" w:color="auto"/>
        <w:right w:val="none" w:sz="0" w:space="0" w:color="auto"/>
      </w:divBdr>
    </w:div>
    <w:div w:id="1334795256">
      <w:bodyDiv w:val="1"/>
      <w:marLeft w:val="0"/>
      <w:marRight w:val="0"/>
      <w:marTop w:val="0"/>
      <w:marBottom w:val="0"/>
      <w:divBdr>
        <w:top w:val="none" w:sz="0" w:space="0" w:color="auto"/>
        <w:left w:val="none" w:sz="0" w:space="0" w:color="auto"/>
        <w:bottom w:val="none" w:sz="0" w:space="0" w:color="auto"/>
        <w:right w:val="none" w:sz="0" w:space="0" w:color="auto"/>
      </w:divBdr>
    </w:div>
    <w:div w:id="1335642248">
      <w:bodyDiv w:val="1"/>
      <w:marLeft w:val="0"/>
      <w:marRight w:val="0"/>
      <w:marTop w:val="0"/>
      <w:marBottom w:val="0"/>
      <w:divBdr>
        <w:top w:val="none" w:sz="0" w:space="0" w:color="auto"/>
        <w:left w:val="none" w:sz="0" w:space="0" w:color="auto"/>
        <w:bottom w:val="none" w:sz="0" w:space="0" w:color="auto"/>
        <w:right w:val="none" w:sz="0" w:space="0" w:color="auto"/>
      </w:divBdr>
    </w:div>
    <w:div w:id="1337881288">
      <w:bodyDiv w:val="1"/>
      <w:marLeft w:val="0"/>
      <w:marRight w:val="0"/>
      <w:marTop w:val="0"/>
      <w:marBottom w:val="0"/>
      <w:divBdr>
        <w:top w:val="none" w:sz="0" w:space="0" w:color="auto"/>
        <w:left w:val="none" w:sz="0" w:space="0" w:color="auto"/>
        <w:bottom w:val="none" w:sz="0" w:space="0" w:color="auto"/>
        <w:right w:val="none" w:sz="0" w:space="0" w:color="auto"/>
      </w:divBdr>
    </w:div>
    <w:div w:id="1339383280">
      <w:bodyDiv w:val="1"/>
      <w:marLeft w:val="0"/>
      <w:marRight w:val="0"/>
      <w:marTop w:val="0"/>
      <w:marBottom w:val="0"/>
      <w:divBdr>
        <w:top w:val="none" w:sz="0" w:space="0" w:color="auto"/>
        <w:left w:val="none" w:sz="0" w:space="0" w:color="auto"/>
        <w:bottom w:val="none" w:sz="0" w:space="0" w:color="auto"/>
        <w:right w:val="none" w:sz="0" w:space="0" w:color="auto"/>
      </w:divBdr>
    </w:div>
    <w:div w:id="1339389814">
      <w:bodyDiv w:val="1"/>
      <w:marLeft w:val="0"/>
      <w:marRight w:val="0"/>
      <w:marTop w:val="0"/>
      <w:marBottom w:val="0"/>
      <w:divBdr>
        <w:top w:val="none" w:sz="0" w:space="0" w:color="auto"/>
        <w:left w:val="none" w:sz="0" w:space="0" w:color="auto"/>
        <w:bottom w:val="none" w:sz="0" w:space="0" w:color="auto"/>
        <w:right w:val="none" w:sz="0" w:space="0" w:color="auto"/>
      </w:divBdr>
    </w:div>
    <w:div w:id="1339652157">
      <w:bodyDiv w:val="1"/>
      <w:marLeft w:val="0"/>
      <w:marRight w:val="0"/>
      <w:marTop w:val="0"/>
      <w:marBottom w:val="0"/>
      <w:divBdr>
        <w:top w:val="none" w:sz="0" w:space="0" w:color="auto"/>
        <w:left w:val="none" w:sz="0" w:space="0" w:color="auto"/>
        <w:bottom w:val="none" w:sz="0" w:space="0" w:color="auto"/>
        <w:right w:val="none" w:sz="0" w:space="0" w:color="auto"/>
      </w:divBdr>
    </w:div>
    <w:div w:id="1340085605">
      <w:bodyDiv w:val="1"/>
      <w:marLeft w:val="0"/>
      <w:marRight w:val="0"/>
      <w:marTop w:val="0"/>
      <w:marBottom w:val="0"/>
      <w:divBdr>
        <w:top w:val="none" w:sz="0" w:space="0" w:color="auto"/>
        <w:left w:val="none" w:sz="0" w:space="0" w:color="auto"/>
        <w:bottom w:val="none" w:sz="0" w:space="0" w:color="auto"/>
        <w:right w:val="none" w:sz="0" w:space="0" w:color="auto"/>
      </w:divBdr>
    </w:div>
    <w:div w:id="1342660752">
      <w:bodyDiv w:val="1"/>
      <w:marLeft w:val="0"/>
      <w:marRight w:val="0"/>
      <w:marTop w:val="0"/>
      <w:marBottom w:val="0"/>
      <w:divBdr>
        <w:top w:val="none" w:sz="0" w:space="0" w:color="auto"/>
        <w:left w:val="none" w:sz="0" w:space="0" w:color="auto"/>
        <w:bottom w:val="none" w:sz="0" w:space="0" w:color="auto"/>
        <w:right w:val="none" w:sz="0" w:space="0" w:color="auto"/>
      </w:divBdr>
    </w:div>
    <w:div w:id="1344431577">
      <w:bodyDiv w:val="1"/>
      <w:marLeft w:val="0"/>
      <w:marRight w:val="0"/>
      <w:marTop w:val="0"/>
      <w:marBottom w:val="0"/>
      <w:divBdr>
        <w:top w:val="none" w:sz="0" w:space="0" w:color="auto"/>
        <w:left w:val="none" w:sz="0" w:space="0" w:color="auto"/>
        <w:bottom w:val="none" w:sz="0" w:space="0" w:color="auto"/>
        <w:right w:val="none" w:sz="0" w:space="0" w:color="auto"/>
      </w:divBdr>
    </w:div>
    <w:div w:id="1344433680">
      <w:bodyDiv w:val="1"/>
      <w:marLeft w:val="0"/>
      <w:marRight w:val="0"/>
      <w:marTop w:val="0"/>
      <w:marBottom w:val="0"/>
      <w:divBdr>
        <w:top w:val="none" w:sz="0" w:space="0" w:color="auto"/>
        <w:left w:val="none" w:sz="0" w:space="0" w:color="auto"/>
        <w:bottom w:val="none" w:sz="0" w:space="0" w:color="auto"/>
        <w:right w:val="none" w:sz="0" w:space="0" w:color="auto"/>
      </w:divBdr>
    </w:div>
    <w:div w:id="1347052122">
      <w:bodyDiv w:val="1"/>
      <w:marLeft w:val="0"/>
      <w:marRight w:val="0"/>
      <w:marTop w:val="0"/>
      <w:marBottom w:val="0"/>
      <w:divBdr>
        <w:top w:val="none" w:sz="0" w:space="0" w:color="auto"/>
        <w:left w:val="none" w:sz="0" w:space="0" w:color="auto"/>
        <w:bottom w:val="none" w:sz="0" w:space="0" w:color="auto"/>
        <w:right w:val="none" w:sz="0" w:space="0" w:color="auto"/>
      </w:divBdr>
    </w:div>
    <w:div w:id="1350794948">
      <w:bodyDiv w:val="1"/>
      <w:marLeft w:val="0"/>
      <w:marRight w:val="0"/>
      <w:marTop w:val="0"/>
      <w:marBottom w:val="0"/>
      <w:divBdr>
        <w:top w:val="none" w:sz="0" w:space="0" w:color="auto"/>
        <w:left w:val="none" w:sz="0" w:space="0" w:color="auto"/>
        <w:bottom w:val="none" w:sz="0" w:space="0" w:color="auto"/>
        <w:right w:val="none" w:sz="0" w:space="0" w:color="auto"/>
      </w:divBdr>
    </w:div>
    <w:div w:id="1351643260">
      <w:bodyDiv w:val="1"/>
      <w:marLeft w:val="0"/>
      <w:marRight w:val="0"/>
      <w:marTop w:val="0"/>
      <w:marBottom w:val="0"/>
      <w:divBdr>
        <w:top w:val="none" w:sz="0" w:space="0" w:color="auto"/>
        <w:left w:val="none" w:sz="0" w:space="0" w:color="auto"/>
        <w:bottom w:val="none" w:sz="0" w:space="0" w:color="auto"/>
        <w:right w:val="none" w:sz="0" w:space="0" w:color="auto"/>
      </w:divBdr>
    </w:div>
    <w:div w:id="1352491378">
      <w:bodyDiv w:val="1"/>
      <w:marLeft w:val="0"/>
      <w:marRight w:val="0"/>
      <w:marTop w:val="0"/>
      <w:marBottom w:val="0"/>
      <w:divBdr>
        <w:top w:val="none" w:sz="0" w:space="0" w:color="auto"/>
        <w:left w:val="none" w:sz="0" w:space="0" w:color="auto"/>
        <w:bottom w:val="none" w:sz="0" w:space="0" w:color="auto"/>
        <w:right w:val="none" w:sz="0" w:space="0" w:color="auto"/>
      </w:divBdr>
    </w:div>
    <w:div w:id="1352604063">
      <w:bodyDiv w:val="1"/>
      <w:marLeft w:val="0"/>
      <w:marRight w:val="0"/>
      <w:marTop w:val="0"/>
      <w:marBottom w:val="0"/>
      <w:divBdr>
        <w:top w:val="none" w:sz="0" w:space="0" w:color="auto"/>
        <w:left w:val="none" w:sz="0" w:space="0" w:color="auto"/>
        <w:bottom w:val="none" w:sz="0" w:space="0" w:color="auto"/>
        <w:right w:val="none" w:sz="0" w:space="0" w:color="auto"/>
      </w:divBdr>
    </w:div>
    <w:div w:id="1353647214">
      <w:bodyDiv w:val="1"/>
      <w:marLeft w:val="0"/>
      <w:marRight w:val="0"/>
      <w:marTop w:val="0"/>
      <w:marBottom w:val="0"/>
      <w:divBdr>
        <w:top w:val="none" w:sz="0" w:space="0" w:color="auto"/>
        <w:left w:val="none" w:sz="0" w:space="0" w:color="auto"/>
        <w:bottom w:val="none" w:sz="0" w:space="0" w:color="auto"/>
        <w:right w:val="none" w:sz="0" w:space="0" w:color="auto"/>
      </w:divBdr>
    </w:div>
    <w:div w:id="1353995336">
      <w:bodyDiv w:val="1"/>
      <w:marLeft w:val="0"/>
      <w:marRight w:val="0"/>
      <w:marTop w:val="0"/>
      <w:marBottom w:val="0"/>
      <w:divBdr>
        <w:top w:val="none" w:sz="0" w:space="0" w:color="auto"/>
        <w:left w:val="none" w:sz="0" w:space="0" w:color="auto"/>
        <w:bottom w:val="none" w:sz="0" w:space="0" w:color="auto"/>
        <w:right w:val="none" w:sz="0" w:space="0" w:color="auto"/>
      </w:divBdr>
    </w:div>
    <w:div w:id="1354184733">
      <w:bodyDiv w:val="1"/>
      <w:marLeft w:val="0"/>
      <w:marRight w:val="0"/>
      <w:marTop w:val="0"/>
      <w:marBottom w:val="0"/>
      <w:divBdr>
        <w:top w:val="none" w:sz="0" w:space="0" w:color="auto"/>
        <w:left w:val="none" w:sz="0" w:space="0" w:color="auto"/>
        <w:bottom w:val="none" w:sz="0" w:space="0" w:color="auto"/>
        <w:right w:val="none" w:sz="0" w:space="0" w:color="auto"/>
      </w:divBdr>
    </w:div>
    <w:div w:id="1354262696">
      <w:bodyDiv w:val="1"/>
      <w:marLeft w:val="0"/>
      <w:marRight w:val="0"/>
      <w:marTop w:val="0"/>
      <w:marBottom w:val="0"/>
      <w:divBdr>
        <w:top w:val="none" w:sz="0" w:space="0" w:color="auto"/>
        <w:left w:val="none" w:sz="0" w:space="0" w:color="auto"/>
        <w:bottom w:val="none" w:sz="0" w:space="0" w:color="auto"/>
        <w:right w:val="none" w:sz="0" w:space="0" w:color="auto"/>
      </w:divBdr>
    </w:div>
    <w:div w:id="1358432868">
      <w:bodyDiv w:val="1"/>
      <w:marLeft w:val="0"/>
      <w:marRight w:val="0"/>
      <w:marTop w:val="0"/>
      <w:marBottom w:val="0"/>
      <w:divBdr>
        <w:top w:val="none" w:sz="0" w:space="0" w:color="auto"/>
        <w:left w:val="none" w:sz="0" w:space="0" w:color="auto"/>
        <w:bottom w:val="none" w:sz="0" w:space="0" w:color="auto"/>
        <w:right w:val="none" w:sz="0" w:space="0" w:color="auto"/>
      </w:divBdr>
    </w:div>
    <w:div w:id="1358653750">
      <w:bodyDiv w:val="1"/>
      <w:marLeft w:val="0"/>
      <w:marRight w:val="0"/>
      <w:marTop w:val="0"/>
      <w:marBottom w:val="0"/>
      <w:divBdr>
        <w:top w:val="none" w:sz="0" w:space="0" w:color="auto"/>
        <w:left w:val="none" w:sz="0" w:space="0" w:color="auto"/>
        <w:bottom w:val="none" w:sz="0" w:space="0" w:color="auto"/>
        <w:right w:val="none" w:sz="0" w:space="0" w:color="auto"/>
      </w:divBdr>
    </w:div>
    <w:div w:id="1359239318">
      <w:bodyDiv w:val="1"/>
      <w:marLeft w:val="0"/>
      <w:marRight w:val="0"/>
      <w:marTop w:val="0"/>
      <w:marBottom w:val="0"/>
      <w:divBdr>
        <w:top w:val="none" w:sz="0" w:space="0" w:color="auto"/>
        <w:left w:val="none" w:sz="0" w:space="0" w:color="auto"/>
        <w:bottom w:val="none" w:sz="0" w:space="0" w:color="auto"/>
        <w:right w:val="none" w:sz="0" w:space="0" w:color="auto"/>
      </w:divBdr>
    </w:div>
    <w:div w:id="1360082304">
      <w:bodyDiv w:val="1"/>
      <w:marLeft w:val="0"/>
      <w:marRight w:val="0"/>
      <w:marTop w:val="0"/>
      <w:marBottom w:val="0"/>
      <w:divBdr>
        <w:top w:val="none" w:sz="0" w:space="0" w:color="auto"/>
        <w:left w:val="none" w:sz="0" w:space="0" w:color="auto"/>
        <w:bottom w:val="none" w:sz="0" w:space="0" w:color="auto"/>
        <w:right w:val="none" w:sz="0" w:space="0" w:color="auto"/>
      </w:divBdr>
    </w:div>
    <w:div w:id="1362130964">
      <w:bodyDiv w:val="1"/>
      <w:marLeft w:val="0"/>
      <w:marRight w:val="0"/>
      <w:marTop w:val="0"/>
      <w:marBottom w:val="0"/>
      <w:divBdr>
        <w:top w:val="none" w:sz="0" w:space="0" w:color="auto"/>
        <w:left w:val="none" w:sz="0" w:space="0" w:color="auto"/>
        <w:bottom w:val="none" w:sz="0" w:space="0" w:color="auto"/>
        <w:right w:val="none" w:sz="0" w:space="0" w:color="auto"/>
      </w:divBdr>
    </w:div>
    <w:div w:id="1363289677">
      <w:bodyDiv w:val="1"/>
      <w:marLeft w:val="0"/>
      <w:marRight w:val="0"/>
      <w:marTop w:val="0"/>
      <w:marBottom w:val="0"/>
      <w:divBdr>
        <w:top w:val="none" w:sz="0" w:space="0" w:color="auto"/>
        <w:left w:val="none" w:sz="0" w:space="0" w:color="auto"/>
        <w:bottom w:val="none" w:sz="0" w:space="0" w:color="auto"/>
        <w:right w:val="none" w:sz="0" w:space="0" w:color="auto"/>
      </w:divBdr>
    </w:div>
    <w:div w:id="1363675660">
      <w:bodyDiv w:val="1"/>
      <w:marLeft w:val="0"/>
      <w:marRight w:val="0"/>
      <w:marTop w:val="0"/>
      <w:marBottom w:val="0"/>
      <w:divBdr>
        <w:top w:val="none" w:sz="0" w:space="0" w:color="auto"/>
        <w:left w:val="none" w:sz="0" w:space="0" w:color="auto"/>
        <w:bottom w:val="none" w:sz="0" w:space="0" w:color="auto"/>
        <w:right w:val="none" w:sz="0" w:space="0" w:color="auto"/>
      </w:divBdr>
    </w:div>
    <w:div w:id="1364287857">
      <w:bodyDiv w:val="1"/>
      <w:marLeft w:val="0"/>
      <w:marRight w:val="0"/>
      <w:marTop w:val="0"/>
      <w:marBottom w:val="0"/>
      <w:divBdr>
        <w:top w:val="none" w:sz="0" w:space="0" w:color="auto"/>
        <w:left w:val="none" w:sz="0" w:space="0" w:color="auto"/>
        <w:bottom w:val="none" w:sz="0" w:space="0" w:color="auto"/>
        <w:right w:val="none" w:sz="0" w:space="0" w:color="auto"/>
      </w:divBdr>
    </w:div>
    <w:div w:id="1364478955">
      <w:bodyDiv w:val="1"/>
      <w:marLeft w:val="0"/>
      <w:marRight w:val="0"/>
      <w:marTop w:val="0"/>
      <w:marBottom w:val="0"/>
      <w:divBdr>
        <w:top w:val="none" w:sz="0" w:space="0" w:color="auto"/>
        <w:left w:val="none" w:sz="0" w:space="0" w:color="auto"/>
        <w:bottom w:val="none" w:sz="0" w:space="0" w:color="auto"/>
        <w:right w:val="none" w:sz="0" w:space="0" w:color="auto"/>
      </w:divBdr>
    </w:div>
    <w:div w:id="1364860195">
      <w:bodyDiv w:val="1"/>
      <w:marLeft w:val="0"/>
      <w:marRight w:val="0"/>
      <w:marTop w:val="0"/>
      <w:marBottom w:val="0"/>
      <w:divBdr>
        <w:top w:val="none" w:sz="0" w:space="0" w:color="auto"/>
        <w:left w:val="none" w:sz="0" w:space="0" w:color="auto"/>
        <w:bottom w:val="none" w:sz="0" w:space="0" w:color="auto"/>
        <w:right w:val="none" w:sz="0" w:space="0" w:color="auto"/>
      </w:divBdr>
    </w:div>
    <w:div w:id="1366254919">
      <w:bodyDiv w:val="1"/>
      <w:marLeft w:val="0"/>
      <w:marRight w:val="0"/>
      <w:marTop w:val="0"/>
      <w:marBottom w:val="0"/>
      <w:divBdr>
        <w:top w:val="none" w:sz="0" w:space="0" w:color="auto"/>
        <w:left w:val="none" w:sz="0" w:space="0" w:color="auto"/>
        <w:bottom w:val="none" w:sz="0" w:space="0" w:color="auto"/>
        <w:right w:val="none" w:sz="0" w:space="0" w:color="auto"/>
      </w:divBdr>
    </w:div>
    <w:div w:id="1366638127">
      <w:bodyDiv w:val="1"/>
      <w:marLeft w:val="0"/>
      <w:marRight w:val="0"/>
      <w:marTop w:val="0"/>
      <w:marBottom w:val="0"/>
      <w:divBdr>
        <w:top w:val="none" w:sz="0" w:space="0" w:color="auto"/>
        <w:left w:val="none" w:sz="0" w:space="0" w:color="auto"/>
        <w:bottom w:val="none" w:sz="0" w:space="0" w:color="auto"/>
        <w:right w:val="none" w:sz="0" w:space="0" w:color="auto"/>
      </w:divBdr>
    </w:div>
    <w:div w:id="1367172234">
      <w:bodyDiv w:val="1"/>
      <w:marLeft w:val="0"/>
      <w:marRight w:val="0"/>
      <w:marTop w:val="0"/>
      <w:marBottom w:val="0"/>
      <w:divBdr>
        <w:top w:val="none" w:sz="0" w:space="0" w:color="auto"/>
        <w:left w:val="none" w:sz="0" w:space="0" w:color="auto"/>
        <w:bottom w:val="none" w:sz="0" w:space="0" w:color="auto"/>
        <w:right w:val="none" w:sz="0" w:space="0" w:color="auto"/>
      </w:divBdr>
    </w:div>
    <w:div w:id="1368676785">
      <w:bodyDiv w:val="1"/>
      <w:marLeft w:val="0"/>
      <w:marRight w:val="0"/>
      <w:marTop w:val="0"/>
      <w:marBottom w:val="0"/>
      <w:divBdr>
        <w:top w:val="none" w:sz="0" w:space="0" w:color="auto"/>
        <w:left w:val="none" w:sz="0" w:space="0" w:color="auto"/>
        <w:bottom w:val="none" w:sz="0" w:space="0" w:color="auto"/>
        <w:right w:val="none" w:sz="0" w:space="0" w:color="auto"/>
      </w:divBdr>
    </w:div>
    <w:div w:id="1368991130">
      <w:bodyDiv w:val="1"/>
      <w:marLeft w:val="0"/>
      <w:marRight w:val="0"/>
      <w:marTop w:val="0"/>
      <w:marBottom w:val="0"/>
      <w:divBdr>
        <w:top w:val="none" w:sz="0" w:space="0" w:color="auto"/>
        <w:left w:val="none" w:sz="0" w:space="0" w:color="auto"/>
        <w:bottom w:val="none" w:sz="0" w:space="0" w:color="auto"/>
        <w:right w:val="none" w:sz="0" w:space="0" w:color="auto"/>
      </w:divBdr>
    </w:div>
    <w:div w:id="1369838600">
      <w:bodyDiv w:val="1"/>
      <w:marLeft w:val="0"/>
      <w:marRight w:val="0"/>
      <w:marTop w:val="0"/>
      <w:marBottom w:val="0"/>
      <w:divBdr>
        <w:top w:val="none" w:sz="0" w:space="0" w:color="auto"/>
        <w:left w:val="none" w:sz="0" w:space="0" w:color="auto"/>
        <w:bottom w:val="none" w:sz="0" w:space="0" w:color="auto"/>
        <w:right w:val="none" w:sz="0" w:space="0" w:color="auto"/>
      </w:divBdr>
    </w:div>
    <w:div w:id="1370565467">
      <w:bodyDiv w:val="1"/>
      <w:marLeft w:val="0"/>
      <w:marRight w:val="0"/>
      <w:marTop w:val="0"/>
      <w:marBottom w:val="0"/>
      <w:divBdr>
        <w:top w:val="none" w:sz="0" w:space="0" w:color="auto"/>
        <w:left w:val="none" w:sz="0" w:space="0" w:color="auto"/>
        <w:bottom w:val="none" w:sz="0" w:space="0" w:color="auto"/>
        <w:right w:val="none" w:sz="0" w:space="0" w:color="auto"/>
      </w:divBdr>
    </w:div>
    <w:div w:id="1371951301">
      <w:bodyDiv w:val="1"/>
      <w:marLeft w:val="0"/>
      <w:marRight w:val="0"/>
      <w:marTop w:val="0"/>
      <w:marBottom w:val="0"/>
      <w:divBdr>
        <w:top w:val="none" w:sz="0" w:space="0" w:color="auto"/>
        <w:left w:val="none" w:sz="0" w:space="0" w:color="auto"/>
        <w:bottom w:val="none" w:sz="0" w:space="0" w:color="auto"/>
        <w:right w:val="none" w:sz="0" w:space="0" w:color="auto"/>
      </w:divBdr>
    </w:div>
    <w:div w:id="1373193848">
      <w:bodyDiv w:val="1"/>
      <w:marLeft w:val="0"/>
      <w:marRight w:val="0"/>
      <w:marTop w:val="0"/>
      <w:marBottom w:val="0"/>
      <w:divBdr>
        <w:top w:val="none" w:sz="0" w:space="0" w:color="auto"/>
        <w:left w:val="none" w:sz="0" w:space="0" w:color="auto"/>
        <w:bottom w:val="none" w:sz="0" w:space="0" w:color="auto"/>
        <w:right w:val="none" w:sz="0" w:space="0" w:color="auto"/>
      </w:divBdr>
    </w:div>
    <w:div w:id="1375422381">
      <w:bodyDiv w:val="1"/>
      <w:marLeft w:val="0"/>
      <w:marRight w:val="0"/>
      <w:marTop w:val="0"/>
      <w:marBottom w:val="0"/>
      <w:divBdr>
        <w:top w:val="none" w:sz="0" w:space="0" w:color="auto"/>
        <w:left w:val="none" w:sz="0" w:space="0" w:color="auto"/>
        <w:bottom w:val="none" w:sz="0" w:space="0" w:color="auto"/>
        <w:right w:val="none" w:sz="0" w:space="0" w:color="auto"/>
      </w:divBdr>
    </w:div>
    <w:div w:id="1376588480">
      <w:bodyDiv w:val="1"/>
      <w:marLeft w:val="0"/>
      <w:marRight w:val="0"/>
      <w:marTop w:val="0"/>
      <w:marBottom w:val="0"/>
      <w:divBdr>
        <w:top w:val="none" w:sz="0" w:space="0" w:color="auto"/>
        <w:left w:val="none" w:sz="0" w:space="0" w:color="auto"/>
        <w:bottom w:val="none" w:sz="0" w:space="0" w:color="auto"/>
        <w:right w:val="none" w:sz="0" w:space="0" w:color="auto"/>
      </w:divBdr>
    </w:div>
    <w:div w:id="1378890572">
      <w:bodyDiv w:val="1"/>
      <w:marLeft w:val="0"/>
      <w:marRight w:val="0"/>
      <w:marTop w:val="0"/>
      <w:marBottom w:val="0"/>
      <w:divBdr>
        <w:top w:val="none" w:sz="0" w:space="0" w:color="auto"/>
        <w:left w:val="none" w:sz="0" w:space="0" w:color="auto"/>
        <w:bottom w:val="none" w:sz="0" w:space="0" w:color="auto"/>
        <w:right w:val="none" w:sz="0" w:space="0" w:color="auto"/>
      </w:divBdr>
    </w:div>
    <w:div w:id="1379158260">
      <w:bodyDiv w:val="1"/>
      <w:marLeft w:val="0"/>
      <w:marRight w:val="0"/>
      <w:marTop w:val="0"/>
      <w:marBottom w:val="0"/>
      <w:divBdr>
        <w:top w:val="none" w:sz="0" w:space="0" w:color="auto"/>
        <w:left w:val="none" w:sz="0" w:space="0" w:color="auto"/>
        <w:bottom w:val="none" w:sz="0" w:space="0" w:color="auto"/>
        <w:right w:val="none" w:sz="0" w:space="0" w:color="auto"/>
      </w:divBdr>
    </w:div>
    <w:div w:id="1379815787">
      <w:bodyDiv w:val="1"/>
      <w:marLeft w:val="0"/>
      <w:marRight w:val="0"/>
      <w:marTop w:val="0"/>
      <w:marBottom w:val="0"/>
      <w:divBdr>
        <w:top w:val="none" w:sz="0" w:space="0" w:color="auto"/>
        <w:left w:val="none" w:sz="0" w:space="0" w:color="auto"/>
        <w:bottom w:val="none" w:sz="0" w:space="0" w:color="auto"/>
        <w:right w:val="none" w:sz="0" w:space="0" w:color="auto"/>
      </w:divBdr>
    </w:div>
    <w:div w:id="1380393627">
      <w:bodyDiv w:val="1"/>
      <w:marLeft w:val="0"/>
      <w:marRight w:val="0"/>
      <w:marTop w:val="0"/>
      <w:marBottom w:val="0"/>
      <w:divBdr>
        <w:top w:val="none" w:sz="0" w:space="0" w:color="auto"/>
        <w:left w:val="none" w:sz="0" w:space="0" w:color="auto"/>
        <w:bottom w:val="none" w:sz="0" w:space="0" w:color="auto"/>
        <w:right w:val="none" w:sz="0" w:space="0" w:color="auto"/>
      </w:divBdr>
    </w:div>
    <w:div w:id="1383363025">
      <w:bodyDiv w:val="1"/>
      <w:marLeft w:val="0"/>
      <w:marRight w:val="0"/>
      <w:marTop w:val="0"/>
      <w:marBottom w:val="0"/>
      <w:divBdr>
        <w:top w:val="none" w:sz="0" w:space="0" w:color="auto"/>
        <w:left w:val="none" w:sz="0" w:space="0" w:color="auto"/>
        <w:bottom w:val="none" w:sz="0" w:space="0" w:color="auto"/>
        <w:right w:val="none" w:sz="0" w:space="0" w:color="auto"/>
      </w:divBdr>
    </w:div>
    <w:div w:id="1384018187">
      <w:bodyDiv w:val="1"/>
      <w:marLeft w:val="0"/>
      <w:marRight w:val="0"/>
      <w:marTop w:val="0"/>
      <w:marBottom w:val="0"/>
      <w:divBdr>
        <w:top w:val="none" w:sz="0" w:space="0" w:color="auto"/>
        <w:left w:val="none" w:sz="0" w:space="0" w:color="auto"/>
        <w:bottom w:val="none" w:sz="0" w:space="0" w:color="auto"/>
        <w:right w:val="none" w:sz="0" w:space="0" w:color="auto"/>
      </w:divBdr>
    </w:div>
    <w:div w:id="1384207730">
      <w:bodyDiv w:val="1"/>
      <w:marLeft w:val="0"/>
      <w:marRight w:val="0"/>
      <w:marTop w:val="0"/>
      <w:marBottom w:val="0"/>
      <w:divBdr>
        <w:top w:val="none" w:sz="0" w:space="0" w:color="auto"/>
        <w:left w:val="none" w:sz="0" w:space="0" w:color="auto"/>
        <w:bottom w:val="none" w:sz="0" w:space="0" w:color="auto"/>
        <w:right w:val="none" w:sz="0" w:space="0" w:color="auto"/>
      </w:divBdr>
    </w:div>
    <w:div w:id="1385760665">
      <w:bodyDiv w:val="1"/>
      <w:marLeft w:val="0"/>
      <w:marRight w:val="0"/>
      <w:marTop w:val="0"/>
      <w:marBottom w:val="0"/>
      <w:divBdr>
        <w:top w:val="none" w:sz="0" w:space="0" w:color="auto"/>
        <w:left w:val="none" w:sz="0" w:space="0" w:color="auto"/>
        <w:bottom w:val="none" w:sz="0" w:space="0" w:color="auto"/>
        <w:right w:val="none" w:sz="0" w:space="0" w:color="auto"/>
      </w:divBdr>
    </w:div>
    <w:div w:id="1386761698">
      <w:bodyDiv w:val="1"/>
      <w:marLeft w:val="0"/>
      <w:marRight w:val="0"/>
      <w:marTop w:val="0"/>
      <w:marBottom w:val="0"/>
      <w:divBdr>
        <w:top w:val="none" w:sz="0" w:space="0" w:color="auto"/>
        <w:left w:val="none" w:sz="0" w:space="0" w:color="auto"/>
        <w:bottom w:val="none" w:sz="0" w:space="0" w:color="auto"/>
        <w:right w:val="none" w:sz="0" w:space="0" w:color="auto"/>
      </w:divBdr>
    </w:div>
    <w:div w:id="1387603988">
      <w:bodyDiv w:val="1"/>
      <w:marLeft w:val="0"/>
      <w:marRight w:val="0"/>
      <w:marTop w:val="0"/>
      <w:marBottom w:val="0"/>
      <w:divBdr>
        <w:top w:val="none" w:sz="0" w:space="0" w:color="auto"/>
        <w:left w:val="none" w:sz="0" w:space="0" w:color="auto"/>
        <w:bottom w:val="none" w:sz="0" w:space="0" w:color="auto"/>
        <w:right w:val="none" w:sz="0" w:space="0" w:color="auto"/>
      </w:divBdr>
    </w:div>
    <w:div w:id="1387950805">
      <w:bodyDiv w:val="1"/>
      <w:marLeft w:val="0"/>
      <w:marRight w:val="0"/>
      <w:marTop w:val="0"/>
      <w:marBottom w:val="0"/>
      <w:divBdr>
        <w:top w:val="none" w:sz="0" w:space="0" w:color="auto"/>
        <w:left w:val="none" w:sz="0" w:space="0" w:color="auto"/>
        <w:bottom w:val="none" w:sz="0" w:space="0" w:color="auto"/>
        <w:right w:val="none" w:sz="0" w:space="0" w:color="auto"/>
      </w:divBdr>
    </w:div>
    <w:div w:id="1388213986">
      <w:bodyDiv w:val="1"/>
      <w:marLeft w:val="0"/>
      <w:marRight w:val="0"/>
      <w:marTop w:val="0"/>
      <w:marBottom w:val="0"/>
      <w:divBdr>
        <w:top w:val="none" w:sz="0" w:space="0" w:color="auto"/>
        <w:left w:val="none" w:sz="0" w:space="0" w:color="auto"/>
        <w:bottom w:val="none" w:sz="0" w:space="0" w:color="auto"/>
        <w:right w:val="none" w:sz="0" w:space="0" w:color="auto"/>
      </w:divBdr>
    </w:div>
    <w:div w:id="1388912885">
      <w:bodyDiv w:val="1"/>
      <w:marLeft w:val="0"/>
      <w:marRight w:val="0"/>
      <w:marTop w:val="0"/>
      <w:marBottom w:val="0"/>
      <w:divBdr>
        <w:top w:val="none" w:sz="0" w:space="0" w:color="auto"/>
        <w:left w:val="none" w:sz="0" w:space="0" w:color="auto"/>
        <w:bottom w:val="none" w:sz="0" w:space="0" w:color="auto"/>
        <w:right w:val="none" w:sz="0" w:space="0" w:color="auto"/>
      </w:divBdr>
    </w:div>
    <w:div w:id="1391075977">
      <w:bodyDiv w:val="1"/>
      <w:marLeft w:val="0"/>
      <w:marRight w:val="0"/>
      <w:marTop w:val="0"/>
      <w:marBottom w:val="0"/>
      <w:divBdr>
        <w:top w:val="none" w:sz="0" w:space="0" w:color="auto"/>
        <w:left w:val="none" w:sz="0" w:space="0" w:color="auto"/>
        <w:bottom w:val="none" w:sz="0" w:space="0" w:color="auto"/>
        <w:right w:val="none" w:sz="0" w:space="0" w:color="auto"/>
      </w:divBdr>
    </w:div>
    <w:div w:id="1392190820">
      <w:bodyDiv w:val="1"/>
      <w:marLeft w:val="0"/>
      <w:marRight w:val="0"/>
      <w:marTop w:val="0"/>
      <w:marBottom w:val="0"/>
      <w:divBdr>
        <w:top w:val="none" w:sz="0" w:space="0" w:color="auto"/>
        <w:left w:val="none" w:sz="0" w:space="0" w:color="auto"/>
        <w:bottom w:val="none" w:sz="0" w:space="0" w:color="auto"/>
        <w:right w:val="none" w:sz="0" w:space="0" w:color="auto"/>
      </w:divBdr>
    </w:div>
    <w:div w:id="1393767774">
      <w:bodyDiv w:val="1"/>
      <w:marLeft w:val="0"/>
      <w:marRight w:val="0"/>
      <w:marTop w:val="0"/>
      <w:marBottom w:val="0"/>
      <w:divBdr>
        <w:top w:val="none" w:sz="0" w:space="0" w:color="auto"/>
        <w:left w:val="none" w:sz="0" w:space="0" w:color="auto"/>
        <w:bottom w:val="none" w:sz="0" w:space="0" w:color="auto"/>
        <w:right w:val="none" w:sz="0" w:space="0" w:color="auto"/>
      </w:divBdr>
    </w:div>
    <w:div w:id="1393888287">
      <w:bodyDiv w:val="1"/>
      <w:marLeft w:val="0"/>
      <w:marRight w:val="0"/>
      <w:marTop w:val="0"/>
      <w:marBottom w:val="0"/>
      <w:divBdr>
        <w:top w:val="none" w:sz="0" w:space="0" w:color="auto"/>
        <w:left w:val="none" w:sz="0" w:space="0" w:color="auto"/>
        <w:bottom w:val="none" w:sz="0" w:space="0" w:color="auto"/>
        <w:right w:val="none" w:sz="0" w:space="0" w:color="auto"/>
      </w:divBdr>
    </w:div>
    <w:div w:id="1395003353">
      <w:bodyDiv w:val="1"/>
      <w:marLeft w:val="0"/>
      <w:marRight w:val="0"/>
      <w:marTop w:val="0"/>
      <w:marBottom w:val="0"/>
      <w:divBdr>
        <w:top w:val="none" w:sz="0" w:space="0" w:color="auto"/>
        <w:left w:val="none" w:sz="0" w:space="0" w:color="auto"/>
        <w:bottom w:val="none" w:sz="0" w:space="0" w:color="auto"/>
        <w:right w:val="none" w:sz="0" w:space="0" w:color="auto"/>
      </w:divBdr>
    </w:div>
    <w:div w:id="1398241002">
      <w:bodyDiv w:val="1"/>
      <w:marLeft w:val="0"/>
      <w:marRight w:val="0"/>
      <w:marTop w:val="0"/>
      <w:marBottom w:val="0"/>
      <w:divBdr>
        <w:top w:val="none" w:sz="0" w:space="0" w:color="auto"/>
        <w:left w:val="none" w:sz="0" w:space="0" w:color="auto"/>
        <w:bottom w:val="none" w:sz="0" w:space="0" w:color="auto"/>
        <w:right w:val="none" w:sz="0" w:space="0" w:color="auto"/>
      </w:divBdr>
    </w:div>
    <w:div w:id="1400399554">
      <w:bodyDiv w:val="1"/>
      <w:marLeft w:val="0"/>
      <w:marRight w:val="0"/>
      <w:marTop w:val="0"/>
      <w:marBottom w:val="0"/>
      <w:divBdr>
        <w:top w:val="none" w:sz="0" w:space="0" w:color="auto"/>
        <w:left w:val="none" w:sz="0" w:space="0" w:color="auto"/>
        <w:bottom w:val="none" w:sz="0" w:space="0" w:color="auto"/>
        <w:right w:val="none" w:sz="0" w:space="0" w:color="auto"/>
      </w:divBdr>
    </w:div>
    <w:div w:id="1403026157">
      <w:bodyDiv w:val="1"/>
      <w:marLeft w:val="0"/>
      <w:marRight w:val="0"/>
      <w:marTop w:val="0"/>
      <w:marBottom w:val="0"/>
      <w:divBdr>
        <w:top w:val="none" w:sz="0" w:space="0" w:color="auto"/>
        <w:left w:val="none" w:sz="0" w:space="0" w:color="auto"/>
        <w:bottom w:val="none" w:sz="0" w:space="0" w:color="auto"/>
        <w:right w:val="none" w:sz="0" w:space="0" w:color="auto"/>
      </w:divBdr>
    </w:div>
    <w:div w:id="1403064325">
      <w:bodyDiv w:val="1"/>
      <w:marLeft w:val="0"/>
      <w:marRight w:val="0"/>
      <w:marTop w:val="0"/>
      <w:marBottom w:val="0"/>
      <w:divBdr>
        <w:top w:val="none" w:sz="0" w:space="0" w:color="auto"/>
        <w:left w:val="none" w:sz="0" w:space="0" w:color="auto"/>
        <w:bottom w:val="none" w:sz="0" w:space="0" w:color="auto"/>
        <w:right w:val="none" w:sz="0" w:space="0" w:color="auto"/>
      </w:divBdr>
    </w:div>
    <w:div w:id="1404183578">
      <w:bodyDiv w:val="1"/>
      <w:marLeft w:val="0"/>
      <w:marRight w:val="0"/>
      <w:marTop w:val="0"/>
      <w:marBottom w:val="0"/>
      <w:divBdr>
        <w:top w:val="none" w:sz="0" w:space="0" w:color="auto"/>
        <w:left w:val="none" w:sz="0" w:space="0" w:color="auto"/>
        <w:bottom w:val="none" w:sz="0" w:space="0" w:color="auto"/>
        <w:right w:val="none" w:sz="0" w:space="0" w:color="auto"/>
      </w:divBdr>
    </w:div>
    <w:div w:id="1404792929">
      <w:bodyDiv w:val="1"/>
      <w:marLeft w:val="0"/>
      <w:marRight w:val="0"/>
      <w:marTop w:val="0"/>
      <w:marBottom w:val="0"/>
      <w:divBdr>
        <w:top w:val="none" w:sz="0" w:space="0" w:color="auto"/>
        <w:left w:val="none" w:sz="0" w:space="0" w:color="auto"/>
        <w:bottom w:val="none" w:sz="0" w:space="0" w:color="auto"/>
        <w:right w:val="none" w:sz="0" w:space="0" w:color="auto"/>
      </w:divBdr>
    </w:div>
    <w:div w:id="1405107255">
      <w:bodyDiv w:val="1"/>
      <w:marLeft w:val="0"/>
      <w:marRight w:val="0"/>
      <w:marTop w:val="0"/>
      <w:marBottom w:val="0"/>
      <w:divBdr>
        <w:top w:val="none" w:sz="0" w:space="0" w:color="auto"/>
        <w:left w:val="none" w:sz="0" w:space="0" w:color="auto"/>
        <w:bottom w:val="none" w:sz="0" w:space="0" w:color="auto"/>
        <w:right w:val="none" w:sz="0" w:space="0" w:color="auto"/>
      </w:divBdr>
    </w:div>
    <w:div w:id="1405491070">
      <w:bodyDiv w:val="1"/>
      <w:marLeft w:val="0"/>
      <w:marRight w:val="0"/>
      <w:marTop w:val="0"/>
      <w:marBottom w:val="0"/>
      <w:divBdr>
        <w:top w:val="none" w:sz="0" w:space="0" w:color="auto"/>
        <w:left w:val="none" w:sz="0" w:space="0" w:color="auto"/>
        <w:bottom w:val="none" w:sz="0" w:space="0" w:color="auto"/>
        <w:right w:val="none" w:sz="0" w:space="0" w:color="auto"/>
      </w:divBdr>
    </w:div>
    <w:div w:id="1406368552">
      <w:bodyDiv w:val="1"/>
      <w:marLeft w:val="0"/>
      <w:marRight w:val="0"/>
      <w:marTop w:val="0"/>
      <w:marBottom w:val="0"/>
      <w:divBdr>
        <w:top w:val="none" w:sz="0" w:space="0" w:color="auto"/>
        <w:left w:val="none" w:sz="0" w:space="0" w:color="auto"/>
        <w:bottom w:val="none" w:sz="0" w:space="0" w:color="auto"/>
        <w:right w:val="none" w:sz="0" w:space="0" w:color="auto"/>
      </w:divBdr>
    </w:div>
    <w:div w:id="1406494092">
      <w:bodyDiv w:val="1"/>
      <w:marLeft w:val="0"/>
      <w:marRight w:val="0"/>
      <w:marTop w:val="0"/>
      <w:marBottom w:val="0"/>
      <w:divBdr>
        <w:top w:val="none" w:sz="0" w:space="0" w:color="auto"/>
        <w:left w:val="none" w:sz="0" w:space="0" w:color="auto"/>
        <w:bottom w:val="none" w:sz="0" w:space="0" w:color="auto"/>
        <w:right w:val="none" w:sz="0" w:space="0" w:color="auto"/>
      </w:divBdr>
    </w:div>
    <w:div w:id="1406561518">
      <w:bodyDiv w:val="1"/>
      <w:marLeft w:val="0"/>
      <w:marRight w:val="0"/>
      <w:marTop w:val="0"/>
      <w:marBottom w:val="0"/>
      <w:divBdr>
        <w:top w:val="none" w:sz="0" w:space="0" w:color="auto"/>
        <w:left w:val="none" w:sz="0" w:space="0" w:color="auto"/>
        <w:bottom w:val="none" w:sz="0" w:space="0" w:color="auto"/>
        <w:right w:val="none" w:sz="0" w:space="0" w:color="auto"/>
      </w:divBdr>
    </w:div>
    <w:div w:id="1409301280">
      <w:bodyDiv w:val="1"/>
      <w:marLeft w:val="0"/>
      <w:marRight w:val="0"/>
      <w:marTop w:val="0"/>
      <w:marBottom w:val="0"/>
      <w:divBdr>
        <w:top w:val="none" w:sz="0" w:space="0" w:color="auto"/>
        <w:left w:val="none" w:sz="0" w:space="0" w:color="auto"/>
        <w:bottom w:val="none" w:sz="0" w:space="0" w:color="auto"/>
        <w:right w:val="none" w:sz="0" w:space="0" w:color="auto"/>
      </w:divBdr>
    </w:div>
    <w:div w:id="1412115265">
      <w:bodyDiv w:val="1"/>
      <w:marLeft w:val="0"/>
      <w:marRight w:val="0"/>
      <w:marTop w:val="0"/>
      <w:marBottom w:val="0"/>
      <w:divBdr>
        <w:top w:val="none" w:sz="0" w:space="0" w:color="auto"/>
        <w:left w:val="none" w:sz="0" w:space="0" w:color="auto"/>
        <w:bottom w:val="none" w:sz="0" w:space="0" w:color="auto"/>
        <w:right w:val="none" w:sz="0" w:space="0" w:color="auto"/>
      </w:divBdr>
    </w:div>
    <w:div w:id="1412695239">
      <w:bodyDiv w:val="1"/>
      <w:marLeft w:val="0"/>
      <w:marRight w:val="0"/>
      <w:marTop w:val="0"/>
      <w:marBottom w:val="0"/>
      <w:divBdr>
        <w:top w:val="none" w:sz="0" w:space="0" w:color="auto"/>
        <w:left w:val="none" w:sz="0" w:space="0" w:color="auto"/>
        <w:bottom w:val="none" w:sz="0" w:space="0" w:color="auto"/>
        <w:right w:val="none" w:sz="0" w:space="0" w:color="auto"/>
      </w:divBdr>
    </w:div>
    <w:div w:id="1413355616">
      <w:bodyDiv w:val="1"/>
      <w:marLeft w:val="0"/>
      <w:marRight w:val="0"/>
      <w:marTop w:val="0"/>
      <w:marBottom w:val="0"/>
      <w:divBdr>
        <w:top w:val="none" w:sz="0" w:space="0" w:color="auto"/>
        <w:left w:val="none" w:sz="0" w:space="0" w:color="auto"/>
        <w:bottom w:val="none" w:sz="0" w:space="0" w:color="auto"/>
        <w:right w:val="none" w:sz="0" w:space="0" w:color="auto"/>
      </w:divBdr>
    </w:div>
    <w:div w:id="1413698269">
      <w:bodyDiv w:val="1"/>
      <w:marLeft w:val="0"/>
      <w:marRight w:val="0"/>
      <w:marTop w:val="0"/>
      <w:marBottom w:val="0"/>
      <w:divBdr>
        <w:top w:val="none" w:sz="0" w:space="0" w:color="auto"/>
        <w:left w:val="none" w:sz="0" w:space="0" w:color="auto"/>
        <w:bottom w:val="none" w:sz="0" w:space="0" w:color="auto"/>
        <w:right w:val="none" w:sz="0" w:space="0" w:color="auto"/>
      </w:divBdr>
    </w:div>
    <w:div w:id="1417050363">
      <w:bodyDiv w:val="1"/>
      <w:marLeft w:val="0"/>
      <w:marRight w:val="0"/>
      <w:marTop w:val="0"/>
      <w:marBottom w:val="0"/>
      <w:divBdr>
        <w:top w:val="none" w:sz="0" w:space="0" w:color="auto"/>
        <w:left w:val="none" w:sz="0" w:space="0" w:color="auto"/>
        <w:bottom w:val="none" w:sz="0" w:space="0" w:color="auto"/>
        <w:right w:val="none" w:sz="0" w:space="0" w:color="auto"/>
      </w:divBdr>
    </w:div>
    <w:div w:id="1417510743">
      <w:bodyDiv w:val="1"/>
      <w:marLeft w:val="0"/>
      <w:marRight w:val="0"/>
      <w:marTop w:val="0"/>
      <w:marBottom w:val="0"/>
      <w:divBdr>
        <w:top w:val="none" w:sz="0" w:space="0" w:color="auto"/>
        <w:left w:val="none" w:sz="0" w:space="0" w:color="auto"/>
        <w:bottom w:val="none" w:sz="0" w:space="0" w:color="auto"/>
        <w:right w:val="none" w:sz="0" w:space="0" w:color="auto"/>
      </w:divBdr>
    </w:div>
    <w:div w:id="1418751681">
      <w:bodyDiv w:val="1"/>
      <w:marLeft w:val="0"/>
      <w:marRight w:val="0"/>
      <w:marTop w:val="0"/>
      <w:marBottom w:val="0"/>
      <w:divBdr>
        <w:top w:val="none" w:sz="0" w:space="0" w:color="auto"/>
        <w:left w:val="none" w:sz="0" w:space="0" w:color="auto"/>
        <w:bottom w:val="none" w:sz="0" w:space="0" w:color="auto"/>
        <w:right w:val="none" w:sz="0" w:space="0" w:color="auto"/>
      </w:divBdr>
    </w:div>
    <w:div w:id="1419132063">
      <w:bodyDiv w:val="1"/>
      <w:marLeft w:val="0"/>
      <w:marRight w:val="0"/>
      <w:marTop w:val="0"/>
      <w:marBottom w:val="0"/>
      <w:divBdr>
        <w:top w:val="none" w:sz="0" w:space="0" w:color="auto"/>
        <w:left w:val="none" w:sz="0" w:space="0" w:color="auto"/>
        <w:bottom w:val="none" w:sz="0" w:space="0" w:color="auto"/>
        <w:right w:val="none" w:sz="0" w:space="0" w:color="auto"/>
      </w:divBdr>
    </w:div>
    <w:div w:id="1419862224">
      <w:bodyDiv w:val="1"/>
      <w:marLeft w:val="0"/>
      <w:marRight w:val="0"/>
      <w:marTop w:val="0"/>
      <w:marBottom w:val="0"/>
      <w:divBdr>
        <w:top w:val="none" w:sz="0" w:space="0" w:color="auto"/>
        <w:left w:val="none" w:sz="0" w:space="0" w:color="auto"/>
        <w:bottom w:val="none" w:sz="0" w:space="0" w:color="auto"/>
        <w:right w:val="none" w:sz="0" w:space="0" w:color="auto"/>
      </w:divBdr>
    </w:div>
    <w:div w:id="1421294095">
      <w:bodyDiv w:val="1"/>
      <w:marLeft w:val="0"/>
      <w:marRight w:val="0"/>
      <w:marTop w:val="0"/>
      <w:marBottom w:val="0"/>
      <w:divBdr>
        <w:top w:val="none" w:sz="0" w:space="0" w:color="auto"/>
        <w:left w:val="none" w:sz="0" w:space="0" w:color="auto"/>
        <w:bottom w:val="none" w:sz="0" w:space="0" w:color="auto"/>
        <w:right w:val="none" w:sz="0" w:space="0" w:color="auto"/>
      </w:divBdr>
    </w:div>
    <w:div w:id="1423573668">
      <w:bodyDiv w:val="1"/>
      <w:marLeft w:val="0"/>
      <w:marRight w:val="0"/>
      <w:marTop w:val="0"/>
      <w:marBottom w:val="0"/>
      <w:divBdr>
        <w:top w:val="none" w:sz="0" w:space="0" w:color="auto"/>
        <w:left w:val="none" w:sz="0" w:space="0" w:color="auto"/>
        <w:bottom w:val="none" w:sz="0" w:space="0" w:color="auto"/>
        <w:right w:val="none" w:sz="0" w:space="0" w:color="auto"/>
      </w:divBdr>
    </w:div>
    <w:div w:id="1425032544">
      <w:bodyDiv w:val="1"/>
      <w:marLeft w:val="0"/>
      <w:marRight w:val="0"/>
      <w:marTop w:val="0"/>
      <w:marBottom w:val="0"/>
      <w:divBdr>
        <w:top w:val="none" w:sz="0" w:space="0" w:color="auto"/>
        <w:left w:val="none" w:sz="0" w:space="0" w:color="auto"/>
        <w:bottom w:val="none" w:sz="0" w:space="0" w:color="auto"/>
        <w:right w:val="none" w:sz="0" w:space="0" w:color="auto"/>
      </w:divBdr>
    </w:div>
    <w:div w:id="1425148298">
      <w:bodyDiv w:val="1"/>
      <w:marLeft w:val="0"/>
      <w:marRight w:val="0"/>
      <w:marTop w:val="0"/>
      <w:marBottom w:val="0"/>
      <w:divBdr>
        <w:top w:val="none" w:sz="0" w:space="0" w:color="auto"/>
        <w:left w:val="none" w:sz="0" w:space="0" w:color="auto"/>
        <w:bottom w:val="none" w:sz="0" w:space="0" w:color="auto"/>
        <w:right w:val="none" w:sz="0" w:space="0" w:color="auto"/>
      </w:divBdr>
    </w:div>
    <w:div w:id="1426150242">
      <w:bodyDiv w:val="1"/>
      <w:marLeft w:val="0"/>
      <w:marRight w:val="0"/>
      <w:marTop w:val="0"/>
      <w:marBottom w:val="0"/>
      <w:divBdr>
        <w:top w:val="none" w:sz="0" w:space="0" w:color="auto"/>
        <w:left w:val="none" w:sz="0" w:space="0" w:color="auto"/>
        <w:bottom w:val="none" w:sz="0" w:space="0" w:color="auto"/>
        <w:right w:val="none" w:sz="0" w:space="0" w:color="auto"/>
      </w:divBdr>
    </w:div>
    <w:div w:id="1426849920">
      <w:bodyDiv w:val="1"/>
      <w:marLeft w:val="0"/>
      <w:marRight w:val="0"/>
      <w:marTop w:val="0"/>
      <w:marBottom w:val="0"/>
      <w:divBdr>
        <w:top w:val="none" w:sz="0" w:space="0" w:color="auto"/>
        <w:left w:val="none" w:sz="0" w:space="0" w:color="auto"/>
        <w:bottom w:val="none" w:sz="0" w:space="0" w:color="auto"/>
        <w:right w:val="none" w:sz="0" w:space="0" w:color="auto"/>
      </w:divBdr>
    </w:div>
    <w:div w:id="1428304807">
      <w:bodyDiv w:val="1"/>
      <w:marLeft w:val="0"/>
      <w:marRight w:val="0"/>
      <w:marTop w:val="0"/>
      <w:marBottom w:val="0"/>
      <w:divBdr>
        <w:top w:val="none" w:sz="0" w:space="0" w:color="auto"/>
        <w:left w:val="none" w:sz="0" w:space="0" w:color="auto"/>
        <w:bottom w:val="none" w:sz="0" w:space="0" w:color="auto"/>
        <w:right w:val="none" w:sz="0" w:space="0" w:color="auto"/>
      </w:divBdr>
    </w:div>
    <w:div w:id="1431273089">
      <w:bodyDiv w:val="1"/>
      <w:marLeft w:val="0"/>
      <w:marRight w:val="0"/>
      <w:marTop w:val="0"/>
      <w:marBottom w:val="0"/>
      <w:divBdr>
        <w:top w:val="none" w:sz="0" w:space="0" w:color="auto"/>
        <w:left w:val="none" w:sz="0" w:space="0" w:color="auto"/>
        <w:bottom w:val="none" w:sz="0" w:space="0" w:color="auto"/>
        <w:right w:val="none" w:sz="0" w:space="0" w:color="auto"/>
      </w:divBdr>
    </w:div>
    <w:div w:id="1432622766">
      <w:bodyDiv w:val="1"/>
      <w:marLeft w:val="0"/>
      <w:marRight w:val="0"/>
      <w:marTop w:val="0"/>
      <w:marBottom w:val="0"/>
      <w:divBdr>
        <w:top w:val="none" w:sz="0" w:space="0" w:color="auto"/>
        <w:left w:val="none" w:sz="0" w:space="0" w:color="auto"/>
        <w:bottom w:val="none" w:sz="0" w:space="0" w:color="auto"/>
        <w:right w:val="none" w:sz="0" w:space="0" w:color="auto"/>
      </w:divBdr>
    </w:div>
    <w:div w:id="1436708682">
      <w:bodyDiv w:val="1"/>
      <w:marLeft w:val="0"/>
      <w:marRight w:val="0"/>
      <w:marTop w:val="0"/>
      <w:marBottom w:val="0"/>
      <w:divBdr>
        <w:top w:val="none" w:sz="0" w:space="0" w:color="auto"/>
        <w:left w:val="none" w:sz="0" w:space="0" w:color="auto"/>
        <w:bottom w:val="none" w:sz="0" w:space="0" w:color="auto"/>
        <w:right w:val="none" w:sz="0" w:space="0" w:color="auto"/>
      </w:divBdr>
    </w:div>
    <w:div w:id="1436903222">
      <w:bodyDiv w:val="1"/>
      <w:marLeft w:val="0"/>
      <w:marRight w:val="0"/>
      <w:marTop w:val="0"/>
      <w:marBottom w:val="0"/>
      <w:divBdr>
        <w:top w:val="none" w:sz="0" w:space="0" w:color="auto"/>
        <w:left w:val="none" w:sz="0" w:space="0" w:color="auto"/>
        <w:bottom w:val="none" w:sz="0" w:space="0" w:color="auto"/>
        <w:right w:val="none" w:sz="0" w:space="0" w:color="auto"/>
      </w:divBdr>
    </w:div>
    <w:div w:id="1438063603">
      <w:bodyDiv w:val="1"/>
      <w:marLeft w:val="0"/>
      <w:marRight w:val="0"/>
      <w:marTop w:val="0"/>
      <w:marBottom w:val="0"/>
      <w:divBdr>
        <w:top w:val="none" w:sz="0" w:space="0" w:color="auto"/>
        <w:left w:val="none" w:sz="0" w:space="0" w:color="auto"/>
        <w:bottom w:val="none" w:sz="0" w:space="0" w:color="auto"/>
        <w:right w:val="none" w:sz="0" w:space="0" w:color="auto"/>
      </w:divBdr>
    </w:div>
    <w:div w:id="1438987396">
      <w:bodyDiv w:val="1"/>
      <w:marLeft w:val="0"/>
      <w:marRight w:val="0"/>
      <w:marTop w:val="0"/>
      <w:marBottom w:val="0"/>
      <w:divBdr>
        <w:top w:val="none" w:sz="0" w:space="0" w:color="auto"/>
        <w:left w:val="none" w:sz="0" w:space="0" w:color="auto"/>
        <w:bottom w:val="none" w:sz="0" w:space="0" w:color="auto"/>
        <w:right w:val="none" w:sz="0" w:space="0" w:color="auto"/>
      </w:divBdr>
    </w:div>
    <w:div w:id="1440295323">
      <w:bodyDiv w:val="1"/>
      <w:marLeft w:val="0"/>
      <w:marRight w:val="0"/>
      <w:marTop w:val="0"/>
      <w:marBottom w:val="0"/>
      <w:divBdr>
        <w:top w:val="none" w:sz="0" w:space="0" w:color="auto"/>
        <w:left w:val="none" w:sz="0" w:space="0" w:color="auto"/>
        <w:bottom w:val="none" w:sz="0" w:space="0" w:color="auto"/>
        <w:right w:val="none" w:sz="0" w:space="0" w:color="auto"/>
      </w:divBdr>
    </w:div>
    <w:div w:id="1442190686">
      <w:bodyDiv w:val="1"/>
      <w:marLeft w:val="0"/>
      <w:marRight w:val="0"/>
      <w:marTop w:val="0"/>
      <w:marBottom w:val="0"/>
      <w:divBdr>
        <w:top w:val="none" w:sz="0" w:space="0" w:color="auto"/>
        <w:left w:val="none" w:sz="0" w:space="0" w:color="auto"/>
        <w:bottom w:val="none" w:sz="0" w:space="0" w:color="auto"/>
        <w:right w:val="none" w:sz="0" w:space="0" w:color="auto"/>
      </w:divBdr>
    </w:div>
    <w:div w:id="1442334164">
      <w:bodyDiv w:val="1"/>
      <w:marLeft w:val="0"/>
      <w:marRight w:val="0"/>
      <w:marTop w:val="0"/>
      <w:marBottom w:val="0"/>
      <w:divBdr>
        <w:top w:val="none" w:sz="0" w:space="0" w:color="auto"/>
        <w:left w:val="none" w:sz="0" w:space="0" w:color="auto"/>
        <w:bottom w:val="none" w:sz="0" w:space="0" w:color="auto"/>
        <w:right w:val="none" w:sz="0" w:space="0" w:color="auto"/>
      </w:divBdr>
    </w:div>
    <w:div w:id="1443765182">
      <w:bodyDiv w:val="1"/>
      <w:marLeft w:val="0"/>
      <w:marRight w:val="0"/>
      <w:marTop w:val="0"/>
      <w:marBottom w:val="0"/>
      <w:divBdr>
        <w:top w:val="none" w:sz="0" w:space="0" w:color="auto"/>
        <w:left w:val="none" w:sz="0" w:space="0" w:color="auto"/>
        <w:bottom w:val="none" w:sz="0" w:space="0" w:color="auto"/>
        <w:right w:val="none" w:sz="0" w:space="0" w:color="auto"/>
      </w:divBdr>
    </w:div>
    <w:div w:id="1443838070">
      <w:bodyDiv w:val="1"/>
      <w:marLeft w:val="0"/>
      <w:marRight w:val="0"/>
      <w:marTop w:val="0"/>
      <w:marBottom w:val="0"/>
      <w:divBdr>
        <w:top w:val="none" w:sz="0" w:space="0" w:color="auto"/>
        <w:left w:val="none" w:sz="0" w:space="0" w:color="auto"/>
        <w:bottom w:val="none" w:sz="0" w:space="0" w:color="auto"/>
        <w:right w:val="none" w:sz="0" w:space="0" w:color="auto"/>
      </w:divBdr>
    </w:div>
    <w:div w:id="1443914410">
      <w:bodyDiv w:val="1"/>
      <w:marLeft w:val="0"/>
      <w:marRight w:val="0"/>
      <w:marTop w:val="0"/>
      <w:marBottom w:val="0"/>
      <w:divBdr>
        <w:top w:val="none" w:sz="0" w:space="0" w:color="auto"/>
        <w:left w:val="none" w:sz="0" w:space="0" w:color="auto"/>
        <w:bottom w:val="none" w:sz="0" w:space="0" w:color="auto"/>
        <w:right w:val="none" w:sz="0" w:space="0" w:color="auto"/>
      </w:divBdr>
    </w:div>
    <w:div w:id="1444377347">
      <w:bodyDiv w:val="1"/>
      <w:marLeft w:val="0"/>
      <w:marRight w:val="0"/>
      <w:marTop w:val="0"/>
      <w:marBottom w:val="0"/>
      <w:divBdr>
        <w:top w:val="none" w:sz="0" w:space="0" w:color="auto"/>
        <w:left w:val="none" w:sz="0" w:space="0" w:color="auto"/>
        <w:bottom w:val="none" w:sz="0" w:space="0" w:color="auto"/>
        <w:right w:val="none" w:sz="0" w:space="0" w:color="auto"/>
      </w:divBdr>
    </w:div>
    <w:div w:id="1445611875">
      <w:bodyDiv w:val="1"/>
      <w:marLeft w:val="0"/>
      <w:marRight w:val="0"/>
      <w:marTop w:val="0"/>
      <w:marBottom w:val="0"/>
      <w:divBdr>
        <w:top w:val="none" w:sz="0" w:space="0" w:color="auto"/>
        <w:left w:val="none" w:sz="0" w:space="0" w:color="auto"/>
        <w:bottom w:val="none" w:sz="0" w:space="0" w:color="auto"/>
        <w:right w:val="none" w:sz="0" w:space="0" w:color="auto"/>
      </w:divBdr>
    </w:div>
    <w:div w:id="1446072678">
      <w:bodyDiv w:val="1"/>
      <w:marLeft w:val="0"/>
      <w:marRight w:val="0"/>
      <w:marTop w:val="0"/>
      <w:marBottom w:val="0"/>
      <w:divBdr>
        <w:top w:val="none" w:sz="0" w:space="0" w:color="auto"/>
        <w:left w:val="none" w:sz="0" w:space="0" w:color="auto"/>
        <w:bottom w:val="none" w:sz="0" w:space="0" w:color="auto"/>
        <w:right w:val="none" w:sz="0" w:space="0" w:color="auto"/>
      </w:divBdr>
    </w:div>
    <w:div w:id="1447776761">
      <w:bodyDiv w:val="1"/>
      <w:marLeft w:val="0"/>
      <w:marRight w:val="0"/>
      <w:marTop w:val="0"/>
      <w:marBottom w:val="0"/>
      <w:divBdr>
        <w:top w:val="none" w:sz="0" w:space="0" w:color="auto"/>
        <w:left w:val="none" w:sz="0" w:space="0" w:color="auto"/>
        <w:bottom w:val="none" w:sz="0" w:space="0" w:color="auto"/>
        <w:right w:val="none" w:sz="0" w:space="0" w:color="auto"/>
      </w:divBdr>
    </w:div>
    <w:div w:id="1448543338">
      <w:bodyDiv w:val="1"/>
      <w:marLeft w:val="0"/>
      <w:marRight w:val="0"/>
      <w:marTop w:val="0"/>
      <w:marBottom w:val="0"/>
      <w:divBdr>
        <w:top w:val="none" w:sz="0" w:space="0" w:color="auto"/>
        <w:left w:val="none" w:sz="0" w:space="0" w:color="auto"/>
        <w:bottom w:val="none" w:sz="0" w:space="0" w:color="auto"/>
        <w:right w:val="none" w:sz="0" w:space="0" w:color="auto"/>
      </w:divBdr>
    </w:div>
    <w:div w:id="1449395158">
      <w:bodyDiv w:val="1"/>
      <w:marLeft w:val="0"/>
      <w:marRight w:val="0"/>
      <w:marTop w:val="0"/>
      <w:marBottom w:val="0"/>
      <w:divBdr>
        <w:top w:val="none" w:sz="0" w:space="0" w:color="auto"/>
        <w:left w:val="none" w:sz="0" w:space="0" w:color="auto"/>
        <w:bottom w:val="none" w:sz="0" w:space="0" w:color="auto"/>
        <w:right w:val="none" w:sz="0" w:space="0" w:color="auto"/>
      </w:divBdr>
    </w:div>
    <w:div w:id="1450776456">
      <w:bodyDiv w:val="1"/>
      <w:marLeft w:val="0"/>
      <w:marRight w:val="0"/>
      <w:marTop w:val="0"/>
      <w:marBottom w:val="0"/>
      <w:divBdr>
        <w:top w:val="none" w:sz="0" w:space="0" w:color="auto"/>
        <w:left w:val="none" w:sz="0" w:space="0" w:color="auto"/>
        <w:bottom w:val="none" w:sz="0" w:space="0" w:color="auto"/>
        <w:right w:val="none" w:sz="0" w:space="0" w:color="auto"/>
      </w:divBdr>
    </w:div>
    <w:div w:id="1450784493">
      <w:bodyDiv w:val="1"/>
      <w:marLeft w:val="0"/>
      <w:marRight w:val="0"/>
      <w:marTop w:val="0"/>
      <w:marBottom w:val="0"/>
      <w:divBdr>
        <w:top w:val="none" w:sz="0" w:space="0" w:color="auto"/>
        <w:left w:val="none" w:sz="0" w:space="0" w:color="auto"/>
        <w:bottom w:val="none" w:sz="0" w:space="0" w:color="auto"/>
        <w:right w:val="none" w:sz="0" w:space="0" w:color="auto"/>
      </w:divBdr>
    </w:div>
    <w:div w:id="1452358753">
      <w:bodyDiv w:val="1"/>
      <w:marLeft w:val="0"/>
      <w:marRight w:val="0"/>
      <w:marTop w:val="0"/>
      <w:marBottom w:val="0"/>
      <w:divBdr>
        <w:top w:val="none" w:sz="0" w:space="0" w:color="auto"/>
        <w:left w:val="none" w:sz="0" w:space="0" w:color="auto"/>
        <w:bottom w:val="none" w:sz="0" w:space="0" w:color="auto"/>
        <w:right w:val="none" w:sz="0" w:space="0" w:color="auto"/>
      </w:divBdr>
    </w:div>
    <w:div w:id="1454129030">
      <w:bodyDiv w:val="1"/>
      <w:marLeft w:val="0"/>
      <w:marRight w:val="0"/>
      <w:marTop w:val="0"/>
      <w:marBottom w:val="0"/>
      <w:divBdr>
        <w:top w:val="none" w:sz="0" w:space="0" w:color="auto"/>
        <w:left w:val="none" w:sz="0" w:space="0" w:color="auto"/>
        <w:bottom w:val="none" w:sz="0" w:space="0" w:color="auto"/>
        <w:right w:val="none" w:sz="0" w:space="0" w:color="auto"/>
      </w:divBdr>
    </w:div>
    <w:div w:id="1454325394">
      <w:bodyDiv w:val="1"/>
      <w:marLeft w:val="0"/>
      <w:marRight w:val="0"/>
      <w:marTop w:val="0"/>
      <w:marBottom w:val="0"/>
      <w:divBdr>
        <w:top w:val="none" w:sz="0" w:space="0" w:color="auto"/>
        <w:left w:val="none" w:sz="0" w:space="0" w:color="auto"/>
        <w:bottom w:val="none" w:sz="0" w:space="0" w:color="auto"/>
        <w:right w:val="none" w:sz="0" w:space="0" w:color="auto"/>
      </w:divBdr>
    </w:div>
    <w:div w:id="1455445275">
      <w:bodyDiv w:val="1"/>
      <w:marLeft w:val="0"/>
      <w:marRight w:val="0"/>
      <w:marTop w:val="0"/>
      <w:marBottom w:val="0"/>
      <w:divBdr>
        <w:top w:val="none" w:sz="0" w:space="0" w:color="auto"/>
        <w:left w:val="none" w:sz="0" w:space="0" w:color="auto"/>
        <w:bottom w:val="none" w:sz="0" w:space="0" w:color="auto"/>
        <w:right w:val="none" w:sz="0" w:space="0" w:color="auto"/>
      </w:divBdr>
    </w:div>
    <w:div w:id="1456024295">
      <w:bodyDiv w:val="1"/>
      <w:marLeft w:val="0"/>
      <w:marRight w:val="0"/>
      <w:marTop w:val="0"/>
      <w:marBottom w:val="0"/>
      <w:divBdr>
        <w:top w:val="none" w:sz="0" w:space="0" w:color="auto"/>
        <w:left w:val="none" w:sz="0" w:space="0" w:color="auto"/>
        <w:bottom w:val="none" w:sz="0" w:space="0" w:color="auto"/>
        <w:right w:val="none" w:sz="0" w:space="0" w:color="auto"/>
      </w:divBdr>
    </w:div>
    <w:div w:id="1456172988">
      <w:bodyDiv w:val="1"/>
      <w:marLeft w:val="0"/>
      <w:marRight w:val="0"/>
      <w:marTop w:val="0"/>
      <w:marBottom w:val="0"/>
      <w:divBdr>
        <w:top w:val="none" w:sz="0" w:space="0" w:color="auto"/>
        <w:left w:val="none" w:sz="0" w:space="0" w:color="auto"/>
        <w:bottom w:val="none" w:sz="0" w:space="0" w:color="auto"/>
        <w:right w:val="none" w:sz="0" w:space="0" w:color="auto"/>
      </w:divBdr>
    </w:div>
    <w:div w:id="1457605567">
      <w:bodyDiv w:val="1"/>
      <w:marLeft w:val="0"/>
      <w:marRight w:val="0"/>
      <w:marTop w:val="0"/>
      <w:marBottom w:val="0"/>
      <w:divBdr>
        <w:top w:val="none" w:sz="0" w:space="0" w:color="auto"/>
        <w:left w:val="none" w:sz="0" w:space="0" w:color="auto"/>
        <w:bottom w:val="none" w:sz="0" w:space="0" w:color="auto"/>
        <w:right w:val="none" w:sz="0" w:space="0" w:color="auto"/>
      </w:divBdr>
    </w:div>
    <w:div w:id="1459180448">
      <w:bodyDiv w:val="1"/>
      <w:marLeft w:val="0"/>
      <w:marRight w:val="0"/>
      <w:marTop w:val="0"/>
      <w:marBottom w:val="0"/>
      <w:divBdr>
        <w:top w:val="none" w:sz="0" w:space="0" w:color="auto"/>
        <w:left w:val="none" w:sz="0" w:space="0" w:color="auto"/>
        <w:bottom w:val="none" w:sz="0" w:space="0" w:color="auto"/>
        <w:right w:val="none" w:sz="0" w:space="0" w:color="auto"/>
      </w:divBdr>
    </w:div>
    <w:div w:id="1459491976">
      <w:bodyDiv w:val="1"/>
      <w:marLeft w:val="0"/>
      <w:marRight w:val="0"/>
      <w:marTop w:val="0"/>
      <w:marBottom w:val="0"/>
      <w:divBdr>
        <w:top w:val="none" w:sz="0" w:space="0" w:color="auto"/>
        <w:left w:val="none" w:sz="0" w:space="0" w:color="auto"/>
        <w:bottom w:val="none" w:sz="0" w:space="0" w:color="auto"/>
        <w:right w:val="none" w:sz="0" w:space="0" w:color="auto"/>
      </w:divBdr>
    </w:div>
    <w:div w:id="1459570100">
      <w:bodyDiv w:val="1"/>
      <w:marLeft w:val="0"/>
      <w:marRight w:val="0"/>
      <w:marTop w:val="0"/>
      <w:marBottom w:val="0"/>
      <w:divBdr>
        <w:top w:val="none" w:sz="0" w:space="0" w:color="auto"/>
        <w:left w:val="none" w:sz="0" w:space="0" w:color="auto"/>
        <w:bottom w:val="none" w:sz="0" w:space="0" w:color="auto"/>
        <w:right w:val="none" w:sz="0" w:space="0" w:color="auto"/>
      </w:divBdr>
    </w:div>
    <w:div w:id="1461655134">
      <w:bodyDiv w:val="1"/>
      <w:marLeft w:val="0"/>
      <w:marRight w:val="0"/>
      <w:marTop w:val="0"/>
      <w:marBottom w:val="0"/>
      <w:divBdr>
        <w:top w:val="none" w:sz="0" w:space="0" w:color="auto"/>
        <w:left w:val="none" w:sz="0" w:space="0" w:color="auto"/>
        <w:bottom w:val="none" w:sz="0" w:space="0" w:color="auto"/>
        <w:right w:val="none" w:sz="0" w:space="0" w:color="auto"/>
      </w:divBdr>
    </w:div>
    <w:div w:id="1464037806">
      <w:bodyDiv w:val="1"/>
      <w:marLeft w:val="0"/>
      <w:marRight w:val="0"/>
      <w:marTop w:val="0"/>
      <w:marBottom w:val="0"/>
      <w:divBdr>
        <w:top w:val="none" w:sz="0" w:space="0" w:color="auto"/>
        <w:left w:val="none" w:sz="0" w:space="0" w:color="auto"/>
        <w:bottom w:val="none" w:sz="0" w:space="0" w:color="auto"/>
        <w:right w:val="none" w:sz="0" w:space="0" w:color="auto"/>
      </w:divBdr>
    </w:div>
    <w:div w:id="1464078242">
      <w:bodyDiv w:val="1"/>
      <w:marLeft w:val="0"/>
      <w:marRight w:val="0"/>
      <w:marTop w:val="0"/>
      <w:marBottom w:val="0"/>
      <w:divBdr>
        <w:top w:val="none" w:sz="0" w:space="0" w:color="auto"/>
        <w:left w:val="none" w:sz="0" w:space="0" w:color="auto"/>
        <w:bottom w:val="none" w:sz="0" w:space="0" w:color="auto"/>
        <w:right w:val="none" w:sz="0" w:space="0" w:color="auto"/>
      </w:divBdr>
    </w:div>
    <w:div w:id="1465081080">
      <w:bodyDiv w:val="1"/>
      <w:marLeft w:val="0"/>
      <w:marRight w:val="0"/>
      <w:marTop w:val="0"/>
      <w:marBottom w:val="0"/>
      <w:divBdr>
        <w:top w:val="none" w:sz="0" w:space="0" w:color="auto"/>
        <w:left w:val="none" w:sz="0" w:space="0" w:color="auto"/>
        <w:bottom w:val="none" w:sz="0" w:space="0" w:color="auto"/>
        <w:right w:val="none" w:sz="0" w:space="0" w:color="auto"/>
      </w:divBdr>
    </w:div>
    <w:div w:id="1465584916">
      <w:bodyDiv w:val="1"/>
      <w:marLeft w:val="0"/>
      <w:marRight w:val="0"/>
      <w:marTop w:val="0"/>
      <w:marBottom w:val="0"/>
      <w:divBdr>
        <w:top w:val="none" w:sz="0" w:space="0" w:color="auto"/>
        <w:left w:val="none" w:sz="0" w:space="0" w:color="auto"/>
        <w:bottom w:val="none" w:sz="0" w:space="0" w:color="auto"/>
        <w:right w:val="none" w:sz="0" w:space="0" w:color="auto"/>
      </w:divBdr>
    </w:div>
    <w:div w:id="1473402513">
      <w:bodyDiv w:val="1"/>
      <w:marLeft w:val="0"/>
      <w:marRight w:val="0"/>
      <w:marTop w:val="0"/>
      <w:marBottom w:val="0"/>
      <w:divBdr>
        <w:top w:val="none" w:sz="0" w:space="0" w:color="auto"/>
        <w:left w:val="none" w:sz="0" w:space="0" w:color="auto"/>
        <w:bottom w:val="none" w:sz="0" w:space="0" w:color="auto"/>
        <w:right w:val="none" w:sz="0" w:space="0" w:color="auto"/>
      </w:divBdr>
    </w:div>
    <w:div w:id="1474057355">
      <w:bodyDiv w:val="1"/>
      <w:marLeft w:val="0"/>
      <w:marRight w:val="0"/>
      <w:marTop w:val="0"/>
      <w:marBottom w:val="0"/>
      <w:divBdr>
        <w:top w:val="none" w:sz="0" w:space="0" w:color="auto"/>
        <w:left w:val="none" w:sz="0" w:space="0" w:color="auto"/>
        <w:bottom w:val="none" w:sz="0" w:space="0" w:color="auto"/>
        <w:right w:val="none" w:sz="0" w:space="0" w:color="auto"/>
      </w:divBdr>
    </w:div>
    <w:div w:id="1476602391">
      <w:bodyDiv w:val="1"/>
      <w:marLeft w:val="0"/>
      <w:marRight w:val="0"/>
      <w:marTop w:val="0"/>
      <w:marBottom w:val="0"/>
      <w:divBdr>
        <w:top w:val="none" w:sz="0" w:space="0" w:color="auto"/>
        <w:left w:val="none" w:sz="0" w:space="0" w:color="auto"/>
        <w:bottom w:val="none" w:sz="0" w:space="0" w:color="auto"/>
        <w:right w:val="none" w:sz="0" w:space="0" w:color="auto"/>
      </w:divBdr>
    </w:div>
    <w:div w:id="1477915155">
      <w:bodyDiv w:val="1"/>
      <w:marLeft w:val="0"/>
      <w:marRight w:val="0"/>
      <w:marTop w:val="0"/>
      <w:marBottom w:val="0"/>
      <w:divBdr>
        <w:top w:val="none" w:sz="0" w:space="0" w:color="auto"/>
        <w:left w:val="none" w:sz="0" w:space="0" w:color="auto"/>
        <w:bottom w:val="none" w:sz="0" w:space="0" w:color="auto"/>
        <w:right w:val="none" w:sz="0" w:space="0" w:color="auto"/>
      </w:divBdr>
    </w:div>
    <w:div w:id="1478037488">
      <w:bodyDiv w:val="1"/>
      <w:marLeft w:val="0"/>
      <w:marRight w:val="0"/>
      <w:marTop w:val="0"/>
      <w:marBottom w:val="0"/>
      <w:divBdr>
        <w:top w:val="none" w:sz="0" w:space="0" w:color="auto"/>
        <w:left w:val="none" w:sz="0" w:space="0" w:color="auto"/>
        <w:bottom w:val="none" w:sz="0" w:space="0" w:color="auto"/>
        <w:right w:val="none" w:sz="0" w:space="0" w:color="auto"/>
      </w:divBdr>
    </w:div>
    <w:div w:id="1478452556">
      <w:bodyDiv w:val="1"/>
      <w:marLeft w:val="0"/>
      <w:marRight w:val="0"/>
      <w:marTop w:val="0"/>
      <w:marBottom w:val="0"/>
      <w:divBdr>
        <w:top w:val="none" w:sz="0" w:space="0" w:color="auto"/>
        <w:left w:val="none" w:sz="0" w:space="0" w:color="auto"/>
        <w:bottom w:val="none" w:sz="0" w:space="0" w:color="auto"/>
        <w:right w:val="none" w:sz="0" w:space="0" w:color="auto"/>
      </w:divBdr>
    </w:div>
    <w:div w:id="1478960516">
      <w:bodyDiv w:val="1"/>
      <w:marLeft w:val="0"/>
      <w:marRight w:val="0"/>
      <w:marTop w:val="0"/>
      <w:marBottom w:val="0"/>
      <w:divBdr>
        <w:top w:val="none" w:sz="0" w:space="0" w:color="auto"/>
        <w:left w:val="none" w:sz="0" w:space="0" w:color="auto"/>
        <w:bottom w:val="none" w:sz="0" w:space="0" w:color="auto"/>
        <w:right w:val="none" w:sz="0" w:space="0" w:color="auto"/>
      </w:divBdr>
    </w:div>
    <w:div w:id="1481843994">
      <w:bodyDiv w:val="1"/>
      <w:marLeft w:val="0"/>
      <w:marRight w:val="0"/>
      <w:marTop w:val="0"/>
      <w:marBottom w:val="0"/>
      <w:divBdr>
        <w:top w:val="none" w:sz="0" w:space="0" w:color="auto"/>
        <w:left w:val="none" w:sz="0" w:space="0" w:color="auto"/>
        <w:bottom w:val="none" w:sz="0" w:space="0" w:color="auto"/>
        <w:right w:val="none" w:sz="0" w:space="0" w:color="auto"/>
      </w:divBdr>
    </w:div>
    <w:div w:id="1482497746">
      <w:bodyDiv w:val="1"/>
      <w:marLeft w:val="0"/>
      <w:marRight w:val="0"/>
      <w:marTop w:val="0"/>
      <w:marBottom w:val="0"/>
      <w:divBdr>
        <w:top w:val="none" w:sz="0" w:space="0" w:color="auto"/>
        <w:left w:val="none" w:sz="0" w:space="0" w:color="auto"/>
        <w:bottom w:val="none" w:sz="0" w:space="0" w:color="auto"/>
        <w:right w:val="none" w:sz="0" w:space="0" w:color="auto"/>
      </w:divBdr>
    </w:div>
    <w:div w:id="1482959404">
      <w:bodyDiv w:val="1"/>
      <w:marLeft w:val="0"/>
      <w:marRight w:val="0"/>
      <w:marTop w:val="0"/>
      <w:marBottom w:val="0"/>
      <w:divBdr>
        <w:top w:val="none" w:sz="0" w:space="0" w:color="auto"/>
        <w:left w:val="none" w:sz="0" w:space="0" w:color="auto"/>
        <w:bottom w:val="none" w:sz="0" w:space="0" w:color="auto"/>
        <w:right w:val="none" w:sz="0" w:space="0" w:color="auto"/>
      </w:divBdr>
    </w:div>
    <w:div w:id="1483233948">
      <w:bodyDiv w:val="1"/>
      <w:marLeft w:val="0"/>
      <w:marRight w:val="0"/>
      <w:marTop w:val="0"/>
      <w:marBottom w:val="0"/>
      <w:divBdr>
        <w:top w:val="none" w:sz="0" w:space="0" w:color="auto"/>
        <w:left w:val="none" w:sz="0" w:space="0" w:color="auto"/>
        <w:bottom w:val="none" w:sz="0" w:space="0" w:color="auto"/>
        <w:right w:val="none" w:sz="0" w:space="0" w:color="auto"/>
      </w:divBdr>
    </w:div>
    <w:div w:id="1483236344">
      <w:bodyDiv w:val="1"/>
      <w:marLeft w:val="0"/>
      <w:marRight w:val="0"/>
      <w:marTop w:val="0"/>
      <w:marBottom w:val="0"/>
      <w:divBdr>
        <w:top w:val="none" w:sz="0" w:space="0" w:color="auto"/>
        <w:left w:val="none" w:sz="0" w:space="0" w:color="auto"/>
        <w:bottom w:val="none" w:sz="0" w:space="0" w:color="auto"/>
        <w:right w:val="none" w:sz="0" w:space="0" w:color="auto"/>
      </w:divBdr>
    </w:div>
    <w:div w:id="1483502629">
      <w:bodyDiv w:val="1"/>
      <w:marLeft w:val="0"/>
      <w:marRight w:val="0"/>
      <w:marTop w:val="0"/>
      <w:marBottom w:val="0"/>
      <w:divBdr>
        <w:top w:val="none" w:sz="0" w:space="0" w:color="auto"/>
        <w:left w:val="none" w:sz="0" w:space="0" w:color="auto"/>
        <w:bottom w:val="none" w:sz="0" w:space="0" w:color="auto"/>
        <w:right w:val="none" w:sz="0" w:space="0" w:color="auto"/>
      </w:divBdr>
    </w:div>
    <w:div w:id="1483614848">
      <w:bodyDiv w:val="1"/>
      <w:marLeft w:val="0"/>
      <w:marRight w:val="0"/>
      <w:marTop w:val="0"/>
      <w:marBottom w:val="0"/>
      <w:divBdr>
        <w:top w:val="none" w:sz="0" w:space="0" w:color="auto"/>
        <w:left w:val="none" w:sz="0" w:space="0" w:color="auto"/>
        <w:bottom w:val="none" w:sz="0" w:space="0" w:color="auto"/>
        <w:right w:val="none" w:sz="0" w:space="0" w:color="auto"/>
      </w:divBdr>
    </w:div>
    <w:div w:id="1484615662">
      <w:bodyDiv w:val="1"/>
      <w:marLeft w:val="0"/>
      <w:marRight w:val="0"/>
      <w:marTop w:val="0"/>
      <w:marBottom w:val="0"/>
      <w:divBdr>
        <w:top w:val="none" w:sz="0" w:space="0" w:color="auto"/>
        <w:left w:val="none" w:sz="0" w:space="0" w:color="auto"/>
        <w:bottom w:val="none" w:sz="0" w:space="0" w:color="auto"/>
        <w:right w:val="none" w:sz="0" w:space="0" w:color="auto"/>
      </w:divBdr>
    </w:div>
    <w:div w:id="1485203058">
      <w:bodyDiv w:val="1"/>
      <w:marLeft w:val="0"/>
      <w:marRight w:val="0"/>
      <w:marTop w:val="0"/>
      <w:marBottom w:val="0"/>
      <w:divBdr>
        <w:top w:val="none" w:sz="0" w:space="0" w:color="auto"/>
        <w:left w:val="none" w:sz="0" w:space="0" w:color="auto"/>
        <w:bottom w:val="none" w:sz="0" w:space="0" w:color="auto"/>
        <w:right w:val="none" w:sz="0" w:space="0" w:color="auto"/>
      </w:divBdr>
    </w:div>
    <w:div w:id="1485703006">
      <w:bodyDiv w:val="1"/>
      <w:marLeft w:val="0"/>
      <w:marRight w:val="0"/>
      <w:marTop w:val="0"/>
      <w:marBottom w:val="0"/>
      <w:divBdr>
        <w:top w:val="none" w:sz="0" w:space="0" w:color="auto"/>
        <w:left w:val="none" w:sz="0" w:space="0" w:color="auto"/>
        <w:bottom w:val="none" w:sz="0" w:space="0" w:color="auto"/>
        <w:right w:val="none" w:sz="0" w:space="0" w:color="auto"/>
      </w:divBdr>
    </w:div>
    <w:div w:id="1486359045">
      <w:bodyDiv w:val="1"/>
      <w:marLeft w:val="0"/>
      <w:marRight w:val="0"/>
      <w:marTop w:val="0"/>
      <w:marBottom w:val="0"/>
      <w:divBdr>
        <w:top w:val="none" w:sz="0" w:space="0" w:color="auto"/>
        <w:left w:val="none" w:sz="0" w:space="0" w:color="auto"/>
        <w:bottom w:val="none" w:sz="0" w:space="0" w:color="auto"/>
        <w:right w:val="none" w:sz="0" w:space="0" w:color="auto"/>
      </w:divBdr>
    </w:div>
    <w:div w:id="1487168210">
      <w:bodyDiv w:val="1"/>
      <w:marLeft w:val="0"/>
      <w:marRight w:val="0"/>
      <w:marTop w:val="0"/>
      <w:marBottom w:val="0"/>
      <w:divBdr>
        <w:top w:val="none" w:sz="0" w:space="0" w:color="auto"/>
        <w:left w:val="none" w:sz="0" w:space="0" w:color="auto"/>
        <w:bottom w:val="none" w:sz="0" w:space="0" w:color="auto"/>
        <w:right w:val="none" w:sz="0" w:space="0" w:color="auto"/>
      </w:divBdr>
    </w:div>
    <w:div w:id="1488786043">
      <w:bodyDiv w:val="1"/>
      <w:marLeft w:val="0"/>
      <w:marRight w:val="0"/>
      <w:marTop w:val="0"/>
      <w:marBottom w:val="0"/>
      <w:divBdr>
        <w:top w:val="none" w:sz="0" w:space="0" w:color="auto"/>
        <w:left w:val="none" w:sz="0" w:space="0" w:color="auto"/>
        <w:bottom w:val="none" w:sz="0" w:space="0" w:color="auto"/>
        <w:right w:val="none" w:sz="0" w:space="0" w:color="auto"/>
      </w:divBdr>
    </w:div>
    <w:div w:id="1489134448">
      <w:bodyDiv w:val="1"/>
      <w:marLeft w:val="0"/>
      <w:marRight w:val="0"/>
      <w:marTop w:val="0"/>
      <w:marBottom w:val="0"/>
      <w:divBdr>
        <w:top w:val="none" w:sz="0" w:space="0" w:color="auto"/>
        <w:left w:val="none" w:sz="0" w:space="0" w:color="auto"/>
        <w:bottom w:val="none" w:sz="0" w:space="0" w:color="auto"/>
        <w:right w:val="none" w:sz="0" w:space="0" w:color="auto"/>
      </w:divBdr>
    </w:div>
    <w:div w:id="1491369518">
      <w:bodyDiv w:val="1"/>
      <w:marLeft w:val="0"/>
      <w:marRight w:val="0"/>
      <w:marTop w:val="0"/>
      <w:marBottom w:val="0"/>
      <w:divBdr>
        <w:top w:val="none" w:sz="0" w:space="0" w:color="auto"/>
        <w:left w:val="none" w:sz="0" w:space="0" w:color="auto"/>
        <w:bottom w:val="none" w:sz="0" w:space="0" w:color="auto"/>
        <w:right w:val="none" w:sz="0" w:space="0" w:color="auto"/>
      </w:divBdr>
    </w:div>
    <w:div w:id="1495754726">
      <w:bodyDiv w:val="1"/>
      <w:marLeft w:val="0"/>
      <w:marRight w:val="0"/>
      <w:marTop w:val="0"/>
      <w:marBottom w:val="0"/>
      <w:divBdr>
        <w:top w:val="none" w:sz="0" w:space="0" w:color="auto"/>
        <w:left w:val="none" w:sz="0" w:space="0" w:color="auto"/>
        <w:bottom w:val="none" w:sz="0" w:space="0" w:color="auto"/>
        <w:right w:val="none" w:sz="0" w:space="0" w:color="auto"/>
      </w:divBdr>
    </w:div>
    <w:div w:id="1496022536">
      <w:bodyDiv w:val="1"/>
      <w:marLeft w:val="0"/>
      <w:marRight w:val="0"/>
      <w:marTop w:val="0"/>
      <w:marBottom w:val="0"/>
      <w:divBdr>
        <w:top w:val="none" w:sz="0" w:space="0" w:color="auto"/>
        <w:left w:val="none" w:sz="0" w:space="0" w:color="auto"/>
        <w:bottom w:val="none" w:sz="0" w:space="0" w:color="auto"/>
        <w:right w:val="none" w:sz="0" w:space="0" w:color="auto"/>
      </w:divBdr>
    </w:div>
    <w:div w:id="1499269257">
      <w:bodyDiv w:val="1"/>
      <w:marLeft w:val="0"/>
      <w:marRight w:val="0"/>
      <w:marTop w:val="0"/>
      <w:marBottom w:val="0"/>
      <w:divBdr>
        <w:top w:val="none" w:sz="0" w:space="0" w:color="auto"/>
        <w:left w:val="none" w:sz="0" w:space="0" w:color="auto"/>
        <w:bottom w:val="none" w:sz="0" w:space="0" w:color="auto"/>
        <w:right w:val="none" w:sz="0" w:space="0" w:color="auto"/>
      </w:divBdr>
    </w:div>
    <w:div w:id="1499467257">
      <w:bodyDiv w:val="1"/>
      <w:marLeft w:val="0"/>
      <w:marRight w:val="0"/>
      <w:marTop w:val="0"/>
      <w:marBottom w:val="0"/>
      <w:divBdr>
        <w:top w:val="none" w:sz="0" w:space="0" w:color="auto"/>
        <w:left w:val="none" w:sz="0" w:space="0" w:color="auto"/>
        <w:bottom w:val="none" w:sz="0" w:space="0" w:color="auto"/>
        <w:right w:val="none" w:sz="0" w:space="0" w:color="auto"/>
      </w:divBdr>
    </w:div>
    <w:div w:id="1499494201">
      <w:bodyDiv w:val="1"/>
      <w:marLeft w:val="0"/>
      <w:marRight w:val="0"/>
      <w:marTop w:val="0"/>
      <w:marBottom w:val="0"/>
      <w:divBdr>
        <w:top w:val="none" w:sz="0" w:space="0" w:color="auto"/>
        <w:left w:val="none" w:sz="0" w:space="0" w:color="auto"/>
        <w:bottom w:val="none" w:sz="0" w:space="0" w:color="auto"/>
        <w:right w:val="none" w:sz="0" w:space="0" w:color="auto"/>
      </w:divBdr>
    </w:div>
    <w:div w:id="1499615847">
      <w:bodyDiv w:val="1"/>
      <w:marLeft w:val="0"/>
      <w:marRight w:val="0"/>
      <w:marTop w:val="0"/>
      <w:marBottom w:val="0"/>
      <w:divBdr>
        <w:top w:val="none" w:sz="0" w:space="0" w:color="auto"/>
        <w:left w:val="none" w:sz="0" w:space="0" w:color="auto"/>
        <w:bottom w:val="none" w:sz="0" w:space="0" w:color="auto"/>
        <w:right w:val="none" w:sz="0" w:space="0" w:color="auto"/>
      </w:divBdr>
    </w:div>
    <w:div w:id="1500730592">
      <w:bodyDiv w:val="1"/>
      <w:marLeft w:val="0"/>
      <w:marRight w:val="0"/>
      <w:marTop w:val="0"/>
      <w:marBottom w:val="0"/>
      <w:divBdr>
        <w:top w:val="none" w:sz="0" w:space="0" w:color="auto"/>
        <w:left w:val="none" w:sz="0" w:space="0" w:color="auto"/>
        <w:bottom w:val="none" w:sz="0" w:space="0" w:color="auto"/>
        <w:right w:val="none" w:sz="0" w:space="0" w:color="auto"/>
      </w:divBdr>
    </w:div>
    <w:div w:id="1501702785">
      <w:bodyDiv w:val="1"/>
      <w:marLeft w:val="0"/>
      <w:marRight w:val="0"/>
      <w:marTop w:val="0"/>
      <w:marBottom w:val="0"/>
      <w:divBdr>
        <w:top w:val="none" w:sz="0" w:space="0" w:color="auto"/>
        <w:left w:val="none" w:sz="0" w:space="0" w:color="auto"/>
        <w:bottom w:val="none" w:sz="0" w:space="0" w:color="auto"/>
        <w:right w:val="none" w:sz="0" w:space="0" w:color="auto"/>
      </w:divBdr>
    </w:div>
    <w:div w:id="1502350054">
      <w:bodyDiv w:val="1"/>
      <w:marLeft w:val="0"/>
      <w:marRight w:val="0"/>
      <w:marTop w:val="0"/>
      <w:marBottom w:val="0"/>
      <w:divBdr>
        <w:top w:val="none" w:sz="0" w:space="0" w:color="auto"/>
        <w:left w:val="none" w:sz="0" w:space="0" w:color="auto"/>
        <w:bottom w:val="none" w:sz="0" w:space="0" w:color="auto"/>
        <w:right w:val="none" w:sz="0" w:space="0" w:color="auto"/>
      </w:divBdr>
    </w:div>
    <w:div w:id="1505821373">
      <w:bodyDiv w:val="1"/>
      <w:marLeft w:val="0"/>
      <w:marRight w:val="0"/>
      <w:marTop w:val="0"/>
      <w:marBottom w:val="0"/>
      <w:divBdr>
        <w:top w:val="none" w:sz="0" w:space="0" w:color="auto"/>
        <w:left w:val="none" w:sz="0" w:space="0" w:color="auto"/>
        <w:bottom w:val="none" w:sz="0" w:space="0" w:color="auto"/>
        <w:right w:val="none" w:sz="0" w:space="0" w:color="auto"/>
      </w:divBdr>
    </w:div>
    <w:div w:id="1506937615">
      <w:bodyDiv w:val="1"/>
      <w:marLeft w:val="0"/>
      <w:marRight w:val="0"/>
      <w:marTop w:val="0"/>
      <w:marBottom w:val="0"/>
      <w:divBdr>
        <w:top w:val="none" w:sz="0" w:space="0" w:color="auto"/>
        <w:left w:val="none" w:sz="0" w:space="0" w:color="auto"/>
        <w:bottom w:val="none" w:sz="0" w:space="0" w:color="auto"/>
        <w:right w:val="none" w:sz="0" w:space="0" w:color="auto"/>
      </w:divBdr>
    </w:div>
    <w:div w:id="1507744788">
      <w:bodyDiv w:val="1"/>
      <w:marLeft w:val="0"/>
      <w:marRight w:val="0"/>
      <w:marTop w:val="0"/>
      <w:marBottom w:val="0"/>
      <w:divBdr>
        <w:top w:val="none" w:sz="0" w:space="0" w:color="auto"/>
        <w:left w:val="none" w:sz="0" w:space="0" w:color="auto"/>
        <w:bottom w:val="none" w:sz="0" w:space="0" w:color="auto"/>
        <w:right w:val="none" w:sz="0" w:space="0" w:color="auto"/>
      </w:divBdr>
    </w:div>
    <w:div w:id="1509901187">
      <w:bodyDiv w:val="1"/>
      <w:marLeft w:val="0"/>
      <w:marRight w:val="0"/>
      <w:marTop w:val="0"/>
      <w:marBottom w:val="0"/>
      <w:divBdr>
        <w:top w:val="none" w:sz="0" w:space="0" w:color="auto"/>
        <w:left w:val="none" w:sz="0" w:space="0" w:color="auto"/>
        <w:bottom w:val="none" w:sz="0" w:space="0" w:color="auto"/>
        <w:right w:val="none" w:sz="0" w:space="0" w:color="auto"/>
      </w:divBdr>
    </w:div>
    <w:div w:id="1510678672">
      <w:bodyDiv w:val="1"/>
      <w:marLeft w:val="0"/>
      <w:marRight w:val="0"/>
      <w:marTop w:val="0"/>
      <w:marBottom w:val="0"/>
      <w:divBdr>
        <w:top w:val="none" w:sz="0" w:space="0" w:color="auto"/>
        <w:left w:val="none" w:sz="0" w:space="0" w:color="auto"/>
        <w:bottom w:val="none" w:sz="0" w:space="0" w:color="auto"/>
        <w:right w:val="none" w:sz="0" w:space="0" w:color="auto"/>
      </w:divBdr>
    </w:div>
    <w:div w:id="1511527173">
      <w:bodyDiv w:val="1"/>
      <w:marLeft w:val="0"/>
      <w:marRight w:val="0"/>
      <w:marTop w:val="0"/>
      <w:marBottom w:val="0"/>
      <w:divBdr>
        <w:top w:val="none" w:sz="0" w:space="0" w:color="auto"/>
        <w:left w:val="none" w:sz="0" w:space="0" w:color="auto"/>
        <w:bottom w:val="none" w:sz="0" w:space="0" w:color="auto"/>
        <w:right w:val="none" w:sz="0" w:space="0" w:color="auto"/>
      </w:divBdr>
    </w:div>
    <w:div w:id="1511601019">
      <w:bodyDiv w:val="1"/>
      <w:marLeft w:val="0"/>
      <w:marRight w:val="0"/>
      <w:marTop w:val="0"/>
      <w:marBottom w:val="0"/>
      <w:divBdr>
        <w:top w:val="none" w:sz="0" w:space="0" w:color="auto"/>
        <w:left w:val="none" w:sz="0" w:space="0" w:color="auto"/>
        <w:bottom w:val="none" w:sz="0" w:space="0" w:color="auto"/>
        <w:right w:val="none" w:sz="0" w:space="0" w:color="auto"/>
      </w:divBdr>
    </w:div>
    <w:div w:id="1515146510">
      <w:bodyDiv w:val="1"/>
      <w:marLeft w:val="0"/>
      <w:marRight w:val="0"/>
      <w:marTop w:val="0"/>
      <w:marBottom w:val="0"/>
      <w:divBdr>
        <w:top w:val="none" w:sz="0" w:space="0" w:color="auto"/>
        <w:left w:val="none" w:sz="0" w:space="0" w:color="auto"/>
        <w:bottom w:val="none" w:sz="0" w:space="0" w:color="auto"/>
        <w:right w:val="none" w:sz="0" w:space="0" w:color="auto"/>
      </w:divBdr>
    </w:div>
    <w:div w:id="1515613498">
      <w:bodyDiv w:val="1"/>
      <w:marLeft w:val="0"/>
      <w:marRight w:val="0"/>
      <w:marTop w:val="0"/>
      <w:marBottom w:val="0"/>
      <w:divBdr>
        <w:top w:val="none" w:sz="0" w:space="0" w:color="auto"/>
        <w:left w:val="none" w:sz="0" w:space="0" w:color="auto"/>
        <w:bottom w:val="none" w:sz="0" w:space="0" w:color="auto"/>
        <w:right w:val="none" w:sz="0" w:space="0" w:color="auto"/>
      </w:divBdr>
    </w:div>
    <w:div w:id="1515680731">
      <w:bodyDiv w:val="1"/>
      <w:marLeft w:val="0"/>
      <w:marRight w:val="0"/>
      <w:marTop w:val="0"/>
      <w:marBottom w:val="0"/>
      <w:divBdr>
        <w:top w:val="none" w:sz="0" w:space="0" w:color="auto"/>
        <w:left w:val="none" w:sz="0" w:space="0" w:color="auto"/>
        <w:bottom w:val="none" w:sz="0" w:space="0" w:color="auto"/>
        <w:right w:val="none" w:sz="0" w:space="0" w:color="auto"/>
      </w:divBdr>
    </w:div>
    <w:div w:id="1517619872">
      <w:bodyDiv w:val="1"/>
      <w:marLeft w:val="0"/>
      <w:marRight w:val="0"/>
      <w:marTop w:val="0"/>
      <w:marBottom w:val="0"/>
      <w:divBdr>
        <w:top w:val="none" w:sz="0" w:space="0" w:color="auto"/>
        <w:left w:val="none" w:sz="0" w:space="0" w:color="auto"/>
        <w:bottom w:val="none" w:sz="0" w:space="0" w:color="auto"/>
        <w:right w:val="none" w:sz="0" w:space="0" w:color="auto"/>
      </w:divBdr>
    </w:div>
    <w:div w:id="1518497065">
      <w:bodyDiv w:val="1"/>
      <w:marLeft w:val="0"/>
      <w:marRight w:val="0"/>
      <w:marTop w:val="0"/>
      <w:marBottom w:val="0"/>
      <w:divBdr>
        <w:top w:val="none" w:sz="0" w:space="0" w:color="auto"/>
        <w:left w:val="none" w:sz="0" w:space="0" w:color="auto"/>
        <w:bottom w:val="none" w:sz="0" w:space="0" w:color="auto"/>
        <w:right w:val="none" w:sz="0" w:space="0" w:color="auto"/>
      </w:divBdr>
    </w:div>
    <w:div w:id="1520270131">
      <w:bodyDiv w:val="1"/>
      <w:marLeft w:val="0"/>
      <w:marRight w:val="0"/>
      <w:marTop w:val="0"/>
      <w:marBottom w:val="0"/>
      <w:divBdr>
        <w:top w:val="none" w:sz="0" w:space="0" w:color="auto"/>
        <w:left w:val="none" w:sz="0" w:space="0" w:color="auto"/>
        <w:bottom w:val="none" w:sz="0" w:space="0" w:color="auto"/>
        <w:right w:val="none" w:sz="0" w:space="0" w:color="auto"/>
      </w:divBdr>
    </w:div>
    <w:div w:id="1522861173">
      <w:bodyDiv w:val="1"/>
      <w:marLeft w:val="0"/>
      <w:marRight w:val="0"/>
      <w:marTop w:val="0"/>
      <w:marBottom w:val="0"/>
      <w:divBdr>
        <w:top w:val="none" w:sz="0" w:space="0" w:color="auto"/>
        <w:left w:val="none" w:sz="0" w:space="0" w:color="auto"/>
        <w:bottom w:val="none" w:sz="0" w:space="0" w:color="auto"/>
        <w:right w:val="none" w:sz="0" w:space="0" w:color="auto"/>
      </w:divBdr>
    </w:div>
    <w:div w:id="1525442393">
      <w:bodyDiv w:val="1"/>
      <w:marLeft w:val="0"/>
      <w:marRight w:val="0"/>
      <w:marTop w:val="0"/>
      <w:marBottom w:val="0"/>
      <w:divBdr>
        <w:top w:val="none" w:sz="0" w:space="0" w:color="auto"/>
        <w:left w:val="none" w:sz="0" w:space="0" w:color="auto"/>
        <w:bottom w:val="none" w:sz="0" w:space="0" w:color="auto"/>
        <w:right w:val="none" w:sz="0" w:space="0" w:color="auto"/>
      </w:divBdr>
    </w:div>
    <w:div w:id="1525824145">
      <w:bodyDiv w:val="1"/>
      <w:marLeft w:val="0"/>
      <w:marRight w:val="0"/>
      <w:marTop w:val="0"/>
      <w:marBottom w:val="0"/>
      <w:divBdr>
        <w:top w:val="none" w:sz="0" w:space="0" w:color="auto"/>
        <w:left w:val="none" w:sz="0" w:space="0" w:color="auto"/>
        <w:bottom w:val="none" w:sz="0" w:space="0" w:color="auto"/>
        <w:right w:val="none" w:sz="0" w:space="0" w:color="auto"/>
      </w:divBdr>
    </w:div>
    <w:div w:id="1526484881">
      <w:bodyDiv w:val="1"/>
      <w:marLeft w:val="0"/>
      <w:marRight w:val="0"/>
      <w:marTop w:val="0"/>
      <w:marBottom w:val="0"/>
      <w:divBdr>
        <w:top w:val="none" w:sz="0" w:space="0" w:color="auto"/>
        <w:left w:val="none" w:sz="0" w:space="0" w:color="auto"/>
        <w:bottom w:val="none" w:sz="0" w:space="0" w:color="auto"/>
        <w:right w:val="none" w:sz="0" w:space="0" w:color="auto"/>
      </w:divBdr>
    </w:div>
    <w:div w:id="1526553777">
      <w:bodyDiv w:val="1"/>
      <w:marLeft w:val="0"/>
      <w:marRight w:val="0"/>
      <w:marTop w:val="0"/>
      <w:marBottom w:val="0"/>
      <w:divBdr>
        <w:top w:val="none" w:sz="0" w:space="0" w:color="auto"/>
        <w:left w:val="none" w:sz="0" w:space="0" w:color="auto"/>
        <w:bottom w:val="none" w:sz="0" w:space="0" w:color="auto"/>
        <w:right w:val="none" w:sz="0" w:space="0" w:color="auto"/>
      </w:divBdr>
    </w:div>
    <w:div w:id="1529247766">
      <w:bodyDiv w:val="1"/>
      <w:marLeft w:val="0"/>
      <w:marRight w:val="0"/>
      <w:marTop w:val="0"/>
      <w:marBottom w:val="0"/>
      <w:divBdr>
        <w:top w:val="none" w:sz="0" w:space="0" w:color="auto"/>
        <w:left w:val="none" w:sz="0" w:space="0" w:color="auto"/>
        <w:bottom w:val="none" w:sz="0" w:space="0" w:color="auto"/>
        <w:right w:val="none" w:sz="0" w:space="0" w:color="auto"/>
      </w:divBdr>
    </w:div>
    <w:div w:id="1529683782">
      <w:bodyDiv w:val="1"/>
      <w:marLeft w:val="0"/>
      <w:marRight w:val="0"/>
      <w:marTop w:val="0"/>
      <w:marBottom w:val="0"/>
      <w:divBdr>
        <w:top w:val="none" w:sz="0" w:space="0" w:color="auto"/>
        <w:left w:val="none" w:sz="0" w:space="0" w:color="auto"/>
        <w:bottom w:val="none" w:sz="0" w:space="0" w:color="auto"/>
        <w:right w:val="none" w:sz="0" w:space="0" w:color="auto"/>
      </w:divBdr>
    </w:div>
    <w:div w:id="1530948662">
      <w:bodyDiv w:val="1"/>
      <w:marLeft w:val="0"/>
      <w:marRight w:val="0"/>
      <w:marTop w:val="0"/>
      <w:marBottom w:val="0"/>
      <w:divBdr>
        <w:top w:val="none" w:sz="0" w:space="0" w:color="auto"/>
        <w:left w:val="none" w:sz="0" w:space="0" w:color="auto"/>
        <w:bottom w:val="none" w:sz="0" w:space="0" w:color="auto"/>
        <w:right w:val="none" w:sz="0" w:space="0" w:color="auto"/>
      </w:divBdr>
    </w:div>
    <w:div w:id="1531457583">
      <w:bodyDiv w:val="1"/>
      <w:marLeft w:val="0"/>
      <w:marRight w:val="0"/>
      <w:marTop w:val="0"/>
      <w:marBottom w:val="0"/>
      <w:divBdr>
        <w:top w:val="none" w:sz="0" w:space="0" w:color="auto"/>
        <w:left w:val="none" w:sz="0" w:space="0" w:color="auto"/>
        <w:bottom w:val="none" w:sz="0" w:space="0" w:color="auto"/>
        <w:right w:val="none" w:sz="0" w:space="0" w:color="auto"/>
      </w:divBdr>
    </w:div>
    <w:div w:id="1532064627">
      <w:bodyDiv w:val="1"/>
      <w:marLeft w:val="0"/>
      <w:marRight w:val="0"/>
      <w:marTop w:val="0"/>
      <w:marBottom w:val="0"/>
      <w:divBdr>
        <w:top w:val="none" w:sz="0" w:space="0" w:color="auto"/>
        <w:left w:val="none" w:sz="0" w:space="0" w:color="auto"/>
        <w:bottom w:val="none" w:sz="0" w:space="0" w:color="auto"/>
        <w:right w:val="none" w:sz="0" w:space="0" w:color="auto"/>
      </w:divBdr>
    </w:div>
    <w:div w:id="1533420182">
      <w:bodyDiv w:val="1"/>
      <w:marLeft w:val="0"/>
      <w:marRight w:val="0"/>
      <w:marTop w:val="0"/>
      <w:marBottom w:val="0"/>
      <w:divBdr>
        <w:top w:val="none" w:sz="0" w:space="0" w:color="auto"/>
        <w:left w:val="none" w:sz="0" w:space="0" w:color="auto"/>
        <w:bottom w:val="none" w:sz="0" w:space="0" w:color="auto"/>
        <w:right w:val="none" w:sz="0" w:space="0" w:color="auto"/>
      </w:divBdr>
    </w:div>
    <w:div w:id="1534149906">
      <w:bodyDiv w:val="1"/>
      <w:marLeft w:val="0"/>
      <w:marRight w:val="0"/>
      <w:marTop w:val="0"/>
      <w:marBottom w:val="0"/>
      <w:divBdr>
        <w:top w:val="none" w:sz="0" w:space="0" w:color="auto"/>
        <w:left w:val="none" w:sz="0" w:space="0" w:color="auto"/>
        <w:bottom w:val="none" w:sz="0" w:space="0" w:color="auto"/>
        <w:right w:val="none" w:sz="0" w:space="0" w:color="auto"/>
      </w:divBdr>
    </w:div>
    <w:div w:id="1535188836">
      <w:bodyDiv w:val="1"/>
      <w:marLeft w:val="0"/>
      <w:marRight w:val="0"/>
      <w:marTop w:val="0"/>
      <w:marBottom w:val="0"/>
      <w:divBdr>
        <w:top w:val="none" w:sz="0" w:space="0" w:color="auto"/>
        <w:left w:val="none" w:sz="0" w:space="0" w:color="auto"/>
        <w:bottom w:val="none" w:sz="0" w:space="0" w:color="auto"/>
        <w:right w:val="none" w:sz="0" w:space="0" w:color="auto"/>
      </w:divBdr>
    </w:div>
    <w:div w:id="1536229770">
      <w:bodyDiv w:val="1"/>
      <w:marLeft w:val="0"/>
      <w:marRight w:val="0"/>
      <w:marTop w:val="0"/>
      <w:marBottom w:val="0"/>
      <w:divBdr>
        <w:top w:val="none" w:sz="0" w:space="0" w:color="auto"/>
        <w:left w:val="none" w:sz="0" w:space="0" w:color="auto"/>
        <w:bottom w:val="none" w:sz="0" w:space="0" w:color="auto"/>
        <w:right w:val="none" w:sz="0" w:space="0" w:color="auto"/>
      </w:divBdr>
    </w:div>
    <w:div w:id="1536389794">
      <w:bodyDiv w:val="1"/>
      <w:marLeft w:val="0"/>
      <w:marRight w:val="0"/>
      <w:marTop w:val="0"/>
      <w:marBottom w:val="0"/>
      <w:divBdr>
        <w:top w:val="none" w:sz="0" w:space="0" w:color="auto"/>
        <w:left w:val="none" w:sz="0" w:space="0" w:color="auto"/>
        <w:bottom w:val="none" w:sz="0" w:space="0" w:color="auto"/>
        <w:right w:val="none" w:sz="0" w:space="0" w:color="auto"/>
      </w:divBdr>
    </w:div>
    <w:div w:id="1536499984">
      <w:bodyDiv w:val="1"/>
      <w:marLeft w:val="0"/>
      <w:marRight w:val="0"/>
      <w:marTop w:val="0"/>
      <w:marBottom w:val="0"/>
      <w:divBdr>
        <w:top w:val="none" w:sz="0" w:space="0" w:color="auto"/>
        <w:left w:val="none" w:sz="0" w:space="0" w:color="auto"/>
        <w:bottom w:val="none" w:sz="0" w:space="0" w:color="auto"/>
        <w:right w:val="none" w:sz="0" w:space="0" w:color="auto"/>
      </w:divBdr>
    </w:div>
    <w:div w:id="1539049573">
      <w:bodyDiv w:val="1"/>
      <w:marLeft w:val="0"/>
      <w:marRight w:val="0"/>
      <w:marTop w:val="0"/>
      <w:marBottom w:val="0"/>
      <w:divBdr>
        <w:top w:val="none" w:sz="0" w:space="0" w:color="auto"/>
        <w:left w:val="none" w:sz="0" w:space="0" w:color="auto"/>
        <w:bottom w:val="none" w:sz="0" w:space="0" w:color="auto"/>
        <w:right w:val="none" w:sz="0" w:space="0" w:color="auto"/>
      </w:divBdr>
    </w:div>
    <w:div w:id="1540123649">
      <w:bodyDiv w:val="1"/>
      <w:marLeft w:val="0"/>
      <w:marRight w:val="0"/>
      <w:marTop w:val="0"/>
      <w:marBottom w:val="0"/>
      <w:divBdr>
        <w:top w:val="none" w:sz="0" w:space="0" w:color="auto"/>
        <w:left w:val="none" w:sz="0" w:space="0" w:color="auto"/>
        <w:bottom w:val="none" w:sz="0" w:space="0" w:color="auto"/>
        <w:right w:val="none" w:sz="0" w:space="0" w:color="auto"/>
      </w:divBdr>
    </w:div>
    <w:div w:id="1543858591">
      <w:bodyDiv w:val="1"/>
      <w:marLeft w:val="0"/>
      <w:marRight w:val="0"/>
      <w:marTop w:val="0"/>
      <w:marBottom w:val="0"/>
      <w:divBdr>
        <w:top w:val="none" w:sz="0" w:space="0" w:color="auto"/>
        <w:left w:val="none" w:sz="0" w:space="0" w:color="auto"/>
        <w:bottom w:val="none" w:sz="0" w:space="0" w:color="auto"/>
        <w:right w:val="none" w:sz="0" w:space="0" w:color="auto"/>
      </w:divBdr>
    </w:div>
    <w:div w:id="1544560730">
      <w:bodyDiv w:val="1"/>
      <w:marLeft w:val="0"/>
      <w:marRight w:val="0"/>
      <w:marTop w:val="0"/>
      <w:marBottom w:val="0"/>
      <w:divBdr>
        <w:top w:val="none" w:sz="0" w:space="0" w:color="auto"/>
        <w:left w:val="none" w:sz="0" w:space="0" w:color="auto"/>
        <w:bottom w:val="none" w:sz="0" w:space="0" w:color="auto"/>
        <w:right w:val="none" w:sz="0" w:space="0" w:color="auto"/>
      </w:divBdr>
    </w:div>
    <w:div w:id="1544709288">
      <w:bodyDiv w:val="1"/>
      <w:marLeft w:val="0"/>
      <w:marRight w:val="0"/>
      <w:marTop w:val="0"/>
      <w:marBottom w:val="0"/>
      <w:divBdr>
        <w:top w:val="none" w:sz="0" w:space="0" w:color="auto"/>
        <w:left w:val="none" w:sz="0" w:space="0" w:color="auto"/>
        <w:bottom w:val="none" w:sz="0" w:space="0" w:color="auto"/>
        <w:right w:val="none" w:sz="0" w:space="0" w:color="auto"/>
      </w:divBdr>
    </w:div>
    <w:div w:id="1546409585">
      <w:bodyDiv w:val="1"/>
      <w:marLeft w:val="0"/>
      <w:marRight w:val="0"/>
      <w:marTop w:val="0"/>
      <w:marBottom w:val="0"/>
      <w:divBdr>
        <w:top w:val="none" w:sz="0" w:space="0" w:color="auto"/>
        <w:left w:val="none" w:sz="0" w:space="0" w:color="auto"/>
        <w:bottom w:val="none" w:sz="0" w:space="0" w:color="auto"/>
        <w:right w:val="none" w:sz="0" w:space="0" w:color="auto"/>
      </w:divBdr>
    </w:div>
    <w:div w:id="1546866276">
      <w:bodyDiv w:val="1"/>
      <w:marLeft w:val="0"/>
      <w:marRight w:val="0"/>
      <w:marTop w:val="0"/>
      <w:marBottom w:val="0"/>
      <w:divBdr>
        <w:top w:val="none" w:sz="0" w:space="0" w:color="auto"/>
        <w:left w:val="none" w:sz="0" w:space="0" w:color="auto"/>
        <w:bottom w:val="none" w:sz="0" w:space="0" w:color="auto"/>
        <w:right w:val="none" w:sz="0" w:space="0" w:color="auto"/>
      </w:divBdr>
    </w:div>
    <w:div w:id="1547328359">
      <w:bodyDiv w:val="1"/>
      <w:marLeft w:val="0"/>
      <w:marRight w:val="0"/>
      <w:marTop w:val="0"/>
      <w:marBottom w:val="0"/>
      <w:divBdr>
        <w:top w:val="none" w:sz="0" w:space="0" w:color="auto"/>
        <w:left w:val="none" w:sz="0" w:space="0" w:color="auto"/>
        <w:bottom w:val="none" w:sz="0" w:space="0" w:color="auto"/>
        <w:right w:val="none" w:sz="0" w:space="0" w:color="auto"/>
      </w:divBdr>
    </w:div>
    <w:div w:id="1547909164">
      <w:bodyDiv w:val="1"/>
      <w:marLeft w:val="0"/>
      <w:marRight w:val="0"/>
      <w:marTop w:val="0"/>
      <w:marBottom w:val="0"/>
      <w:divBdr>
        <w:top w:val="none" w:sz="0" w:space="0" w:color="auto"/>
        <w:left w:val="none" w:sz="0" w:space="0" w:color="auto"/>
        <w:bottom w:val="none" w:sz="0" w:space="0" w:color="auto"/>
        <w:right w:val="none" w:sz="0" w:space="0" w:color="auto"/>
      </w:divBdr>
    </w:div>
    <w:div w:id="1548181505">
      <w:bodyDiv w:val="1"/>
      <w:marLeft w:val="0"/>
      <w:marRight w:val="0"/>
      <w:marTop w:val="0"/>
      <w:marBottom w:val="0"/>
      <w:divBdr>
        <w:top w:val="none" w:sz="0" w:space="0" w:color="auto"/>
        <w:left w:val="none" w:sz="0" w:space="0" w:color="auto"/>
        <w:bottom w:val="none" w:sz="0" w:space="0" w:color="auto"/>
        <w:right w:val="none" w:sz="0" w:space="0" w:color="auto"/>
      </w:divBdr>
    </w:div>
    <w:div w:id="1551921298">
      <w:bodyDiv w:val="1"/>
      <w:marLeft w:val="0"/>
      <w:marRight w:val="0"/>
      <w:marTop w:val="0"/>
      <w:marBottom w:val="0"/>
      <w:divBdr>
        <w:top w:val="none" w:sz="0" w:space="0" w:color="auto"/>
        <w:left w:val="none" w:sz="0" w:space="0" w:color="auto"/>
        <w:bottom w:val="none" w:sz="0" w:space="0" w:color="auto"/>
        <w:right w:val="none" w:sz="0" w:space="0" w:color="auto"/>
      </w:divBdr>
    </w:div>
    <w:div w:id="1552769365">
      <w:bodyDiv w:val="1"/>
      <w:marLeft w:val="0"/>
      <w:marRight w:val="0"/>
      <w:marTop w:val="0"/>
      <w:marBottom w:val="0"/>
      <w:divBdr>
        <w:top w:val="none" w:sz="0" w:space="0" w:color="auto"/>
        <w:left w:val="none" w:sz="0" w:space="0" w:color="auto"/>
        <w:bottom w:val="none" w:sz="0" w:space="0" w:color="auto"/>
        <w:right w:val="none" w:sz="0" w:space="0" w:color="auto"/>
      </w:divBdr>
    </w:div>
    <w:div w:id="1552883510">
      <w:bodyDiv w:val="1"/>
      <w:marLeft w:val="0"/>
      <w:marRight w:val="0"/>
      <w:marTop w:val="0"/>
      <w:marBottom w:val="0"/>
      <w:divBdr>
        <w:top w:val="none" w:sz="0" w:space="0" w:color="auto"/>
        <w:left w:val="none" w:sz="0" w:space="0" w:color="auto"/>
        <w:bottom w:val="none" w:sz="0" w:space="0" w:color="auto"/>
        <w:right w:val="none" w:sz="0" w:space="0" w:color="auto"/>
      </w:divBdr>
    </w:div>
    <w:div w:id="1553686894">
      <w:bodyDiv w:val="1"/>
      <w:marLeft w:val="0"/>
      <w:marRight w:val="0"/>
      <w:marTop w:val="0"/>
      <w:marBottom w:val="0"/>
      <w:divBdr>
        <w:top w:val="none" w:sz="0" w:space="0" w:color="auto"/>
        <w:left w:val="none" w:sz="0" w:space="0" w:color="auto"/>
        <w:bottom w:val="none" w:sz="0" w:space="0" w:color="auto"/>
        <w:right w:val="none" w:sz="0" w:space="0" w:color="auto"/>
      </w:divBdr>
    </w:div>
    <w:div w:id="1555198401">
      <w:bodyDiv w:val="1"/>
      <w:marLeft w:val="0"/>
      <w:marRight w:val="0"/>
      <w:marTop w:val="0"/>
      <w:marBottom w:val="0"/>
      <w:divBdr>
        <w:top w:val="none" w:sz="0" w:space="0" w:color="auto"/>
        <w:left w:val="none" w:sz="0" w:space="0" w:color="auto"/>
        <w:bottom w:val="none" w:sz="0" w:space="0" w:color="auto"/>
        <w:right w:val="none" w:sz="0" w:space="0" w:color="auto"/>
      </w:divBdr>
    </w:div>
    <w:div w:id="1557353744">
      <w:bodyDiv w:val="1"/>
      <w:marLeft w:val="0"/>
      <w:marRight w:val="0"/>
      <w:marTop w:val="0"/>
      <w:marBottom w:val="0"/>
      <w:divBdr>
        <w:top w:val="none" w:sz="0" w:space="0" w:color="auto"/>
        <w:left w:val="none" w:sz="0" w:space="0" w:color="auto"/>
        <w:bottom w:val="none" w:sz="0" w:space="0" w:color="auto"/>
        <w:right w:val="none" w:sz="0" w:space="0" w:color="auto"/>
      </w:divBdr>
    </w:div>
    <w:div w:id="1557470914">
      <w:bodyDiv w:val="1"/>
      <w:marLeft w:val="0"/>
      <w:marRight w:val="0"/>
      <w:marTop w:val="0"/>
      <w:marBottom w:val="0"/>
      <w:divBdr>
        <w:top w:val="none" w:sz="0" w:space="0" w:color="auto"/>
        <w:left w:val="none" w:sz="0" w:space="0" w:color="auto"/>
        <w:bottom w:val="none" w:sz="0" w:space="0" w:color="auto"/>
        <w:right w:val="none" w:sz="0" w:space="0" w:color="auto"/>
      </w:divBdr>
    </w:div>
    <w:div w:id="1557935336">
      <w:bodyDiv w:val="1"/>
      <w:marLeft w:val="0"/>
      <w:marRight w:val="0"/>
      <w:marTop w:val="0"/>
      <w:marBottom w:val="0"/>
      <w:divBdr>
        <w:top w:val="none" w:sz="0" w:space="0" w:color="auto"/>
        <w:left w:val="none" w:sz="0" w:space="0" w:color="auto"/>
        <w:bottom w:val="none" w:sz="0" w:space="0" w:color="auto"/>
        <w:right w:val="none" w:sz="0" w:space="0" w:color="auto"/>
      </w:divBdr>
    </w:div>
    <w:div w:id="1560241015">
      <w:bodyDiv w:val="1"/>
      <w:marLeft w:val="0"/>
      <w:marRight w:val="0"/>
      <w:marTop w:val="0"/>
      <w:marBottom w:val="0"/>
      <w:divBdr>
        <w:top w:val="none" w:sz="0" w:space="0" w:color="auto"/>
        <w:left w:val="none" w:sz="0" w:space="0" w:color="auto"/>
        <w:bottom w:val="none" w:sz="0" w:space="0" w:color="auto"/>
        <w:right w:val="none" w:sz="0" w:space="0" w:color="auto"/>
      </w:divBdr>
    </w:div>
    <w:div w:id="1560747422">
      <w:bodyDiv w:val="1"/>
      <w:marLeft w:val="0"/>
      <w:marRight w:val="0"/>
      <w:marTop w:val="0"/>
      <w:marBottom w:val="0"/>
      <w:divBdr>
        <w:top w:val="none" w:sz="0" w:space="0" w:color="auto"/>
        <w:left w:val="none" w:sz="0" w:space="0" w:color="auto"/>
        <w:bottom w:val="none" w:sz="0" w:space="0" w:color="auto"/>
        <w:right w:val="none" w:sz="0" w:space="0" w:color="auto"/>
      </w:divBdr>
    </w:div>
    <w:div w:id="1560901420">
      <w:bodyDiv w:val="1"/>
      <w:marLeft w:val="0"/>
      <w:marRight w:val="0"/>
      <w:marTop w:val="0"/>
      <w:marBottom w:val="0"/>
      <w:divBdr>
        <w:top w:val="none" w:sz="0" w:space="0" w:color="auto"/>
        <w:left w:val="none" w:sz="0" w:space="0" w:color="auto"/>
        <w:bottom w:val="none" w:sz="0" w:space="0" w:color="auto"/>
        <w:right w:val="none" w:sz="0" w:space="0" w:color="auto"/>
      </w:divBdr>
    </w:div>
    <w:div w:id="1563178336">
      <w:bodyDiv w:val="1"/>
      <w:marLeft w:val="0"/>
      <w:marRight w:val="0"/>
      <w:marTop w:val="0"/>
      <w:marBottom w:val="0"/>
      <w:divBdr>
        <w:top w:val="none" w:sz="0" w:space="0" w:color="auto"/>
        <w:left w:val="none" w:sz="0" w:space="0" w:color="auto"/>
        <w:bottom w:val="none" w:sz="0" w:space="0" w:color="auto"/>
        <w:right w:val="none" w:sz="0" w:space="0" w:color="auto"/>
      </w:divBdr>
    </w:div>
    <w:div w:id="1563636400">
      <w:bodyDiv w:val="1"/>
      <w:marLeft w:val="0"/>
      <w:marRight w:val="0"/>
      <w:marTop w:val="0"/>
      <w:marBottom w:val="0"/>
      <w:divBdr>
        <w:top w:val="none" w:sz="0" w:space="0" w:color="auto"/>
        <w:left w:val="none" w:sz="0" w:space="0" w:color="auto"/>
        <w:bottom w:val="none" w:sz="0" w:space="0" w:color="auto"/>
        <w:right w:val="none" w:sz="0" w:space="0" w:color="auto"/>
      </w:divBdr>
    </w:div>
    <w:div w:id="1564177642">
      <w:bodyDiv w:val="1"/>
      <w:marLeft w:val="0"/>
      <w:marRight w:val="0"/>
      <w:marTop w:val="0"/>
      <w:marBottom w:val="0"/>
      <w:divBdr>
        <w:top w:val="none" w:sz="0" w:space="0" w:color="auto"/>
        <w:left w:val="none" w:sz="0" w:space="0" w:color="auto"/>
        <w:bottom w:val="none" w:sz="0" w:space="0" w:color="auto"/>
        <w:right w:val="none" w:sz="0" w:space="0" w:color="auto"/>
      </w:divBdr>
    </w:div>
    <w:div w:id="1564945205">
      <w:bodyDiv w:val="1"/>
      <w:marLeft w:val="0"/>
      <w:marRight w:val="0"/>
      <w:marTop w:val="0"/>
      <w:marBottom w:val="0"/>
      <w:divBdr>
        <w:top w:val="none" w:sz="0" w:space="0" w:color="auto"/>
        <w:left w:val="none" w:sz="0" w:space="0" w:color="auto"/>
        <w:bottom w:val="none" w:sz="0" w:space="0" w:color="auto"/>
        <w:right w:val="none" w:sz="0" w:space="0" w:color="auto"/>
      </w:divBdr>
    </w:div>
    <w:div w:id="1565945591">
      <w:bodyDiv w:val="1"/>
      <w:marLeft w:val="0"/>
      <w:marRight w:val="0"/>
      <w:marTop w:val="0"/>
      <w:marBottom w:val="0"/>
      <w:divBdr>
        <w:top w:val="none" w:sz="0" w:space="0" w:color="auto"/>
        <w:left w:val="none" w:sz="0" w:space="0" w:color="auto"/>
        <w:bottom w:val="none" w:sz="0" w:space="0" w:color="auto"/>
        <w:right w:val="none" w:sz="0" w:space="0" w:color="auto"/>
      </w:divBdr>
    </w:div>
    <w:div w:id="1566261842">
      <w:bodyDiv w:val="1"/>
      <w:marLeft w:val="0"/>
      <w:marRight w:val="0"/>
      <w:marTop w:val="0"/>
      <w:marBottom w:val="0"/>
      <w:divBdr>
        <w:top w:val="none" w:sz="0" w:space="0" w:color="auto"/>
        <w:left w:val="none" w:sz="0" w:space="0" w:color="auto"/>
        <w:bottom w:val="none" w:sz="0" w:space="0" w:color="auto"/>
        <w:right w:val="none" w:sz="0" w:space="0" w:color="auto"/>
      </w:divBdr>
    </w:div>
    <w:div w:id="1566649209">
      <w:bodyDiv w:val="1"/>
      <w:marLeft w:val="0"/>
      <w:marRight w:val="0"/>
      <w:marTop w:val="0"/>
      <w:marBottom w:val="0"/>
      <w:divBdr>
        <w:top w:val="none" w:sz="0" w:space="0" w:color="auto"/>
        <w:left w:val="none" w:sz="0" w:space="0" w:color="auto"/>
        <w:bottom w:val="none" w:sz="0" w:space="0" w:color="auto"/>
        <w:right w:val="none" w:sz="0" w:space="0" w:color="auto"/>
      </w:divBdr>
    </w:div>
    <w:div w:id="1567455774">
      <w:bodyDiv w:val="1"/>
      <w:marLeft w:val="0"/>
      <w:marRight w:val="0"/>
      <w:marTop w:val="0"/>
      <w:marBottom w:val="0"/>
      <w:divBdr>
        <w:top w:val="none" w:sz="0" w:space="0" w:color="auto"/>
        <w:left w:val="none" w:sz="0" w:space="0" w:color="auto"/>
        <w:bottom w:val="none" w:sz="0" w:space="0" w:color="auto"/>
        <w:right w:val="none" w:sz="0" w:space="0" w:color="auto"/>
      </w:divBdr>
    </w:div>
    <w:div w:id="1567493736">
      <w:bodyDiv w:val="1"/>
      <w:marLeft w:val="0"/>
      <w:marRight w:val="0"/>
      <w:marTop w:val="0"/>
      <w:marBottom w:val="0"/>
      <w:divBdr>
        <w:top w:val="none" w:sz="0" w:space="0" w:color="auto"/>
        <w:left w:val="none" w:sz="0" w:space="0" w:color="auto"/>
        <w:bottom w:val="none" w:sz="0" w:space="0" w:color="auto"/>
        <w:right w:val="none" w:sz="0" w:space="0" w:color="auto"/>
      </w:divBdr>
    </w:div>
    <w:div w:id="1569808539">
      <w:bodyDiv w:val="1"/>
      <w:marLeft w:val="0"/>
      <w:marRight w:val="0"/>
      <w:marTop w:val="0"/>
      <w:marBottom w:val="0"/>
      <w:divBdr>
        <w:top w:val="none" w:sz="0" w:space="0" w:color="auto"/>
        <w:left w:val="none" w:sz="0" w:space="0" w:color="auto"/>
        <w:bottom w:val="none" w:sz="0" w:space="0" w:color="auto"/>
        <w:right w:val="none" w:sz="0" w:space="0" w:color="auto"/>
      </w:divBdr>
    </w:div>
    <w:div w:id="1570457862">
      <w:bodyDiv w:val="1"/>
      <w:marLeft w:val="0"/>
      <w:marRight w:val="0"/>
      <w:marTop w:val="0"/>
      <w:marBottom w:val="0"/>
      <w:divBdr>
        <w:top w:val="none" w:sz="0" w:space="0" w:color="auto"/>
        <w:left w:val="none" w:sz="0" w:space="0" w:color="auto"/>
        <w:bottom w:val="none" w:sz="0" w:space="0" w:color="auto"/>
        <w:right w:val="none" w:sz="0" w:space="0" w:color="auto"/>
      </w:divBdr>
    </w:div>
    <w:div w:id="1573198183">
      <w:bodyDiv w:val="1"/>
      <w:marLeft w:val="0"/>
      <w:marRight w:val="0"/>
      <w:marTop w:val="0"/>
      <w:marBottom w:val="0"/>
      <w:divBdr>
        <w:top w:val="none" w:sz="0" w:space="0" w:color="auto"/>
        <w:left w:val="none" w:sz="0" w:space="0" w:color="auto"/>
        <w:bottom w:val="none" w:sz="0" w:space="0" w:color="auto"/>
        <w:right w:val="none" w:sz="0" w:space="0" w:color="auto"/>
      </w:divBdr>
    </w:div>
    <w:div w:id="1573730778">
      <w:bodyDiv w:val="1"/>
      <w:marLeft w:val="0"/>
      <w:marRight w:val="0"/>
      <w:marTop w:val="0"/>
      <w:marBottom w:val="0"/>
      <w:divBdr>
        <w:top w:val="none" w:sz="0" w:space="0" w:color="auto"/>
        <w:left w:val="none" w:sz="0" w:space="0" w:color="auto"/>
        <w:bottom w:val="none" w:sz="0" w:space="0" w:color="auto"/>
        <w:right w:val="none" w:sz="0" w:space="0" w:color="auto"/>
      </w:divBdr>
    </w:div>
    <w:div w:id="1575124799">
      <w:bodyDiv w:val="1"/>
      <w:marLeft w:val="0"/>
      <w:marRight w:val="0"/>
      <w:marTop w:val="0"/>
      <w:marBottom w:val="0"/>
      <w:divBdr>
        <w:top w:val="none" w:sz="0" w:space="0" w:color="auto"/>
        <w:left w:val="none" w:sz="0" w:space="0" w:color="auto"/>
        <w:bottom w:val="none" w:sz="0" w:space="0" w:color="auto"/>
        <w:right w:val="none" w:sz="0" w:space="0" w:color="auto"/>
      </w:divBdr>
    </w:div>
    <w:div w:id="1576164116">
      <w:bodyDiv w:val="1"/>
      <w:marLeft w:val="0"/>
      <w:marRight w:val="0"/>
      <w:marTop w:val="0"/>
      <w:marBottom w:val="0"/>
      <w:divBdr>
        <w:top w:val="none" w:sz="0" w:space="0" w:color="auto"/>
        <w:left w:val="none" w:sz="0" w:space="0" w:color="auto"/>
        <w:bottom w:val="none" w:sz="0" w:space="0" w:color="auto"/>
        <w:right w:val="none" w:sz="0" w:space="0" w:color="auto"/>
      </w:divBdr>
    </w:div>
    <w:div w:id="1577667422">
      <w:bodyDiv w:val="1"/>
      <w:marLeft w:val="0"/>
      <w:marRight w:val="0"/>
      <w:marTop w:val="0"/>
      <w:marBottom w:val="0"/>
      <w:divBdr>
        <w:top w:val="none" w:sz="0" w:space="0" w:color="auto"/>
        <w:left w:val="none" w:sz="0" w:space="0" w:color="auto"/>
        <w:bottom w:val="none" w:sz="0" w:space="0" w:color="auto"/>
        <w:right w:val="none" w:sz="0" w:space="0" w:color="auto"/>
      </w:divBdr>
    </w:div>
    <w:div w:id="1578633369">
      <w:bodyDiv w:val="1"/>
      <w:marLeft w:val="0"/>
      <w:marRight w:val="0"/>
      <w:marTop w:val="0"/>
      <w:marBottom w:val="0"/>
      <w:divBdr>
        <w:top w:val="none" w:sz="0" w:space="0" w:color="auto"/>
        <w:left w:val="none" w:sz="0" w:space="0" w:color="auto"/>
        <w:bottom w:val="none" w:sz="0" w:space="0" w:color="auto"/>
        <w:right w:val="none" w:sz="0" w:space="0" w:color="auto"/>
      </w:divBdr>
    </w:div>
    <w:div w:id="1580213850">
      <w:bodyDiv w:val="1"/>
      <w:marLeft w:val="0"/>
      <w:marRight w:val="0"/>
      <w:marTop w:val="0"/>
      <w:marBottom w:val="0"/>
      <w:divBdr>
        <w:top w:val="none" w:sz="0" w:space="0" w:color="auto"/>
        <w:left w:val="none" w:sz="0" w:space="0" w:color="auto"/>
        <w:bottom w:val="none" w:sz="0" w:space="0" w:color="auto"/>
        <w:right w:val="none" w:sz="0" w:space="0" w:color="auto"/>
      </w:divBdr>
    </w:div>
    <w:div w:id="1580406809">
      <w:bodyDiv w:val="1"/>
      <w:marLeft w:val="0"/>
      <w:marRight w:val="0"/>
      <w:marTop w:val="0"/>
      <w:marBottom w:val="0"/>
      <w:divBdr>
        <w:top w:val="none" w:sz="0" w:space="0" w:color="auto"/>
        <w:left w:val="none" w:sz="0" w:space="0" w:color="auto"/>
        <w:bottom w:val="none" w:sz="0" w:space="0" w:color="auto"/>
        <w:right w:val="none" w:sz="0" w:space="0" w:color="auto"/>
      </w:divBdr>
    </w:div>
    <w:div w:id="1582906013">
      <w:bodyDiv w:val="1"/>
      <w:marLeft w:val="0"/>
      <w:marRight w:val="0"/>
      <w:marTop w:val="0"/>
      <w:marBottom w:val="0"/>
      <w:divBdr>
        <w:top w:val="none" w:sz="0" w:space="0" w:color="auto"/>
        <w:left w:val="none" w:sz="0" w:space="0" w:color="auto"/>
        <w:bottom w:val="none" w:sz="0" w:space="0" w:color="auto"/>
        <w:right w:val="none" w:sz="0" w:space="0" w:color="auto"/>
      </w:divBdr>
    </w:div>
    <w:div w:id="1584031282">
      <w:bodyDiv w:val="1"/>
      <w:marLeft w:val="0"/>
      <w:marRight w:val="0"/>
      <w:marTop w:val="0"/>
      <w:marBottom w:val="0"/>
      <w:divBdr>
        <w:top w:val="none" w:sz="0" w:space="0" w:color="auto"/>
        <w:left w:val="none" w:sz="0" w:space="0" w:color="auto"/>
        <w:bottom w:val="none" w:sz="0" w:space="0" w:color="auto"/>
        <w:right w:val="none" w:sz="0" w:space="0" w:color="auto"/>
      </w:divBdr>
    </w:div>
    <w:div w:id="1586189382">
      <w:bodyDiv w:val="1"/>
      <w:marLeft w:val="0"/>
      <w:marRight w:val="0"/>
      <w:marTop w:val="0"/>
      <w:marBottom w:val="0"/>
      <w:divBdr>
        <w:top w:val="none" w:sz="0" w:space="0" w:color="auto"/>
        <w:left w:val="none" w:sz="0" w:space="0" w:color="auto"/>
        <w:bottom w:val="none" w:sz="0" w:space="0" w:color="auto"/>
        <w:right w:val="none" w:sz="0" w:space="0" w:color="auto"/>
      </w:divBdr>
    </w:div>
    <w:div w:id="1587766523">
      <w:bodyDiv w:val="1"/>
      <w:marLeft w:val="0"/>
      <w:marRight w:val="0"/>
      <w:marTop w:val="0"/>
      <w:marBottom w:val="0"/>
      <w:divBdr>
        <w:top w:val="none" w:sz="0" w:space="0" w:color="auto"/>
        <w:left w:val="none" w:sz="0" w:space="0" w:color="auto"/>
        <w:bottom w:val="none" w:sz="0" w:space="0" w:color="auto"/>
        <w:right w:val="none" w:sz="0" w:space="0" w:color="auto"/>
      </w:divBdr>
    </w:div>
    <w:div w:id="1590045371">
      <w:bodyDiv w:val="1"/>
      <w:marLeft w:val="0"/>
      <w:marRight w:val="0"/>
      <w:marTop w:val="0"/>
      <w:marBottom w:val="0"/>
      <w:divBdr>
        <w:top w:val="none" w:sz="0" w:space="0" w:color="auto"/>
        <w:left w:val="none" w:sz="0" w:space="0" w:color="auto"/>
        <w:bottom w:val="none" w:sz="0" w:space="0" w:color="auto"/>
        <w:right w:val="none" w:sz="0" w:space="0" w:color="auto"/>
      </w:divBdr>
    </w:div>
    <w:div w:id="1591044668">
      <w:bodyDiv w:val="1"/>
      <w:marLeft w:val="0"/>
      <w:marRight w:val="0"/>
      <w:marTop w:val="0"/>
      <w:marBottom w:val="0"/>
      <w:divBdr>
        <w:top w:val="none" w:sz="0" w:space="0" w:color="auto"/>
        <w:left w:val="none" w:sz="0" w:space="0" w:color="auto"/>
        <w:bottom w:val="none" w:sz="0" w:space="0" w:color="auto"/>
        <w:right w:val="none" w:sz="0" w:space="0" w:color="auto"/>
      </w:divBdr>
    </w:div>
    <w:div w:id="1591545674">
      <w:bodyDiv w:val="1"/>
      <w:marLeft w:val="0"/>
      <w:marRight w:val="0"/>
      <w:marTop w:val="0"/>
      <w:marBottom w:val="0"/>
      <w:divBdr>
        <w:top w:val="none" w:sz="0" w:space="0" w:color="auto"/>
        <w:left w:val="none" w:sz="0" w:space="0" w:color="auto"/>
        <w:bottom w:val="none" w:sz="0" w:space="0" w:color="auto"/>
        <w:right w:val="none" w:sz="0" w:space="0" w:color="auto"/>
      </w:divBdr>
    </w:div>
    <w:div w:id="1592422499">
      <w:bodyDiv w:val="1"/>
      <w:marLeft w:val="0"/>
      <w:marRight w:val="0"/>
      <w:marTop w:val="0"/>
      <w:marBottom w:val="0"/>
      <w:divBdr>
        <w:top w:val="none" w:sz="0" w:space="0" w:color="auto"/>
        <w:left w:val="none" w:sz="0" w:space="0" w:color="auto"/>
        <w:bottom w:val="none" w:sz="0" w:space="0" w:color="auto"/>
        <w:right w:val="none" w:sz="0" w:space="0" w:color="auto"/>
      </w:divBdr>
    </w:div>
    <w:div w:id="1593002309">
      <w:bodyDiv w:val="1"/>
      <w:marLeft w:val="0"/>
      <w:marRight w:val="0"/>
      <w:marTop w:val="0"/>
      <w:marBottom w:val="0"/>
      <w:divBdr>
        <w:top w:val="none" w:sz="0" w:space="0" w:color="auto"/>
        <w:left w:val="none" w:sz="0" w:space="0" w:color="auto"/>
        <w:bottom w:val="none" w:sz="0" w:space="0" w:color="auto"/>
        <w:right w:val="none" w:sz="0" w:space="0" w:color="auto"/>
      </w:divBdr>
    </w:div>
    <w:div w:id="1594046755">
      <w:bodyDiv w:val="1"/>
      <w:marLeft w:val="0"/>
      <w:marRight w:val="0"/>
      <w:marTop w:val="0"/>
      <w:marBottom w:val="0"/>
      <w:divBdr>
        <w:top w:val="none" w:sz="0" w:space="0" w:color="auto"/>
        <w:left w:val="none" w:sz="0" w:space="0" w:color="auto"/>
        <w:bottom w:val="none" w:sz="0" w:space="0" w:color="auto"/>
        <w:right w:val="none" w:sz="0" w:space="0" w:color="auto"/>
      </w:divBdr>
    </w:div>
    <w:div w:id="1594318171">
      <w:bodyDiv w:val="1"/>
      <w:marLeft w:val="0"/>
      <w:marRight w:val="0"/>
      <w:marTop w:val="0"/>
      <w:marBottom w:val="0"/>
      <w:divBdr>
        <w:top w:val="none" w:sz="0" w:space="0" w:color="auto"/>
        <w:left w:val="none" w:sz="0" w:space="0" w:color="auto"/>
        <w:bottom w:val="none" w:sz="0" w:space="0" w:color="auto"/>
        <w:right w:val="none" w:sz="0" w:space="0" w:color="auto"/>
      </w:divBdr>
    </w:div>
    <w:div w:id="1595239492">
      <w:bodyDiv w:val="1"/>
      <w:marLeft w:val="0"/>
      <w:marRight w:val="0"/>
      <w:marTop w:val="0"/>
      <w:marBottom w:val="0"/>
      <w:divBdr>
        <w:top w:val="none" w:sz="0" w:space="0" w:color="auto"/>
        <w:left w:val="none" w:sz="0" w:space="0" w:color="auto"/>
        <w:bottom w:val="none" w:sz="0" w:space="0" w:color="auto"/>
        <w:right w:val="none" w:sz="0" w:space="0" w:color="auto"/>
      </w:divBdr>
    </w:div>
    <w:div w:id="1595438639">
      <w:bodyDiv w:val="1"/>
      <w:marLeft w:val="0"/>
      <w:marRight w:val="0"/>
      <w:marTop w:val="0"/>
      <w:marBottom w:val="0"/>
      <w:divBdr>
        <w:top w:val="none" w:sz="0" w:space="0" w:color="auto"/>
        <w:left w:val="none" w:sz="0" w:space="0" w:color="auto"/>
        <w:bottom w:val="none" w:sz="0" w:space="0" w:color="auto"/>
        <w:right w:val="none" w:sz="0" w:space="0" w:color="auto"/>
      </w:divBdr>
    </w:div>
    <w:div w:id="1597515012">
      <w:bodyDiv w:val="1"/>
      <w:marLeft w:val="0"/>
      <w:marRight w:val="0"/>
      <w:marTop w:val="0"/>
      <w:marBottom w:val="0"/>
      <w:divBdr>
        <w:top w:val="none" w:sz="0" w:space="0" w:color="auto"/>
        <w:left w:val="none" w:sz="0" w:space="0" w:color="auto"/>
        <w:bottom w:val="none" w:sz="0" w:space="0" w:color="auto"/>
        <w:right w:val="none" w:sz="0" w:space="0" w:color="auto"/>
      </w:divBdr>
      <w:divsChild>
        <w:div w:id="18048007">
          <w:marLeft w:val="640"/>
          <w:marRight w:val="0"/>
          <w:marTop w:val="0"/>
          <w:marBottom w:val="0"/>
          <w:divBdr>
            <w:top w:val="none" w:sz="0" w:space="0" w:color="auto"/>
            <w:left w:val="none" w:sz="0" w:space="0" w:color="auto"/>
            <w:bottom w:val="none" w:sz="0" w:space="0" w:color="auto"/>
            <w:right w:val="none" w:sz="0" w:space="0" w:color="auto"/>
          </w:divBdr>
        </w:div>
        <w:div w:id="93092916">
          <w:marLeft w:val="640"/>
          <w:marRight w:val="0"/>
          <w:marTop w:val="0"/>
          <w:marBottom w:val="0"/>
          <w:divBdr>
            <w:top w:val="none" w:sz="0" w:space="0" w:color="auto"/>
            <w:left w:val="none" w:sz="0" w:space="0" w:color="auto"/>
            <w:bottom w:val="none" w:sz="0" w:space="0" w:color="auto"/>
            <w:right w:val="none" w:sz="0" w:space="0" w:color="auto"/>
          </w:divBdr>
        </w:div>
        <w:div w:id="189874739">
          <w:marLeft w:val="640"/>
          <w:marRight w:val="0"/>
          <w:marTop w:val="0"/>
          <w:marBottom w:val="0"/>
          <w:divBdr>
            <w:top w:val="none" w:sz="0" w:space="0" w:color="auto"/>
            <w:left w:val="none" w:sz="0" w:space="0" w:color="auto"/>
            <w:bottom w:val="none" w:sz="0" w:space="0" w:color="auto"/>
            <w:right w:val="none" w:sz="0" w:space="0" w:color="auto"/>
          </w:divBdr>
        </w:div>
        <w:div w:id="231350599">
          <w:marLeft w:val="640"/>
          <w:marRight w:val="0"/>
          <w:marTop w:val="0"/>
          <w:marBottom w:val="0"/>
          <w:divBdr>
            <w:top w:val="none" w:sz="0" w:space="0" w:color="auto"/>
            <w:left w:val="none" w:sz="0" w:space="0" w:color="auto"/>
            <w:bottom w:val="none" w:sz="0" w:space="0" w:color="auto"/>
            <w:right w:val="none" w:sz="0" w:space="0" w:color="auto"/>
          </w:divBdr>
        </w:div>
        <w:div w:id="256326736">
          <w:marLeft w:val="640"/>
          <w:marRight w:val="0"/>
          <w:marTop w:val="0"/>
          <w:marBottom w:val="0"/>
          <w:divBdr>
            <w:top w:val="none" w:sz="0" w:space="0" w:color="auto"/>
            <w:left w:val="none" w:sz="0" w:space="0" w:color="auto"/>
            <w:bottom w:val="none" w:sz="0" w:space="0" w:color="auto"/>
            <w:right w:val="none" w:sz="0" w:space="0" w:color="auto"/>
          </w:divBdr>
        </w:div>
        <w:div w:id="488329294">
          <w:marLeft w:val="640"/>
          <w:marRight w:val="0"/>
          <w:marTop w:val="0"/>
          <w:marBottom w:val="0"/>
          <w:divBdr>
            <w:top w:val="none" w:sz="0" w:space="0" w:color="auto"/>
            <w:left w:val="none" w:sz="0" w:space="0" w:color="auto"/>
            <w:bottom w:val="none" w:sz="0" w:space="0" w:color="auto"/>
            <w:right w:val="none" w:sz="0" w:space="0" w:color="auto"/>
          </w:divBdr>
        </w:div>
        <w:div w:id="562718880">
          <w:marLeft w:val="640"/>
          <w:marRight w:val="0"/>
          <w:marTop w:val="0"/>
          <w:marBottom w:val="0"/>
          <w:divBdr>
            <w:top w:val="none" w:sz="0" w:space="0" w:color="auto"/>
            <w:left w:val="none" w:sz="0" w:space="0" w:color="auto"/>
            <w:bottom w:val="none" w:sz="0" w:space="0" w:color="auto"/>
            <w:right w:val="none" w:sz="0" w:space="0" w:color="auto"/>
          </w:divBdr>
        </w:div>
        <w:div w:id="570237054">
          <w:marLeft w:val="640"/>
          <w:marRight w:val="0"/>
          <w:marTop w:val="0"/>
          <w:marBottom w:val="0"/>
          <w:divBdr>
            <w:top w:val="none" w:sz="0" w:space="0" w:color="auto"/>
            <w:left w:val="none" w:sz="0" w:space="0" w:color="auto"/>
            <w:bottom w:val="none" w:sz="0" w:space="0" w:color="auto"/>
            <w:right w:val="none" w:sz="0" w:space="0" w:color="auto"/>
          </w:divBdr>
        </w:div>
        <w:div w:id="732047084">
          <w:marLeft w:val="640"/>
          <w:marRight w:val="0"/>
          <w:marTop w:val="0"/>
          <w:marBottom w:val="0"/>
          <w:divBdr>
            <w:top w:val="none" w:sz="0" w:space="0" w:color="auto"/>
            <w:left w:val="none" w:sz="0" w:space="0" w:color="auto"/>
            <w:bottom w:val="none" w:sz="0" w:space="0" w:color="auto"/>
            <w:right w:val="none" w:sz="0" w:space="0" w:color="auto"/>
          </w:divBdr>
        </w:div>
        <w:div w:id="818616312">
          <w:marLeft w:val="640"/>
          <w:marRight w:val="0"/>
          <w:marTop w:val="0"/>
          <w:marBottom w:val="0"/>
          <w:divBdr>
            <w:top w:val="none" w:sz="0" w:space="0" w:color="auto"/>
            <w:left w:val="none" w:sz="0" w:space="0" w:color="auto"/>
            <w:bottom w:val="none" w:sz="0" w:space="0" w:color="auto"/>
            <w:right w:val="none" w:sz="0" w:space="0" w:color="auto"/>
          </w:divBdr>
        </w:div>
        <w:div w:id="839543615">
          <w:marLeft w:val="640"/>
          <w:marRight w:val="0"/>
          <w:marTop w:val="0"/>
          <w:marBottom w:val="0"/>
          <w:divBdr>
            <w:top w:val="none" w:sz="0" w:space="0" w:color="auto"/>
            <w:left w:val="none" w:sz="0" w:space="0" w:color="auto"/>
            <w:bottom w:val="none" w:sz="0" w:space="0" w:color="auto"/>
            <w:right w:val="none" w:sz="0" w:space="0" w:color="auto"/>
          </w:divBdr>
        </w:div>
        <w:div w:id="937716096">
          <w:marLeft w:val="640"/>
          <w:marRight w:val="0"/>
          <w:marTop w:val="0"/>
          <w:marBottom w:val="0"/>
          <w:divBdr>
            <w:top w:val="none" w:sz="0" w:space="0" w:color="auto"/>
            <w:left w:val="none" w:sz="0" w:space="0" w:color="auto"/>
            <w:bottom w:val="none" w:sz="0" w:space="0" w:color="auto"/>
            <w:right w:val="none" w:sz="0" w:space="0" w:color="auto"/>
          </w:divBdr>
        </w:div>
        <w:div w:id="1012269299">
          <w:marLeft w:val="640"/>
          <w:marRight w:val="0"/>
          <w:marTop w:val="0"/>
          <w:marBottom w:val="0"/>
          <w:divBdr>
            <w:top w:val="none" w:sz="0" w:space="0" w:color="auto"/>
            <w:left w:val="none" w:sz="0" w:space="0" w:color="auto"/>
            <w:bottom w:val="none" w:sz="0" w:space="0" w:color="auto"/>
            <w:right w:val="none" w:sz="0" w:space="0" w:color="auto"/>
          </w:divBdr>
        </w:div>
        <w:div w:id="1039815151">
          <w:marLeft w:val="640"/>
          <w:marRight w:val="0"/>
          <w:marTop w:val="0"/>
          <w:marBottom w:val="0"/>
          <w:divBdr>
            <w:top w:val="none" w:sz="0" w:space="0" w:color="auto"/>
            <w:left w:val="none" w:sz="0" w:space="0" w:color="auto"/>
            <w:bottom w:val="none" w:sz="0" w:space="0" w:color="auto"/>
            <w:right w:val="none" w:sz="0" w:space="0" w:color="auto"/>
          </w:divBdr>
        </w:div>
        <w:div w:id="1187913381">
          <w:marLeft w:val="640"/>
          <w:marRight w:val="0"/>
          <w:marTop w:val="0"/>
          <w:marBottom w:val="0"/>
          <w:divBdr>
            <w:top w:val="none" w:sz="0" w:space="0" w:color="auto"/>
            <w:left w:val="none" w:sz="0" w:space="0" w:color="auto"/>
            <w:bottom w:val="none" w:sz="0" w:space="0" w:color="auto"/>
            <w:right w:val="none" w:sz="0" w:space="0" w:color="auto"/>
          </w:divBdr>
        </w:div>
        <w:div w:id="1214579071">
          <w:marLeft w:val="640"/>
          <w:marRight w:val="0"/>
          <w:marTop w:val="0"/>
          <w:marBottom w:val="0"/>
          <w:divBdr>
            <w:top w:val="none" w:sz="0" w:space="0" w:color="auto"/>
            <w:left w:val="none" w:sz="0" w:space="0" w:color="auto"/>
            <w:bottom w:val="none" w:sz="0" w:space="0" w:color="auto"/>
            <w:right w:val="none" w:sz="0" w:space="0" w:color="auto"/>
          </w:divBdr>
        </w:div>
        <w:div w:id="1219635318">
          <w:marLeft w:val="640"/>
          <w:marRight w:val="0"/>
          <w:marTop w:val="0"/>
          <w:marBottom w:val="0"/>
          <w:divBdr>
            <w:top w:val="none" w:sz="0" w:space="0" w:color="auto"/>
            <w:left w:val="none" w:sz="0" w:space="0" w:color="auto"/>
            <w:bottom w:val="none" w:sz="0" w:space="0" w:color="auto"/>
            <w:right w:val="none" w:sz="0" w:space="0" w:color="auto"/>
          </w:divBdr>
        </w:div>
        <w:div w:id="1222062378">
          <w:marLeft w:val="640"/>
          <w:marRight w:val="0"/>
          <w:marTop w:val="0"/>
          <w:marBottom w:val="0"/>
          <w:divBdr>
            <w:top w:val="none" w:sz="0" w:space="0" w:color="auto"/>
            <w:left w:val="none" w:sz="0" w:space="0" w:color="auto"/>
            <w:bottom w:val="none" w:sz="0" w:space="0" w:color="auto"/>
            <w:right w:val="none" w:sz="0" w:space="0" w:color="auto"/>
          </w:divBdr>
        </w:div>
        <w:div w:id="1262448624">
          <w:marLeft w:val="640"/>
          <w:marRight w:val="0"/>
          <w:marTop w:val="0"/>
          <w:marBottom w:val="0"/>
          <w:divBdr>
            <w:top w:val="none" w:sz="0" w:space="0" w:color="auto"/>
            <w:left w:val="none" w:sz="0" w:space="0" w:color="auto"/>
            <w:bottom w:val="none" w:sz="0" w:space="0" w:color="auto"/>
            <w:right w:val="none" w:sz="0" w:space="0" w:color="auto"/>
          </w:divBdr>
        </w:div>
        <w:div w:id="1276137383">
          <w:marLeft w:val="640"/>
          <w:marRight w:val="0"/>
          <w:marTop w:val="0"/>
          <w:marBottom w:val="0"/>
          <w:divBdr>
            <w:top w:val="none" w:sz="0" w:space="0" w:color="auto"/>
            <w:left w:val="none" w:sz="0" w:space="0" w:color="auto"/>
            <w:bottom w:val="none" w:sz="0" w:space="0" w:color="auto"/>
            <w:right w:val="none" w:sz="0" w:space="0" w:color="auto"/>
          </w:divBdr>
        </w:div>
        <w:div w:id="1295990462">
          <w:marLeft w:val="640"/>
          <w:marRight w:val="0"/>
          <w:marTop w:val="0"/>
          <w:marBottom w:val="0"/>
          <w:divBdr>
            <w:top w:val="none" w:sz="0" w:space="0" w:color="auto"/>
            <w:left w:val="none" w:sz="0" w:space="0" w:color="auto"/>
            <w:bottom w:val="none" w:sz="0" w:space="0" w:color="auto"/>
            <w:right w:val="none" w:sz="0" w:space="0" w:color="auto"/>
          </w:divBdr>
        </w:div>
        <w:div w:id="1474368046">
          <w:marLeft w:val="640"/>
          <w:marRight w:val="0"/>
          <w:marTop w:val="0"/>
          <w:marBottom w:val="0"/>
          <w:divBdr>
            <w:top w:val="none" w:sz="0" w:space="0" w:color="auto"/>
            <w:left w:val="none" w:sz="0" w:space="0" w:color="auto"/>
            <w:bottom w:val="none" w:sz="0" w:space="0" w:color="auto"/>
            <w:right w:val="none" w:sz="0" w:space="0" w:color="auto"/>
          </w:divBdr>
        </w:div>
        <w:div w:id="1516193445">
          <w:marLeft w:val="640"/>
          <w:marRight w:val="0"/>
          <w:marTop w:val="0"/>
          <w:marBottom w:val="0"/>
          <w:divBdr>
            <w:top w:val="none" w:sz="0" w:space="0" w:color="auto"/>
            <w:left w:val="none" w:sz="0" w:space="0" w:color="auto"/>
            <w:bottom w:val="none" w:sz="0" w:space="0" w:color="auto"/>
            <w:right w:val="none" w:sz="0" w:space="0" w:color="auto"/>
          </w:divBdr>
        </w:div>
        <w:div w:id="1519612212">
          <w:marLeft w:val="640"/>
          <w:marRight w:val="0"/>
          <w:marTop w:val="0"/>
          <w:marBottom w:val="0"/>
          <w:divBdr>
            <w:top w:val="none" w:sz="0" w:space="0" w:color="auto"/>
            <w:left w:val="none" w:sz="0" w:space="0" w:color="auto"/>
            <w:bottom w:val="none" w:sz="0" w:space="0" w:color="auto"/>
            <w:right w:val="none" w:sz="0" w:space="0" w:color="auto"/>
          </w:divBdr>
        </w:div>
        <w:div w:id="1568370545">
          <w:marLeft w:val="640"/>
          <w:marRight w:val="0"/>
          <w:marTop w:val="0"/>
          <w:marBottom w:val="0"/>
          <w:divBdr>
            <w:top w:val="none" w:sz="0" w:space="0" w:color="auto"/>
            <w:left w:val="none" w:sz="0" w:space="0" w:color="auto"/>
            <w:bottom w:val="none" w:sz="0" w:space="0" w:color="auto"/>
            <w:right w:val="none" w:sz="0" w:space="0" w:color="auto"/>
          </w:divBdr>
        </w:div>
        <w:div w:id="1574701259">
          <w:marLeft w:val="640"/>
          <w:marRight w:val="0"/>
          <w:marTop w:val="0"/>
          <w:marBottom w:val="0"/>
          <w:divBdr>
            <w:top w:val="none" w:sz="0" w:space="0" w:color="auto"/>
            <w:left w:val="none" w:sz="0" w:space="0" w:color="auto"/>
            <w:bottom w:val="none" w:sz="0" w:space="0" w:color="auto"/>
            <w:right w:val="none" w:sz="0" w:space="0" w:color="auto"/>
          </w:divBdr>
        </w:div>
        <w:div w:id="1579942250">
          <w:marLeft w:val="640"/>
          <w:marRight w:val="0"/>
          <w:marTop w:val="0"/>
          <w:marBottom w:val="0"/>
          <w:divBdr>
            <w:top w:val="none" w:sz="0" w:space="0" w:color="auto"/>
            <w:left w:val="none" w:sz="0" w:space="0" w:color="auto"/>
            <w:bottom w:val="none" w:sz="0" w:space="0" w:color="auto"/>
            <w:right w:val="none" w:sz="0" w:space="0" w:color="auto"/>
          </w:divBdr>
        </w:div>
        <w:div w:id="1597128647">
          <w:marLeft w:val="640"/>
          <w:marRight w:val="0"/>
          <w:marTop w:val="0"/>
          <w:marBottom w:val="0"/>
          <w:divBdr>
            <w:top w:val="none" w:sz="0" w:space="0" w:color="auto"/>
            <w:left w:val="none" w:sz="0" w:space="0" w:color="auto"/>
            <w:bottom w:val="none" w:sz="0" w:space="0" w:color="auto"/>
            <w:right w:val="none" w:sz="0" w:space="0" w:color="auto"/>
          </w:divBdr>
        </w:div>
        <w:div w:id="1631278194">
          <w:marLeft w:val="640"/>
          <w:marRight w:val="0"/>
          <w:marTop w:val="0"/>
          <w:marBottom w:val="0"/>
          <w:divBdr>
            <w:top w:val="none" w:sz="0" w:space="0" w:color="auto"/>
            <w:left w:val="none" w:sz="0" w:space="0" w:color="auto"/>
            <w:bottom w:val="none" w:sz="0" w:space="0" w:color="auto"/>
            <w:right w:val="none" w:sz="0" w:space="0" w:color="auto"/>
          </w:divBdr>
        </w:div>
        <w:div w:id="1765959967">
          <w:marLeft w:val="640"/>
          <w:marRight w:val="0"/>
          <w:marTop w:val="0"/>
          <w:marBottom w:val="0"/>
          <w:divBdr>
            <w:top w:val="none" w:sz="0" w:space="0" w:color="auto"/>
            <w:left w:val="none" w:sz="0" w:space="0" w:color="auto"/>
            <w:bottom w:val="none" w:sz="0" w:space="0" w:color="auto"/>
            <w:right w:val="none" w:sz="0" w:space="0" w:color="auto"/>
          </w:divBdr>
        </w:div>
        <w:div w:id="1873105868">
          <w:marLeft w:val="640"/>
          <w:marRight w:val="0"/>
          <w:marTop w:val="0"/>
          <w:marBottom w:val="0"/>
          <w:divBdr>
            <w:top w:val="none" w:sz="0" w:space="0" w:color="auto"/>
            <w:left w:val="none" w:sz="0" w:space="0" w:color="auto"/>
            <w:bottom w:val="none" w:sz="0" w:space="0" w:color="auto"/>
            <w:right w:val="none" w:sz="0" w:space="0" w:color="auto"/>
          </w:divBdr>
        </w:div>
        <w:div w:id="1927881026">
          <w:marLeft w:val="640"/>
          <w:marRight w:val="0"/>
          <w:marTop w:val="0"/>
          <w:marBottom w:val="0"/>
          <w:divBdr>
            <w:top w:val="none" w:sz="0" w:space="0" w:color="auto"/>
            <w:left w:val="none" w:sz="0" w:space="0" w:color="auto"/>
            <w:bottom w:val="none" w:sz="0" w:space="0" w:color="auto"/>
            <w:right w:val="none" w:sz="0" w:space="0" w:color="auto"/>
          </w:divBdr>
        </w:div>
        <w:div w:id="1931112660">
          <w:marLeft w:val="640"/>
          <w:marRight w:val="0"/>
          <w:marTop w:val="0"/>
          <w:marBottom w:val="0"/>
          <w:divBdr>
            <w:top w:val="none" w:sz="0" w:space="0" w:color="auto"/>
            <w:left w:val="none" w:sz="0" w:space="0" w:color="auto"/>
            <w:bottom w:val="none" w:sz="0" w:space="0" w:color="auto"/>
            <w:right w:val="none" w:sz="0" w:space="0" w:color="auto"/>
          </w:divBdr>
        </w:div>
        <w:div w:id="1936743785">
          <w:marLeft w:val="640"/>
          <w:marRight w:val="0"/>
          <w:marTop w:val="0"/>
          <w:marBottom w:val="0"/>
          <w:divBdr>
            <w:top w:val="none" w:sz="0" w:space="0" w:color="auto"/>
            <w:left w:val="none" w:sz="0" w:space="0" w:color="auto"/>
            <w:bottom w:val="none" w:sz="0" w:space="0" w:color="auto"/>
            <w:right w:val="none" w:sz="0" w:space="0" w:color="auto"/>
          </w:divBdr>
        </w:div>
        <w:div w:id="2026057061">
          <w:marLeft w:val="640"/>
          <w:marRight w:val="0"/>
          <w:marTop w:val="0"/>
          <w:marBottom w:val="0"/>
          <w:divBdr>
            <w:top w:val="none" w:sz="0" w:space="0" w:color="auto"/>
            <w:left w:val="none" w:sz="0" w:space="0" w:color="auto"/>
            <w:bottom w:val="none" w:sz="0" w:space="0" w:color="auto"/>
            <w:right w:val="none" w:sz="0" w:space="0" w:color="auto"/>
          </w:divBdr>
        </w:div>
        <w:div w:id="2045060919">
          <w:marLeft w:val="640"/>
          <w:marRight w:val="0"/>
          <w:marTop w:val="0"/>
          <w:marBottom w:val="0"/>
          <w:divBdr>
            <w:top w:val="none" w:sz="0" w:space="0" w:color="auto"/>
            <w:left w:val="none" w:sz="0" w:space="0" w:color="auto"/>
            <w:bottom w:val="none" w:sz="0" w:space="0" w:color="auto"/>
            <w:right w:val="none" w:sz="0" w:space="0" w:color="auto"/>
          </w:divBdr>
        </w:div>
        <w:div w:id="2074890191">
          <w:marLeft w:val="640"/>
          <w:marRight w:val="0"/>
          <w:marTop w:val="0"/>
          <w:marBottom w:val="0"/>
          <w:divBdr>
            <w:top w:val="none" w:sz="0" w:space="0" w:color="auto"/>
            <w:left w:val="none" w:sz="0" w:space="0" w:color="auto"/>
            <w:bottom w:val="none" w:sz="0" w:space="0" w:color="auto"/>
            <w:right w:val="none" w:sz="0" w:space="0" w:color="auto"/>
          </w:divBdr>
        </w:div>
        <w:div w:id="2093961831">
          <w:marLeft w:val="640"/>
          <w:marRight w:val="0"/>
          <w:marTop w:val="0"/>
          <w:marBottom w:val="0"/>
          <w:divBdr>
            <w:top w:val="none" w:sz="0" w:space="0" w:color="auto"/>
            <w:left w:val="none" w:sz="0" w:space="0" w:color="auto"/>
            <w:bottom w:val="none" w:sz="0" w:space="0" w:color="auto"/>
            <w:right w:val="none" w:sz="0" w:space="0" w:color="auto"/>
          </w:divBdr>
        </w:div>
        <w:div w:id="2116554361">
          <w:marLeft w:val="640"/>
          <w:marRight w:val="0"/>
          <w:marTop w:val="0"/>
          <w:marBottom w:val="0"/>
          <w:divBdr>
            <w:top w:val="none" w:sz="0" w:space="0" w:color="auto"/>
            <w:left w:val="none" w:sz="0" w:space="0" w:color="auto"/>
            <w:bottom w:val="none" w:sz="0" w:space="0" w:color="auto"/>
            <w:right w:val="none" w:sz="0" w:space="0" w:color="auto"/>
          </w:divBdr>
        </w:div>
        <w:div w:id="2138329409">
          <w:marLeft w:val="640"/>
          <w:marRight w:val="0"/>
          <w:marTop w:val="0"/>
          <w:marBottom w:val="0"/>
          <w:divBdr>
            <w:top w:val="none" w:sz="0" w:space="0" w:color="auto"/>
            <w:left w:val="none" w:sz="0" w:space="0" w:color="auto"/>
            <w:bottom w:val="none" w:sz="0" w:space="0" w:color="auto"/>
            <w:right w:val="none" w:sz="0" w:space="0" w:color="auto"/>
          </w:divBdr>
        </w:div>
      </w:divsChild>
    </w:div>
    <w:div w:id="1597515411">
      <w:bodyDiv w:val="1"/>
      <w:marLeft w:val="0"/>
      <w:marRight w:val="0"/>
      <w:marTop w:val="0"/>
      <w:marBottom w:val="0"/>
      <w:divBdr>
        <w:top w:val="none" w:sz="0" w:space="0" w:color="auto"/>
        <w:left w:val="none" w:sz="0" w:space="0" w:color="auto"/>
        <w:bottom w:val="none" w:sz="0" w:space="0" w:color="auto"/>
        <w:right w:val="none" w:sz="0" w:space="0" w:color="auto"/>
      </w:divBdr>
    </w:div>
    <w:div w:id="1598169966">
      <w:bodyDiv w:val="1"/>
      <w:marLeft w:val="0"/>
      <w:marRight w:val="0"/>
      <w:marTop w:val="0"/>
      <w:marBottom w:val="0"/>
      <w:divBdr>
        <w:top w:val="none" w:sz="0" w:space="0" w:color="auto"/>
        <w:left w:val="none" w:sz="0" w:space="0" w:color="auto"/>
        <w:bottom w:val="none" w:sz="0" w:space="0" w:color="auto"/>
        <w:right w:val="none" w:sz="0" w:space="0" w:color="auto"/>
      </w:divBdr>
    </w:div>
    <w:div w:id="1599363942">
      <w:bodyDiv w:val="1"/>
      <w:marLeft w:val="0"/>
      <w:marRight w:val="0"/>
      <w:marTop w:val="0"/>
      <w:marBottom w:val="0"/>
      <w:divBdr>
        <w:top w:val="none" w:sz="0" w:space="0" w:color="auto"/>
        <w:left w:val="none" w:sz="0" w:space="0" w:color="auto"/>
        <w:bottom w:val="none" w:sz="0" w:space="0" w:color="auto"/>
        <w:right w:val="none" w:sz="0" w:space="0" w:color="auto"/>
      </w:divBdr>
    </w:div>
    <w:div w:id="1601378719">
      <w:bodyDiv w:val="1"/>
      <w:marLeft w:val="0"/>
      <w:marRight w:val="0"/>
      <w:marTop w:val="0"/>
      <w:marBottom w:val="0"/>
      <w:divBdr>
        <w:top w:val="none" w:sz="0" w:space="0" w:color="auto"/>
        <w:left w:val="none" w:sz="0" w:space="0" w:color="auto"/>
        <w:bottom w:val="none" w:sz="0" w:space="0" w:color="auto"/>
        <w:right w:val="none" w:sz="0" w:space="0" w:color="auto"/>
      </w:divBdr>
      <w:divsChild>
        <w:div w:id="823204818">
          <w:marLeft w:val="0"/>
          <w:marRight w:val="0"/>
          <w:marTop w:val="0"/>
          <w:marBottom w:val="0"/>
          <w:divBdr>
            <w:top w:val="none" w:sz="0" w:space="0" w:color="auto"/>
            <w:left w:val="none" w:sz="0" w:space="0" w:color="auto"/>
            <w:bottom w:val="none" w:sz="0" w:space="0" w:color="auto"/>
            <w:right w:val="none" w:sz="0" w:space="0" w:color="auto"/>
          </w:divBdr>
        </w:div>
        <w:div w:id="1725061589">
          <w:marLeft w:val="0"/>
          <w:marRight w:val="0"/>
          <w:marTop w:val="0"/>
          <w:marBottom w:val="0"/>
          <w:divBdr>
            <w:top w:val="none" w:sz="0" w:space="0" w:color="auto"/>
            <w:left w:val="none" w:sz="0" w:space="0" w:color="auto"/>
            <w:bottom w:val="none" w:sz="0" w:space="0" w:color="auto"/>
            <w:right w:val="none" w:sz="0" w:space="0" w:color="auto"/>
          </w:divBdr>
        </w:div>
        <w:div w:id="1359892614">
          <w:marLeft w:val="0"/>
          <w:marRight w:val="0"/>
          <w:marTop w:val="0"/>
          <w:marBottom w:val="0"/>
          <w:divBdr>
            <w:top w:val="none" w:sz="0" w:space="0" w:color="auto"/>
            <w:left w:val="none" w:sz="0" w:space="0" w:color="auto"/>
            <w:bottom w:val="none" w:sz="0" w:space="0" w:color="auto"/>
            <w:right w:val="none" w:sz="0" w:space="0" w:color="auto"/>
          </w:divBdr>
        </w:div>
        <w:div w:id="972294624">
          <w:marLeft w:val="0"/>
          <w:marRight w:val="0"/>
          <w:marTop w:val="0"/>
          <w:marBottom w:val="0"/>
          <w:divBdr>
            <w:top w:val="none" w:sz="0" w:space="0" w:color="auto"/>
            <w:left w:val="none" w:sz="0" w:space="0" w:color="auto"/>
            <w:bottom w:val="none" w:sz="0" w:space="0" w:color="auto"/>
            <w:right w:val="none" w:sz="0" w:space="0" w:color="auto"/>
          </w:divBdr>
        </w:div>
        <w:div w:id="1505246425">
          <w:marLeft w:val="0"/>
          <w:marRight w:val="0"/>
          <w:marTop w:val="0"/>
          <w:marBottom w:val="0"/>
          <w:divBdr>
            <w:top w:val="none" w:sz="0" w:space="0" w:color="auto"/>
            <w:left w:val="none" w:sz="0" w:space="0" w:color="auto"/>
            <w:bottom w:val="none" w:sz="0" w:space="0" w:color="auto"/>
            <w:right w:val="none" w:sz="0" w:space="0" w:color="auto"/>
          </w:divBdr>
        </w:div>
        <w:div w:id="1614359787">
          <w:marLeft w:val="0"/>
          <w:marRight w:val="0"/>
          <w:marTop w:val="0"/>
          <w:marBottom w:val="0"/>
          <w:divBdr>
            <w:top w:val="none" w:sz="0" w:space="0" w:color="auto"/>
            <w:left w:val="none" w:sz="0" w:space="0" w:color="auto"/>
            <w:bottom w:val="none" w:sz="0" w:space="0" w:color="auto"/>
            <w:right w:val="none" w:sz="0" w:space="0" w:color="auto"/>
          </w:divBdr>
        </w:div>
        <w:div w:id="1522862695">
          <w:marLeft w:val="0"/>
          <w:marRight w:val="0"/>
          <w:marTop w:val="0"/>
          <w:marBottom w:val="0"/>
          <w:divBdr>
            <w:top w:val="none" w:sz="0" w:space="0" w:color="auto"/>
            <w:left w:val="none" w:sz="0" w:space="0" w:color="auto"/>
            <w:bottom w:val="none" w:sz="0" w:space="0" w:color="auto"/>
            <w:right w:val="none" w:sz="0" w:space="0" w:color="auto"/>
          </w:divBdr>
        </w:div>
        <w:div w:id="332151760">
          <w:marLeft w:val="0"/>
          <w:marRight w:val="0"/>
          <w:marTop w:val="0"/>
          <w:marBottom w:val="0"/>
          <w:divBdr>
            <w:top w:val="none" w:sz="0" w:space="0" w:color="auto"/>
            <w:left w:val="none" w:sz="0" w:space="0" w:color="auto"/>
            <w:bottom w:val="none" w:sz="0" w:space="0" w:color="auto"/>
            <w:right w:val="none" w:sz="0" w:space="0" w:color="auto"/>
          </w:divBdr>
        </w:div>
        <w:div w:id="957565608">
          <w:marLeft w:val="0"/>
          <w:marRight w:val="0"/>
          <w:marTop w:val="0"/>
          <w:marBottom w:val="0"/>
          <w:divBdr>
            <w:top w:val="none" w:sz="0" w:space="0" w:color="auto"/>
            <w:left w:val="none" w:sz="0" w:space="0" w:color="auto"/>
            <w:bottom w:val="none" w:sz="0" w:space="0" w:color="auto"/>
            <w:right w:val="none" w:sz="0" w:space="0" w:color="auto"/>
          </w:divBdr>
        </w:div>
        <w:div w:id="1021123972">
          <w:marLeft w:val="0"/>
          <w:marRight w:val="0"/>
          <w:marTop w:val="0"/>
          <w:marBottom w:val="0"/>
          <w:divBdr>
            <w:top w:val="none" w:sz="0" w:space="0" w:color="auto"/>
            <w:left w:val="none" w:sz="0" w:space="0" w:color="auto"/>
            <w:bottom w:val="none" w:sz="0" w:space="0" w:color="auto"/>
            <w:right w:val="none" w:sz="0" w:space="0" w:color="auto"/>
          </w:divBdr>
        </w:div>
        <w:div w:id="1370840302">
          <w:marLeft w:val="0"/>
          <w:marRight w:val="0"/>
          <w:marTop w:val="0"/>
          <w:marBottom w:val="0"/>
          <w:divBdr>
            <w:top w:val="none" w:sz="0" w:space="0" w:color="auto"/>
            <w:left w:val="none" w:sz="0" w:space="0" w:color="auto"/>
            <w:bottom w:val="none" w:sz="0" w:space="0" w:color="auto"/>
            <w:right w:val="none" w:sz="0" w:space="0" w:color="auto"/>
          </w:divBdr>
        </w:div>
        <w:div w:id="668601970">
          <w:marLeft w:val="0"/>
          <w:marRight w:val="0"/>
          <w:marTop w:val="0"/>
          <w:marBottom w:val="0"/>
          <w:divBdr>
            <w:top w:val="none" w:sz="0" w:space="0" w:color="auto"/>
            <w:left w:val="none" w:sz="0" w:space="0" w:color="auto"/>
            <w:bottom w:val="none" w:sz="0" w:space="0" w:color="auto"/>
            <w:right w:val="none" w:sz="0" w:space="0" w:color="auto"/>
          </w:divBdr>
        </w:div>
        <w:div w:id="899437071">
          <w:marLeft w:val="0"/>
          <w:marRight w:val="0"/>
          <w:marTop w:val="0"/>
          <w:marBottom w:val="0"/>
          <w:divBdr>
            <w:top w:val="none" w:sz="0" w:space="0" w:color="auto"/>
            <w:left w:val="none" w:sz="0" w:space="0" w:color="auto"/>
            <w:bottom w:val="none" w:sz="0" w:space="0" w:color="auto"/>
            <w:right w:val="none" w:sz="0" w:space="0" w:color="auto"/>
          </w:divBdr>
        </w:div>
        <w:div w:id="578715582">
          <w:marLeft w:val="0"/>
          <w:marRight w:val="0"/>
          <w:marTop w:val="0"/>
          <w:marBottom w:val="0"/>
          <w:divBdr>
            <w:top w:val="none" w:sz="0" w:space="0" w:color="auto"/>
            <w:left w:val="none" w:sz="0" w:space="0" w:color="auto"/>
            <w:bottom w:val="none" w:sz="0" w:space="0" w:color="auto"/>
            <w:right w:val="none" w:sz="0" w:space="0" w:color="auto"/>
          </w:divBdr>
        </w:div>
        <w:div w:id="1122531132">
          <w:marLeft w:val="0"/>
          <w:marRight w:val="0"/>
          <w:marTop w:val="0"/>
          <w:marBottom w:val="0"/>
          <w:divBdr>
            <w:top w:val="none" w:sz="0" w:space="0" w:color="auto"/>
            <w:left w:val="none" w:sz="0" w:space="0" w:color="auto"/>
            <w:bottom w:val="none" w:sz="0" w:space="0" w:color="auto"/>
            <w:right w:val="none" w:sz="0" w:space="0" w:color="auto"/>
          </w:divBdr>
        </w:div>
        <w:div w:id="1633638421">
          <w:marLeft w:val="0"/>
          <w:marRight w:val="0"/>
          <w:marTop w:val="0"/>
          <w:marBottom w:val="0"/>
          <w:divBdr>
            <w:top w:val="none" w:sz="0" w:space="0" w:color="auto"/>
            <w:left w:val="none" w:sz="0" w:space="0" w:color="auto"/>
            <w:bottom w:val="none" w:sz="0" w:space="0" w:color="auto"/>
            <w:right w:val="none" w:sz="0" w:space="0" w:color="auto"/>
          </w:divBdr>
        </w:div>
        <w:div w:id="985858142">
          <w:marLeft w:val="0"/>
          <w:marRight w:val="0"/>
          <w:marTop w:val="0"/>
          <w:marBottom w:val="0"/>
          <w:divBdr>
            <w:top w:val="none" w:sz="0" w:space="0" w:color="auto"/>
            <w:left w:val="none" w:sz="0" w:space="0" w:color="auto"/>
            <w:bottom w:val="none" w:sz="0" w:space="0" w:color="auto"/>
            <w:right w:val="none" w:sz="0" w:space="0" w:color="auto"/>
          </w:divBdr>
        </w:div>
        <w:div w:id="240598998">
          <w:marLeft w:val="0"/>
          <w:marRight w:val="0"/>
          <w:marTop w:val="0"/>
          <w:marBottom w:val="0"/>
          <w:divBdr>
            <w:top w:val="none" w:sz="0" w:space="0" w:color="auto"/>
            <w:left w:val="none" w:sz="0" w:space="0" w:color="auto"/>
            <w:bottom w:val="none" w:sz="0" w:space="0" w:color="auto"/>
            <w:right w:val="none" w:sz="0" w:space="0" w:color="auto"/>
          </w:divBdr>
        </w:div>
        <w:div w:id="2114471362">
          <w:marLeft w:val="0"/>
          <w:marRight w:val="0"/>
          <w:marTop w:val="0"/>
          <w:marBottom w:val="0"/>
          <w:divBdr>
            <w:top w:val="none" w:sz="0" w:space="0" w:color="auto"/>
            <w:left w:val="none" w:sz="0" w:space="0" w:color="auto"/>
            <w:bottom w:val="none" w:sz="0" w:space="0" w:color="auto"/>
            <w:right w:val="none" w:sz="0" w:space="0" w:color="auto"/>
          </w:divBdr>
        </w:div>
        <w:div w:id="971329664">
          <w:marLeft w:val="0"/>
          <w:marRight w:val="0"/>
          <w:marTop w:val="0"/>
          <w:marBottom w:val="0"/>
          <w:divBdr>
            <w:top w:val="none" w:sz="0" w:space="0" w:color="auto"/>
            <w:left w:val="none" w:sz="0" w:space="0" w:color="auto"/>
            <w:bottom w:val="none" w:sz="0" w:space="0" w:color="auto"/>
            <w:right w:val="none" w:sz="0" w:space="0" w:color="auto"/>
          </w:divBdr>
        </w:div>
        <w:div w:id="1352562451">
          <w:marLeft w:val="0"/>
          <w:marRight w:val="0"/>
          <w:marTop w:val="0"/>
          <w:marBottom w:val="0"/>
          <w:divBdr>
            <w:top w:val="none" w:sz="0" w:space="0" w:color="auto"/>
            <w:left w:val="none" w:sz="0" w:space="0" w:color="auto"/>
            <w:bottom w:val="none" w:sz="0" w:space="0" w:color="auto"/>
            <w:right w:val="none" w:sz="0" w:space="0" w:color="auto"/>
          </w:divBdr>
        </w:div>
        <w:div w:id="1164979026">
          <w:marLeft w:val="0"/>
          <w:marRight w:val="0"/>
          <w:marTop w:val="0"/>
          <w:marBottom w:val="0"/>
          <w:divBdr>
            <w:top w:val="none" w:sz="0" w:space="0" w:color="auto"/>
            <w:left w:val="none" w:sz="0" w:space="0" w:color="auto"/>
            <w:bottom w:val="none" w:sz="0" w:space="0" w:color="auto"/>
            <w:right w:val="none" w:sz="0" w:space="0" w:color="auto"/>
          </w:divBdr>
        </w:div>
        <w:div w:id="114908425">
          <w:marLeft w:val="0"/>
          <w:marRight w:val="0"/>
          <w:marTop w:val="0"/>
          <w:marBottom w:val="0"/>
          <w:divBdr>
            <w:top w:val="none" w:sz="0" w:space="0" w:color="auto"/>
            <w:left w:val="none" w:sz="0" w:space="0" w:color="auto"/>
            <w:bottom w:val="none" w:sz="0" w:space="0" w:color="auto"/>
            <w:right w:val="none" w:sz="0" w:space="0" w:color="auto"/>
          </w:divBdr>
        </w:div>
        <w:div w:id="893467106">
          <w:marLeft w:val="0"/>
          <w:marRight w:val="0"/>
          <w:marTop w:val="0"/>
          <w:marBottom w:val="0"/>
          <w:divBdr>
            <w:top w:val="none" w:sz="0" w:space="0" w:color="auto"/>
            <w:left w:val="none" w:sz="0" w:space="0" w:color="auto"/>
            <w:bottom w:val="none" w:sz="0" w:space="0" w:color="auto"/>
            <w:right w:val="none" w:sz="0" w:space="0" w:color="auto"/>
          </w:divBdr>
        </w:div>
        <w:div w:id="754127095">
          <w:marLeft w:val="0"/>
          <w:marRight w:val="0"/>
          <w:marTop w:val="0"/>
          <w:marBottom w:val="0"/>
          <w:divBdr>
            <w:top w:val="none" w:sz="0" w:space="0" w:color="auto"/>
            <w:left w:val="none" w:sz="0" w:space="0" w:color="auto"/>
            <w:bottom w:val="none" w:sz="0" w:space="0" w:color="auto"/>
            <w:right w:val="none" w:sz="0" w:space="0" w:color="auto"/>
          </w:divBdr>
        </w:div>
        <w:div w:id="1788350483">
          <w:marLeft w:val="0"/>
          <w:marRight w:val="0"/>
          <w:marTop w:val="0"/>
          <w:marBottom w:val="0"/>
          <w:divBdr>
            <w:top w:val="none" w:sz="0" w:space="0" w:color="auto"/>
            <w:left w:val="none" w:sz="0" w:space="0" w:color="auto"/>
            <w:bottom w:val="none" w:sz="0" w:space="0" w:color="auto"/>
            <w:right w:val="none" w:sz="0" w:space="0" w:color="auto"/>
          </w:divBdr>
        </w:div>
        <w:div w:id="1161896685">
          <w:marLeft w:val="0"/>
          <w:marRight w:val="0"/>
          <w:marTop w:val="0"/>
          <w:marBottom w:val="0"/>
          <w:divBdr>
            <w:top w:val="none" w:sz="0" w:space="0" w:color="auto"/>
            <w:left w:val="none" w:sz="0" w:space="0" w:color="auto"/>
            <w:bottom w:val="none" w:sz="0" w:space="0" w:color="auto"/>
            <w:right w:val="none" w:sz="0" w:space="0" w:color="auto"/>
          </w:divBdr>
        </w:div>
        <w:div w:id="2132288184">
          <w:marLeft w:val="0"/>
          <w:marRight w:val="0"/>
          <w:marTop w:val="0"/>
          <w:marBottom w:val="0"/>
          <w:divBdr>
            <w:top w:val="none" w:sz="0" w:space="0" w:color="auto"/>
            <w:left w:val="none" w:sz="0" w:space="0" w:color="auto"/>
            <w:bottom w:val="none" w:sz="0" w:space="0" w:color="auto"/>
            <w:right w:val="none" w:sz="0" w:space="0" w:color="auto"/>
          </w:divBdr>
        </w:div>
        <w:div w:id="39785681">
          <w:marLeft w:val="0"/>
          <w:marRight w:val="0"/>
          <w:marTop w:val="0"/>
          <w:marBottom w:val="0"/>
          <w:divBdr>
            <w:top w:val="none" w:sz="0" w:space="0" w:color="auto"/>
            <w:left w:val="none" w:sz="0" w:space="0" w:color="auto"/>
            <w:bottom w:val="none" w:sz="0" w:space="0" w:color="auto"/>
            <w:right w:val="none" w:sz="0" w:space="0" w:color="auto"/>
          </w:divBdr>
        </w:div>
        <w:div w:id="354354989">
          <w:marLeft w:val="0"/>
          <w:marRight w:val="0"/>
          <w:marTop w:val="0"/>
          <w:marBottom w:val="0"/>
          <w:divBdr>
            <w:top w:val="none" w:sz="0" w:space="0" w:color="auto"/>
            <w:left w:val="none" w:sz="0" w:space="0" w:color="auto"/>
            <w:bottom w:val="none" w:sz="0" w:space="0" w:color="auto"/>
            <w:right w:val="none" w:sz="0" w:space="0" w:color="auto"/>
          </w:divBdr>
        </w:div>
        <w:div w:id="1087077426">
          <w:marLeft w:val="0"/>
          <w:marRight w:val="0"/>
          <w:marTop w:val="0"/>
          <w:marBottom w:val="0"/>
          <w:divBdr>
            <w:top w:val="none" w:sz="0" w:space="0" w:color="auto"/>
            <w:left w:val="none" w:sz="0" w:space="0" w:color="auto"/>
            <w:bottom w:val="none" w:sz="0" w:space="0" w:color="auto"/>
            <w:right w:val="none" w:sz="0" w:space="0" w:color="auto"/>
          </w:divBdr>
        </w:div>
        <w:div w:id="967130446">
          <w:marLeft w:val="0"/>
          <w:marRight w:val="0"/>
          <w:marTop w:val="0"/>
          <w:marBottom w:val="0"/>
          <w:divBdr>
            <w:top w:val="none" w:sz="0" w:space="0" w:color="auto"/>
            <w:left w:val="none" w:sz="0" w:space="0" w:color="auto"/>
            <w:bottom w:val="none" w:sz="0" w:space="0" w:color="auto"/>
            <w:right w:val="none" w:sz="0" w:space="0" w:color="auto"/>
          </w:divBdr>
        </w:div>
        <w:div w:id="1935673199">
          <w:marLeft w:val="0"/>
          <w:marRight w:val="0"/>
          <w:marTop w:val="0"/>
          <w:marBottom w:val="0"/>
          <w:divBdr>
            <w:top w:val="none" w:sz="0" w:space="0" w:color="auto"/>
            <w:left w:val="none" w:sz="0" w:space="0" w:color="auto"/>
            <w:bottom w:val="none" w:sz="0" w:space="0" w:color="auto"/>
            <w:right w:val="none" w:sz="0" w:space="0" w:color="auto"/>
          </w:divBdr>
        </w:div>
        <w:div w:id="1232502670">
          <w:marLeft w:val="0"/>
          <w:marRight w:val="0"/>
          <w:marTop w:val="0"/>
          <w:marBottom w:val="0"/>
          <w:divBdr>
            <w:top w:val="none" w:sz="0" w:space="0" w:color="auto"/>
            <w:left w:val="none" w:sz="0" w:space="0" w:color="auto"/>
            <w:bottom w:val="none" w:sz="0" w:space="0" w:color="auto"/>
            <w:right w:val="none" w:sz="0" w:space="0" w:color="auto"/>
          </w:divBdr>
        </w:div>
        <w:div w:id="479348800">
          <w:marLeft w:val="0"/>
          <w:marRight w:val="0"/>
          <w:marTop w:val="0"/>
          <w:marBottom w:val="0"/>
          <w:divBdr>
            <w:top w:val="none" w:sz="0" w:space="0" w:color="auto"/>
            <w:left w:val="none" w:sz="0" w:space="0" w:color="auto"/>
            <w:bottom w:val="none" w:sz="0" w:space="0" w:color="auto"/>
            <w:right w:val="none" w:sz="0" w:space="0" w:color="auto"/>
          </w:divBdr>
        </w:div>
        <w:div w:id="1256093913">
          <w:marLeft w:val="0"/>
          <w:marRight w:val="0"/>
          <w:marTop w:val="0"/>
          <w:marBottom w:val="0"/>
          <w:divBdr>
            <w:top w:val="none" w:sz="0" w:space="0" w:color="auto"/>
            <w:left w:val="none" w:sz="0" w:space="0" w:color="auto"/>
            <w:bottom w:val="none" w:sz="0" w:space="0" w:color="auto"/>
            <w:right w:val="none" w:sz="0" w:space="0" w:color="auto"/>
          </w:divBdr>
        </w:div>
        <w:div w:id="1204057851">
          <w:marLeft w:val="0"/>
          <w:marRight w:val="0"/>
          <w:marTop w:val="0"/>
          <w:marBottom w:val="0"/>
          <w:divBdr>
            <w:top w:val="none" w:sz="0" w:space="0" w:color="auto"/>
            <w:left w:val="none" w:sz="0" w:space="0" w:color="auto"/>
            <w:bottom w:val="none" w:sz="0" w:space="0" w:color="auto"/>
            <w:right w:val="none" w:sz="0" w:space="0" w:color="auto"/>
          </w:divBdr>
        </w:div>
        <w:div w:id="439758536">
          <w:marLeft w:val="0"/>
          <w:marRight w:val="0"/>
          <w:marTop w:val="0"/>
          <w:marBottom w:val="0"/>
          <w:divBdr>
            <w:top w:val="none" w:sz="0" w:space="0" w:color="auto"/>
            <w:left w:val="none" w:sz="0" w:space="0" w:color="auto"/>
            <w:bottom w:val="none" w:sz="0" w:space="0" w:color="auto"/>
            <w:right w:val="none" w:sz="0" w:space="0" w:color="auto"/>
          </w:divBdr>
        </w:div>
        <w:div w:id="895310896">
          <w:marLeft w:val="0"/>
          <w:marRight w:val="0"/>
          <w:marTop w:val="0"/>
          <w:marBottom w:val="0"/>
          <w:divBdr>
            <w:top w:val="none" w:sz="0" w:space="0" w:color="auto"/>
            <w:left w:val="none" w:sz="0" w:space="0" w:color="auto"/>
            <w:bottom w:val="none" w:sz="0" w:space="0" w:color="auto"/>
            <w:right w:val="none" w:sz="0" w:space="0" w:color="auto"/>
          </w:divBdr>
        </w:div>
        <w:div w:id="938562819">
          <w:marLeft w:val="0"/>
          <w:marRight w:val="0"/>
          <w:marTop w:val="0"/>
          <w:marBottom w:val="0"/>
          <w:divBdr>
            <w:top w:val="none" w:sz="0" w:space="0" w:color="auto"/>
            <w:left w:val="none" w:sz="0" w:space="0" w:color="auto"/>
            <w:bottom w:val="none" w:sz="0" w:space="0" w:color="auto"/>
            <w:right w:val="none" w:sz="0" w:space="0" w:color="auto"/>
          </w:divBdr>
        </w:div>
        <w:div w:id="118761747">
          <w:marLeft w:val="0"/>
          <w:marRight w:val="0"/>
          <w:marTop w:val="0"/>
          <w:marBottom w:val="0"/>
          <w:divBdr>
            <w:top w:val="none" w:sz="0" w:space="0" w:color="auto"/>
            <w:left w:val="none" w:sz="0" w:space="0" w:color="auto"/>
            <w:bottom w:val="none" w:sz="0" w:space="0" w:color="auto"/>
            <w:right w:val="none" w:sz="0" w:space="0" w:color="auto"/>
          </w:divBdr>
        </w:div>
      </w:divsChild>
    </w:div>
    <w:div w:id="1602646457">
      <w:bodyDiv w:val="1"/>
      <w:marLeft w:val="0"/>
      <w:marRight w:val="0"/>
      <w:marTop w:val="0"/>
      <w:marBottom w:val="0"/>
      <w:divBdr>
        <w:top w:val="none" w:sz="0" w:space="0" w:color="auto"/>
        <w:left w:val="none" w:sz="0" w:space="0" w:color="auto"/>
        <w:bottom w:val="none" w:sz="0" w:space="0" w:color="auto"/>
        <w:right w:val="none" w:sz="0" w:space="0" w:color="auto"/>
      </w:divBdr>
    </w:div>
    <w:div w:id="1604265340">
      <w:bodyDiv w:val="1"/>
      <w:marLeft w:val="0"/>
      <w:marRight w:val="0"/>
      <w:marTop w:val="0"/>
      <w:marBottom w:val="0"/>
      <w:divBdr>
        <w:top w:val="none" w:sz="0" w:space="0" w:color="auto"/>
        <w:left w:val="none" w:sz="0" w:space="0" w:color="auto"/>
        <w:bottom w:val="none" w:sz="0" w:space="0" w:color="auto"/>
        <w:right w:val="none" w:sz="0" w:space="0" w:color="auto"/>
      </w:divBdr>
    </w:div>
    <w:div w:id="1604799408">
      <w:bodyDiv w:val="1"/>
      <w:marLeft w:val="0"/>
      <w:marRight w:val="0"/>
      <w:marTop w:val="0"/>
      <w:marBottom w:val="0"/>
      <w:divBdr>
        <w:top w:val="none" w:sz="0" w:space="0" w:color="auto"/>
        <w:left w:val="none" w:sz="0" w:space="0" w:color="auto"/>
        <w:bottom w:val="none" w:sz="0" w:space="0" w:color="auto"/>
        <w:right w:val="none" w:sz="0" w:space="0" w:color="auto"/>
      </w:divBdr>
    </w:div>
    <w:div w:id="1605452154">
      <w:bodyDiv w:val="1"/>
      <w:marLeft w:val="0"/>
      <w:marRight w:val="0"/>
      <w:marTop w:val="0"/>
      <w:marBottom w:val="0"/>
      <w:divBdr>
        <w:top w:val="none" w:sz="0" w:space="0" w:color="auto"/>
        <w:left w:val="none" w:sz="0" w:space="0" w:color="auto"/>
        <w:bottom w:val="none" w:sz="0" w:space="0" w:color="auto"/>
        <w:right w:val="none" w:sz="0" w:space="0" w:color="auto"/>
      </w:divBdr>
    </w:div>
    <w:div w:id="1606115723">
      <w:bodyDiv w:val="1"/>
      <w:marLeft w:val="0"/>
      <w:marRight w:val="0"/>
      <w:marTop w:val="0"/>
      <w:marBottom w:val="0"/>
      <w:divBdr>
        <w:top w:val="none" w:sz="0" w:space="0" w:color="auto"/>
        <w:left w:val="none" w:sz="0" w:space="0" w:color="auto"/>
        <w:bottom w:val="none" w:sz="0" w:space="0" w:color="auto"/>
        <w:right w:val="none" w:sz="0" w:space="0" w:color="auto"/>
      </w:divBdr>
    </w:div>
    <w:div w:id="1607617980">
      <w:bodyDiv w:val="1"/>
      <w:marLeft w:val="0"/>
      <w:marRight w:val="0"/>
      <w:marTop w:val="0"/>
      <w:marBottom w:val="0"/>
      <w:divBdr>
        <w:top w:val="none" w:sz="0" w:space="0" w:color="auto"/>
        <w:left w:val="none" w:sz="0" w:space="0" w:color="auto"/>
        <w:bottom w:val="none" w:sz="0" w:space="0" w:color="auto"/>
        <w:right w:val="none" w:sz="0" w:space="0" w:color="auto"/>
      </w:divBdr>
    </w:div>
    <w:div w:id="1609048203">
      <w:bodyDiv w:val="1"/>
      <w:marLeft w:val="0"/>
      <w:marRight w:val="0"/>
      <w:marTop w:val="0"/>
      <w:marBottom w:val="0"/>
      <w:divBdr>
        <w:top w:val="none" w:sz="0" w:space="0" w:color="auto"/>
        <w:left w:val="none" w:sz="0" w:space="0" w:color="auto"/>
        <w:bottom w:val="none" w:sz="0" w:space="0" w:color="auto"/>
        <w:right w:val="none" w:sz="0" w:space="0" w:color="auto"/>
      </w:divBdr>
    </w:div>
    <w:div w:id="1609434561">
      <w:bodyDiv w:val="1"/>
      <w:marLeft w:val="0"/>
      <w:marRight w:val="0"/>
      <w:marTop w:val="0"/>
      <w:marBottom w:val="0"/>
      <w:divBdr>
        <w:top w:val="none" w:sz="0" w:space="0" w:color="auto"/>
        <w:left w:val="none" w:sz="0" w:space="0" w:color="auto"/>
        <w:bottom w:val="none" w:sz="0" w:space="0" w:color="auto"/>
        <w:right w:val="none" w:sz="0" w:space="0" w:color="auto"/>
      </w:divBdr>
    </w:div>
    <w:div w:id="1610505057">
      <w:bodyDiv w:val="1"/>
      <w:marLeft w:val="0"/>
      <w:marRight w:val="0"/>
      <w:marTop w:val="0"/>
      <w:marBottom w:val="0"/>
      <w:divBdr>
        <w:top w:val="none" w:sz="0" w:space="0" w:color="auto"/>
        <w:left w:val="none" w:sz="0" w:space="0" w:color="auto"/>
        <w:bottom w:val="none" w:sz="0" w:space="0" w:color="auto"/>
        <w:right w:val="none" w:sz="0" w:space="0" w:color="auto"/>
      </w:divBdr>
    </w:div>
    <w:div w:id="1611427524">
      <w:bodyDiv w:val="1"/>
      <w:marLeft w:val="0"/>
      <w:marRight w:val="0"/>
      <w:marTop w:val="0"/>
      <w:marBottom w:val="0"/>
      <w:divBdr>
        <w:top w:val="none" w:sz="0" w:space="0" w:color="auto"/>
        <w:left w:val="none" w:sz="0" w:space="0" w:color="auto"/>
        <w:bottom w:val="none" w:sz="0" w:space="0" w:color="auto"/>
        <w:right w:val="none" w:sz="0" w:space="0" w:color="auto"/>
      </w:divBdr>
    </w:div>
    <w:div w:id="1611618655">
      <w:bodyDiv w:val="1"/>
      <w:marLeft w:val="0"/>
      <w:marRight w:val="0"/>
      <w:marTop w:val="0"/>
      <w:marBottom w:val="0"/>
      <w:divBdr>
        <w:top w:val="none" w:sz="0" w:space="0" w:color="auto"/>
        <w:left w:val="none" w:sz="0" w:space="0" w:color="auto"/>
        <w:bottom w:val="none" w:sz="0" w:space="0" w:color="auto"/>
        <w:right w:val="none" w:sz="0" w:space="0" w:color="auto"/>
      </w:divBdr>
    </w:div>
    <w:div w:id="1613320804">
      <w:bodyDiv w:val="1"/>
      <w:marLeft w:val="0"/>
      <w:marRight w:val="0"/>
      <w:marTop w:val="0"/>
      <w:marBottom w:val="0"/>
      <w:divBdr>
        <w:top w:val="none" w:sz="0" w:space="0" w:color="auto"/>
        <w:left w:val="none" w:sz="0" w:space="0" w:color="auto"/>
        <w:bottom w:val="none" w:sz="0" w:space="0" w:color="auto"/>
        <w:right w:val="none" w:sz="0" w:space="0" w:color="auto"/>
      </w:divBdr>
    </w:div>
    <w:div w:id="1614480301">
      <w:bodyDiv w:val="1"/>
      <w:marLeft w:val="0"/>
      <w:marRight w:val="0"/>
      <w:marTop w:val="0"/>
      <w:marBottom w:val="0"/>
      <w:divBdr>
        <w:top w:val="none" w:sz="0" w:space="0" w:color="auto"/>
        <w:left w:val="none" w:sz="0" w:space="0" w:color="auto"/>
        <w:bottom w:val="none" w:sz="0" w:space="0" w:color="auto"/>
        <w:right w:val="none" w:sz="0" w:space="0" w:color="auto"/>
      </w:divBdr>
    </w:div>
    <w:div w:id="1615091313">
      <w:bodyDiv w:val="1"/>
      <w:marLeft w:val="0"/>
      <w:marRight w:val="0"/>
      <w:marTop w:val="0"/>
      <w:marBottom w:val="0"/>
      <w:divBdr>
        <w:top w:val="none" w:sz="0" w:space="0" w:color="auto"/>
        <w:left w:val="none" w:sz="0" w:space="0" w:color="auto"/>
        <w:bottom w:val="none" w:sz="0" w:space="0" w:color="auto"/>
        <w:right w:val="none" w:sz="0" w:space="0" w:color="auto"/>
      </w:divBdr>
    </w:div>
    <w:div w:id="1615211842">
      <w:bodyDiv w:val="1"/>
      <w:marLeft w:val="0"/>
      <w:marRight w:val="0"/>
      <w:marTop w:val="0"/>
      <w:marBottom w:val="0"/>
      <w:divBdr>
        <w:top w:val="none" w:sz="0" w:space="0" w:color="auto"/>
        <w:left w:val="none" w:sz="0" w:space="0" w:color="auto"/>
        <w:bottom w:val="none" w:sz="0" w:space="0" w:color="auto"/>
        <w:right w:val="none" w:sz="0" w:space="0" w:color="auto"/>
      </w:divBdr>
    </w:div>
    <w:div w:id="1616251187">
      <w:bodyDiv w:val="1"/>
      <w:marLeft w:val="0"/>
      <w:marRight w:val="0"/>
      <w:marTop w:val="0"/>
      <w:marBottom w:val="0"/>
      <w:divBdr>
        <w:top w:val="none" w:sz="0" w:space="0" w:color="auto"/>
        <w:left w:val="none" w:sz="0" w:space="0" w:color="auto"/>
        <w:bottom w:val="none" w:sz="0" w:space="0" w:color="auto"/>
        <w:right w:val="none" w:sz="0" w:space="0" w:color="auto"/>
      </w:divBdr>
    </w:div>
    <w:div w:id="1617981571">
      <w:bodyDiv w:val="1"/>
      <w:marLeft w:val="0"/>
      <w:marRight w:val="0"/>
      <w:marTop w:val="0"/>
      <w:marBottom w:val="0"/>
      <w:divBdr>
        <w:top w:val="none" w:sz="0" w:space="0" w:color="auto"/>
        <w:left w:val="none" w:sz="0" w:space="0" w:color="auto"/>
        <w:bottom w:val="none" w:sz="0" w:space="0" w:color="auto"/>
        <w:right w:val="none" w:sz="0" w:space="0" w:color="auto"/>
      </w:divBdr>
    </w:div>
    <w:div w:id="1617983670">
      <w:bodyDiv w:val="1"/>
      <w:marLeft w:val="0"/>
      <w:marRight w:val="0"/>
      <w:marTop w:val="0"/>
      <w:marBottom w:val="0"/>
      <w:divBdr>
        <w:top w:val="none" w:sz="0" w:space="0" w:color="auto"/>
        <w:left w:val="none" w:sz="0" w:space="0" w:color="auto"/>
        <w:bottom w:val="none" w:sz="0" w:space="0" w:color="auto"/>
        <w:right w:val="none" w:sz="0" w:space="0" w:color="auto"/>
      </w:divBdr>
    </w:div>
    <w:div w:id="1618097487">
      <w:bodyDiv w:val="1"/>
      <w:marLeft w:val="0"/>
      <w:marRight w:val="0"/>
      <w:marTop w:val="0"/>
      <w:marBottom w:val="0"/>
      <w:divBdr>
        <w:top w:val="none" w:sz="0" w:space="0" w:color="auto"/>
        <w:left w:val="none" w:sz="0" w:space="0" w:color="auto"/>
        <w:bottom w:val="none" w:sz="0" w:space="0" w:color="auto"/>
        <w:right w:val="none" w:sz="0" w:space="0" w:color="auto"/>
      </w:divBdr>
    </w:div>
    <w:div w:id="1618218501">
      <w:bodyDiv w:val="1"/>
      <w:marLeft w:val="0"/>
      <w:marRight w:val="0"/>
      <w:marTop w:val="0"/>
      <w:marBottom w:val="0"/>
      <w:divBdr>
        <w:top w:val="none" w:sz="0" w:space="0" w:color="auto"/>
        <w:left w:val="none" w:sz="0" w:space="0" w:color="auto"/>
        <w:bottom w:val="none" w:sz="0" w:space="0" w:color="auto"/>
        <w:right w:val="none" w:sz="0" w:space="0" w:color="auto"/>
      </w:divBdr>
    </w:div>
    <w:div w:id="1619020520">
      <w:bodyDiv w:val="1"/>
      <w:marLeft w:val="0"/>
      <w:marRight w:val="0"/>
      <w:marTop w:val="0"/>
      <w:marBottom w:val="0"/>
      <w:divBdr>
        <w:top w:val="none" w:sz="0" w:space="0" w:color="auto"/>
        <w:left w:val="none" w:sz="0" w:space="0" w:color="auto"/>
        <w:bottom w:val="none" w:sz="0" w:space="0" w:color="auto"/>
        <w:right w:val="none" w:sz="0" w:space="0" w:color="auto"/>
      </w:divBdr>
    </w:div>
    <w:div w:id="1620334408">
      <w:bodyDiv w:val="1"/>
      <w:marLeft w:val="0"/>
      <w:marRight w:val="0"/>
      <w:marTop w:val="0"/>
      <w:marBottom w:val="0"/>
      <w:divBdr>
        <w:top w:val="none" w:sz="0" w:space="0" w:color="auto"/>
        <w:left w:val="none" w:sz="0" w:space="0" w:color="auto"/>
        <w:bottom w:val="none" w:sz="0" w:space="0" w:color="auto"/>
        <w:right w:val="none" w:sz="0" w:space="0" w:color="auto"/>
      </w:divBdr>
    </w:div>
    <w:div w:id="1623149754">
      <w:bodyDiv w:val="1"/>
      <w:marLeft w:val="0"/>
      <w:marRight w:val="0"/>
      <w:marTop w:val="0"/>
      <w:marBottom w:val="0"/>
      <w:divBdr>
        <w:top w:val="none" w:sz="0" w:space="0" w:color="auto"/>
        <w:left w:val="none" w:sz="0" w:space="0" w:color="auto"/>
        <w:bottom w:val="none" w:sz="0" w:space="0" w:color="auto"/>
        <w:right w:val="none" w:sz="0" w:space="0" w:color="auto"/>
      </w:divBdr>
    </w:div>
    <w:div w:id="1626614807">
      <w:bodyDiv w:val="1"/>
      <w:marLeft w:val="0"/>
      <w:marRight w:val="0"/>
      <w:marTop w:val="0"/>
      <w:marBottom w:val="0"/>
      <w:divBdr>
        <w:top w:val="none" w:sz="0" w:space="0" w:color="auto"/>
        <w:left w:val="none" w:sz="0" w:space="0" w:color="auto"/>
        <w:bottom w:val="none" w:sz="0" w:space="0" w:color="auto"/>
        <w:right w:val="none" w:sz="0" w:space="0" w:color="auto"/>
      </w:divBdr>
    </w:div>
    <w:div w:id="1628051232">
      <w:bodyDiv w:val="1"/>
      <w:marLeft w:val="0"/>
      <w:marRight w:val="0"/>
      <w:marTop w:val="0"/>
      <w:marBottom w:val="0"/>
      <w:divBdr>
        <w:top w:val="none" w:sz="0" w:space="0" w:color="auto"/>
        <w:left w:val="none" w:sz="0" w:space="0" w:color="auto"/>
        <w:bottom w:val="none" w:sz="0" w:space="0" w:color="auto"/>
        <w:right w:val="none" w:sz="0" w:space="0" w:color="auto"/>
      </w:divBdr>
    </w:div>
    <w:div w:id="1629121637">
      <w:bodyDiv w:val="1"/>
      <w:marLeft w:val="0"/>
      <w:marRight w:val="0"/>
      <w:marTop w:val="0"/>
      <w:marBottom w:val="0"/>
      <w:divBdr>
        <w:top w:val="none" w:sz="0" w:space="0" w:color="auto"/>
        <w:left w:val="none" w:sz="0" w:space="0" w:color="auto"/>
        <w:bottom w:val="none" w:sz="0" w:space="0" w:color="auto"/>
        <w:right w:val="none" w:sz="0" w:space="0" w:color="auto"/>
      </w:divBdr>
    </w:div>
    <w:div w:id="1629318262">
      <w:bodyDiv w:val="1"/>
      <w:marLeft w:val="0"/>
      <w:marRight w:val="0"/>
      <w:marTop w:val="0"/>
      <w:marBottom w:val="0"/>
      <w:divBdr>
        <w:top w:val="none" w:sz="0" w:space="0" w:color="auto"/>
        <w:left w:val="none" w:sz="0" w:space="0" w:color="auto"/>
        <w:bottom w:val="none" w:sz="0" w:space="0" w:color="auto"/>
        <w:right w:val="none" w:sz="0" w:space="0" w:color="auto"/>
      </w:divBdr>
    </w:div>
    <w:div w:id="1631084593">
      <w:bodyDiv w:val="1"/>
      <w:marLeft w:val="0"/>
      <w:marRight w:val="0"/>
      <w:marTop w:val="0"/>
      <w:marBottom w:val="0"/>
      <w:divBdr>
        <w:top w:val="none" w:sz="0" w:space="0" w:color="auto"/>
        <w:left w:val="none" w:sz="0" w:space="0" w:color="auto"/>
        <w:bottom w:val="none" w:sz="0" w:space="0" w:color="auto"/>
        <w:right w:val="none" w:sz="0" w:space="0" w:color="auto"/>
      </w:divBdr>
    </w:div>
    <w:div w:id="1631591501">
      <w:bodyDiv w:val="1"/>
      <w:marLeft w:val="0"/>
      <w:marRight w:val="0"/>
      <w:marTop w:val="0"/>
      <w:marBottom w:val="0"/>
      <w:divBdr>
        <w:top w:val="none" w:sz="0" w:space="0" w:color="auto"/>
        <w:left w:val="none" w:sz="0" w:space="0" w:color="auto"/>
        <w:bottom w:val="none" w:sz="0" w:space="0" w:color="auto"/>
        <w:right w:val="none" w:sz="0" w:space="0" w:color="auto"/>
      </w:divBdr>
    </w:div>
    <w:div w:id="1632662379">
      <w:bodyDiv w:val="1"/>
      <w:marLeft w:val="0"/>
      <w:marRight w:val="0"/>
      <w:marTop w:val="0"/>
      <w:marBottom w:val="0"/>
      <w:divBdr>
        <w:top w:val="none" w:sz="0" w:space="0" w:color="auto"/>
        <w:left w:val="none" w:sz="0" w:space="0" w:color="auto"/>
        <w:bottom w:val="none" w:sz="0" w:space="0" w:color="auto"/>
        <w:right w:val="none" w:sz="0" w:space="0" w:color="auto"/>
      </w:divBdr>
    </w:div>
    <w:div w:id="1634096745">
      <w:bodyDiv w:val="1"/>
      <w:marLeft w:val="0"/>
      <w:marRight w:val="0"/>
      <w:marTop w:val="0"/>
      <w:marBottom w:val="0"/>
      <w:divBdr>
        <w:top w:val="none" w:sz="0" w:space="0" w:color="auto"/>
        <w:left w:val="none" w:sz="0" w:space="0" w:color="auto"/>
        <w:bottom w:val="none" w:sz="0" w:space="0" w:color="auto"/>
        <w:right w:val="none" w:sz="0" w:space="0" w:color="auto"/>
      </w:divBdr>
    </w:div>
    <w:div w:id="1635255912">
      <w:bodyDiv w:val="1"/>
      <w:marLeft w:val="0"/>
      <w:marRight w:val="0"/>
      <w:marTop w:val="0"/>
      <w:marBottom w:val="0"/>
      <w:divBdr>
        <w:top w:val="none" w:sz="0" w:space="0" w:color="auto"/>
        <w:left w:val="none" w:sz="0" w:space="0" w:color="auto"/>
        <w:bottom w:val="none" w:sz="0" w:space="0" w:color="auto"/>
        <w:right w:val="none" w:sz="0" w:space="0" w:color="auto"/>
      </w:divBdr>
    </w:div>
    <w:div w:id="1635405032">
      <w:bodyDiv w:val="1"/>
      <w:marLeft w:val="0"/>
      <w:marRight w:val="0"/>
      <w:marTop w:val="0"/>
      <w:marBottom w:val="0"/>
      <w:divBdr>
        <w:top w:val="none" w:sz="0" w:space="0" w:color="auto"/>
        <w:left w:val="none" w:sz="0" w:space="0" w:color="auto"/>
        <w:bottom w:val="none" w:sz="0" w:space="0" w:color="auto"/>
        <w:right w:val="none" w:sz="0" w:space="0" w:color="auto"/>
      </w:divBdr>
    </w:div>
    <w:div w:id="1635983562">
      <w:bodyDiv w:val="1"/>
      <w:marLeft w:val="0"/>
      <w:marRight w:val="0"/>
      <w:marTop w:val="0"/>
      <w:marBottom w:val="0"/>
      <w:divBdr>
        <w:top w:val="none" w:sz="0" w:space="0" w:color="auto"/>
        <w:left w:val="none" w:sz="0" w:space="0" w:color="auto"/>
        <w:bottom w:val="none" w:sz="0" w:space="0" w:color="auto"/>
        <w:right w:val="none" w:sz="0" w:space="0" w:color="auto"/>
      </w:divBdr>
    </w:div>
    <w:div w:id="1636064869">
      <w:bodyDiv w:val="1"/>
      <w:marLeft w:val="0"/>
      <w:marRight w:val="0"/>
      <w:marTop w:val="0"/>
      <w:marBottom w:val="0"/>
      <w:divBdr>
        <w:top w:val="none" w:sz="0" w:space="0" w:color="auto"/>
        <w:left w:val="none" w:sz="0" w:space="0" w:color="auto"/>
        <w:bottom w:val="none" w:sz="0" w:space="0" w:color="auto"/>
        <w:right w:val="none" w:sz="0" w:space="0" w:color="auto"/>
      </w:divBdr>
    </w:div>
    <w:div w:id="1637102447">
      <w:bodyDiv w:val="1"/>
      <w:marLeft w:val="0"/>
      <w:marRight w:val="0"/>
      <w:marTop w:val="0"/>
      <w:marBottom w:val="0"/>
      <w:divBdr>
        <w:top w:val="none" w:sz="0" w:space="0" w:color="auto"/>
        <w:left w:val="none" w:sz="0" w:space="0" w:color="auto"/>
        <w:bottom w:val="none" w:sz="0" w:space="0" w:color="auto"/>
        <w:right w:val="none" w:sz="0" w:space="0" w:color="auto"/>
      </w:divBdr>
    </w:div>
    <w:div w:id="1637221879">
      <w:bodyDiv w:val="1"/>
      <w:marLeft w:val="0"/>
      <w:marRight w:val="0"/>
      <w:marTop w:val="0"/>
      <w:marBottom w:val="0"/>
      <w:divBdr>
        <w:top w:val="none" w:sz="0" w:space="0" w:color="auto"/>
        <w:left w:val="none" w:sz="0" w:space="0" w:color="auto"/>
        <w:bottom w:val="none" w:sz="0" w:space="0" w:color="auto"/>
        <w:right w:val="none" w:sz="0" w:space="0" w:color="auto"/>
      </w:divBdr>
    </w:div>
    <w:div w:id="1640265376">
      <w:bodyDiv w:val="1"/>
      <w:marLeft w:val="0"/>
      <w:marRight w:val="0"/>
      <w:marTop w:val="0"/>
      <w:marBottom w:val="0"/>
      <w:divBdr>
        <w:top w:val="none" w:sz="0" w:space="0" w:color="auto"/>
        <w:left w:val="none" w:sz="0" w:space="0" w:color="auto"/>
        <w:bottom w:val="none" w:sz="0" w:space="0" w:color="auto"/>
        <w:right w:val="none" w:sz="0" w:space="0" w:color="auto"/>
      </w:divBdr>
    </w:div>
    <w:div w:id="1641962699">
      <w:bodyDiv w:val="1"/>
      <w:marLeft w:val="0"/>
      <w:marRight w:val="0"/>
      <w:marTop w:val="0"/>
      <w:marBottom w:val="0"/>
      <w:divBdr>
        <w:top w:val="none" w:sz="0" w:space="0" w:color="auto"/>
        <w:left w:val="none" w:sz="0" w:space="0" w:color="auto"/>
        <w:bottom w:val="none" w:sz="0" w:space="0" w:color="auto"/>
        <w:right w:val="none" w:sz="0" w:space="0" w:color="auto"/>
      </w:divBdr>
    </w:div>
    <w:div w:id="1642030195">
      <w:bodyDiv w:val="1"/>
      <w:marLeft w:val="0"/>
      <w:marRight w:val="0"/>
      <w:marTop w:val="0"/>
      <w:marBottom w:val="0"/>
      <w:divBdr>
        <w:top w:val="none" w:sz="0" w:space="0" w:color="auto"/>
        <w:left w:val="none" w:sz="0" w:space="0" w:color="auto"/>
        <w:bottom w:val="none" w:sz="0" w:space="0" w:color="auto"/>
        <w:right w:val="none" w:sz="0" w:space="0" w:color="auto"/>
      </w:divBdr>
    </w:div>
    <w:div w:id="1642267921">
      <w:bodyDiv w:val="1"/>
      <w:marLeft w:val="0"/>
      <w:marRight w:val="0"/>
      <w:marTop w:val="0"/>
      <w:marBottom w:val="0"/>
      <w:divBdr>
        <w:top w:val="none" w:sz="0" w:space="0" w:color="auto"/>
        <w:left w:val="none" w:sz="0" w:space="0" w:color="auto"/>
        <w:bottom w:val="none" w:sz="0" w:space="0" w:color="auto"/>
        <w:right w:val="none" w:sz="0" w:space="0" w:color="auto"/>
      </w:divBdr>
    </w:div>
    <w:div w:id="1644386584">
      <w:bodyDiv w:val="1"/>
      <w:marLeft w:val="0"/>
      <w:marRight w:val="0"/>
      <w:marTop w:val="0"/>
      <w:marBottom w:val="0"/>
      <w:divBdr>
        <w:top w:val="none" w:sz="0" w:space="0" w:color="auto"/>
        <w:left w:val="none" w:sz="0" w:space="0" w:color="auto"/>
        <w:bottom w:val="none" w:sz="0" w:space="0" w:color="auto"/>
        <w:right w:val="none" w:sz="0" w:space="0" w:color="auto"/>
      </w:divBdr>
    </w:div>
    <w:div w:id="1644895194">
      <w:bodyDiv w:val="1"/>
      <w:marLeft w:val="0"/>
      <w:marRight w:val="0"/>
      <w:marTop w:val="0"/>
      <w:marBottom w:val="0"/>
      <w:divBdr>
        <w:top w:val="none" w:sz="0" w:space="0" w:color="auto"/>
        <w:left w:val="none" w:sz="0" w:space="0" w:color="auto"/>
        <w:bottom w:val="none" w:sz="0" w:space="0" w:color="auto"/>
        <w:right w:val="none" w:sz="0" w:space="0" w:color="auto"/>
      </w:divBdr>
    </w:div>
    <w:div w:id="1647589616">
      <w:bodyDiv w:val="1"/>
      <w:marLeft w:val="0"/>
      <w:marRight w:val="0"/>
      <w:marTop w:val="0"/>
      <w:marBottom w:val="0"/>
      <w:divBdr>
        <w:top w:val="none" w:sz="0" w:space="0" w:color="auto"/>
        <w:left w:val="none" w:sz="0" w:space="0" w:color="auto"/>
        <w:bottom w:val="none" w:sz="0" w:space="0" w:color="auto"/>
        <w:right w:val="none" w:sz="0" w:space="0" w:color="auto"/>
      </w:divBdr>
    </w:div>
    <w:div w:id="1647974152">
      <w:bodyDiv w:val="1"/>
      <w:marLeft w:val="0"/>
      <w:marRight w:val="0"/>
      <w:marTop w:val="0"/>
      <w:marBottom w:val="0"/>
      <w:divBdr>
        <w:top w:val="none" w:sz="0" w:space="0" w:color="auto"/>
        <w:left w:val="none" w:sz="0" w:space="0" w:color="auto"/>
        <w:bottom w:val="none" w:sz="0" w:space="0" w:color="auto"/>
        <w:right w:val="none" w:sz="0" w:space="0" w:color="auto"/>
      </w:divBdr>
    </w:div>
    <w:div w:id="1647978705">
      <w:bodyDiv w:val="1"/>
      <w:marLeft w:val="0"/>
      <w:marRight w:val="0"/>
      <w:marTop w:val="0"/>
      <w:marBottom w:val="0"/>
      <w:divBdr>
        <w:top w:val="none" w:sz="0" w:space="0" w:color="auto"/>
        <w:left w:val="none" w:sz="0" w:space="0" w:color="auto"/>
        <w:bottom w:val="none" w:sz="0" w:space="0" w:color="auto"/>
        <w:right w:val="none" w:sz="0" w:space="0" w:color="auto"/>
      </w:divBdr>
    </w:div>
    <w:div w:id="1648588193">
      <w:bodyDiv w:val="1"/>
      <w:marLeft w:val="0"/>
      <w:marRight w:val="0"/>
      <w:marTop w:val="0"/>
      <w:marBottom w:val="0"/>
      <w:divBdr>
        <w:top w:val="none" w:sz="0" w:space="0" w:color="auto"/>
        <w:left w:val="none" w:sz="0" w:space="0" w:color="auto"/>
        <w:bottom w:val="none" w:sz="0" w:space="0" w:color="auto"/>
        <w:right w:val="none" w:sz="0" w:space="0" w:color="auto"/>
      </w:divBdr>
    </w:div>
    <w:div w:id="1649358724">
      <w:bodyDiv w:val="1"/>
      <w:marLeft w:val="0"/>
      <w:marRight w:val="0"/>
      <w:marTop w:val="0"/>
      <w:marBottom w:val="0"/>
      <w:divBdr>
        <w:top w:val="none" w:sz="0" w:space="0" w:color="auto"/>
        <w:left w:val="none" w:sz="0" w:space="0" w:color="auto"/>
        <w:bottom w:val="none" w:sz="0" w:space="0" w:color="auto"/>
        <w:right w:val="none" w:sz="0" w:space="0" w:color="auto"/>
      </w:divBdr>
    </w:div>
    <w:div w:id="1651134139">
      <w:bodyDiv w:val="1"/>
      <w:marLeft w:val="0"/>
      <w:marRight w:val="0"/>
      <w:marTop w:val="0"/>
      <w:marBottom w:val="0"/>
      <w:divBdr>
        <w:top w:val="none" w:sz="0" w:space="0" w:color="auto"/>
        <w:left w:val="none" w:sz="0" w:space="0" w:color="auto"/>
        <w:bottom w:val="none" w:sz="0" w:space="0" w:color="auto"/>
        <w:right w:val="none" w:sz="0" w:space="0" w:color="auto"/>
      </w:divBdr>
    </w:div>
    <w:div w:id="1653946113">
      <w:bodyDiv w:val="1"/>
      <w:marLeft w:val="0"/>
      <w:marRight w:val="0"/>
      <w:marTop w:val="0"/>
      <w:marBottom w:val="0"/>
      <w:divBdr>
        <w:top w:val="none" w:sz="0" w:space="0" w:color="auto"/>
        <w:left w:val="none" w:sz="0" w:space="0" w:color="auto"/>
        <w:bottom w:val="none" w:sz="0" w:space="0" w:color="auto"/>
        <w:right w:val="none" w:sz="0" w:space="0" w:color="auto"/>
      </w:divBdr>
    </w:div>
    <w:div w:id="1654334364">
      <w:bodyDiv w:val="1"/>
      <w:marLeft w:val="0"/>
      <w:marRight w:val="0"/>
      <w:marTop w:val="0"/>
      <w:marBottom w:val="0"/>
      <w:divBdr>
        <w:top w:val="none" w:sz="0" w:space="0" w:color="auto"/>
        <w:left w:val="none" w:sz="0" w:space="0" w:color="auto"/>
        <w:bottom w:val="none" w:sz="0" w:space="0" w:color="auto"/>
        <w:right w:val="none" w:sz="0" w:space="0" w:color="auto"/>
      </w:divBdr>
    </w:div>
    <w:div w:id="1654795253">
      <w:bodyDiv w:val="1"/>
      <w:marLeft w:val="0"/>
      <w:marRight w:val="0"/>
      <w:marTop w:val="0"/>
      <w:marBottom w:val="0"/>
      <w:divBdr>
        <w:top w:val="none" w:sz="0" w:space="0" w:color="auto"/>
        <w:left w:val="none" w:sz="0" w:space="0" w:color="auto"/>
        <w:bottom w:val="none" w:sz="0" w:space="0" w:color="auto"/>
        <w:right w:val="none" w:sz="0" w:space="0" w:color="auto"/>
      </w:divBdr>
    </w:div>
    <w:div w:id="1658455449">
      <w:bodyDiv w:val="1"/>
      <w:marLeft w:val="0"/>
      <w:marRight w:val="0"/>
      <w:marTop w:val="0"/>
      <w:marBottom w:val="0"/>
      <w:divBdr>
        <w:top w:val="none" w:sz="0" w:space="0" w:color="auto"/>
        <w:left w:val="none" w:sz="0" w:space="0" w:color="auto"/>
        <w:bottom w:val="none" w:sz="0" w:space="0" w:color="auto"/>
        <w:right w:val="none" w:sz="0" w:space="0" w:color="auto"/>
      </w:divBdr>
    </w:div>
    <w:div w:id="1659117245">
      <w:bodyDiv w:val="1"/>
      <w:marLeft w:val="0"/>
      <w:marRight w:val="0"/>
      <w:marTop w:val="0"/>
      <w:marBottom w:val="0"/>
      <w:divBdr>
        <w:top w:val="none" w:sz="0" w:space="0" w:color="auto"/>
        <w:left w:val="none" w:sz="0" w:space="0" w:color="auto"/>
        <w:bottom w:val="none" w:sz="0" w:space="0" w:color="auto"/>
        <w:right w:val="none" w:sz="0" w:space="0" w:color="auto"/>
      </w:divBdr>
    </w:div>
    <w:div w:id="1659767337">
      <w:bodyDiv w:val="1"/>
      <w:marLeft w:val="0"/>
      <w:marRight w:val="0"/>
      <w:marTop w:val="0"/>
      <w:marBottom w:val="0"/>
      <w:divBdr>
        <w:top w:val="none" w:sz="0" w:space="0" w:color="auto"/>
        <w:left w:val="none" w:sz="0" w:space="0" w:color="auto"/>
        <w:bottom w:val="none" w:sz="0" w:space="0" w:color="auto"/>
        <w:right w:val="none" w:sz="0" w:space="0" w:color="auto"/>
      </w:divBdr>
    </w:div>
    <w:div w:id="1660768863">
      <w:bodyDiv w:val="1"/>
      <w:marLeft w:val="0"/>
      <w:marRight w:val="0"/>
      <w:marTop w:val="0"/>
      <w:marBottom w:val="0"/>
      <w:divBdr>
        <w:top w:val="none" w:sz="0" w:space="0" w:color="auto"/>
        <w:left w:val="none" w:sz="0" w:space="0" w:color="auto"/>
        <w:bottom w:val="none" w:sz="0" w:space="0" w:color="auto"/>
        <w:right w:val="none" w:sz="0" w:space="0" w:color="auto"/>
      </w:divBdr>
    </w:div>
    <w:div w:id="1662806445">
      <w:bodyDiv w:val="1"/>
      <w:marLeft w:val="0"/>
      <w:marRight w:val="0"/>
      <w:marTop w:val="0"/>
      <w:marBottom w:val="0"/>
      <w:divBdr>
        <w:top w:val="none" w:sz="0" w:space="0" w:color="auto"/>
        <w:left w:val="none" w:sz="0" w:space="0" w:color="auto"/>
        <w:bottom w:val="none" w:sz="0" w:space="0" w:color="auto"/>
        <w:right w:val="none" w:sz="0" w:space="0" w:color="auto"/>
      </w:divBdr>
    </w:div>
    <w:div w:id="1664309743">
      <w:bodyDiv w:val="1"/>
      <w:marLeft w:val="0"/>
      <w:marRight w:val="0"/>
      <w:marTop w:val="0"/>
      <w:marBottom w:val="0"/>
      <w:divBdr>
        <w:top w:val="none" w:sz="0" w:space="0" w:color="auto"/>
        <w:left w:val="none" w:sz="0" w:space="0" w:color="auto"/>
        <w:bottom w:val="none" w:sz="0" w:space="0" w:color="auto"/>
        <w:right w:val="none" w:sz="0" w:space="0" w:color="auto"/>
      </w:divBdr>
    </w:div>
    <w:div w:id="1664624347">
      <w:bodyDiv w:val="1"/>
      <w:marLeft w:val="0"/>
      <w:marRight w:val="0"/>
      <w:marTop w:val="0"/>
      <w:marBottom w:val="0"/>
      <w:divBdr>
        <w:top w:val="none" w:sz="0" w:space="0" w:color="auto"/>
        <w:left w:val="none" w:sz="0" w:space="0" w:color="auto"/>
        <w:bottom w:val="none" w:sz="0" w:space="0" w:color="auto"/>
        <w:right w:val="none" w:sz="0" w:space="0" w:color="auto"/>
      </w:divBdr>
    </w:div>
    <w:div w:id="1667174460">
      <w:bodyDiv w:val="1"/>
      <w:marLeft w:val="0"/>
      <w:marRight w:val="0"/>
      <w:marTop w:val="0"/>
      <w:marBottom w:val="0"/>
      <w:divBdr>
        <w:top w:val="none" w:sz="0" w:space="0" w:color="auto"/>
        <w:left w:val="none" w:sz="0" w:space="0" w:color="auto"/>
        <w:bottom w:val="none" w:sz="0" w:space="0" w:color="auto"/>
        <w:right w:val="none" w:sz="0" w:space="0" w:color="auto"/>
      </w:divBdr>
    </w:div>
    <w:div w:id="1669403403">
      <w:bodyDiv w:val="1"/>
      <w:marLeft w:val="0"/>
      <w:marRight w:val="0"/>
      <w:marTop w:val="0"/>
      <w:marBottom w:val="0"/>
      <w:divBdr>
        <w:top w:val="none" w:sz="0" w:space="0" w:color="auto"/>
        <w:left w:val="none" w:sz="0" w:space="0" w:color="auto"/>
        <w:bottom w:val="none" w:sz="0" w:space="0" w:color="auto"/>
        <w:right w:val="none" w:sz="0" w:space="0" w:color="auto"/>
      </w:divBdr>
    </w:div>
    <w:div w:id="1671955017">
      <w:bodyDiv w:val="1"/>
      <w:marLeft w:val="0"/>
      <w:marRight w:val="0"/>
      <w:marTop w:val="0"/>
      <w:marBottom w:val="0"/>
      <w:divBdr>
        <w:top w:val="none" w:sz="0" w:space="0" w:color="auto"/>
        <w:left w:val="none" w:sz="0" w:space="0" w:color="auto"/>
        <w:bottom w:val="none" w:sz="0" w:space="0" w:color="auto"/>
        <w:right w:val="none" w:sz="0" w:space="0" w:color="auto"/>
      </w:divBdr>
    </w:div>
    <w:div w:id="1672181248">
      <w:bodyDiv w:val="1"/>
      <w:marLeft w:val="0"/>
      <w:marRight w:val="0"/>
      <w:marTop w:val="0"/>
      <w:marBottom w:val="0"/>
      <w:divBdr>
        <w:top w:val="none" w:sz="0" w:space="0" w:color="auto"/>
        <w:left w:val="none" w:sz="0" w:space="0" w:color="auto"/>
        <w:bottom w:val="none" w:sz="0" w:space="0" w:color="auto"/>
        <w:right w:val="none" w:sz="0" w:space="0" w:color="auto"/>
      </w:divBdr>
    </w:div>
    <w:div w:id="1673491543">
      <w:bodyDiv w:val="1"/>
      <w:marLeft w:val="0"/>
      <w:marRight w:val="0"/>
      <w:marTop w:val="0"/>
      <w:marBottom w:val="0"/>
      <w:divBdr>
        <w:top w:val="none" w:sz="0" w:space="0" w:color="auto"/>
        <w:left w:val="none" w:sz="0" w:space="0" w:color="auto"/>
        <w:bottom w:val="none" w:sz="0" w:space="0" w:color="auto"/>
        <w:right w:val="none" w:sz="0" w:space="0" w:color="auto"/>
      </w:divBdr>
    </w:div>
    <w:div w:id="1675500021">
      <w:bodyDiv w:val="1"/>
      <w:marLeft w:val="0"/>
      <w:marRight w:val="0"/>
      <w:marTop w:val="0"/>
      <w:marBottom w:val="0"/>
      <w:divBdr>
        <w:top w:val="none" w:sz="0" w:space="0" w:color="auto"/>
        <w:left w:val="none" w:sz="0" w:space="0" w:color="auto"/>
        <w:bottom w:val="none" w:sz="0" w:space="0" w:color="auto"/>
        <w:right w:val="none" w:sz="0" w:space="0" w:color="auto"/>
      </w:divBdr>
    </w:div>
    <w:div w:id="1676574004">
      <w:bodyDiv w:val="1"/>
      <w:marLeft w:val="0"/>
      <w:marRight w:val="0"/>
      <w:marTop w:val="0"/>
      <w:marBottom w:val="0"/>
      <w:divBdr>
        <w:top w:val="none" w:sz="0" w:space="0" w:color="auto"/>
        <w:left w:val="none" w:sz="0" w:space="0" w:color="auto"/>
        <w:bottom w:val="none" w:sz="0" w:space="0" w:color="auto"/>
        <w:right w:val="none" w:sz="0" w:space="0" w:color="auto"/>
      </w:divBdr>
    </w:div>
    <w:div w:id="1677072848">
      <w:bodyDiv w:val="1"/>
      <w:marLeft w:val="0"/>
      <w:marRight w:val="0"/>
      <w:marTop w:val="0"/>
      <w:marBottom w:val="0"/>
      <w:divBdr>
        <w:top w:val="none" w:sz="0" w:space="0" w:color="auto"/>
        <w:left w:val="none" w:sz="0" w:space="0" w:color="auto"/>
        <w:bottom w:val="none" w:sz="0" w:space="0" w:color="auto"/>
        <w:right w:val="none" w:sz="0" w:space="0" w:color="auto"/>
      </w:divBdr>
    </w:div>
    <w:div w:id="1677607408">
      <w:bodyDiv w:val="1"/>
      <w:marLeft w:val="0"/>
      <w:marRight w:val="0"/>
      <w:marTop w:val="0"/>
      <w:marBottom w:val="0"/>
      <w:divBdr>
        <w:top w:val="none" w:sz="0" w:space="0" w:color="auto"/>
        <w:left w:val="none" w:sz="0" w:space="0" w:color="auto"/>
        <w:bottom w:val="none" w:sz="0" w:space="0" w:color="auto"/>
        <w:right w:val="none" w:sz="0" w:space="0" w:color="auto"/>
      </w:divBdr>
    </w:div>
    <w:div w:id="1678115304">
      <w:bodyDiv w:val="1"/>
      <w:marLeft w:val="0"/>
      <w:marRight w:val="0"/>
      <w:marTop w:val="0"/>
      <w:marBottom w:val="0"/>
      <w:divBdr>
        <w:top w:val="none" w:sz="0" w:space="0" w:color="auto"/>
        <w:left w:val="none" w:sz="0" w:space="0" w:color="auto"/>
        <w:bottom w:val="none" w:sz="0" w:space="0" w:color="auto"/>
        <w:right w:val="none" w:sz="0" w:space="0" w:color="auto"/>
      </w:divBdr>
    </w:div>
    <w:div w:id="1678191752">
      <w:bodyDiv w:val="1"/>
      <w:marLeft w:val="0"/>
      <w:marRight w:val="0"/>
      <w:marTop w:val="0"/>
      <w:marBottom w:val="0"/>
      <w:divBdr>
        <w:top w:val="none" w:sz="0" w:space="0" w:color="auto"/>
        <w:left w:val="none" w:sz="0" w:space="0" w:color="auto"/>
        <w:bottom w:val="none" w:sz="0" w:space="0" w:color="auto"/>
        <w:right w:val="none" w:sz="0" w:space="0" w:color="auto"/>
      </w:divBdr>
    </w:div>
    <w:div w:id="1678733303">
      <w:bodyDiv w:val="1"/>
      <w:marLeft w:val="0"/>
      <w:marRight w:val="0"/>
      <w:marTop w:val="0"/>
      <w:marBottom w:val="0"/>
      <w:divBdr>
        <w:top w:val="none" w:sz="0" w:space="0" w:color="auto"/>
        <w:left w:val="none" w:sz="0" w:space="0" w:color="auto"/>
        <w:bottom w:val="none" w:sz="0" w:space="0" w:color="auto"/>
        <w:right w:val="none" w:sz="0" w:space="0" w:color="auto"/>
      </w:divBdr>
    </w:div>
    <w:div w:id="1681740458">
      <w:bodyDiv w:val="1"/>
      <w:marLeft w:val="0"/>
      <w:marRight w:val="0"/>
      <w:marTop w:val="0"/>
      <w:marBottom w:val="0"/>
      <w:divBdr>
        <w:top w:val="none" w:sz="0" w:space="0" w:color="auto"/>
        <w:left w:val="none" w:sz="0" w:space="0" w:color="auto"/>
        <w:bottom w:val="none" w:sz="0" w:space="0" w:color="auto"/>
        <w:right w:val="none" w:sz="0" w:space="0" w:color="auto"/>
      </w:divBdr>
    </w:div>
    <w:div w:id="1682973660">
      <w:bodyDiv w:val="1"/>
      <w:marLeft w:val="0"/>
      <w:marRight w:val="0"/>
      <w:marTop w:val="0"/>
      <w:marBottom w:val="0"/>
      <w:divBdr>
        <w:top w:val="none" w:sz="0" w:space="0" w:color="auto"/>
        <w:left w:val="none" w:sz="0" w:space="0" w:color="auto"/>
        <w:bottom w:val="none" w:sz="0" w:space="0" w:color="auto"/>
        <w:right w:val="none" w:sz="0" w:space="0" w:color="auto"/>
      </w:divBdr>
    </w:div>
    <w:div w:id="1683315126">
      <w:bodyDiv w:val="1"/>
      <w:marLeft w:val="0"/>
      <w:marRight w:val="0"/>
      <w:marTop w:val="0"/>
      <w:marBottom w:val="0"/>
      <w:divBdr>
        <w:top w:val="none" w:sz="0" w:space="0" w:color="auto"/>
        <w:left w:val="none" w:sz="0" w:space="0" w:color="auto"/>
        <w:bottom w:val="none" w:sz="0" w:space="0" w:color="auto"/>
        <w:right w:val="none" w:sz="0" w:space="0" w:color="auto"/>
      </w:divBdr>
    </w:div>
    <w:div w:id="1683973959">
      <w:bodyDiv w:val="1"/>
      <w:marLeft w:val="0"/>
      <w:marRight w:val="0"/>
      <w:marTop w:val="0"/>
      <w:marBottom w:val="0"/>
      <w:divBdr>
        <w:top w:val="none" w:sz="0" w:space="0" w:color="auto"/>
        <w:left w:val="none" w:sz="0" w:space="0" w:color="auto"/>
        <w:bottom w:val="none" w:sz="0" w:space="0" w:color="auto"/>
        <w:right w:val="none" w:sz="0" w:space="0" w:color="auto"/>
      </w:divBdr>
    </w:div>
    <w:div w:id="1685596585">
      <w:bodyDiv w:val="1"/>
      <w:marLeft w:val="0"/>
      <w:marRight w:val="0"/>
      <w:marTop w:val="0"/>
      <w:marBottom w:val="0"/>
      <w:divBdr>
        <w:top w:val="none" w:sz="0" w:space="0" w:color="auto"/>
        <w:left w:val="none" w:sz="0" w:space="0" w:color="auto"/>
        <w:bottom w:val="none" w:sz="0" w:space="0" w:color="auto"/>
        <w:right w:val="none" w:sz="0" w:space="0" w:color="auto"/>
      </w:divBdr>
    </w:div>
    <w:div w:id="1688096460">
      <w:bodyDiv w:val="1"/>
      <w:marLeft w:val="0"/>
      <w:marRight w:val="0"/>
      <w:marTop w:val="0"/>
      <w:marBottom w:val="0"/>
      <w:divBdr>
        <w:top w:val="none" w:sz="0" w:space="0" w:color="auto"/>
        <w:left w:val="none" w:sz="0" w:space="0" w:color="auto"/>
        <w:bottom w:val="none" w:sz="0" w:space="0" w:color="auto"/>
        <w:right w:val="none" w:sz="0" w:space="0" w:color="auto"/>
      </w:divBdr>
    </w:div>
    <w:div w:id="1689912721">
      <w:bodyDiv w:val="1"/>
      <w:marLeft w:val="0"/>
      <w:marRight w:val="0"/>
      <w:marTop w:val="0"/>
      <w:marBottom w:val="0"/>
      <w:divBdr>
        <w:top w:val="none" w:sz="0" w:space="0" w:color="auto"/>
        <w:left w:val="none" w:sz="0" w:space="0" w:color="auto"/>
        <w:bottom w:val="none" w:sz="0" w:space="0" w:color="auto"/>
        <w:right w:val="none" w:sz="0" w:space="0" w:color="auto"/>
      </w:divBdr>
    </w:div>
    <w:div w:id="1689915401">
      <w:bodyDiv w:val="1"/>
      <w:marLeft w:val="0"/>
      <w:marRight w:val="0"/>
      <w:marTop w:val="0"/>
      <w:marBottom w:val="0"/>
      <w:divBdr>
        <w:top w:val="none" w:sz="0" w:space="0" w:color="auto"/>
        <w:left w:val="none" w:sz="0" w:space="0" w:color="auto"/>
        <w:bottom w:val="none" w:sz="0" w:space="0" w:color="auto"/>
        <w:right w:val="none" w:sz="0" w:space="0" w:color="auto"/>
      </w:divBdr>
    </w:div>
    <w:div w:id="1690840091">
      <w:bodyDiv w:val="1"/>
      <w:marLeft w:val="0"/>
      <w:marRight w:val="0"/>
      <w:marTop w:val="0"/>
      <w:marBottom w:val="0"/>
      <w:divBdr>
        <w:top w:val="none" w:sz="0" w:space="0" w:color="auto"/>
        <w:left w:val="none" w:sz="0" w:space="0" w:color="auto"/>
        <w:bottom w:val="none" w:sz="0" w:space="0" w:color="auto"/>
        <w:right w:val="none" w:sz="0" w:space="0" w:color="auto"/>
      </w:divBdr>
    </w:div>
    <w:div w:id="1692952330">
      <w:bodyDiv w:val="1"/>
      <w:marLeft w:val="0"/>
      <w:marRight w:val="0"/>
      <w:marTop w:val="0"/>
      <w:marBottom w:val="0"/>
      <w:divBdr>
        <w:top w:val="none" w:sz="0" w:space="0" w:color="auto"/>
        <w:left w:val="none" w:sz="0" w:space="0" w:color="auto"/>
        <w:bottom w:val="none" w:sz="0" w:space="0" w:color="auto"/>
        <w:right w:val="none" w:sz="0" w:space="0" w:color="auto"/>
      </w:divBdr>
    </w:div>
    <w:div w:id="1693412764">
      <w:bodyDiv w:val="1"/>
      <w:marLeft w:val="0"/>
      <w:marRight w:val="0"/>
      <w:marTop w:val="0"/>
      <w:marBottom w:val="0"/>
      <w:divBdr>
        <w:top w:val="none" w:sz="0" w:space="0" w:color="auto"/>
        <w:left w:val="none" w:sz="0" w:space="0" w:color="auto"/>
        <w:bottom w:val="none" w:sz="0" w:space="0" w:color="auto"/>
        <w:right w:val="none" w:sz="0" w:space="0" w:color="auto"/>
      </w:divBdr>
    </w:div>
    <w:div w:id="1693458011">
      <w:bodyDiv w:val="1"/>
      <w:marLeft w:val="0"/>
      <w:marRight w:val="0"/>
      <w:marTop w:val="0"/>
      <w:marBottom w:val="0"/>
      <w:divBdr>
        <w:top w:val="none" w:sz="0" w:space="0" w:color="auto"/>
        <w:left w:val="none" w:sz="0" w:space="0" w:color="auto"/>
        <w:bottom w:val="none" w:sz="0" w:space="0" w:color="auto"/>
        <w:right w:val="none" w:sz="0" w:space="0" w:color="auto"/>
      </w:divBdr>
    </w:div>
    <w:div w:id="1694646425">
      <w:bodyDiv w:val="1"/>
      <w:marLeft w:val="0"/>
      <w:marRight w:val="0"/>
      <w:marTop w:val="0"/>
      <w:marBottom w:val="0"/>
      <w:divBdr>
        <w:top w:val="none" w:sz="0" w:space="0" w:color="auto"/>
        <w:left w:val="none" w:sz="0" w:space="0" w:color="auto"/>
        <w:bottom w:val="none" w:sz="0" w:space="0" w:color="auto"/>
        <w:right w:val="none" w:sz="0" w:space="0" w:color="auto"/>
      </w:divBdr>
    </w:div>
    <w:div w:id="1694919500">
      <w:bodyDiv w:val="1"/>
      <w:marLeft w:val="0"/>
      <w:marRight w:val="0"/>
      <w:marTop w:val="0"/>
      <w:marBottom w:val="0"/>
      <w:divBdr>
        <w:top w:val="none" w:sz="0" w:space="0" w:color="auto"/>
        <w:left w:val="none" w:sz="0" w:space="0" w:color="auto"/>
        <w:bottom w:val="none" w:sz="0" w:space="0" w:color="auto"/>
        <w:right w:val="none" w:sz="0" w:space="0" w:color="auto"/>
      </w:divBdr>
    </w:div>
    <w:div w:id="1695766373">
      <w:bodyDiv w:val="1"/>
      <w:marLeft w:val="0"/>
      <w:marRight w:val="0"/>
      <w:marTop w:val="0"/>
      <w:marBottom w:val="0"/>
      <w:divBdr>
        <w:top w:val="none" w:sz="0" w:space="0" w:color="auto"/>
        <w:left w:val="none" w:sz="0" w:space="0" w:color="auto"/>
        <w:bottom w:val="none" w:sz="0" w:space="0" w:color="auto"/>
        <w:right w:val="none" w:sz="0" w:space="0" w:color="auto"/>
      </w:divBdr>
    </w:div>
    <w:div w:id="1697004601">
      <w:bodyDiv w:val="1"/>
      <w:marLeft w:val="0"/>
      <w:marRight w:val="0"/>
      <w:marTop w:val="0"/>
      <w:marBottom w:val="0"/>
      <w:divBdr>
        <w:top w:val="none" w:sz="0" w:space="0" w:color="auto"/>
        <w:left w:val="none" w:sz="0" w:space="0" w:color="auto"/>
        <w:bottom w:val="none" w:sz="0" w:space="0" w:color="auto"/>
        <w:right w:val="none" w:sz="0" w:space="0" w:color="auto"/>
      </w:divBdr>
    </w:div>
    <w:div w:id="1698698633">
      <w:bodyDiv w:val="1"/>
      <w:marLeft w:val="0"/>
      <w:marRight w:val="0"/>
      <w:marTop w:val="0"/>
      <w:marBottom w:val="0"/>
      <w:divBdr>
        <w:top w:val="none" w:sz="0" w:space="0" w:color="auto"/>
        <w:left w:val="none" w:sz="0" w:space="0" w:color="auto"/>
        <w:bottom w:val="none" w:sz="0" w:space="0" w:color="auto"/>
        <w:right w:val="none" w:sz="0" w:space="0" w:color="auto"/>
      </w:divBdr>
    </w:div>
    <w:div w:id="1699156179">
      <w:bodyDiv w:val="1"/>
      <w:marLeft w:val="0"/>
      <w:marRight w:val="0"/>
      <w:marTop w:val="0"/>
      <w:marBottom w:val="0"/>
      <w:divBdr>
        <w:top w:val="none" w:sz="0" w:space="0" w:color="auto"/>
        <w:left w:val="none" w:sz="0" w:space="0" w:color="auto"/>
        <w:bottom w:val="none" w:sz="0" w:space="0" w:color="auto"/>
        <w:right w:val="none" w:sz="0" w:space="0" w:color="auto"/>
      </w:divBdr>
    </w:div>
    <w:div w:id="1700738951">
      <w:bodyDiv w:val="1"/>
      <w:marLeft w:val="0"/>
      <w:marRight w:val="0"/>
      <w:marTop w:val="0"/>
      <w:marBottom w:val="0"/>
      <w:divBdr>
        <w:top w:val="none" w:sz="0" w:space="0" w:color="auto"/>
        <w:left w:val="none" w:sz="0" w:space="0" w:color="auto"/>
        <w:bottom w:val="none" w:sz="0" w:space="0" w:color="auto"/>
        <w:right w:val="none" w:sz="0" w:space="0" w:color="auto"/>
      </w:divBdr>
    </w:div>
    <w:div w:id="1703046431">
      <w:bodyDiv w:val="1"/>
      <w:marLeft w:val="0"/>
      <w:marRight w:val="0"/>
      <w:marTop w:val="0"/>
      <w:marBottom w:val="0"/>
      <w:divBdr>
        <w:top w:val="none" w:sz="0" w:space="0" w:color="auto"/>
        <w:left w:val="none" w:sz="0" w:space="0" w:color="auto"/>
        <w:bottom w:val="none" w:sz="0" w:space="0" w:color="auto"/>
        <w:right w:val="none" w:sz="0" w:space="0" w:color="auto"/>
      </w:divBdr>
    </w:div>
    <w:div w:id="1704355386">
      <w:bodyDiv w:val="1"/>
      <w:marLeft w:val="0"/>
      <w:marRight w:val="0"/>
      <w:marTop w:val="0"/>
      <w:marBottom w:val="0"/>
      <w:divBdr>
        <w:top w:val="none" w:sz="0" w:space="0" w:color="auto"/>
        <w:left w:val="none" w:sz="0" w:space="0" w:color="auto"/>
        <w:bottom w:val="none" w:sz="0" w:space="0" w:color="auto"/>
        <w:right w:val="none" w:sz="0" w:space="0" w:color="auto"/>
      </w:divBdr>
    </w:div>
    <w:div w:id="1704556047">
      <w:bodyDiv w:val="1"/>
      <w:marLeft w:val="0"/>
      <w:marRight w:val="0"/>
      <w:marTop w:val="0"/>
      <w:marBottom w:val="0"/>
      <w:divBdr>
        <w:top w:val="none" w:sz="0" w:space="0" w:color="auto"/>
        <w:left w:val="none" w:sz="0" w:space="0" w:color="auto"/>
        <w:bottom w:val="none" w:sz="0" w:space="0" w:color="auto"/>
        <w:right w:val="none" w:sz="0" w:space="0" w:color="auto"/>
      </w:divBdr>
    </w:div>
    <w:div w:id="1705253038">
      <w:bodyDiv w:val="1"/>
      <w:marLeft w:val="0"/>
      <w:marRight w:val="0"/>
      <w:marTop w:val="0"/>
      <w:marBottom w:val="0"/>
      <w:divBdr>
        <w:top w:val="none" w:sz="0" w:space="0" w:color="auto"/>
        <w:left w:val="none" w:sz="0" w:space="0" w:color="auto"/>
        <w:bottom w:val="none" w:sz="0" w:space="0" w:color="auto"/>
        <w:right w:val="none" w:sz="0" w:space="0" w:color="auto"/>
      </w:divBdr>
    </w:div>
    <w:div w:id="1705448661">
      <w:bodyDiv w:val="1"/>
      <w:marLeft w:val="0"/>
      <w:marRight w:val="0"/>
      <w:marTop w:val="0"/>
      <w:marBottom w:val="0"/>
      <w:divBdr>
        <w:top w:val="none" w:sz="0" w:space="0" w:color="auto"/>
        <w:left w:val="none" w:sz="0" w:space="0" w:color="auto"/>
        <w:bottom w:val="none" w:sz="0" w:space="0" w:color="auto"/>
        <w:right w:val="none" w:sz="0" w:space="0" w:color="auto"/>
      </w:divBdr>
    </w:div>
    <w:div w:id="1705859117">
      <w:bodyDiv w:val="1"/>
      <w:marLeft w:val="0"/>
      <w:marRight w:val="0"/>
      <w:marTop w:val="0"/>
      <w:marBottom w:val="0"/>
      <w:divBdr>
        <w:top w:val="none" w:sz="0" w:space="0" w:color="auto"/>
        <w:left w:val="none" w:sz="0" w:space="0" w:color="auto"/>
        <w:bottom w:val="none" w:sz="0" w:space="0" w:color="auto"/>
        <w:right w:val="none" w:sz="0" w:space="0" w:color="auto"/>
      </w:divBdr>
    </w:div>
    <w:div w:id="1707561506">
      <w:bodyDiv w:val="1"/>
      <w:marLeft w:val="0"/>
      <w:marRight w:val="0"/>
      <w:marTop w:val="0"/>
      <w:marBottom w:val="0"/>
      <w:divBdr>
        <w:top w:val="none" w:sz="0" w:space="0" w:color="auto"/>
        <w:left w:val="none" w:sz="0" w:space="0" w:color="auto"/>
        <w:bottom w:val="none" w:sz="0" w:space="0" w:color="auto"/>
        <w:right w:val="none" w:sz="0" w:space="0" w:color="auto"/>
      </w:divBdr>
    </w:div>
    <w:div w:id="1709378204">
      <w:bodyDiv w:val="1"/>
      <w:marLeft w:val="0"/>
      <w:marRight w:val="0"/>
      <w:marTop w:val="0"/>
      <w:marBottom w:val="0"/>
      <w:divBdr>
        <w:top w:val="none" w:sz="0" w:space="0" w:color="auto"/>
        <w:left w:val="none" w:sz="0" w:space="0" w:color="auto"/>
        <w:bottom w:val="none" w:sz="0" w:space="0" w:color="auto"/>
        <w:right w:val="none" w:sz="0" w:space="0" w:color="auto"/>
      </w:divBdr>
    </w:div>
    <w:div w:id="1712414696">
      <w:bodyDiv w:val="1"/>
      <w:marLeft w:val="0"/>
      <w:marRight w:val="0"/>
      <w:marTop w:val="0"/>
      <w:marBottom w:val="0"/>
      <w:divBdr>
        <w:top w:val="none" w:sz="0" w:space="0" w:color="auto"/>
        <w:left w:val="none" w:sz="0" w:space="0" w:color="auto"/>
        <w:bottom w:val="none" w:sz="0" w:space="0" w:color="auto"/>
        <w:right w:val="none" w:sz="0" w:space="0" w:color="auto"/>
      </w:divBdr>
    </w:div>
    <w:div w:id="1715495897">
      <w:bodyDiv w:val="1"/>
      <w:marLeft w:val="0"/>
      <w:marRight w:val="0"/>
      <w:marTop w:val="0"/>
      <w:marBottom w:val="0"/>
      <w:divBdr>
        <w:top w:val="none" w:sz="0" w:space="0" w:color="auto"/>
        <w:left w:val="none" w:sz="0" w:space="0" w:color="auto"/>
        <w:bottom w:val="none" w:sz="0" w:space="0" w:color="auto"/>
        <w:right w:val="none" w:sz="0" w:space="0" w:color="auto"/>
      </w:divBdr>
    </w:div>
    <w:div w:id="1716344116">
      <w:bodyDiv w:val="1"/>
      <w:marLeft w:val="0"/>
      <w:marRight w:val="0"/>
      <w:marTop w:val="0"/>
      <w:marBottom w:val="0"/>
      <w:divBdr>
        <w:top w:val="none" w:sz="0" w:space="0" w:color="auto"/>
        <w:left w:val="none" w:sz="0" w:space="0" w:color="auto"/>
        <w:bottom w:val="none" w:sz="0" w:space="0" w:color="auto"/>
        <w:right w:val="none" w:sz="0" w:space="0" w:color="auto"/>
      </w:divBdr>
    </w:div>
    <w:div w:id="1717043593">
      <w:bodyDiv w:val="1"/>
      <w:marLeft w:val="0"/>
      <w:marRight w:val="0"/>
      <w:marTop w:val="0"/>
      <w:marBottom w:val="0"/>
      <w:divBdr>
        <w:top w:val="none" w:sz="0" w:space="0" w:color="auto"/>
        <w:left w:val="none" w:sz="0" w:space="0" w:color="auto"/>
        <w:bottom w:val="none" w:sz="0" w:space="0" w:color="auto"/>
        <w:right w:val="none" w:sz="0" w:space="0" w:color="auto"/>
      </w:divBdr>
    </w:div>
    <w:div w:id="1720126957">
      <w:bodyDiv w:val="1"/>
      <w:marLeft w:val="0"/>
      <w:marRight w:val="0"/>
      <w:marTop w:val="0"/>
      <w:marBottom w:val="0"/>
      <w:divBdr>
        <w:top w:val="none" w:sz="0" w:space="0" w:color="auto"/>
        <w:left w:val="none" w:sz="0" w:space="0" w:color="auto"/>
        <w:bottom w:val="none" w:sz="0" w:space="0" w:color="auto"/>
        <w:right w:val="none" w:sz="0" w:space="0" w:color="auto"/>
      </w:divBdr>
    </w:div>
    <w:div w:id="1721780403">
      <w:bodyDiv w:val="1"/>
      <w:marLeft w:val="0"/>
      <w:marRight w:val="0"/>
      <w:marTop w:val="0"/>
      <w:marBottom w:val="0"/>
      <w:divBdr>
        <w:top w:val="none" w:sz="0" w:space="0" w:color="auto"/>
        <w:left w:val="none" w:sz="0" w:space="0" w:color="auto"/>
        <w:bottom w:val="none" w:sz="0" w:space="0" w:color="auto"/>
        <w:right w:val="none" w:sz="0" w:space="0" w:color="auto"/>
      </w:divBdr>
    </w:div>
    <w:div w:id="1722243663">
      <w:bodyDiv w:val="1"/>
      <w:marLeft w:val="0"/>
      <w:marRight w:val="0"/>
      <w:marTop w:val="0"/>
      <w:marBottom w:val="0"/>
      <w:divBdr>
        <w:top w:val="none" w:sz="0" w:space="0" w:color="auto"/>
        <w:left w:val="none" w:sz="0" w:space="0" w:color="auto"/>
        <w:bottom w:val="none" w:sz="0" w:space="0" w:color="auto"/>
        <w:right w:val="none" w:sz="0" w:space="0" w:color="auto"/>
      </w:divBdr>
    </w:div>
    <w:div w:id="1725367905">
      <w:bodyDiv w:val="1"/>
      <w:marLeft w:val="0"/>
      <w:marRight w:val="0"/>
      <w:marTop w:val="0"/>
      <w:marBottom w:val="0"/>
      <w:divBdr>
        <w:top w:val="none" w:sz="0" w:space="0" w:color="auto"/>
        <w:left w:val="none" w:sz="0" w:space="0" w:color="auto"/>
        <w:bottom w:val="none" w:sz="0" w:space="0" w:color="auto"/>
        <w:right w:val="none" w:sz="0" w:space="0" w:color="auto"/>
      </w:divBdr>
    </w:div>
    <w:div w:id="1725448327">
      <w:bodyDiv w:val="1"/>
      <w:marLeft w:val="0"/>
      <w:marRight w:val="0"/>
      <w:marTop w:val="0"/>
      <w:marBottom w:val="0"/>
      <w:divBdr>
        <w:top w:val="none" w:sz="0" w:space="0" w:color="auto"/>
        <w:left w:val="none" w:sz="0" w:space="0" w:color="auto"/>
        <w:bottom w:val="none" w:sz="0" w:space="0" w:color="auto"/>
        <w:right w:val="none" w:sz="0" w:space="0" w:color="auto"/>
      </w:divBdr>
    </w:div>
    <w:div w:id="1726098009">
      <w:bodyDiv w:val="1"/>
      <w:marLeft w:val="0"/>
      <w:marRight w:val="0"/>
      <w:marTop w:val="0"/>
      <w:marBottom w:val="0"/>
      <w:divBdr>
        <w:top w:val="none" w:sz="0" w:space="0" w:color="auto"/>
        <w:left w:val="none" w:sz="0" w:space="0" w:color="auto"/>
        <w:bottom w:val="none" w:sz="0" w:space="0" w:color="auto"/>
        <w:right w:val="none" w:sz="0" w:space="0" w:color="auto"/>
      </w:divBdr>
    </w:div>
    <w:div w:id="1727995935">
      <w:bodyDiv w:val="1"/>
      <w:marLeft w:val="0"/>
      <w:marRight w:val="0"/>
      <w:marTop w:val="0"/>
      <w:marBottom w:val="0"/>
      <w:divBdr>
        <w:top w:val="none" w:sz="0" w:space="0" w:color="auto"/>
        <w:left w:val="none" w:sz="0" w:space="0" w:color="auto"/>
        <w:bottom w:val="none" w:sz="0" w:space="0" w:color="auto"/>
        <w:right w:val="none" w:sz="0" w:space="0" w:color="auto"/>
      </w:divBdr>
    </w:div>
    <w:div w:id="1728533197">
      <w:bodyDiv w:val="1"/>
      <w:marLeft w:val="0"/>
      <w:marRight w:val="0"/>
      <w:marTop w:val="0"/>
      <w:marBottom w:val="0"/>
      <w:divBdr>
        <w:top w:val="none" w:sz="0" w:space="0" w:color="auto"/>
        <w:left w:val="none" w:sz="0" w:space="0" w:color="auto"/>
        <w:bottom w:val="none" w:sz="0" w:space="0" w:color="auto"/>
        <w:right w:val="none" w:sz="0" w:space="0" w:color="auto"/>
      </w:divBdr>
    </w:div>
    <w:div w:id="1728844519">
      <w:bodyDiv w:val="1"/>
      <w:marLeft w:val="0"/>
      <w:marRight w:val="0"/>
      <w:marTop w:val="0"/>
      <w:marBottom w:val="0"/>
      <w:divBdr>
        <w:top w:val="none" w:sz="0" w:space="0" w:color="auto"/>
        <w:left w:val="none" w:sz="0" w:space="0" w:color="auto"/>
        <w:bottom w:val="none" w:sz="0" w:space="0" w:color="auto"/>
        <w:right w:val="none" w:sz="0" w:space="0" w:color="auto"/>
      </w:divBdr>
    </w:div>
    <w:div w:id="1730418098">
      <w:bodyDiv w:val="1"/>
      <w:marLeft w:val="0"/>
      <w:marRight w:val="0"/>
      <w:marTop w:val="0"/>
      <w:marBottom w:val="0"/>
      <w:divBdr>
        <w:top w:val="none" w:sz="0" w:space="0" w:color="auto"/>
        <w:left w:val="none" w:sz="0" w:space="0" w:color="auto"/>
        <w:bottom w:val="none" w:sz="0" w:space="0" w:color="auto"/>
        <w:right w:val="none" w:sz="0" w:space="0" w:color="auto"/>
      </w:divBdr>
      <w:divsChild>
        <w:div w:id="110363010">
          <w:marLeft w:val="0"/>
          <w:marRight w:val="0"/>
          <w:marTop w:val="0"/>
          <w:marBottom w:val="0"/>
          <w:divBdr>
            <w:top w:val="none" w:sz="0" w:space="0" w:color="auto"/>
            <w:left w:val="none" w:sz="0" w:space="0" w:color="auto"/>
            <w:bottom w:val="none" w:sz="0" w:space="0" w:color="auto"/>
            <w:right w:val="none" w:sz="0" w:space="0" w:color="auto"/>
          </w:divBdr>
        </w:div>
        <w:div w:id="1123885519">
          <w:marLeft w:val="0"/>
          <w:marRight w:val="0"/>
          <w:marTop w:val="0"/>
          <w:marBottom w:val="0"/>
          <w:divBdr>
            <w:top w:val="none" w:sz="0" w:space="0" w:color="auto"/>
            <w:left w:val="none" w:sz="0" w:space="0" w:color="auto"/>
            <w:bottom w:val="none" w:sz="0" w:space="0" w:color="auto"/>
            <w:right w:val="none" w:sz="0" w:space="0" w:color="auto"/>
          </w:divBdr>
        </w:div>
      </w:divsChild>
    </w:div>
    <w:div w:id="1730768322">
      <w:bodyDiv w:val="1"/>
      <w:marLeft w:val="0"/>
      <w:marRight w:val="0"/>
      <w:marTop w:val="0"/>
      <w:marBottom w:val="0"/>
      <w:divBdr>
        <w:top w:val="none" w:sz="0" w:space="0" w:color="auto"/>
        <w:left w:val="none" w:sz="0" w:space="0" w:color="auto"/>
        <w:bottom w:val="none" w:sz="0" w:space="0" w:color="auto"/>
        <w:right w:val="none" w:sz="0" w:space="0" w:color="auto"/>
      </w:divBdr>
    </w:div>
    <w:div w:id="1732071195">
      <w:bodyDiv w:val="1"/>
      <w:marLeft w:val="0"/>
      <w:marRight w:val="0"/>
      <w:marTop w:val="0"/>
      <w:marBottom w:val="0"/>
      <w:divBdr>
        <w:top w:val="none" w:sz="0" w:space="0" w:color="auto"/>
        <w:left w:val="none" w:sz="0" w:space="0" w:color="auto"/>
        <w:bottom w:val="none" w:sz="0" w:space="0" w:color="auto"/>
        <w:right w:val="none" w:sz="0" w:space="0" w:color="auto"/>
      </w:divBdr>
    </w:div>
    <w:div w:id="1732578431">
      <w:bodyDiv w:val="1"/>
      <w:marLeft w:val="0"/>
      <w:marRight w:val="0"/>
      <w:marTop w:val="0"/>
      <w:marBottom w:val="0"/>
      <w:divBdr>
        <w:top w:val="none" w:sz="0" w:space="0" w:color="auto"/>
        <w:left w:val="none" w:sz="0" w:space="0" w:color="auto"/>
        <w:bottom w:val="none" w:sz="0" w:space="0" w:color="auto"/>
        <w:right w:val="none" w:sz="0" w:space="0" w:color="auto"/>
      </w:divBdr>
    </w:div>
    <w:div w:id="1735621837">
      <w:bodyDiv w:val="1"/>
      <w:marLeft w:val="0"/>
      <w:marRight w:val="0"/>
      <w:marTop w:val="0"/>
      <w:marBottom w:val="0"/>
      <w:divBdr>
        <w:top w:val="none" w:sz="0" w:space="0" w:color="auto"/>
        <w:left w:val="none" w:sz="0" w:space="0" w:color="auto"/>
        <w:bottom w:val="none" w:sz="0" w:space="0" w:color="auto"/>
        <w:right w:val="none" w:sz="0" w:space="0" w:color="auto"/>
      </w:divBdr>
    </w:div>
    <w:div w:id="1736468954">
      <w:bodyDiv w:val="1"/>
      <w:marLeft w:val="0"/>
      <w:marRight w:val="0"/>
      <w:marTop w:val="0"/>
      <w:marBottom w:val="0"/>
      <w:divBdr>
        <w:top w:val="none" w:sz="0" w:space="0" w:color="auto"/>
        <w:left w:val="none" w:sz="0" w:space="0" w:color="auto"/>
        <w:bottom w:val="none" w:sz="0" w:space="0" w:color="auto"/>
        <w:right w:val="none" w:sz="0" w:space="0" w:color="auto"/>
      </w:divBdr>
    </w:div>
    <w:div w:id="1736854510">
      <w:bodyDiv w:val="1"/>
      <w:marLeft w:val="0"/>
      <w:marRight w:val="0"/>
      <w:marTop w:val="0"/>
      <w:marBottom w:val="0"/>
      <w:divBdr>
        <w:top w:val="none" w:sz="0" w:space="0" w:color="auto"/>
        <w:left w:val="none" w:sz="0" w:space="0" w:color="auto"/>
        <w:bottom w:val="none" w:sz="0" w:space="0" w:color="auto"/>
        <w:right w:val="none" w:sz="0" w:space="0" w:color="auto"/>
      </w:divBdr>
    </w:div>
    <w:div w:id="1738163740">
      <w:bodyDiv w:val="1"/>
      <w:marLeft w:val="0"/>
      <w:marRight w:val="0"/>
      <w:marTop w:val="0"/>
      <w:marBottom w:val="0"/>
      <w:divBdr>
        <w:top w:val="none" w:sz="0" w:space="0" w:color="auto"/>
        <w:left w:val="none" w:sz="0" w:space="0" w:color="auto"/>
        <w:bottom w:val="none" w:sz="0" w:space="0" w:color="auto"/>
        <w:right w:val="none" w:sz="0" w:space="0" w:color="auto"/>
      </w:divBdr>
    </w:div>
    <w:div w:id="1738673562">
      <w:bodyDiv w:val="1"/>
      <w:marLeft w:val="0"/>
      <w:marRight w:val="0"/>
      <w:marTop w:val="0"/>
      <w:marBottom w:val="0"/>
      <w:divBdr>
        <w:top w:val="none" w:sz="0" w:space="0" w:color="auto"/>
        <w:left w:val="none" w:sz="0" w:space="0" w:color="auto"/>
        <w:bottom w:val="none" w:sz="0" w:space="0" w:color="auto"/>
        <w:right w:val="none" w:sz="0" w:space="0" w:color="auto"/>
      </w:divBdr>
    </w:div>
    <w:div w:id="1738938057">
      <w:bodyDiv w:val="1"/>
      <w:marLeft w:val="0"/>
      <w:marRight w:val="0"/>
      <w:marTop w:val="0"/>
      <w:marBottom w:val="0"/>
      <w:divBdr>
        <w:top w:val="none" w:sz="0" w:space="0" w:color="auto"/>
        <w:left w:val="none" w:sz="0" w:space="0" w:color="auto"/>
        <w:bottom w:val="none" w:sz="0" w:space="0" w:color="auto"/>
        <w:right w:val="none" w:sz="0" w:space="0" w:color="auto"/>
      </w:divBdr>
    </w:div>
    <w:div w:id="1741172446">
      <w:bodyDiv w:val="1"/>
      <w:marLeft w:val="0"/>
      <w:marRight w:val="0"/>
      <w:marTop w:val="0"/>
      <w:marBottom w:val="0"/>
      <w:divBdr>
        <w:top w:val="none" w:sz="0" w:space="0" w:color="auto"/>
        <w:left w:val="none" w:sz="0" w:space="0" w:color="auto"/>
        <w:bottom w:val="none" w:sz="0" w:space="0" w:color="auto"/>
        <w:right w:val="none" w:sz="0" w:space="0" w:color="auto"/>
      </w:divBdr>
    </w:div>
    <w:div w:id="1743866550">
      <w:bodyDiv w:val="1"/>
      <w:marLeft w:val="0"/>
      <w:marRight w:val="0"/>
      <w:marTop w:val="0"/>
      <w:marBottom w:val="0"/>
      <w:divBdr>
        <w:top w:val="none" w:sz="0" w:space="0" w:color="auto"/>
        <w:left w:val="none" w:sz="0" w:space="0" w:color="auto"/>
        <w:bottom w:val="none" w:sz="0" w:space="0" w:color="auto"/>
        <w:right w:val="none" w:sz="0" w:space="0" w:color="auto"/>
      </w:divBdr>
    </w:div>
    <w:div w:id="1744794924">
      <w:bodyDiv w:val="1"/>
      <w:marLeft w:val="0"/>
      <w:marRight w:val="0"/>
      <w:marTop w:val="0"/>
      <w:marBottom w:val="0"/>
      <w:divBdr>
        <w:top w:val="none" w:sz="0" w:space="0" w:color="auto"/>
        <w:left w:val="none" w:sz="0" w:space="0" w:color="auto"/>
        <w:bottom w:val="none" w:sz="0" w:space="0" w:color="auto"/>
        <w:right w:val="none" w:sz="0" w:space="0" w:color="auto"/>
      </w:divBdr>
    </w:div>
    <w:div w:id="1745907312">
      <w:bodyDiv w:val="1"/>
      <w:marLeft w:val="0"/>
      <w:marRight w:val="0"/>
      <w:marTop w:val="0"/>
      <w:marBottom w:val="0"/>
      <w:divBdr>
        <w:top w:val="none" w:sz="0" w:space="0" w:color="auto"/>
        <w:left w:val="none" w:sz="0" w:space="0" w:color="auto"/>
        <w:bottom w:val="none" w:sz="0" w:space="0" w:color="auto"/>
        <w:right w:val="none" w:sz="0" w:space="0" w:color="auto"/>
      </w:divBdr>
    </w:div>
    <w:div w:id="1746998347">
      <w:bodyDiv w:val="1"/>
      <w:marLeft w:val="0"/>
      <w:marRight w:val="0"/>
      <w:marTop w:val="0"/>
      <w:marBottom w:val="0"/>
      <w:divBdr>
        <w:top w:val="none" w:sz="0" w:space="0" w:color="auto"/>
        <w:left w:val="none" w:sz="0" w:space="0" w:color="auto"/>
        <w:bottom w:val="none" w:sz="0" w:space="0" w:color="auto"/>
        <w:right w:val="none" w:sz="0" w:space="0" w:color="auto"/>
      </w:divBdr>
    </w:div>
    <w:div w:id="1748965560">
      <w:bodyDiv w:val="1"/>
      <w:marLeft w:val="0"/>
      <w:marRight w:val="0"/>
      <w:marTop w:val="0"/>
      <w:marBottom w:val="0"/>
      <w:divBdr>
        <w:top w:val="none" w:sz="0" w:space="0" w:color="auto"/>
        <w:left w:val="none" w:sz="0" w:space="0" w:color="auto"/>
        <w:bottom w:val="none" w:sz="0" w:space="0" w:color="auto"/>
        <w:right w:val="none" w:sz="0" w:space="0" w:color="auto"/>
      </w:divBdr>
    </w:div>
    <w:div w:id="1750156055">
      <w:bodyDiv w:val="1"/>
      <w:marLeft w:val="0"/>
      <w:marRight w:val="0"/>
      <w:marTop w:val="0"/>
      <w:marBottom w:val="0"/>
      <w:divBdr>
        <w:top w:val="none" w:sz="0" w:space="0" w:color="auto"/>
        <w:left w:val="none" w:sz="0" w:space="0" w:color="auto"/>
        <w:bottom w:val="none" w:sz="0" w:space="0" w:color="auto"/>
        <w:right w:val="none" w:sz="0" w:space="0" w:color="auto"/>
      </w:divBdr>
    </w:div>
    <w:div w:id="1750228335">
      <w:bodyDiv w:val="1"/>
      <w:marLeft w:val="0"/>
      <w:marRight w:val="0"/>
      <w:marTop w:val="0"/>
      <w:marBottom w:val="0"/>
      <w:divBdr>
        <w:top w:val="none" w:sz="0" w:space="0" w:color="auto"/>
        <w:left w:val="none" w:sz="0" w:space="0" w:color="auto"/>
        <w:bottom w:val="none" w:sz="0" w:space="0" w:color="auto"/>
        <w:right w:val="none" w:sz="0" w:space="0" w:color="auto"/>
      </w:divBdr>
    </w:div>
    <w:div w:id="1750417768">
      <w:bodyDiv w:val="1"/>
      <w:marLeft w:val="0"/>
      <w:marRight w:val="0"/>
      <w:marTop w:val="0"/>
      <w:marBottom w:val="0"/>
      <w:divBdr>
        <w:top w:val="none" w:sz="0" w:space="0" w:color="auto"/>
        <w:left w:val="none" w:sz="0" w:space="0" w:color="auto"/>
        <w:bottom w:val="none" w:sz="0" w:space="0" w:color="auto"/>
        <w:right w:val="none" w:sz="0" w:space="0" w:color="auto"/>
      </w:divBdr>
    </w:div>
    <w:div w:id="1751342036">
      <w:bodyDiv w:val="1"/>
      <w:marLeft w:val="0"/>
      <w:marRight w:val="0"/>
      <w:marTop w:val="0"/>
      <w:marBottom w:val="0"/>
      <w:divBdr>
        <w:top w:val="none" w:sz="0" w:space="0" w:color="auto"/>
        <w:left w:val="none" w:sz="0" w:space="0" w:color="auto"/>
        <w:bottom w:val="none" w:sz="0" w:space="0" w:color="auto"/>
        <w:right w:val="none" w:sz="0" w:space="0" w:color="auto"/>
      </w:divBdr>
    </w:div>
    <w:div w:id="1753619163">
      <w:bodyDiv w:val="1"/>
      <w:marLeft w:val="0"/>
      <w:marRight w:val="0"/>
      <w:marTop w:val="0"/>
      <w:marBottom w:val="0"/>
      <w:divBdr>
        <w:top w:val="none" w:sz="0" w:space="0" w:color="auto"/>
        <w:left w:val="none" w:sz="0" w:space="0" w:color="auto"/>
        <w:bottom w:val="none" w:sz="0" w:space="0" w:color="auto"/>
        <w:right w:val="none" w:sz="0" w:space="0" w:color="auto"/>
      </w:divBdr>
    </w:div>
    <w:div w:id="1754815351">
      <w:bodyDiv w:val="1"/>
      <w:marLeft w:val="0"/>
      <w:marRight w:val="0"/>
      <w:marTop w:val="0"/>
      <w:marBottom w:val="0"/>
      <w:divBdr>
        <w:top w:val="none" w:sz="0" w:space="0" w:color="auto"/>
        <w:left w:val="none" w:sz="0" w:space="0" w:color="auto"/>
        <w:bottom w:val="none" w:sz="0" w:space="0" w:color="auto"/>
        <w:right w:val="none" w:sz="0" w:space="0" w:color="auto"/>
      </w:divBdr>
    </w:div>
    <w:div w:id="1755665210">
      <w:bodyDiv w:val="1"/>
      <w:marLeft w:val="0"/>
      <w:marRight w:val="0"/>
      <w:marTop w:val="0"/>
      <w:marBottom w:val="0"/>
      <w:divBdr>
        <w:top w:val="none" w:sz="0" w:space="0" w:color="auto"/>
        <w:left w:val="none" w:sz="0" w:space="0" w:color="auto"/>
        <w:bottom w:val="none" w:sz="0" w:space="0" w:color="auto"/>
        <w:right w:val="none" w:sz="0" w:space="0" w:color="auto"/>
      </w:divBdr>
    </w:div>
    <w:div w:id="1756702697">
      <w:bodyDiv w:val="1"/>
      <w:marLeft w:val="0"/>
      <w:marRight w:val="0"/>
      <w:marTop w:val="0"/>
      <w:marBottom w:val="0"/>
      <w:divBdr>
        <w:top w:val="none" w:sz="0" w:space="0" w:color="auto"/>
        <w:left w:val="none" w:sz="0" w:space="0" w:color="auto"/>
        <w:bottom w:val="none" w:sz="0" w:space="0" w:color="auto"/>
        <w:right w:val="none" w:sz="0" w:space="0" w:color="auto"/>
      </w:divBdr>
    </w:div>
    <w:div w:id="1757239722">
      <w:bodyDiv w:val="1"/>
      <w:marLeft w:val="0"/>
      <w:marRight w:val="0"/>
      <w:marTop w:val="0"/>
      <w:marBottom w:val="0"/>
      <w:divBdr>
        <w:top w:val="none" w:sz="0" w:space="0" w:color="auto"/>
        <w:left w:val="none" w:sz="0" w:space="0" w:color="auto"/>
        <w:bottom w:val="none" w:sz="0" w:space="0" w:color="auto"/>
        <w:right w:val="none" w:sz="0" w:space="0" w:color="auto"/>
      </w:divBdr>
    </w:div>
    <w:div w:id="1759212354">
      <w:bodyDiv w:val="1"/>
      <w:marLeft w:val="0"/>
      <w:marRight w:val="0"/>
      <w:marTop w:val="0"/>
      <w:marBottom w:val="0"/>
      <w:divBdr>
        <w:top w:val="none" w:sz="0" w:space="0" w:color="auto"/>
        <w:left w:val="none" w:sz="0" w:space="0" w:color="auto"/>
        <w:bottom w:val="none" w:sz="0" w:space="0" w:color="auto"/>
        <w:right w:val="none" w:sz="0" w:space="0" w:color="auto"/>
      </w:divBdr>
    </w:div>
    <w:div w:id="1759935443">
      <w:bodyDiv w:val="1"/>
      <w:marLeft w:val="0"/>
      <w:marRight w:val="0"/>
      <w:marTop w:val="0"/>
      <w:marBottom w:val="0"/>
      <w:divBdr>
        <w:top w:val="none" w:sz="0" w:space="0" w:color="auto"/>
        <w:left w:val="none" w:sz="0" w:space="0" w:color="auto"/>
        <w:bottom w:val="none" w:sz="0" w:space="0" w:color="auto"/>
        <w:right w:val="none" w:sz="0" w:space="0" w:color="auto"/>
      </w:divBdr>
    </w:div>
    <w:div w:id="1760324801">
      <w:bodyDiv w:val="1"/>
      <w:marLeft w:val="0"/>
      <w:marRight w:val="0"/>
      <w:marTop w:val="0"/>
      <w:marBottom w:val="0"/>
      <w:divBdr>
        <w:top w:val="none" w:sz="0" w:space="0" w:color="auto"/>
        <w:left w:val="none" w:sz="0" w:space="0" w:color="auto"/>
        <w:bottom w:val="none" w:sz="0" w:space="0" w:color="auto"/>
        <w:right w:val="none" w:sz="0" w:space="0" w:color="auto"/>
      </w:divBdr>
    </w:div>
    <w:div w:id="1760980422">
      <w:bodyDiv w:val="1"/>
      <w:marLeft w:val="0"/>
      <w:marRight w:val="0"/>
      <w:marTop w:val="0"/>
      <w:marBottom w:val="0"/>
      <w:divBdr>
        <w:top w:val="none" w:sz="0" w:space="0" w:color="auto"/>
        <w:left w:val="none" w:sz="0" w:space="0" w:color="auto"/>
        <w:bottom w:val="none" w:sz="0" w:space="0" w:color="auto"/>
        <w:right w:val="none" w:sz="0" w:space="0" w:color="auto"/>
      </w:divBdr>
    </w:div>
    <w:div w:id="1762985842">
      <w:bodyDiv w:val="1"/>
      <w:marLeft w:val="0"/>
      <w:marRight w:val="0"/>
      <w:marTop w:val="0"/>
      <w:marBottom w:val="0"/>
      <w:divBdr>
        <w:top w:val="none" w:sz="0" w:space="0" w:color="auto"/>
        <w:left w:val="none" w:sz="0" w:space="0" w:color="auto"/>
        <w:bottom w:val="none" w:sz="0" w:space="0" w:color="auto"/>
        <w:right w:val="none" w:sz="0" w:space="0" w:color="auto"/>
      </w:divBdr>
    </w:div>
    <w:div w:id="1763716713">
      <w:bodyDiv w:val="1"/>
      <w:marLeft w:val="0"/>
      <w:marRight w:val="0"/>
      <w:marTop w:val="0"/>
      <w:marBottom w:val="0"/>
      <w:divBdr>
        <w:top w:val="none" w:sz="0" w:space="0" w:color="auto"/>
        <w:left w:val="none" w:sz="0" w:space="0" w:color="auto"/>
        <w:bottom w:val="none" w:sz="0" w:space="0" w:color="auto"/>
        <w:right w:val="none" w:sz="0" w:space="0" w:color="auto"/>
      </w:divBdr>
    </w:div>
    <w:div w:id="1764377548">
      <w:bodyDiv w:val="1"/>
      <w:marLeft w:val="0"/>
      <w:marRight w:val="0"/>
      <w:marTop w:val="0"/>
      <w:marBottom w:val="0"/>
      <w:divBdr>
        <w:top w:val="none" w:sz="0" w:space="0" w:color="auto"/>
        <w:left w:val="none" w:sz="0" w:space="0" w:color="auto"/>
        <w:bottom w:val="none" w:sz="0" w:space="0" w:color="auto"/>
        <w:right w:val="none" w:sz="0" w:space="0" w:color="auto"/>
      </w:divBdr>
    </w:div>
    <w:div w:id="1764569165">
      <w:bodyDiv w:val="1"/>
      <w:marLeft w:val="0"/>
      <w:marRight w:val="0"/>
      <w:marTop w:val="0"/>
      <w:marBottom w:val="0"/>
      <w:divBdr>
        <w:top w:val="none" w:sz="0" w:space="0" w:color="auto"/>
        <w:left w:val="none" w:sz="0" w:space="0" w:color="auto"/>
        <w:bottom w:val="none" w:sz="0" w:space="0" w:color="auto"/>
        <w:right w:val="none" w:sz="0" w:space="0" w:color="auto"/>
      </w:divBdr>
    </w:div>
    <w:div w:id="1766069898">
      <w:bodyDiv w:val="1"/>
      <w:marLeft w:val="0"/>
      <w:marRight w:val="0"/>
      <w:marTop w:val="0"/>
      <w:marBottom w:val="0"/>
      <w:divBdr>
        <w:top w:val="none" w:sz="0" w:space="0" w:color="auto"/>
        <w:left w:val="none" w:sz="0" w:space="0" w:color="auto"/>
        <w:bottom w:val="none" w:sz="0" w:space="0" w:color="auto"/>
        <w:right w:val="none" w:sz="0" w:space="0" w:color="auto"/>
      </w:divBdr>
    </w:div>
    <w:div w:id="1766415618">
      <w:bodyDiv w:val="1"/>
      <w:marLeft w:val="0"/>
      <w:marRight w:val="0"/>
      <w:marTop w:val="0"/>
      <w:marBottom w:val="0"/>
      <w:divBdr>
        <w:top w:val="none" w:sz="0" w:space="0" w:color="auto"/>
        <w:left w:val="none" w:sz="0" w:space="0" w:color="auto"/>
        <w:bottom w:val="none" w:sz="0" w:space="0" w:color="auto"/>
        <w:right w:val="none" w:sz="0" w:space="0" w:color="auto"/>
      </w:divBdr>
    </w:div>
    <w:div w:id="1768885562">
      <w:bodyDiv w:val="1"/>
      <w:marLeft w:val="0"/>
      <w:marRight w:val="0"/>
      <w:marTop w:val="0"/>
      <w:marBottom w:val="0"/>
      <w:divBdr>
        <w:top w:val="none" w:sz="0" w:space="0" w:color="auto"/>
        <w:left w:val="none" w:sz="0" w:space="0" w:color="auto"/>
        <w:bottom w:val="none" w:sz="0" w:space="0" w:color="auto"/>
        <w:right w:val="none" w:sz="0" w:space="0" w:color="auto"/>
      </w:divBdr>
    </w:div>
    <w:div w:id="1769740307">
      <w:bodyDiv w:val="1"/>
      <w:marLeft w:val="0"/>
      <w:marRight w:val="0"/>
      <w:marTop w:val="0"/>
      <w:marBottom w:val="0"/>
      <w:divBdr>
        <w:top w:val="none" w:sz="0" w:space="0" w:color="auto"/>
        <w:left w:val="none" w:sz="0" w:space="0" w:color="auto"/>
        <w:bottom w:val="none" w:sz="0" w:space="0" w:color="auto"/>
        <w:right w:val="none" w:sz="0" w:space="0" w:color="auto"/>
      </w:divBdr>
    </w:div>
    <w:div w:id="1770393647">
      <w:bodyDiv w:val="1"/>
      <w:marLeft w:val="0"/>
      <w:marRight w:val="0"/>
      <w:marTop w:val="0"/>
      <w:marBottom w:val="0"/>
      <w:divBdr>
        <w:top w:val="none" w:sz="0" w:space="0" w:color="auto"/>
        <w:left w:val="none" w:sz="0" w:space="0" w:color="auto"/>
        <w:bottom w:val="none" w:sz="0" w:space="0" w:color="auto"/>
        <w:right w:val="none" w:sz="0" w:space="0" w:color="auto"/>
      </w:divBdr>
    </w:div>
    <w:div w:id="1770464138">
      <w:bodyDiv w:val="1"/>
      <w:marLeft w:val="0"/>
      <w:marRight w:val="0"/>
      <w:marTop w:val="0"/>
      <w:marBottom w:val="0"/>
      <w:divBdr>
        <w:top w:val="none" w:sz="0" w:space="0" w:color="auto"/>
        <w:left w:val="none" w:sz="0" w:space="0" w:color="auto"/>
        <w:bottom w:val="none" w:sz="0" w:space="0" w:color="auto"/>
        <w:right w:val="none" w:sz="0" w:space="0" w:color="auto"/>
      </w:divBdr>
    </w:div>
    <w:div w:id="1774547889">
      <w:bodyDiv w:val="1"/>
      <w:marLeft w:val="0"/>
      <w:marRight w:val="0"/>
      <w:marTop w:val="0"/>
      <w:marBottom w:val="0"/>
      <w:divBdr>
        <w:top w:val="none" w:sz="0" w:space="0" w:color="auto"/>
        <w:left w:val="none" w:sz="0" w:space="0" w:color="auto"/>
        <w:bottom w:val="none" w:sz="0" w:space="0" w:color="auto"/>
        <w:right w:val="none" w:sz="0" w:space="0" w:color="auto"/>
      </w:divBdr>
    </w:div>
    <w:div w:id="1776248976">
      <w:bodyDiv w:val="1"/>
      <w:marLeft w:val="0"/>
      <w:marRight w:val="0"/>
      <w:marTop w:val="0"/>
      <w:marBottom w:val="0"/>
      <w:divBdr>
        <w:top w:val="none" w:sz="0" w:space="0" w:color="auto"/>
        <w:left w:val="none" w:sz="0" w:space="0" w:color="auto"/>
        <w:bottom w:val="none" w:sz="0" w:space="0" w:color="auto"/>
        <w:right w:val="none" w:sz="0" w:space="0" w:color="auto"/>
      </w:divBdr>
    </w:div>
    <w:div w:id="1776711722">
      <w:bodyDiv w:val="1"/>
      <w:marLeft w:val="0"/>
      <w:marRight w:val="0"/>
      <w:marTop w:val="0"/>
      <w:marBottom w:val="0"/>
      <w:divBdr>
        <w:top w:val="none" w:sz="0" w:space="0" w:color="auto"/>
        <w:left w:val="none" w:sz="0" w:space="0" w:color="auto"/>
        <w:bottom w:val="none" w:sz="0" w:space="0" w:color="auto"/>
        <w:right w:val="none" w:sz="0" w:space="0" w:color="auto"/>
      </w:divBdr>
    </w:div>
    <w:div w:id="1779178061">
      <w:bodyDiv w:val="1"/>
      <w:marLeft w:val="0"/>
      <w:marRight w:val="0"/>
      <w:marTop w:val="0"/>
      <w:marBottom w:val="0"/>
      <w:divBdr>
        <w:top w:val="none" w:sz="0" w:space="0" w:color="auto"/>
        <w:left w:val="none" w:sz="0" w:space="0" w:color="auto"/>
        <w:bottom w:val="none" w:sz="0" w:space="0" w:color="auto"/>
        <w:right w:val="none" w:sz="0" w:space="0" w:color="auto"/>
      </w:divBdr>
    </w:div>
    <w:div w:id="1779906651">
      <w:bodyDiv w:val="1"/>
      <w:marLeft w:val="0"/>
      <w:marRight w:val="0"/>
      <w:marTop w:val="0"/>
      <w:marBottom w:val="0"/>
      <w:divBdr>
        <w:top w:val="none" w:sz="0" w:space="0" w:color="auto"/>
        <w:left w:val="none" w:sz="0" w:space="0" w:color="auto"/>
        <w:bottom w:val="none" w:sz="0" w:space="0" w:color="auto"/>
        <w:right w:val="none" w:sz="0" w:space="0" w:color="auto"/>
      </w:divBdr>
    </w:div>
    <w:div w:id="1780373809">
      <w:bodyDiv w:val="1"/>
      <w:marLeft w:val="0"/>
      <w:marRight w:val="0"/>
      <w:marTop w:val="0"/>
      <w:marBottom w:val="0"/>
      <w:divBdr>
        <w:top w:val="none" w:sz="0" w:space="0" w:color="auto"/>
        <w:left w:val="none" w:sz="0" w:space="0" w:color="auto"/>
        <w:bottom w:val="none" w:sz="0" w:space="0" w:color="auto"/>
        <w:right w:val="none" w:sz="0" w:space="0" w:color="auto"/>
      </w:divBdr>
    </w:div>
    <w:div w:id="1780416991">
      <w:bodyDiv w:val="1"/>
      <w:marLeft w:val="0"/>
      <w:marRight w:val="0"/>
      <w:marTop w:val="0"/>
      <w:marBottom w:val="0"/>
      <w:divBdr>
        <w:top w:val="none" w:sz="0" w:space="0" w:color="auto"/>
        <w:left w:val="none" w:sz="0" w:space="0" w:color="auto"/>
        <w:bottom w:val="none" w:sz="0" w:space="0" w:color="auto"/>
        <w:right w:val="none" w:sz="0" w:space="0" w:color="auto"/>
      </w:divBdr>
    </w:div>
    <w:div w:id="1783456263">
      <w:bodyDiv w:val="1"/>
      <w:marLeft w:val="0"/>
      <w:marRight w:val="0"/>
      <w:marTop w:val="0"/>
      <w:marBottom w:val="0"/>
      <w:divBdr>
        <w:top w:val="none" w:sz="0" w:space="0" w:color="auto"/>
        <w:left w:val="none" w:sz="0" w:space="0" w:color="auto"/>
        <w:bottom w:val="none" w:sz="0" w:space="0" w:color="auto"/>
        <w:right w:val="none" w:sz="0" w:space="0" w:color="auto"/>
      </w:divBdr>
    </w:div>
    <w:div w:id="1784300161">
      <w:bodyDiv w:val="1"/>
      <w:marLeft w:val="0"/>
      <w:marRight w:val="0"/>
      <w:marTop w:val="0"/>
      <w:marBottom w:val="0"/>
      <w:divBdr>
        <w:top w:val="none" w:sz="0" w:space="0" w:color="auto"/>
        <w:left w:val="none" w:sz="0" w:space="0" w:color="auto"/>
        <w:bottom w:val="none" w:sz="0" w:space="0" w:color="auto"/>
        <w:right w:val="none" w:sz="0" w:space="0" w:color="auto"/>
      </w:divBdr>
    </w:div>
    <w:div w:id="1785419297">
      <w:bodyDiv w:val="1"/>
      <w:marLeft w:val="0"/>
      <w:marRight w:val="0"/>
      <w:marTop w:val="0"/>
      <w:marBottom w:val="0"/>
      <w:divBdr>
        <w:top w:val="none" w:sz="0" w:space="0" w:color="auto"/>
        <w:left w:val="none" w:sz="0" w:space="0" w:color="auto"/>
        <w:bottom w:val="none" w:sz="0" w:space="0" w:color="auto"/>
        <w:right w:val="none" w:sz="0" w:space="0" w:color="auto"/>
      </w:divBdr>
    </w:div>
    <w:div w:id="1787118200">
      <w:bodyDiv w:val="1"/>
      <w:marLeft w:val="0"/>
      <w:marRight w:val="0"/>
      <w:marTop w:val="0"/>
      <w:marBottom w:val="0"/>
      <w:divBdr>
        <w:top w:val="none" w:sz="0" w:space="0" w:color="auto"/>
        <w:left w:val="none" w:sz="0" w:space="0" w:color="auto"/>
        <w:bottom w:val="none" w:sz="0" w:space="0" w:color="auto"/>
        <w:right w:val="none" w:sz="0" w:space="0" w:color="auto"/>
      </w:divBdr>
    </w:div>
    <w:div w:id="1788574247">
      <w:bodyDiv w:val="1"/>
      <w:marLeft w:val="0"/>
      <w:marRight w:val="0"/>
      <w:marTop w:val="0"/>
      <w:marBottom w:val="0"/>
      <w:divBdr>
        <w:top w:val="none" w:sz="0" w:space="0" w:color="auto"/>
        <w:left w:val="none" w:sz="0" w:space="0" w:color="auto"/>
        <w:bottom w:val="none" w:sz="0" w:space="0" w:color="auto"/>
        <w:right w:val="none" w:sz="0" w:space="0" w:color="auto"/>
      </w:divBdr>
    </w:div>
    <w:div w:id="1789083252">
      <w:bodyDiv w:val="1"/>
      <w:marLeft w:val="0"/>
      <w:marRight w:val="0"/>
      <w:marTop w:val="0"/>
      <w:marBottom w:val="0"/>
      <w:divBdr>
        <w:top w:val="none" w:sz="0" w:space="0" w:color="auto"/>
        <w:left w:val="none" w:sz="0" w:space="0" w:color="auto"/>
        <w:bottom w:val="none" w:sz="0" w:space="0" w:color="auto"/>
        <w:right w:val="none" w:sz="0" w:space="0" w:color="auto"/>
      </w:divBdr>
    </w:div>
    <w:div w:id="1789350598">
      <w:bodyDiv w:val="1"/>
      <w:marLeft w:val="0"/>
      <w:marRight w:val="0"/>
      <w:marTop w:val="0"/>
      <w:marBottom w:val="0"/>
      <w:divBdr>
        <w:top w:val="none" w:sz="0" w:space="0" w:color="auto"/>
        <w:left w:val="none" w:sz="0" w:space="0" w:color="auto"/>
        <w:bottom w:val="none" w:sz="0" w:space="0" w:color="auto"/>
        <w:right w:val="none" w:sz="0" w:space="0" w:color="auto"/>
      </w:divBdr>
    </w:div>
    <w:div w:id="1789426061">
      <w:bodyDiv w:val="1"/>
      <w:marLeft w:val="0"/>
      <w:marRight w:val="0"/>
      <w:marTop w:val="0"/>
      <w:marBottom w:val="0"/>
      <w:divBdr>
        <w:top w:val="none" w:sz="0" w:space="0" w:color="auto"/>
        <w:left w:val="none" w:sz="0" w:space="0" w:color="auto"/>
        <w:bottom w:val="none" w:sz="0" w:space="0" w:color="auto"/>
        <w:right w:val="none" w:sz="0" w:space="0" w:color="auto"/>
      </w:divBdr>
    </w:div>
    <w:div w:id="1789621943">
      <w:bodyDiv w:val="1"/>
      <w:marLeft w:val="0"/>
      <w:marRight w:val="0"/>
      <w:marTop w:val="0"/>
      <w:marBottom w:val="0"/>
      <w:divBdr>
        <w:top w:val="none" w:sz="0" w:space="0" w:color="auto"/>
        <w:left w:val="none" w:sz="0" w:space="0" w:color="auto"/>
        <w:bottom w:val="none" w:sz="0" w:space="0" w:color="auto"/>
        <w:right w:val="none" w:sz="0" w:space="0" w:color="auto"/>
      </w:divBdr>
    </w:div>
    <w:div w:id="1789661897">
      <w:bodyDiv w:val="1"/>
      <w:marLeft w:val="0"/>
      <w:marRight w:val="0"/>
      <w:marTop w:val="0"/>
      <w:marBottom w:val="0"/>
      <w:divBdr>
        <w:top w:val="none" w:sz="0" w:space="0" w:color="auto"/>
        <w:left w:val="none" w:sz="0" w:space="0" w:color="auto"/>
        <w:bottom w:val="none" w:sz="0" w:space="0" w:color="auto"/>
        <w:right w:val="none" w:sz="0" w:space="0" w:color="auto"/>
      </w:divBdr>
    </w:div>
    <w:div w:id="1791778700">
      <w:bodyDiv w:val="1"/>
      <w:marLeft w:val="0"/>
      <w:marRight w:val="0"/>
      <w:marTop w:val="0"/>
      <w:marBottom w:val="0"/>
      <w:divBdr>
        <w:top w:val="none" w:sz="0" w:space="0" w:color="auto"/>
        <w:left w:val="none" w:sz="0" w:space="0" w:color="auto"/>
        <w:bottom w:val="none" w:sz="0" w:space="0" w:color="auto"/>
        <w:right w:val="none" w:sz="0" w:space="0" w:color="auto"/>
      </w:divBdr>
    </w:div>
    <w:div w:id="1792438857">
      <w:bodyDiv w:val="1"/>
      <w:marLeft w:val="0"/>
      <w:marRight w:val="0"/>
      <w:marTop w:val="0"/>
      <w:marBottom w:val="0"/>
      <w:divBdr>
        <w:top w:val="none" w:sz="0" w:space="0" w:color="auto"/>
        <w:left w:val="none" w:sz="0" w:space="0" w:color="auto"/>
        <w:bottom w:val="none" w:sz="0" w:space="0" w:color="auto"/>
        <w:right w:val="none" w:sz="0" w:space="0" w:color="auto"/>
      </w:divBdr>
    </w:div>
    <w:div w:id="1792817566">
      <w:bodyDiv w:val="1"/>
      <w:marLeft w:val="0"/>
      <w:marRight w:val="0"/>
      <w:marTop w:val="0"/>
      <w:marBottom w:val="0"/>
      <w:divBdr>
        <w:top w:val="none" w:sz="0" w:space="0" w:color="auto"/>
        <w:left w:val="none" w:sz="0" w:space="0" w:color="auto"/>
        <w:bottom w:val="none" w:sz="0" w:space="0" w:color="auto"/>
        <w:right w:val="none" w:sz="0" w:space="0" w:color="auto"/>
      </w:divBdr>
    </w:div>
    <w:div w:id="1793396800">
      <w:bodyDiv w:val="1"/>
      <w:marLeft w:val="0"/>
      <w:marRight w:val="0"/>
      <w:marTop w:val="0"/>
      <w:marBottom w:val="0"/>
      <w:divBdr>
        <w:top w:val="none" w:sz="0" w:space="0" w:color="auto"/>
        <w:left w:val="none" w:sz="0" w:space="0" w:color="auto"/>
        <w:bottom w:val="none" w:sz="0" w:space="0" w:color="auto"/>
        <w:right w:val="none" w:sz="0" w:space="0" w:color="auto"/>
      </w:divBdr>
    </w:div>
    <w:div w:id="1793747642">
      <w:bodyDiv w:val="1"/>
      <w:marLeft w:val="0"/>
      <w:marRight w:val="0"/>
      <w:marTop w:val="0"/>
      <w:marBottom w:val="0"/>
      <w:divBdr>
        <w:top w:val="none" w:sz="0" w:space="0" w:color="auto"/>
        <w:left w:val="none" w:sz="0" w:space="0" w:color="auto"/>
        <w:bottom w:val="none" w:sz="0" w:space="0" w:color="auto"/>
        <w:right w:val="none" w:sz="0" w:space="0" w:color="auto"/>
      </w:divBdr>
    </w:div>
    <w:div w:id="1795826440">
      <w:bodyDiv w:val="1"/>
      <w:marLeft w:val="0"/>
      <w:marRight w:val="0"/>
      <w:marTop w:val="0"/>
      <w:marBottom w:val="0"/>
      <w:divBdr>
        <w:top w:val="none" w:sz="0" w:space="0" w:color="auto"/>
        <w:left w:val="none" w:sz="0" w:space="0" w:color="auto"/>
        <w:bottom w:val="none" w:sz="0" w:space="0" w:color="auto"/>
        <w:right w:val="none" w:sz="0" w:space="0" w:color="auto"/>
      </w:divBdr>
    </w:div>
    <w:div w:id="1797219209">
      <w:bodyDiv w:val="1"/>
      <w:marLeft w:val="0"/>
      <w:marRight w:val="0"/>
      <w:marTop w:val="0"/>
      <w:marBottom w:val="0"/>
      <w:divBdr>
        <w:top w:val="none" w:sz="0" w:space="0" w:color="auto"/>
        <w:left w:val="none" w:sz="0" w:space="0" w:color="auto"/>
        <w:bottom w:val="none" w:sz="0" w:space="0" w:color="auto"/>
        <w:right w:val="none" w:sz="0" w:space="0" w:color="auto"/>
      </w:divBdr>
    </w:div>
    <w:div w:id="1797486968">
      <w:bodyDiv w:val="1"/>
      <w:marLeft w:val="0"/>
      <w:marRight w:val="0"/>
      <w:marTop w:val="0"/>
      <w:marBottom w:val="0"/>
      <w:divBdr>
        <w:top w:val="none" w:sz="0" w:space="0" w:color="auto"/>
        <w:left w:val="none" w:sz="0" w:space="0" w:color="auto"/>
        <w:bottom w:val="none" w:sz="0" w:space="0" w:color="auto"/>
        <w:right w:val="none" w:sz="0" w:space="0" w:color="auto"/>
      </w:divBdr>
    </w:div>
    <w:div w:id="1797673923">
      <w:bodyDiv w:val="1"/>
      <w:marLeft w:val="0"/>
      <w:marRight w:val="0"/>
      <w:marTop w:val="0"/>
      <w:marBottom w:val="0"/>
      <w:divBdr>
        <w:top w:val="none" w:sz="0" w:space="0" w:color="auto"/>
        <w:left w:val="none" w:sz="0" w:space="0" w:color="auto"/>
        <w:bottom w:val="none" w:sz="0" w:space="0" w:color="auto"/>
        <w:right w:val="none" w:sz="0" w:space="0" w:color="auto"/>
      </w:divBdr>
    </w:div>
    <w:div w:id="1797915987">
      <w:bodyDiv w:val="1"/>
      <w:marLeft w:val="0"/>
      <w:marRight w:val="0"/>
      <w:marTop w:val="0"/>
      <w:marBottom w:val="0"/>
      <w:divBdr>
        <w:top w:val="none" w:sz="0" w:space="0" w:color="auto"/>
        <w:left w:val="none" w:sz="0" w:space="0" w:color="auto"/>
        <w:bottom w:val="none" w:sz="0" w:space="0" w:color="auto"/>
        <w:right w:val="none" w:sz="0" w:space="0" w:color="auto"/>
      </w:divBdr>
    </w:div>
    <w:div w:id="1798373586">
      <w:bodyDiv w:val="1"/>
      <w:marLeft w:val="0"/>
      <w:marRight w:val="0"/>
      <w:marTop w:val="0"/>
      <w:marBottom w:val="0"/>
      <w:divBdr>
        <w:top w:val="none" w:sz="0" w:space="0" w:color="auto"/>
        <w:left w:val="none" w:sz="0" w:space="0" w:color="auto"/>
        <w:bottom w:val="none" w:sz="0" w:space="0" w:color="auto"/>
        <w:right w:val="none" w:sz="0" w:space="0" w:color="auto"/>
      </w:divBdr>
    </w:div>
    <w:div w:id="1800996869">
      <w:bodyDiv w:val="1"/>
      <w:marLeft w:val="0"/>
      <w:marRight w:val="0"/>
      <w:marTop w:val="0"/>
      <w:marBottom w:val="0"/>
      <w:divBdr>
        <w:top w:val="none" w:sz="0" w:space="0" w:color="auto"/>
        <w:left w:val="none" w:sz="0" w:space="0" w:color="auto"/>
        <w:bottom w:val="none" w:sz="0" w:space="0" w:color="auto"/>
        <w:right w:val="none" w:sz="0" w:space="0" w:color="auto"/>
      </w:divBdr>
    </w:div>
    <w:div w:id="1801339732">
      <w:bodyDiv w:val="1"/>
      <w:marLeft w:val="0"/>
      <w:marRight w:val="0"/>
      <w:marTop w:val="0"/>
      <w:marBottom w:val="0"/>
      <w:divBdr>
        <w:top w:val="none" w:sz="0" w:space="0" w:color="auto"/>
        <w:left w:val="none" w:sz="0" w:space="0" w:color="auto"/>
        <w:bottom w:val="none" w:sz="0" w:space="0" w:color="auto"/>
        <w:right w:val="none" w:sz="0" w:space="0" w:color="auto"/>
      </w:divBdr>
    </w:div>
    <w:div w:id="1801849114">
      <w:bodyDiv w:val="1"/>
      <w:marLeft w:val="0"/>
      <w:marRight w:val="0"/>
      <w:marTop w:val="0"/>
      <w:marBottom w:val="0"/>
      <w:divBdr>
        <w:top w:val="none" w:sz="0" w:space="0" w:color="auto"/>
        <w:left w:val="none" w:sz="0" w:space="0" w:color="auto"/>
        <w:bottom w:val="none" w:sz="0" w:space="0" w:color="auto"/>
        <w:right w:val="none" w:sz="0" w:space="0" w:color="auto"/>
      </w:divBdr>
    </w:div>
    <w:div w:id="1803158537">
      <w:bodyDiv w:val="1"/>
      <w:marLeft w:val="0"/>
      <w:marRight w:val="0"/>
      <w:marTop w:val="0"/>
      <w:marBottom w:val="0"/>
      <w:divBdr>
        <w:top w:val="none" w:sz="0" w:space="0" w:color="auto"/>
        <w:left w:val="none" w:sz="0" w:space="0" w:color="auto"/>
        <w:bottom w:val="none" w:sz="0" w:space="0" w:color="auto"/>
        <w:right w:val="none" w:sz="0" w:space="0" w:color="auto"/>
      </w:divBdr>
    </w:div>
    <w:div w:id="1803187422">
      <w:bodyDiv w:val="1"/>
      <w:marLeft w:val="0"/>
      <w:marRight w:val="0"/>
      <w:marTop w:val="0"/>
      <w:marBottom w:val="0"/>
      <w:divBdr>
        <w:top w:val="none" w:sz="0" w:space="0" w:color="auto"/>
        <w:left w:val="none" w:sz="0" w:space="0" w:color="auto"/>
        <w:bottom w:val="none" w:sz="0" w:space="0" w:color="auto"/>
        <w:right w:val="none" w:sz="0" w:space="0" w:color="auto"/>
      </w:divBdr>
    </w:div>
    <w:div w:id="1807039117">
      <w:bodyDiv w:val="1"/>
      <w:marLeft w:val="0"/>
      <w:marRight w:val="0"/>
      <w:marTop w:val="0"/>
      <w:marBottom w:val="0"/>
      <w:divBdr>
        <w:top w:val="none" w:sz="0" w:space="0" w:color="auto"/>
        <w:left w:val="none" w:sz="0" w:space="0" w:color="auto"/>
        <w:bottom w:val="none" w:sz="0" w:space="0" w:color="auto"/>
        <w:right w:val="none" w:sz="0" w:space="0" w:color="auto"/>
      </w:divBdr>
    </w:div>
    <w:div w:id="1807887639">
      <w:bodyDiv w:val="1"/>
      <w:marLeft w:val="0"/>
      <w:marRight w:val="0"/>
      <w:marTop w:val="0"/>
      <w:marBottom w:val="0"/>
      <w:divBdr>
        <w:top w:val="none" w:sz="0" w:space="0" w:color="auto"/>
        <w:left w:val="none" w:sz="0" w:space="0" w:color="auto"/>
        <w:bottom w:val="none" w:sz="0" w:space="0" w:color="auto"/>
        <w:right w:val="none" w:sz="0" w:space="0" w:color="auto"/>
      </w:divBdr>
    </w:div>
    <w:div w:id="1808815503">
      <w:bodyDiv w:val="1"/>
      <w:marLeft w:val="0"/>
      <w:marRight w:val="0"/>
      <w:marTop w:val="0"/>
      <w:marBottom w:val="0"/>
      <w:divBdr>
        <w:top w:val="none" w:sz="0" w:space="0" w:color="auto"/>
        <w:left w:val="none" w:sz="0" w:space="0" w:color="auto"/>
        <w:bottom w:val="none" w:sz="0" w:space="0" w:color="auto"/>
        <w:right w:val="none" w:sz="0" w:space="0" w:color="auto"/>
      </w:divBdr>
    </w:div>
    <w:div w:id="1811172284">
      <w:bodyDiv w:val="1"/>
      <w:marLeft w:val="0"/>
      <w:marRight w:val="0"/>
      <w:marTop w:val="0"/>
      <w:marBottom w:val="0"/>
      <w:divBdr>
        <w:top w:val="none" w:sz="0" w:space="0" w:color="auto"/>
        <w:left w:val="none" w:sz="0" w:space="0" w:color="auto"/>
        <w:bottom w:val="none" w:sz="0" w:space="0" w:color="auto"/>
        <w:right w:val="none" w:sz="0" w:space="0" w:color="auto"/>
      </w:divBdr>
    </w:div>
    <w:div w:id="1812097209">
      <w:bodyDiv w:val="1"/>
      <w:marLeft w:val="0"/>
      <w:marRight w:val="0"/>
      <w:marTop w:val="0"/>
      <w:marBottom w:val="0"/>
      <w:divBdr>
        <w:top w:val="none" w:sz="0" w:space="0" w:color="auto"/>
        <w:left w:val="none" w:sz="0" w:space="0" w:color="auto"/>
        <w:bottom w:val="none" w:sz="0" w:space="0" w:color="auto"/>
        <w:right w:val="none" w:sz="0" w:space="0" w:color="auto"/>
      </w:divBdr>
    </w:div>
    <w:div w:id="1814716169">
      <w:bodyDiv w:val="1"/>
      <w:marLeft w:val="0"/>
      <w:marRight w:val="0"/>
      <w:marTop w:val="0"/>
      <w:marBottom w:val="0"/>
      <w:divBdr>
        <w:top w:val="none" w:sz="0" w:space="0" w:color="auto"/>
        <w:left w:val="none" w:sz="0" w:space="0" w:color="auto"/>
        <w:bottom w:val="none" w:sz="0" w:space="0" w:color="auto"/>
        <w:right w:val="none" w:sz="0" w:space="0" w:color="auto"/>
      </w:divBdr>
    </w:div>
    <w:div w:id="1815829128">
      <w:bodyDiv w:val="1"/>
      <w:marLeft w:val="0"/>
      <w:marRight w:val="0"/>
      <w:marTop w:val="0"/>
      <w:marBottom w:val="0"/>
      <w:divBdr>
        <w:top w:val="none" w:sz="0" w:space="0" w:color="auto"/>
        <w:left w:val="none" w:sz="0" w:space="0" w:color="auto"/>
        <w:bottom w:val="none" w:sz="0" w:space="0" w:color="auto"/>
        <w:right w:val="none" w:sz="0" w:space="0" w:color="auto"/>
      </w:divBdr>
    </w:div>
    <w:div w:id="1817449603">
      <w:bodyDiv w:val="1"/>
      <w:marLeft w:val="0"/>
      <w:marRight w:val="0"/>
      <w:marTop w:val="0"/>
      <w:marBottom w:val="0"/>
      <w:divBdr>
        <w:top w:val="none" w:sz="0" w:space="0" w:color="auto"/>
        <w:left w:val="none" w:sz="0" w:space="0" w:color="auto"/>
        <w:bottom w:val="none" w:sz="0" w:space="0" w:color="auto"/>
        <w:right w:val="none" w:sz="0" w:space="0" w:color="auto"/>
      </w:divBdr>
    </w:div>
    <w:div w:id="1817837571">
      <w:bodyDiv w:val="1"/>
      <w:marLeft w:val="0"/>
      <w:marRight w:val="0"/>
      <w:marTop w:val="0"/>
      <w:marBottom w:val="0"/>
      <w:divBdr>
        <w:top w:val="none" w:sz="0" w:space="0" w:color="auto"/>
        <w:left w:val="none" w:sz="0" w:space="0" w:color="auto"/>
        <w:bottom w:val="none" w:sz="0" w:space="0" w:color="auto"/>
        <w:right w:val="none" w:sz="0" w:space="0" w:color="auto"/>
      </w:divBdr>
    </w:div>
    <w:div w:id="1820728622">
      <w:bodyDiv w:val="1"/>
      <w:marLeft w:val="0"/>
      <w:marRight w:val="0"/>
      <w:marTop w:val="0"/>
      <w:marBottom w:val="0"/>
      <w:divBdr>
        <w:top w:val="none" w:sz="0" w:space="0" w:color="auto"/>
        <w:left w:val="none" w:sz="0" w:space="0" w:color="auto"/>
        <w:bottom w:val="none" w:sz="0" w:space="0" w:color="auto"/>
        <w:right w:val="none" w:sz="0" w:space="0" w:color="auto"/>
      </w:divBdr>
    </w:div>
    <w:div w:id="1820808359">
      <w:bodyDiv w:val="1"/>
      <w:marLeft w:val="0"/>
      <w:marRight w:val="0"/>
      <w:marTop w:val="0"/>
      <w:marBottom w:val="0"/>
      <w:divBdr>
        <w:top w:val="none" w:sz="0" w:space="0" w:color="auto"/>
        <w:left w:val="none" w:sz="0" w:space="0" w:color="auto"/>
        <w:bottom w:val="none" w:sz="0" w:space="0" w:color="auto"/>
        <w:right w:val="none" w:sz="0" w:space="0" w:color="auto"/>
      </w:divBdr>
    </w:div>
    <w:div w:id="1821192411">
      <w:bodyDiv w:val="1"/>
      <w:marLeft w:val="0"/>
      <w:marRight w:val="0"/>
      <w:marTop w:val="0"/>
      <w:marBottom w:val="0"/>
      <w:divBdr>
        <w:top w:val="none" w:sz="0" w:space="0" w:color="auto"/>
        <w:left w:val="none" w:sz="0" w:space="0" w:color="auto"/>
        <w:bottom w:val="none" w:sz="0" w:space="0" w:color="auto"/>
        <w:right w:val="none" w:sz="0" w:space="0" w:color="auto"/>
      </w:divBdr>
    </w:div>
    <w:div w:id="1821730603">
      <w:bodyDiv w:val="1"/>
      <w:marLeft w:val="0"/>
      <w:marRight w:val="0"/>
      <w:marTop w:val="0"/>
      <w:marBottom w:val="0"/>
      <w:divBdr>
        <w:top w:val="none" w:sz="0" w:space="0" w:color="auto"/>
        <w:left w:val="none" w:sz="0" w:space="0" w:color="auto"/>
        <w:bottom w:val="none" w:sz="0" w:space="0" w:color="auto"/>
        <w:right w:val="none" w:sz="0" w:space="0" w:color="auto"/>
      </w:divBdr>
    </w:div>
    <w:div w:id="1822502034">
      <w:bodyDiv w:val="1"/>
      <w:marLeft w:val="0"/>
      <w:marRight w:val="0"/>
      <w:marTop w:val="0"/>
      <w:marBottom w:val="0"/>
      <w:divBdr>
        <w:top w:val="none" w:sz="0" w:space="0" w:color="auto"/>
        <w:left w:val="none" w:sz="0" w:space="0" w:color="auto"/>
        <w:bottom w:val="none" w:sz="0" w:space="0" w:color="auto"/>
        <w:right w:val="none" w:sz="0" w:space="0" w:color="auto"/>
      </w:divBdr>
    </w:div>
    <w:div w:id="1822771832">
      <w:bodyDiv w:val="1"/>
      <w:marLeft w:val="0"/>
      <w:marRight w:val="0"/>
      <w:marTop w:val="0"/>
      <w:marBottom w:val="0"/>
      <w:divBdr>
        <w:top w:val="none" w:sz="0" w:space="0" w:color="auto"/>
        <w:left w:val="none" w:sz="0" w:space="0" w:color="auto"/>
        <w:bottom w:val="none" w:sz="0" w:space="0" w:color="auto"/>
        <w:right w:val="none" w:sz="0" w:space="0" w:color="auto"/>
      </w:divBdr>
    </w:div>
    <w:div w:id="1825195088">
      <w:bodyDiv w:val="1"/>
      <w:marLeft w:val="0"/>
      <w:marRight w:val="0"/>
      <w:marTop w:val="0"/>
      <w:marBottom w:val="0"/>
      <w:divBdr>
        <w:top w:val="none" w:sz="0" w:space="0" w:color="auto"/>
        <w:left w:val="none" w:sz="0" w:space="0" w:color="auto"/>
        <w:bottom w:val="none" w:sz="0" w:space="0" w:color="auto"/>
        <w:right w:val="none" w:sz="0" w:space="0" w:color="auto"/>
      </w:divBdr>
    </w:div>
    <w:div w:id="1825512954">
      <w:bodyDiv w:val="1"/>
      <w:marLeft w:val="0"/>
      <w:marRight w:val="0"/>
      <w:marTop w:val="0"/>
      <w:marBottom w:val="0"/>
      <w:divBdr>
        <w:top w:val="none" w:sz="0" w:space="0" w:color="auto"/>
        <w:left w:val="none" w:sz="0" w:space="0" w:color="auto"/>
        <w:bottom w:val="none" w:sz="0" w:space="0" w:color="auto"/>
        <w:right w:val="none" w:sz="0" w:space="0" w:color="auto"/>
      </w:divBdr>
    </w:div>
    <w:div w:id="1825703598">
      <w:bodyDiv w:val="1"/>
      <w:marLeft w:val="0"/>
      <w:marRight w:val="0"/>
      <w:marTop w:val="0"/>
      <w:marBottom w:val="0"/>
      <w:divBdr>
        <w:top w:val="none" w:sz="0" w:space="0" w:color="auto"/>
        <w:left w:val="none" w:sz="0" w:space="0" w:color="auto"/>
        <w:bottom w:val="none" w:sz="0" w:space="0" w:color="auto"/>
        <w:right w:val="none" w:sz="0" w:space="0" w:color="auto"/>
      </w:divBdr>
    </w:div>
    <w:div w:id="1825778777">
      <w:bodyDiv w:val="1"/>
      <w:marLeft w:val="0"/>
      <w:marRight w:val="0"/>
      <w:marTop w:val="0"/>
      <w:marBottom w:val="0"/>
      <w:divBdr>
        <w:top w:val="none" w:sz="0" w:space="0" w:color="auto"/>
        <w:left w:val="none" w:sz="0" w:space="0" w:color="auto"/>
        <w:bottom w:val="none" w:sz="0" w:space="0" w:color="auto"/>
        <w:right w:val="none" w:sz="0" w:space="0" w:color="auto"/>
      </w:divBdr>
      <w:divsChild>
        <w:div w:id="13579786">
          <w:marLeft w:val="640"/>
          <w:marRight w:val="0"/>
          <w:marTop w:val="0"/>
          <w:marBottom w:val="0"/>
          <w:divBdr>
            <w:top w:val="none" w:sz="0" w:space="0" w:color="auto"/>
            <w:left w:val="none" w:sz="0" w:space="0" w:color="auto"/>
            <w:bottom w:val="none" w:sz="0" w:space="0" w:color="auto"/>
            <w:right w:val="none" w:sz="0" w:space="0" w:color="auto"/>
          </w:divBdr>
        </w:div>
        <w:div w:id="82185789">
          <w:marLeft w:val="640"/>
          <w:marRight w:val="0"/>
          <w:marTop w:val="0"/>
          <w:marBottom w:val="0"/>
          <w:divBdr>
            <w:top w:val="none" w:sz="0" w:space="0" w:color="auto"/>
            <w:left w:val="none" w:sz="0" w:space="0" w:color="auto"/>
            <w:bottom w:val="none" w:sz="0" w:space="0" w:color="auto"/>
            <w:right w:val="none" w:sz="0" w:space="0" w:color="auto"/>
          </w:divBdr>
        </w:div>
        <w:div w:id="100074505">
          <w:marLeft w:val="640"/>
          <w:marRight w:val="0"/>
          <w:marTop w:val="0"/>
          <w:marBottom w:val="0"/>
          <w:divBdr>
            <w:top w:val="none" w:sz="0" w:space="0" w:color="auto"/>
            <w:left w:val="none" w:sz="0" w:space="0" w:color="auto"/>
            <w:bottom w:val="none" w:sz="0" w:space="0" w:color="auto"/>
            <w:right w:val="none" w:sz="0" w:space="0" w:color="auto"/>
          </w:divBdr>
        </w:div>
        <w:div w:id="104229975">
          <w:marLeft w:val="640"/>
          <w:marRight w:val="0"/>
          <w:marTop w:val="0"/>
          <w:marBottom w:val="0"/>
          <w:divBdr>
            <w:top w:val="none" w:sz="0" w:space="0" w:color="auto"/>
            <w:left w:val="none" w:sz="0" w:space="0" w:color="auto"/>
            <w:bottom w:val="none" w:sz="0" w:space="0" w:color="auto"/>
            <w:right w:val="none" w:sz="0" w:space="0" w:color="auto"/>
          </w:divBdr>
        </w:div>
        <w:div w:id="148055583">
          <w:marLeft w:val="640"/>
          <w:marRight w:val="0"/>
          <w:marTop w:val="0"/>
          <w:marBottom w:val="0"/>
          <w:divBdr>
            <w:top w:val="none" w:sz="0" w:space="0" w:color="auto"/>
            <w:left w:val="none" w:sz="0" w:space="0" w:color="auto"/>
            <w:bottom w:val="none" w:sz="0" w:space="0" w:color="auto"/>
            <w:right w:val="none" w:sz="0" w:space="0" w:color="auto"/>
          </w:divBdr>
        </w:div>
        <w:div w:id="164439244">
          <w:marLeft w:val="640"/>
          <w:marRight w:val="0"/>
          <w:marTop w:val="0"/>
          <w:marBottom w:val="0"/>
          <w:divBdr>
            <w:top w:val="none" w:sz="0" w:space="0" w:color="auto"/>
            <w:left w:val="none" w:sz="0" w:space="0" w:color="auto"/>
            <w:bottom w:val="none" w:sz="0" w:space="0" w:color="auto"/>
            <w:right w:val="none" w:sz="0" w:space="0" w:color="auto"/>
          </w:divBdr>
        </w:div>
        <w:div w:id="181675576">
          <w:marLeft w:val="640"/>
          <w:marRight w:val="0"/>
          <w:marTop w:val="0"/>
          <w:marBottom w:val="0"/>
          <w:divBdr>
            <w:top w:val="none" w:sz="0" w:space="0" w:color="auto"/>
            <w:left w:val="none" w:sz="0" w:space="0" w:color="auto"/>
            <w:bottom w:val="none" w:sz="0" w:space="0" w:color="auto"/>
            <w:right w:val="none" w:sz="0" w:space="0" w:color="auto"/>
          </w:divBdr>
        </w:div>
        <w:div w:id="215317129">
          <w:marLeft w:val="640"/>
          <w:marRight w:val="0"/>
          <w:marTop w:val="0"/>
          <w:marBottom w:val="0"/>
          <w:divBdr>
            <w:top w:val="none" w:sz="0" w:space="0" w:color="auto"/>
            <w:left w:val="none" w:sz="0" w:space="0" w:color="auto"/>
            <w:bottom w:val="none" w:sz="0" w:space="0" w:color="auto"/>
            <w:right w:val="none" w:sz="0" w:space="0" w:color="auto"/>
          </w:divBdr>
        </w:div>
        <w:div w:id="253173705">
          <w:marLeft w:val="640"/>
          <w:marRight w:val="0"/>
          <w:marTop w:val="0"/>
          <w:marBottom w:val="0"/>
          <w:divBdr>
            <w:top w:val="none" w:sz="0" w:space="0" w:color="auto"/>
            <w:left w:val="none" w:sz="0" w:space="0" w:color="auto"/>
            <w:bottom w:val="none" w:sz="0" w:space="0" w:color="auto"/>
            <w:right w:val="none" w:sz="0" w:space="0" w:color="auto"/>
          </w:divBdr>
        </w:div>
        <w:div w:id="343091374">
          <w:marLeft w:val="640"/>
          <w:marRight w:val="0"/>
          <w:marTop w:val="0"/>
          <w:marBottom w:val="0"/>
          <w:divBdr>
            <w:top w:val="none" w:sz="0" w:space="0" w:color="auto"/>
            <w:left w:val="none" w:sz="0" w:space="0" w:color="auto"/>
            <w:bottom w:val="none" w:sz="0" w:space="0" w:color="auto"/>
            <w:right w:val="none" w:sz="0" w:space="0" w:color="auto"/>
          </w:divBdr>
        </w:div>
        <w:div w:id="439375049">
          <w:marLeft w:val="640"/>
          <w:marRight w:val="0"/>
          <w:marTop w:val="0"/>
          <w:marBottom w:val="0"/>
          <w:divBdr>
            <w:top w:val="none" w:sz="0" w:space="0" w:color="auto"/>
            <w:left w:val="none" w:sz="0" w:space="0" w:color="auto"/>
            <w:bottom w:val="none" w:sz="0" w:space="0" w:color="auto"/>
            <w:right w:val="none" w:sz="0" w:space="0" w:color="auto"/>
          </w:divBdr>
        </w:div>
        <w:div w:id="611716425">
          <w:marLeft w:val="640"/>
          <w:marRight w:val="0"/>
          <w:marTop w:val="0"/>
          <w:marBottom w:val="0"/>
          <w:divBdr>
            <w:top w:val="none" w:sz="0" w:space="0" w:color="auto"/>
            <w:left w:val="none" w:sz="0" w:space="0" w:color="auto"/>
            <w:bottom w:val="none" w:sz="0" w:space="0" w:color="auto"/>
            <w:right w:val="none" w:sz="0" w:space="0" w:color="auto"/>
          </w:divBdr>
        </w:div>
        <w:div w:id="623732657">
          <w:marLeft w:val="640"/>
          <w:marRight w:val="0"/>
          <w:marTop w:val="0"/>
          <w:marBottom w:val="0"/>
          <w:divBdr>
            <w:top w:val="none" w:sz="0" w:space="0" w:color="auto"/>
            <w:left w:val="none" w:sz="0" w:space="0" w:color="auto"/>
            <w:bottom w:val="none" w:sz="0" w:space="0" w:color="auto"/>
            <w:right w:val="none" w:sz="0" w:space="0" w:color="auto"/>
          </w:divBdr>
        </w:div>
        <w:div w:id="655112521">
          <w:marLeft w:val="640"/>
          <w:marRight w:val="0"/>
          <w:marTop w:val="0"/>
          <w:marBottom w:val="0"/>
          <w:divBdr>
            <w:top w:val="none" w:sz="0" w:space="0" w:color="auto"/>
            <w:left w:val="none" w:sz="0" w:space="0" w:color="auto"/>
            <w:bottom w:val="none" w:sz="0" w:space="0" w:color="auto"/>
            <w:right w:val="none" w:sz="0" w:space="0" w:color="auto"/>
          </w:divBdr>
        </w:div>
        <w:div w:id="717971648">
          <w:marLeft w:val="640"/>
          <w:marRight w:val="0"/>
          <w:marTop w:val="0"/>
          <w:marBottom w:val="0"/>
          <w:divBdr>
            <w:top w:val="none" w:sz="0" w:space="0" w:color="auto"/>
            <w:left w:val="none" w:sz="0" w:space="0" w:color="auto"/>
            <w:bottom w:val="none" w:sz="0" w:space="0" w:color="auto"/>
            <w:right w:val="none" w:sz="0" w:space="0" w:color="auto"/>
          </w:divBdr>
        </w:div>
        <w:div w:id="761688208">
          <w:marLeft w:val="640"/>
          <w:marRight w:val="0"/>
          <w:marTop w:val="0"/>
          <w:marBottom w:val="0"/>
          <w:divBdr>
            <w:top w:val="none" w:sz="0" w:space="0" w:color="auto"/>
            <w:left w:val="none" w:sz="0" w:space="0" w:color="auto"/>
            <w:bottom w:val="none" w:sz="0" w:space="0" w:color="auto"/>
            <w:right w:val="none" w:sz="0" w:space="0" w:color="auto"/>
          </w:divBdr>
        </w:div>
        <w:div w:id="895436743">
          <w:marLeft w:val="640"/>
          <w:marRight w:val="0"/>
          <w:marTop w:val="0"/>
          <w:marBottom w:val="0"/>
          <w:divBdr>
            <w:top w:val="none" w:sz="0" w:space="0" w:color="auto"/>
            <w:left w:val="none" w:sz="0" w:space="0" w:color="auto"/>
            <w:bottom w:val="none" w:sz="0" w:space="0" w:color="auto"/>
            <w:right w:val="none" w:sz="0" w:space="0" w:color="auto"/>
          </w:divBdr>
        </w:div>
        <w:div w:id="925261019">
          <w:marLeft w:val="640"/>
          <w:marRight w:val="0"/>
          <w:marTop w:val="0"/>
          <w:marBottom w:val="0"/>
          <w:divBdr>
            <w:top w:val="none" w:sz="0" w:space="0" w:color="auto"/>
            <w:left w:val="none" w:sz="0" w:space="0" w:color="auto"/>
            <w:bottom w:val="none" w:sz="0" w:space="0" w:color="auto"/>
            <w:right w:val="none" w:sz="0" w:space="0" w:color="auto"/>
          </w:divBdr>
        </w:div>
        <w:div w:id="1107123148">
          <w:marLeft w:val="640"/>
          <w:marRight w:val="0"/>
          <w:marTop w:val="0"/>
          <w:marBottom w:val="0"/>
          <w:divBdr>
            <w:top w:val="none" w:sz="0" w:space="0" w:color="auto"/>
            <w:left w:val="none" w:sz="0" w:space="0" w:color="auto"/>
            <w:bottom w:val="none" w:sz="0" w:space="0" w:color="auto"/>
            <w:right w:val="none" w:sz="0" w:space="0" w:color="auto"/>
          </w:divBdr>
        </w:div>
        <w:div w:id="1122188378">
          <w:marLeft w:val="640"/>
          <w:marRight w:val="0"/>
          <w:marTop w:val="0"/>
          <w:marBottom w:val="0"/>
          <w:divBdr>
            <w:top w:val="none" w:sz="0" w:space="0" w:color="auto"/>
            <w:left w:val="none" w:sz="0" w:space="0" w:color="auto"/>
            <w:bottom w:val="none" w:sz="0" w:space="0" w:color="auto"/>
            <w:right w:val="none" w:sz="0" w:space="0" w:color="auto"/>
          </w:divBdr>
        </w:div>
        <w:div w:id="1124083017">
          <w:marLeft w:val="640"/>
          <w:marRight w:val="0"/>
          <w:marTop w:val="0"/>
          <w:marBottom w:val="0"/>
          <w:divBdr>
            <w:top w:val="none" w:sz="0" w:space="0" w:color="auto"/>
            <w:left w:val="none" w:sz="0" w:space="0" w:color="auto"/>
            <w:bottom w:val="none" w:sz="0" w:space="0" w:color="auto"/>
            <w:right w:val="none" w:sz="0" w:space="0" w:color="auto"/>
          </w:divBdr>
        </w:div>
        <w:div w:id="1127703882">
          <w:marLeft w:val="640"/>
          <w:marRight w:val="0"/>
          <w:marTop w:val="0"/>
          <w:marBottom w:val="0"/>
          <w:divBdr>
            <w:top w:val="none" w:sz="0" w:space="0" w:color="auto"/>
            <w:left w:val="none" w:sz="0" w:space="0" w:color="auto"/>
            <w:bottom w:val="none" w:sz="0" w:space="0" w:color="auto"/>
            <w:right w:val="none" w:sz="0" w:space="0" w:color="auto"/>
          </w:divBdr>
        </w:div>
        <w:div w:id="1201166406">
          <w:marLeft w:val="640"/>
          <w:marRight w:val="0"/>
          <w:marTop w:val="0"/>
          <w:marBottom w:val="0"/>
          <w:divBdr>
            <w:top w:val="none" w:sz="0" w:space="0" w:color="auto"/>
            <w:left w:val="none" w:sz="0" w:space="0" w:color="auto"/>
            <w:bottom w:val="none" w:sz="0" w:space="0" w:color="auto"/>
            <w:right w:val="none" w:sz="0" w:space="0" w:color="auto"/>
          </w:divBdr>
        </w:div>
        <w:div w:id="1206789774">
          <w:marLeft w:val="640"/>
          <w:marRight w:val="0"/>
          <w:marTop w:val="0"/>
          <w:marBottom w:val="0"/>
          <w:divBdr>
            <w:top w:val="none" w:sz="0" w:space="0" w:color="auto"/>
            <w:left w:val="none" w:sz="0" w:space="0" w:color="auto"/>
            <w:bottom w:val="none" w:sz="0" w:space="0" w:color="auto"/>
            <w:right w:val="none" w:sz="0" w:space="0" w:color="auto"/>
          </w:divBdr>
        </w:div>
        <w:div w:id="1209995644">
          <w:marLeft w:val="640"/>
          <w:marRight w:val="0"/>
          <w:marTop w:val="0"/>
          <w:marBottom w:val="0"/>
          <w:divBdr>
            <w:top w:val="none" w:sz="0" w:space="0" w:color="auto"/>
            <w:left w:val="none" w:sz="0" w:space="0" w:color="auto"/>
            <w:bottom w:val="none" w:sz="0" w:space="0" w:color="auto"/>
            <w:right w:val="none" w:sz="0" w:space="0" w:color="auto"/>
          </w:divBdr>
        </w:div>
        <w:div w:id="1221399658">
          <w:marLeft w:val="640"/>
          <w:marRight w:val="0"/>
          <w:marTop w:val="0"/>
          <w:marBottom w:val="0"/>
          <w:divBdr>
            <w:top w:val="none" w:sz="0" w:space="0" w:color="auto"/>
            <w:left w:val="none" w:sz="0" w:space="0" w:color="auto"/>
            <w:bottom w:val="none" w:sz="0" w:space="0" w:color="auto"/>
            <w:right w:val="none" w:sz="0" w:space="0" w:color="auto"/>
          </w:divBdr>
        </w:div>
        <w:div w:id="1256209909">
          <w:marLeft w:val="640"/>
          <w:marRight w:val="0"/>
          <w:marTop w:val="0"/>
          <w:marBottom w:val="0"/>
          <w:divBdr>
            <w:top w:val="none" w:sz="0" w:space="0" w:color="auto"/>
            <w:left w:val="none" w:sz="0" w:space="0" w:color="auto"/>
            <w:bottom w:val="none" w:sz="0" w:space="0" w:color="auto"/>
            <w:right w:val="none" w:sz="0" w:space="0" w:color="auto"/>
          </w:divBdr>
        </w:div>
        <w:div w:id="1405839477">
          <w:marLeft w:val="640"/>
          <w:marRight w:val="0"/>
          <w:marTop w:val="0"/>
          <w:marBottom w:val="0"/>
          <w:divBdr>
            <w:top w:val="none" w:sz="0" w:space="0" w:color="auto"/>
            <w:left w:val="none" w:sz="0" w:space="0" w:color="auto"/>
            <w:bottom w:val="none" w:sz="0" w:space="0" w:color="auto"/>
            <w:right w:val="none" w:sz="0" w:space="0" w:color="auto"/>
          </w:divBdr>
        </w:div>
        <w:div w:id="1458989578">
          <w:marLeft w:val="640"/>
          <w:marRight w:val="0"/>
          <w:marTop w:val="0"/>
          <w:marBottom w:val="0"/>
          <w:divBdr>
            <w:top w:val="none" w:sz="0" w:space="0" w:color="auto"/>
            <w:left w:val="none" w:sz="0" w:space="0" w:color="auto"/>
            <w:bottom w:val="none" w:sz="0" w:space="0" w:color="auto"/>
            <w:right w:val="none" w:sz="0" w:space="0" w:color="auto"/>
          </w:divBdr>
        </w:div>
        <w:div w:id="1587567936">
          <w:marLeft w:val="640"/>
          <w:marRight w:val="0"/>
          <w:marTop w:val="0"/>
          <w:marBottom w:val="0"/>
          <w:divBdr>
            <w:top w:val="none" w:sz="0" w:space="0" w:color="auto"/>
            <w:left w:val="none" w:sz="0" w:space="0" w:color="auto"/>
            <w:bottom w:val="none" w:sz="0" w:space="0" w:color="auto"/>
            <w:right w:val="none" w:sz="0" w:space="0" w:color="auto"/>
          </w:divBdr>
        </w:div>
        <w:div w:id="1653868872">
          <w:marLeft w:val="640"/>
          <w:marRight w:val="0"/>
          <w:marTop w:val="0"/>
          <w:marBottom w:val="0"/>
          <w:divBdr>
            <w:top w:val="none" w:sz="0" w:space="0" w:color="auto"/>
            <w:left w:val="none" w:sz="0" w:space="0" w:color="auto"/>
            <w:bottom w:val="none" w:sz="0" w:space="0" w:color="auto"/>
            <w:right w:val="none" w:sz="0" w:space="0" w:color="auto"/>
          </w:divBdr>
        </w:div>
        <w:div w:id="1715690839">
          <w:marLeft w:val="640"/>
          <w:marRight w:val="0"/>
          <w:marTop w:val="0"/>
          <w:marBottom w:val="0"/>
          <w:divBdr>
            <w:top w:val="none" w:sz="0" w:space="0" w:color="auto"/>
            <w:left w:val="none" w:sz="0" w:space="0" w:color="auto"/>
            <w:bottom w:val="none" w:sz="0" w:space="0" w:color="auto"/>
            <w:right w:val="none" w:sz="0" w:space="0" w:color="auto"/>
          </w:divBdr>
        </w:div>
        <w:div w:id="1719016277">
          <w:marLeft w:val="640"/>
          <w:marRight w:val="0"/>
          <w:marTop w:val="0"/>
          <w:marBottom w:val="0"/>
          <w:divBdr>
            <w:top w:val="none" w:sz="0" w:space="0" w:color="auto"/>
            <w:left w:val="none" w:sz="0" w:space="0" w:color="auto"/>
            <w:bottom w:val="none" w:sz="0" w:space="0" w:color="auto"/>
            <w:right w:val="none" w:sz="0" w:space="0" w:color="auto"/>
          </w:divBdr>
        </w:div>
        <w:div w:id="1848861504">
          <w:marLeft w:val="640"/>
          <w:marRight w:val="0"/>
          <w:marTop w:val="0"/>
          <w:marBottom w:val="0"/>
          <w:divBdr>
            <w:top w:val="none" w:sz="0" w:space="0" w:color="auto"/>
            <w:left w:val="none" w:sz="0" w:space="0" w:color="auto"/>
            <w:bottom w:val="none" w:sz="0" w:space="0" w:color="auto"/>
            <w:right w:val="none" w:sz="0" w:space="0" w:color="auto"/>
          </w:divBdr>
        </w:div>
        <w:div w:id="1880435758">
          <w:marLeft w:val="640"/>
          <w:marRight w:val="0"/>
          <w:marTop w:val="0"/>
          <w:marBottom w:val="0"/>
          <w:divBdr>
            <w:top w:val="none" w:sz="0" w:space="0" w:color="auto"/>
            <w:left w:val="none" w:sz="0" w:space="0" w:color="auto"/>
            <w:bottom w:val="none" w:sz="0" w:space="0" w:color="auto"/>
            <w:right w:val="none" w:sz="0" w:space="0" w:color="auto"/>
          </w:divBdr>
        </w:div>
        <w:div w:id="1907915072">
          <w:marLeft w:val="640"/>
          <w:marRight w:val="0"/>
          <w:marTop w:val="0"/>
          <w:marBottom w:val="0"/>
          <w:divBdr>
            <w:top w:val="none" w:sz="0" w:space="0" w:color="auto"/>
            <w:left w:val="none" w:sz="0" w:space="0" w:color="auto"/>
            <w:bottom w:val="none" w:sz="0" w:space="0" w:color="auto"/>
            <w:right w:val="none" w:sz="0" w:space="0" w:color="auto"/>
          </w:divBdr>
        </w:div>
        <w:div w:id="1987927186">
          <w:marLeft w:val="640"/>
          <w:marRight w:val="0"/>
          <w:marTop w:val="0"/>
          <w:marBottom w:val="0"/>
          <w:divBdr>
            <w:top w:val="none" w:sz="0" w:space="0" w:color="auto"/>
            <w:left w:val="none" w:sz="0" w:space="0" w:color="auto"/>
            <w:bottom w:val="none" w:sz="0" w:space="0" w:color="auto"/>
            <w:right w:val="none" w:sz="0" w:space="0" w:color="auto"/>
          </w:divBdr>
        </w:div>
        <w:div w:id="2040548544">
          <w:marLeft w:val="640"/>
          <w:marRight w:val="0"/>
          <w:marTop w:val="0"/>
          <w:marBottom w:val="0"/>
          <w:divBdr>
            <w:top w:val="none" w:sz="0" w:space="0" w:color="auto"/>
            <w:left w:val="none" w:sz="0" w:space="0" w:color="auto"/>
            <w:bottom w:val="none" w:sz="0" w:space="0" w:color="auto"/>
            <w:right w:val="none" w:sz="0" w:space="0" w:color="auto"/>
          </w:divBdr>
        </w:div>
        <w:div w:id="2064595570">
          <w:marLeft w:val="640"/>
          <w:marRight w:val="0"/>
          <w:marTop w:val="0"/>
          <w:marBottom w:val="0"/>
          <w:divBdr>
            <w:top w:val="none" w:sz="0" w:space="0" w:color="auto"/>
            <w:left w:val="none" w:sz="0" w:space="0" w:color="auto"/>
            <w:bottom w:val="none" w:sz="0" w:space="0" w:color="auto"/>
            <w:right w:val="none" w:sz="0" w:space="0" w:color="auto"/>
          </w:divBdr>
        </w:div>
        <w:div w:id="2105760397">
          <w:marLeft w:val="640"/>
          <w:marRight w:val="0"/>
          <w:marTop w:val="0"/>
          <w:marBottom w:val="0"/>
          <w:divBdr>
            <w:top w:val="none" w:sz="0" w:space="0" w:color="auto"/>
            <w:left w:val="none" w:sz="0" w:space="0" w:color="auto"/>
            <w:bottom w:val="none" w:sz="0" w:space="0" w:color="auto"/>
            <w:right w:val="none" w:sz="0" w:space="0" w:color="auto"/>
          </w:divBdr>
        </w:div>
      </w:divsChild>
    </w:div>
    <w:div w:id="1830319586">
      <w:bodyDiv w:val="1"/>
      <w:marLeft w:val="0"/>
      <w:marRight w:val="0"/>
      <w:marTop w:val="0"/>
      <w:marBottom w:val="0"/>
      <w:divBdr>
        <w:top w:val="none" w:sz="0" w:space="0" w:color="auto"/>
        <w:left w:val="none" w:sz="0" w:space="0" w:color="auto"/>
        <w:bottom w:val="none" w:sz="0" w:space="0" w:color="auto"/>
        <w:right w:val="none" w:sz="0" w:space="0" w:color="auto"/>
      </w:divBdr>
    </w:div>
    <w:div w:id="1832676542">
      <w:bodyDiv w:val="1"/>
      <w:marLeft w:val="0"/>
      <w:marRight w:val="0"/>
      <w:marTop w:val="0"/>
      <w:marBottom w:val="0"/>
      <w:divBdr>
        <w:top w:val="none" w:sz="0" w:space="0" w:color="auto"/>
        <w:left w:val="none" w:sz="0" w:space="0" w:color="auto"/>
        <w:bottom w:val="none" w:sz="0" w:space="0" w:color="auto"/>
        <w:right w:val="none" w:sz="0" w:space="0" w:color="auto"/>
      </w:divBdr>
    </w:div>
    <w:div w:id="1833377333">
      <w:bodyDiv w:val="1"/>
      <w:marLeft w:val="0"/>
      <w:marRight w:val="0"/>
      <w:marTop w:val="0"/>
      <w:marBottom w:val="0"/>
      <w:divBdr>
        <w:top w:val="none" w:sz="0" w:space="0" w:color="auto"/>
        <w:left w:val="none" w:sz="0" w:space="0" w:color="auto"/>
        <w:bottom w:val="none" w:sz="0" w:space="0" w:color="auto"/>
        <w:right w:val="none" w:sz="0" w:space="0" w:color="auto"/>
      </w:divBdr>
    </w:div>
    <w:div w:id="1836066810">
      <w:bodyDiv w:val="1"/>
      <w:marLeft w:val="0"/>
      <w:marRight w:val="0"/>
      <w:marTop w:val="0"/>
      <w:marBottom w:val="0"/>
      <w:divBdr>
        <w:top w:val="none" w:sz="0" w:space="0" w:color="auto"/>
        <w:left w:val="none" w:sz="0" w:space="0" w:color="auto"/>
        <w:bottom w:val="none" w:sz="0" w:space="0" w:color="auto"/>
        <w:right w:val="none" w:sz="0" w:space="0" w:color="auto"/>
      </w:divBdr>
    </w:div>
    <w:div w:id="1836652715">
      <w:bodyDiv w:val="1"/>
      <w:marLeft w:val="0"/>
      <w:marRight w:val="0"/>
      <w:marTop w:val="0"/>
      <w:marBottom w:val="0"/>
      <w:divBdr>
        <w:top w:val="none" w:sz="0" w:space="0" w:color="auto"/>
        <w:left w:val="none" w:sz="0" w:space="0" w:color="auto"/>
        <w:bottom w:val="none" w:sz="0" w:space="0" w:color="auto"/>
        <w:right w:val="none" w:sz="0" w:space="0" w:color="auto"/>
      </w:divBdr>
    </w:div>
    <w:div w:id="1839996159">
      <w:bodyDiv w:val="1"/>
      <w:marLeft w:val="0"/>
      <w:marRight w:val="0"/>
      <w:marTop w:val="0"/>
      <w:marBottom w:val="0"/>
      <w:divBdr>
        <w:top w:val="none" w:sz="0" w:space="0" w:color="auto"/>
        <w:left w:val="none" w:sz="0" w:space="0" w:color="auto"/>
        <w:bottom w:val="none" w:sz="0" w:space="0" w:color="auto"/>
        <w:right w:val="none" w:sz="0" w:space="0" w:color="auto"/>
      </w:divBdr>
    </w:div>
    <w:div w:id="1840346850">
      <w:bodyDiv w:val="1"/>
      <w:marLeft w:val="0"/>
      <w:marRight w:val="0"/>
      <w:marTop w:val="0"/>
      <w:marBottom w:val="0"/>
      <w:divBdr>
        <w:top w:val="none" w:sz="0" w:space="0" w:color="auto"/>
        <w:left w:val="none" w:sz="0" w:space="0" w:color="auto"/>
        <w:bottom w:val="none" w:sz="0" w:space="0" w:color="auto"/>
        <w:right w:val="none" w:sz="0" w:space="0" w:color="auto"/>
      </w:divBdr>
    </w:div>
    <w:div w:id="1842697377">
      <w:bodyDiv w:val="1"/>
      <w:marLeft w:val="0"/>
      <w:marRight w:val="0"/>
      <w:marTop w:val="0"/>
      <w:marBottom w:val="0"/>
      <w:divBdr>
        <w:top w:val="none" w:sz="0" w:space="0" w:color="auto"/>
        <w:left w:val="none" w:sz="0" w:space="0" w:color="auto"/>
        <w:bottom w:val="none" w:sz="0" w:space="0" w:color="auto"/>
        <w:right w:val="none" w:sz="0" w:space="0" w:color="auto"/>
      </w:divBdr>
    </w:div>
    <w:div w:id="1844976362">
      <w:bodyDiv w:val="1"/>
      <w:marLeft w:val="0"/>
      <w:marRight w:val="0"/>
      <w:marTop w:val="0"/>
      <w:marBottom w:val="0"/>
      <w:divBdr>
        <w:top w:val="none" w:sz="0" w:space="0" w:color="auto"/>
        <w:left w:val="none" w:sz="0" w:space="0" w:color="auto"/>
        <w:bottom w:val="none" w:sz="0" w:space="0" w:color="auto"/>
        <w:right w:val="none" w:sz="0" w:space="0" w:color="auto"/>
      </w:divBdr>
    </w:div>
    <w:div w:id="1845051857">
      <w:bodyDiv w:val="1"/>
      <w:marLeft w:val="0"/>
      <w:marRight w:val="0"/>
      <w:marTop w:val="0"/>
      <w:marBottom w:val="0"/>
      <w:divBdr>
        <w:top w:val="none" w:sz="0" w:space="0" w:color="auto"/>
        <w:left w:val="none" w:sz="0" w:space="0" w:color="auto"/>
        <w:bottom w:val="none" w:sz="0" w:space="0" w:color="auto"/>
        <w:right w:val="none" w:sz="0" w:space="0" w:color="auto"/>
      </w:divBdr>
    </w:div>
    <w:div w:id="1846898558">
      <w:bodyDiv w:val="1"/>
      <w:marLeft w:val="0"/>
      <w:marRight w:val="0"/>
      <w:marTop w:val="0"/>
      <w:marBottom w:val="0"/>
      <w:divBdr>
        <w:top w:val="none" w:sz="0" w:space="0" w:color="auto"/>
        <w:left w:val="none" w:sz="0" w:space="0" w:color="auto"/>
        <w:bottom w:val="none" w:sz="0" w:space="0" w:color="auto"/>
        <w:right w:val="none" w:sz="0" w:space="0" w:color="auto"/>
      </w:divBdr>
    </w:div>
    <w:div w:id="1847592772">
      <w:bodyDiv w:val="1"/>
      <w:marLeft w:val="0"/>
      <w:marRight w:val="0"/>
      <w:marTop w:val="0"/>
      <w:marBottom w:val="0"/>
      <w:divBdr>
        <w:top w:val="none" w:sz="0" w:space="0" w:color="auto"/>
        <w:left w:val="none" w:sz="0" w:space="0" w:color="auto"/>
        <w:bottom w:val="none" w:sz="0" w:space="0" w:color="auto"/>
        <w:right w:val="none" w:sz="0" w:space="0" w:color="auto"/>
      </w:divBdr>
    </w:div>
    <w:div w:id="1848792637">
      <w:bodyDiv w:val="1"/>
      <w:marLeft w:val="0"/>
      <w:marRight w:val="0"/>
      <w:marTop w:val="0"/>
      <w:marBottom w:val="0"/>
      <w:divBdr>
        <w:top w:val="none" w:sz="0" w:space="0" w:color="auto"/>
        <w:left w:val="none" w:sz="0" w:space="0" w:color="auto"/>
        <w:bottom w:val="none" w:sz="0" w:space="0" w:color="auto"/>
        <w:right w:val="none" w:sz="0" w:space="0" w:color="auto"/>
      </w:divBdr>
    </w:div>
    <w:div w:id="1851137790">
      <w:bodyDiv w:val="1"/>
      <w:marLeft w:val="0"/>
      <w:marRight w:val="0"/>
      <w:marTop w:val="0"/>
      <w:marBottom w:val="0"/>
      <w:divBdr>
        <w:top w:val="none" w:sz="0" w:space="0" w:color="auto"/>
        <w:left w:val="none" w:sz="0" w:space="0" w:color="auto"/>
        <w:bottom w:val="none" w:sz="0" w:space="0" w:color="auto"/>
        <w:right w:val="none" w:sz="0" w:space="0" w:color="auto"/>
      </w:divBdr>
    </w:div>
    <w:div w:id="1856074951">
      <w:bodyDiv w:val="1"/>
      <w:marLeft w:val="0"/>
      <w:marRight w:val="0"/>
      <w:marTop w:val="0"/>
      <w:marBottom w:val="0"/>
      <w:divBdr>
        <w:top w:val="none" w:sz="0" w:space="0" w:color="auto"/>
        <w:left w:val="none" w:sz="0" w:space="0" w:color="auto"/>
        <w:bottom w:val="none" w:sz="0" w:space="0" w:color="auto"/>
        <w:right w:val="none" w:sz="0" w:space="0" w:color="auto"/>
      </w:divBdr>
    </w:div>
    <w:div w:id="1858615713">
      <w:bodyDiv w:val="1"/>
      <w:marLeft w:val="0"/>
      <w:marRight w:val="0"/>
      <w:marTop w:val="0"/>
      <w:marBottom w:val="0"/>
      <w:divBdr>
        <w:top w:val="none" w:sz="0" w:space="0" w:color="auto"/>
        <w:left w:val="none" w:sz="0" w:space="0" w:color="auto"/>
        <w:bottom w:val="none" w:sz="0" w:space="0" w:color="auto"/>
        <w:right w:val="none" w:sz="0" w:space="0" w:color="auto"/>
      </w:divBdr>
    </w:div>
    <w:div w:id="1858693259">
      <w:bodyDiv w:val="1"/>
      <w:marLeft w:val="0"/>
      <w:marRight w:val="0"/>
      <w:marTop w:val="0"/>
      <w:marBottom w:val="0"/>
      <w:divBdr>
        <w:top w:val="none" w:sz="0" w:space="0" w:color="auto"/>
        <w:left w:val="none" w:sz="0" w:space="0" w:color="auto"/>
        <w:bottom w:val="none" w:sz="0" w:space="0" w:color="auto"/>
        <w:right w:val="none" w:sz="0" w:space="0" w:color="auto"/>
      </w:divBdr>
    </w:div>
    <w:div w:id="1859391675">
      <w:bodyDiv w:val="1"/>
      <w:marLeft w:val="0"/>
      <w:marRight w:val="0"/>
      <w:marTop w:val="0"/>
      <w:marBottom w:val="0"/>
      <w:divBdr>
        <w:top w:val="none" w:sz="0" w:space="0" w:color="auto"/>
        <w:left w:val="none" w:sz="0" w:space="0" w:color="auto"/>
        <w:bottom w:val="none" w:sz="0" w:space="0" w:color="auto"/>
        <w:right w:val="none" w:sz="0" w:space="0" w:color="auto"/>
      </w:divBdr>
    </w:div>
    <w:div w:id="1859926637">
      <w:bodyDiv w:val="1"/>
      <w:marLeft w:val="0"/>
      <w:marRight w:val="0"/>
      <w:marTop w:val="0"/>
      <w:marBottom w:val="0"/>
      <w:divBdr>
        <w:top w:val="none" w:sz="0" w:space="0" w:color="auto"/>
        <w:left w:val="none" w:sz="0" w:space="0" w:color="auto"/>
        <w:bottom w:val="none" w:sz="0" w:space="0" w:color="auto"/>
        <w:right w:val="none" w:sz="0" w:space="0" w:color="auto"/>
      </w:divBdr>
    </w:div>
    <w:div w:id="1860390975">
      <w:bodyDiv w:val="1"/>
      <w:marLeft w:val="0"/>
      <w:marRight w:val="0"/>
      <w:marTop w:val="0"/>
      <w:marBottom w:val="0"/>
      <w:divBdr>
        <w:top w:val="none" w:sz="0" w:space="0" w:color="auto"/>
        <w:left w:val="none" w:sz="0" w:space="0" w:color="auto"/>
        <w:bottom w:val="none" w:sz="0" w:space="0" w:color="auto"/>
        <w:right w:val="none" w:sz="0" w:space="0" w:color="auto"/>
      </w:divBdr>
    </w:div>
    <w:div w:id="1860505909">
      <w:bodyDiv w:val="1"/>
      <w:marLeft w:val="0"/>
      <w:marRight w:val="0"/>
      <w:marTop w:val="0"/>
      <w:marBottom w:val="0"/>
      <w:divBdr>
        <w:top w:val="none" w:sz="0" w:space="0" w:color="auto"/>
        <w:left w:val="none" w:sz="0" w:space="0" w:color="auto"/>
        <w:bottom w:val="none" w:sz="0" w:space="0" w:color="auto"/>
        <w:right w:val="none" w:sz="0" w:space="0" w:color="auto"/>
      </w:divBdr>
    </w:div>
    <w:div w:id="1860580716">
      <w:bodyDiv w:val="1"/>
      <w:marLeft w:val="0"/>
      <w:marRight w:val="0"/>
      <w:marTop w:val="0"/>
      <w:marBottom w:val="0"/>
      <w:divBdr>
        <w:top w:val="none" w:sz="0" w:space="0" w:color="auto"/>
        <w:left w:val="none" w:sz="0" w:space="0" w:color="auto"/>
        <w:bottom w:val="none" w:sz="0" w:space="0" w:color="auto"/>
        <w:right w:val="none" w:sz="0" w:space="0" w:color="auto"/>
      </w:divBdr>
    </w:div>
    <w:div w:id="1862621576">
      <w:bodyDiv w:val="1"/>
      <w:marLeft w:val="0"/>
      <w:marRight w:val="0"/>
      <w:marTop w:val="0"/>
      <w:marBottom w:val="0"/>
      <w:divBdr>
        <w:top w:val="none" w:sz="0" w:space="0" w:color="auto"/>
        <w:left w:val="none" w:sz="0" w:space="0" w:color="auto"/>
        <w:bottom w:val="none" w:sz="0" w:space="0" w:color="auto"/>
        <w:right w:val="none" w:sz="0" w:space="0" w:color="auto"/>
      </w:divBdr>
    </w:div>
    <w:div w:id="1863205793">
      <w:bodyDiv w:val="1"/>
      <w:marLeft w:val="0"/>
      <w:marRight w:val="0"/>
      <w:marTop w:val="0"/>
      <w:marBottom w:val="0"/>
      <w:divBdr>
        <w:top w:val="none" w:sz="0" w:space="0" w:color="auto"/>
        <w:left w:val="none" w:sz="0" w:space="0" w:color="auto"/>
        <w:bottom w:val="none" w:sz="0" w:space="0" w:color="auto"/>
        <w:right w:val="none" w:sz="0" w:space="0" w:color="auto"/>
      </w:divBdr>
    </w:div>
    <w:div w:id="1863938134">
      <w:bodyDiv w:val="1"/>
      <w:marLeft w:val="0"/>
      <w:marRight w:val="0"/>
      <w:marTop w:val="0"/>
      <w:marBottom w:val="0"/>
      <w:divBdr>
        <w:top w:val="none" w:sz="0" w:space="0" w:color="auto"/>
        <w:left w:val="none" w:sz="0" w:space="0" w:color="auto"/>
        <w:bottom w:val="none" w:sz="0" w:space="0" w:color="auto"/>
        <w:right w:val="none" w:sz="0" w:space="0" w:color="auto"/>
      </w:divBdr>
    </w:div>
    <w:div w:id="1864130771">
      <w:bodyDiv w:val="1"/>
      <w:marLeft w:val="0"/>
      <w:marRight w:val="0"/>
      <w:marTop w:val="0"/>
      <w:marBottom w:val="0"/>
      <w:divBdr>
        <w:top w:val="none" w:sz="0" w:space="0" w:color="auto"/>
        <w:left w:val="none" w:sz="0" w:space="0" w:color="auto"/>
        <w:bottom w:val="none" w:sz="0" w:space="0" w:color="auto"/>
        <w:right w:val="none" w:sz="0" w:space="0" w:color="auto"/>
      </w:divBdr>
    </w:div>
    <w:div w:id="1864512102">
      <w:bodyDiv w:val="1"/>
      <w:marLeft w:val="0"/>
      <w:marRight w:val="0"/>
      <w:marTop w:val="0"/>
      <w:marBottom w:val="0"/>
      <w:divBdr>
        <w:top w:val="none" w:sz="0" w:space="0" w:color="auto"/>
        <w:left w:val="none" w:sz="0" w:space="0" w:color="auto"/>
        <w:bottom w:val="none" w:sz="0" w:space="0" w:color="auto"/>
        <w:right w:val="none" w:sz="0" w:space="0" w:color="auto"/>
      </w:divBdr>
    </w:div>
    <w:div w:id="1867596520">
      <w:bodyDiv w:val="1"/>
      <w:marLeft w:val="0"/>
      <w:marRight w:val="0"/>
      <w:marTop w:val="0"/>
      <w:marBottom w:val="0"/>
      <w:divBdr>
        <w:top w:val="none" w:sz="0" w:space="0" w:color="auto"/>
        <w:left w:val="none" w:sz="0" w:space="0" w:color="auto"/>
        <w:bottom w:val="none" w:sz="0" w:space="0" w:color="auto"/>
        <w:right w:val="none" w:sz="0" w:space="0" w:color="auto"/>
      </w:divBdr>
    </w:div>
    <w:div w:id="1869098586">
      <w:bodyDiv w:val="1"/>
      <w:marLeft w:val="0"/>
      <w:marRight w:val="0"/>
      <w:marTop w:val="0"/>
      <w:marBottom w:val="0"/>
      <w:divBdr>
        <w:top w:val="none" w:sz="0" w:space="0" w:color="auto"/>
        <w:left w:val="none" w:sz="0" w:space="0" w:color="auto"/>
        <w:bottom w:val="none" w:sz="0" w:space="0" w:color="auto"/>
        <w:right w:val="none" w:sz="0" w:space="0" w:color="auto"/>
      </w:divBdr>
    </w:div>
    <w:div w:id="1869371493">
      <w:bodyDiv w:val="1"/>
      <w:marLeft w:val="0"/>
      <w:marRight w:val="0"/>
      <w:marTop w:val="0"/>
      <w:marBottom w:val="0"/>
      <w:divBdr>
        <w:top w:val="none" w:sz="0" w:space="0" w:color="auto"/>
        <w:left w:val="none" w:sz="0" w:space="0" w:color="auto"/>
        <w:bottom w:val="none" w:sz="0" w:space="0" w:color="auto"/>
        <w:right w:val="none" w:sz="0" w:space="0" w:color="auto"/>
      </w:divBdr>
    </w:div>
    <w:div w:id="1870876389">
      <w:bodyDiv w:val="1"/>
      <w:marLeft w:val="0"/>
      <w:marRight w:val="0"/>
      <w:marTop w:val="0"/>
      <w:marBottom w:val="0"/>
      <w:divBdr>
        <w:top w:val="none" w:sz="0" w:space="0" w:color="auto"/>
        <w:left w:val="none" w:sz="0" w:space="0" w:color="auto"/>
        <w:bottom w:val="none" w:sz="0" w:space="0" w:color="auto"/>
        <w:right w:val="none" w:sz="0" w:space="0" w:color="auto"/>
      </w:divBdr>
    </w:div>
    <w:div w:id="1872648600">
      <w:bodyDiv w:val="1"/>
      <w:marLeft w:val="0"/>
      <w:marRight w:val="0"/>
      <w:marTop w:val="0"/>
      <w:marBottom w:val="0"/>
      <w:divBdr>
        <w:top w:val="none" w:sz="0" w:space="0" w:color="auto"/>
        <w:left w:val="none" w:sz="0" w:space="0" w:color="auto"/>
        <w:bottom w:val="none" w:sz="0" w:space="0" w:color="auto"/>
        <w:right w:val="none" w:sz="0" w:space="0" w:color="auto"/>
      </w:divBdr>
    </w:div>
    <w:div w:id="1872957867">
      <w:bodyDiv w:val="1"/>
      <w:marLeft w:val="0"/>
      <w:marRight w:val="0"/>
      <w:marTop w:val="0"/>
      <w:marBottom w:val="0"/>
      <w:divBdr>
        <w:top w:val="none" w:sz="0" w:space="0" w:color="auto"/>
        <w:left w:val="none" w:sz="0" w:space="0" w:color="auto"/>
        <w:bottom w:val="none" w:sz="0" w:space="0" w:color="auto"/>
        <w:right w:val="none" w:sz="0" w:space="0" w:color="auto"/>
      </w:divBdr>
    </w:div>
    <w:div w:id="1874533766">
      <w:bodyDiv w:val="1"/>
      <w:marLeft w:val="0"/>
      <w:marRight w:val="0"/>
      <w:marTop w:val="0"/>
      <w:marBottom w:val="0"/>
      <w:divBdr>
        <w:top w:val="none" w:sz="0" w:space="0" w:color="auto"/>
        <w:left w:val="none" w:sz="0" w:space="0" w:color="auto"/>
        <w:bottom w:val="none" w:sz="0" w:space="0" w:color="auto"/>
        <w:right w:val="none" w:sz="0" w:space="0" w:color="auto"/>
      </w:divBdr>
    </w:div>
    <w:div w:id="1875649873">
      <w:bodyDiv w:val="1"/>
      <w:marLeft w:val="0"/>
      <w:marRight w:val="0"/>
      <w:marTop w:val="0"/>
      <w:marBottom w:val="0"/>
      <w:divBdr>
        <w:top w:val="none" w:sz="0" w:space="0" w:color="auto"/>
        <w:left w:val="none" w:sz="0" w:space="0" w:color="auto"/>
        <w:bottom w:val="none" w:sz="0" w:space="0" w:color="auto"/>
        <w:right w:val="none" w:sz="0" w:space="0" w:color="auto"/>
      </w:divBdr>
    </w:div>
    <w:div w:id="1876044765">
      <w:bodyDiv w:val="1"/>
      <w:marLeft w:val="0"/>
      <w:marRight w:val="0"/>
      <w:marTop w:val="0"/>
      <w:marBottom w:val="0"/>
      <w:divBdr>
        <w:top w:val="none" w:sz="0" w:space="0" w:color="auto"/>
        <w:left w:val="none" w:sz="0" w:space="0" w:color="auto"/>
        <w:bottom w:val="none" w:sz="0" w:space="0" w:color="auto"/>
        <w:right w:val="none" w:sz="0" w:space="0" w:color="auto"/>
      </w:divBdr>
    </w:div>
    <w:div w:id="1879317675">
      <w:bodyDiv w:val="1"/>
      <w:marLeft w:val="0"/>
      <w:marRight w:val="0"/>
      <w:marTop w:val="0"/>
      <w:marBottom w:val="0"/>
      <w:divBdr>
        <w:top w:val="none" w:sz="0" w:space="0" w:color="auto"/>
        <w:left w:val="none" w:sz="0" w:space="0" w:color="auto"/>
        <w:bottom w:val="none" w:sz="0" w:space="0" w:color="auto"/>
        <w:right w:val="none" w:sz="0" w:space="0" w:color="auto"/>
      </w:divBdr>
    </w:div>
    <w:div w:id="1879390428">
      <w:bodyDiv w:val="1"/>
      <w:marLeft w:val="0"/>
      <w:marRight w:val="0"/>
      <w:marTop w:val="0"/>
      <w:marBottom w:val="0"/>
      <w:divBdr>
        <w:top w:val="none" w:sz="0" w:space="0" w:color="auto"/>
        <w:left w:val="none" w:sz="0" w:space="0" w:color="auto"/>
        <w:bottom w:val="none" w:sz="0" w:space="0" w:color="auto"/>
        <w:right w:val="none" w:sz="0" w:space="0" w:color="auto"/>
      </w:divBdr>
    </w:div>
    <w:div w:id="1880238267">
      <w:bodyDiv w:val="1"/>
      <w:marLeft w:val="0"/>
      <w:marRight w:val="0"/>
      <w:marTop w:val="0"/>
      <w:marBottom w:val="0"/>
      <w:divBdr>
        <w:top w:val="none" w:sz="0" w:space="0" w:color="auto"/>
        <w:left w:val="none" w:sz="0" w:space="0" w:color="auto"/>
        <w:bottom w:val="none" w:sz="0" w:space="0" w:color="auto"/>
        <w:right w:val="none" w:sz="0" w:space="0" w:color="auto"/>
      </w:divBdr>
    </w:div>
    <w:div w:id="1880311345">
      <w:bodyDiv w:val="1"/>
      <w:marLeft w:val="0"/>
      <w:marRight w:val="0"/>
      <w:marTop w:val="0"/>
      <w:marBottom w:val="0"/>
      <w:divBdr>
        <w:top w:val="none" w:sz="0" w:space="0" w:color="auto"/>
        <w:left w:val="none" w:sz="0" w:space="0" w:color="auto"/>
        <w:bottom w:val="none" w:sz="0" w:space="0" w:color="auto"/>
        <w:right w:val="none" w:sz="0" w:space="0" w:color="auto"/>
      </w:divBdr>
    </w:div>
    <w:div w:id="1880430691">
      <w:bodyDiv w:val="1"/>
      <w:marLeft w:val="0"/>
      <w:marRight w:val="0"/>
      <w:marTop w:val="0"/>
      <w:marBottom w:val="0"/>
      <w:divBdr>
        <w:top w:val="none" w:sz="0" w:space="0" w:color="auto"/>
        <w:left w:val="none" w:sz="0" w:space="0" w:color="auto"/>
        <w:bottom w:val="none" w:sz="0" w:space="0" w:color="auto"/>
        <w:right w:val="none" w:sz="0" w:space="0" w:color="auto"/>
      </w:divBdr>
    </w:div>
    <w:div w:id="1881278125">
      <w:bodyDiv w:val="1"/>
      <w:marLeft w:val="0"/>
      <w:marRight w:val="0"/>
      <w:marTop w:val="0"/>
      <w:marBottom w:val="0"/>
      <w:divBdr>
        <w:top w:val="none" w:sz="0" w:space="0" w:color="auto"/>
        <w:left w:val="none" w:sz="0" w:space="0" w:color="auto"/>
        <w:bottom w:val="none" w:sz="0" w:space="0" w:color="auto"/>
        <w:right w:val="none" w:sz="0" w:space="0" w:color="auto"/>
      </w:divBdr>
    </w:div>
    <w:div w:id="1882285304">
      <w:bodyDiv w:val="1"/>
      <w:marLeft w:val="0"/>
      <w:marRight w:val="0"/>
      <w:marTop w:val="0"/>
      <w:marBottom w:val="0"/>
      <w:divBdr>
        <w:top w:val="none" w:sz="0" w:space="0" w:color="auto"/>
        <w:left w:val="none" w:sz="0" w:space="0" w:color="auto"/>
        <w:bottom w:val="none" w:sz="0" w:space="0" w:color="auto"/>
        <w:right w:val="none" w:sz="0" w:space="0" w:color="auto"/>
      </w:divBdr>
    </w:div>
    <w:div w:id="1882784037">
      <w:bodyDiv w:val="1"/>
      <w:marLeft w:val="0"/>
      <w:marRight w:val="0"/>
      <w:marTop w:val="0"/>
      <w:marBottom w:val="0"/>
      <w:divBdr>
        <w:top w:val="none" w:sz="0" w:space="0" w:color="auto"/>
        <w:left w:val="none" w:sz="0" w:space="0" w:color="auto"/>
        <w:bottom w:val="none" w:sz="0" w:space="0" w:color="auto"/>
        <w:right w:val="none" w:sz="0" w:space="0" w:color="auto"/>
      </w:divBdr>
    </w:div>
    <w:div w:id="1883906804">
      <w:bodyDiv w:val="1"/>
      <w:marLeft w:val="0"/>
      <w:marRight w:val="0"/>
      <w:marTop w:val="0"/>
      <w:marBottom w:val="0"/>
      <w:divBdr>
        <w:top w:val="none" w:sz="0" w:space="0" w:color="auto"/>
        <w:left w:val="none" w:sz="0" w:space="0" w:color="auto"/>
        <w:bottom w:val="none" w:sz="0" w:space="0" w:color="auto"/>
        <w:right w:val="none" w:sz="0" w:space="0" w:color="auto"/>
      </w:divBdr>
    </w:div>
    <w:div w:id="1884247472">
      <w:bodyDiv w:val="1"/>
      <w:marLeft w:val="0"/>
      <w:marRight w:val="0"/>
      <w:marTop w:val="0"/>
      <w:marBottom w:val="0"/>
      <w:divBdr>
        <w:top w:val="none" w:sz="0" w:space="0" w:color="auto"/>
        <w:left w:val="none" w:sz="0" w:space="0" w:color="auto"/>
        <w:bottom w:val="none" w:sz="0" w:space="0" w:color="auto"/>
        <w:right w:val="none" w:sz="0" w:space="0" w:color="auto"/>
      </w:divBdr>
    </w:div>
    <w:div w:id="1884633025">
      <w:bodyDiv w:val="1"/>
      <w:marLeft w:val="0"/>
      <w:marRight w:val="0"/>
      <w:marTop w:val="0"/>
      <w:marBottom w:val="0"/>
      <w:divBdr>
        <w:top w:val="none" w:sz="0" w:space="0" w:color="auto"/>
        <w:left w:val="none" w:sz="0" w:space="0" w:color="auto"/>
        <w:bottom w:val="none" w:sz="0" w:space="0" w:color="auto"/>
        <w:right w:val="none" w:sz="0" w:space="0" w:color="auto"/>
      </w:divBdr>
    </w:div>
    <w:div w:id="1884707223">
      <w:bodyDiv w:val="1"/>
      <w:marLeft w:val="0"/>
      <w:marRight w:val="0"/>
      <w:marTop w:val="0"/>
      <w:marBottom w:val="0"/>
      <w:divBdr>
        <w:top w:val="none" w:sz="0" w:space="0" w:color="auto"/>
        <w:left w:val="none" w:sz="0" w:space="0" w:color="auto"/>
        <w:bottom w:val="none" w:sz="0" w:space="0" w:color="auto"/>
        <w:right w:val="none" w:sz="0" w:space="0" w:color="auto"/>
      </w:divBdr>
    </w:div>
    <w:div w:id="1884899109">
      <w:bodyDiv w:val="1"/>
      <w:marLeft w:val="0"/>
      <w:marRight w:val="0"/>
      <w:marTop w:val="0"/>
      <w:marBottom w:val="0"/>
      <w:divBdr>
        <w:top w:val="none" w:sz="0" w:space="0" w:color="auto"/>
        <w:left w:val="none" w:sz="0" w:space="0" w:color="auto"/>
        <w:bottom w:val="none" w:sz="0" w:space="0" w:color="auto"/>
        <w:right w:val="none" w:sz="0" w:space="0" w:color="auto"/>
      </w:divBdr>
    </w:div>
    <w:div w:id="1885095024">
      <w:bodyDiv w:val="1"/>
      <w:marLeft w:val="0"/>
      <w:marRight w:val="0"/>
      <w:marTop w:val="0"/>
      <w:marBottom w:val="0"/>
      <w:divBdr>
        <w:top w:val="none" w:sz="0" w:space="0" w:color="auto"/>
        <w:left w:val="none" w:sz="0" w:space="0" w:color="auto"/>
        <w:bottom w:val="none" w:sz="0" w:space="0" w:color="auto"/>
        <w:right w:val="none" w:sz="0" w:space="0" w:color="auto"/>
      </w:divBdr>
    </w:div>
    <w:div w:id="1885411488">
      <w:bodyDiv w:val="1"/>
      <w:marLeft w:val="0"/>
      <w:marRight w:val="0"/>
      <w:marTop w:val="0"/>
      <w:marBottom w:val="0"/>
      <w:divBdr>
        <w:top w:val="none" w:sz="0" w:space="0" w:color="auto"/>
        <w:left w:val="none" w:sz="0" w:space="0" w:color="auto"/>
        <w:bottom w:val="none" w:sz="0" w:space="0" w:color="auto"/>
        <w:right w:val="none" w:sz="0" w:space="0" w:color="auto"/>
      </w:divBdr>
    </w:div>
    <w:div w:id="1885411545">
      <w:bodyDiv w:val="1"/>
      <w:marLeft w:val="0"/>
      <w:marRight w:val="0"/>
      <w:marTop w:val="0"/>
      <w:marBottom w:val="0"/>
      <w:divBdr>
        <w:top w:val="none" w:sz="0" w:space="0" w:color="auto"/>
        <w:left w:val="none" w:sz="0" w:space="0" w:color="auto"/>
        <w:bottom w:val="none" w:sz="0" w:space="0" w:color="auto"/>
        <w:right w:val="none" w:sz="0" w:space="0" w:color="auto"/>
      </w:divBdr>
    </w:div>
    <w:div w:id="1886017517">
      <w:bodyDiv w:val="1"/>
      <w:marLeft w:val="0"/>
      <w:marRight w:val="0"/>
      <w:marTop w:val="0"/>
      <w:marBottom w:val="0"/>
      <w:divBdr>
        <w:top w:val="none" w:sz="0" w:space="0" w:color="auto"/>
        <w:left w:val="none" w:sz="0" w:space="0" w:color="auto"/>
        <w:bottom w:val="none" w:sz="0" w:space="0" w:color="auto"/>
        <w:right w:val="none" w:sz="0" w:space="0" w:color="auto"/>
      </w:divBdr>
    </w:div>
    <w:div w:id="1887139274">
      <w:bodyDiv w:val="1"/>
      <w:marLeft w:val="0"/>
      <w:marRight w:val="0"/>
      <w:marTop w:val="0"/>
      <w:marBottom w:val="0"/>
      <w:divBdr>
        <w:top w:val="none" w:sz="0" w:space="0" w:color="auto"/>
        <w:left w:val="none" w:sz="0" w:space="0" w:color="auto"/>
        <w:bottom w:val="none" w:sz="0" w:space="0" w:color="auto"/>
        <w:right w:val="none" w:sz="0" w:space="0" w:color="auto"/>
      </w:divBdr>
    </w:div>
    <w:div w:id="1888028515">
      <w:bodyDiv w:val="1"/>
      <w:marLeft w:val="0"/>
      <w:marRight w:val="0"/>
      <w:marTop w:val="0"/>
      <w:marBottom w:val="0"/>
      <w:divBdr>
        <w:top w:val="none" w:sz="0" w:space="0" w:color="auto"/>
        <w:left w:val="none" w:sz="0" w:space="0" w:color="auto"/>
        <w:bottom w:val="none" w:sz="0" w:space="0" w:color="auto"/>
        <w:right w:val="none" w:sz="0" w:space="0" w:color="auto"/>
      </w:divBdr>
    </w:div>
    <w:div w:id="1889761779">
      <w:bodyDiv w:val="1"/>
      <w:marLeft w:val="0"/>
      <w:marRight w:val="0"/>
      <w:marTop w:val="0"/>
      <w:marBottom w:val="0"/>
      <w:divBdr>
        <w:top w:val="none" w:sz="0" w:space="0" w:color="auto"/>
        <w:left w:val="none" w:sz="0" w:space="0" w:color="auto"/>
        <w:bottom w:val="none" w:sz="0" w:space="0" w:color="auto"/>
        <w:right w:val="none" w:sz="0" w:space="0" w:color="auto"/>
      </w:divBdr>
    </w:div>
    <w:div w:id="1891110773">
      <w:bodyDiv w:val="1"/>
      <w:marLeft w:val="0"/>
      <w:marRight w:val="0"/>
      <w:marTop w:val="0"/>
      <w:marBottom w:val="0"/>
      <w:divBdr>
        <w:top w:val="none" w:sz="0" w:space="0" w:color="auto"/>
        <w:left w:val="none" w:sz="0" w:space="0" w:color="auto"/>
        <w:bottom w:val="none" w:sz="0" w:space="0" w:color="auto"/>
        <w:right w:val="none" w:sz="0" w:space="0" w:color="auto"/>
      </w:divBdr>
    </w:div>
    <w:div w:id="1892494147">
      <w:bodyDiv w:val="1"/>
      <w:marLeft w:val="0"/>
      <w:marRight w:val="0"/>
      <w:marTop w:val="0"/>
      <w:marBottom w:val="0"/>
      <w:divBdr>
        <w:top w:val="none" w:sz="0" w:space="0" w:color="auto"/>
        <w:left w:val="none" w:sz="0" w:space="0" w:color="auto"/>
        <w:bottom w:val="none" w:sz="0" w:space="0" w:color="auto"/>
        <w:right w:val="none" w:sz="0" w:space="0" w:color="auto"/>
      </w:divBdr>
    </w:div>
    <w:div w:id="1894808183">
      <w:bodyDiv w:val="1"/>
      <w:marLeft w:val="0"/>
      <w:marRight w:val="0"/>
      <w:marTop w:val="0"/>
      <w:marBottom w:val="0"/>
      <w:divBdr>
        <w:top w:val="none" w:sz="0" w:space="0" w:color="auto"/>
        <w:left w:val="none" w:sz="0" w:space="0" w:color="auto"/>
        <w:bottom w:val="none" w:sz="0" w:space="0" w:color="auto"/>
        <w:right w:val="none" w:sz="0" w:space="0" w:color="auto"/>
      </w:divBdr>
    </w:div>
    <w:div w:id="1895001027">
      <w:bodyDiv w:val="1"/>
      <w:marLeft w:val="0"/>
      <w:marRight w:val="0"/>
      <w:marTop w:val="0"/>
      <w:marBottom w:val="0"/>
      <w:divBdr>
        <w:top w:val="none" w:sz="0" w:space="0" w:color="auto"/>
        <w:left w:val="none" w:sz="0" w:space="0" w:color="auto"/>
        <w:bottom w:val="none" w:sz="0" w:space="0" w:color="auto"/>
        <w:right w:val="none" w:sz="0" w:space="0" w:color="auto"/>
      </w:divBdr>
    </w:div>
    <w:div w:id="1895770917">
      <w:bodyDiv w:val="1"/>
      <w:marLeft w:val="0"/>
      <w:marRight w:val="0"/>
      <w:marTop w:val="0"/>
      <w:marBottom w:val="0"/>
      <w:divBdr>
        <w:top w:val="none" w:sz="0" w:space="0" w:color="auto"/>
        <w:left w:val="none" w:sz="0" w:space="0" w:color="auto"/>
        <w:bottom w:val="none" w:sz="0" w:space="0" w:color="auto"/>
        <w:right w:val="none" w:sz="0" w:space="0" w:color="auto"/>
      </w:divBdr>
    </w:div>
    <w:div w:id="1896624612">
      <w:bodyDiv w:val="1"/>
      <w:marLeft w:val="0"/>
      <w:marRight w:val="0"/>
      <w:marTop w:val="0"/>
      <w:marBottom w:val="0"/>
      <w:divBdr>
        <w:top w:val="none" w:sz="0" w:space="0" w:color="auto"/>
        <w:left w:val="none" w:sz="0" w:space="0" w:color="auto"/>
        <w:bottom w:val="none" w:sz="0" w:space="0" w:color="auto"/>
        <w:right w:val="none" w:sz="0" w:space="0" w:color="auto"/>
      </w:divBdr>
    </w:div>
    <w:div w:id="1897007931">
      <w:bodyDiv w:val="1"/>
      <w:marLeft w:val="0"/>
      <w:marRight w:val="0"/>
      <w:marTop w:val="0"/>
      <w:marBottom w:val="0"/>
      <w:divBdr>
        <w:top w:val="none" w:sz="0" w:space="0" w:color="auto"/>
        <w:left w:val="none" w:sz="0" w:space="0" w:color="auto"/>
        <w:bottom w:val="none" w:sz="0" w:space="0" w:color="auto"/>
        <w:right w:val="none" w:sz="0" w:space="0" w:color="auto"/>
      </w:divBdr>
    </w:div>
    <w:div w:id="1897472855">
      <w:bodyDiv w:val="1"/>
      <w:marLeft w:val="0"/>
      <w:marRight w:val="0"/>
      <w:marTop w:val="0"/>
      <w:marBottom w:val="0"/>
      <w:divBdr>
        <w:top w:val="none" w:sz="0" w:space="0" w:color="auto"/>
        <w:left w:val="none" w:sz="0" w:space="0" w:color="auto"/>
        <w:bottom w:val="none" w:sz="0" w:space="0" w:color="auto"/>
        <w:right w:val="none" w:sz="0" w:space="0" w:color="auto"/>
      </w:divBdr>
    </w:div>
    <w:div w:id="1898322396">
      <w:bodyDiv w:val="1"/>
      <w:marLeft w:val="0"/>
      <w:marRight w:val="0"/>
      <w:marTop w:val="0"/>
      <w:marBottom w:val="0"/>
      <w:divBdr>
        <w:top w:val="none" w:sz="0" w:space="0" w:color="auto"/>
        <w:left w:val="none" w:sz="0" w:space="0" w:color="auto"/>
        <w:bottom w:val="none" w:sz="0" w:space="0" w:color="auto"/>
        <w:right w:val="none" w:sz="0" w:space="0" w:color="auto"/>
      </w:divBdr>
    </w:div>
    <w:div w:id="1899045831">
      <w:bodyDiv w:val="1"/>
      <w:marLeft w:val="0"/>
      <w:marRight w:val="0"/>
      <w:marTop w:val="0"/>
      <w:marBottom w:val="0"/>
      <w:divBdr>
        <w:top w:val="none" w:sz="0" w:space="0" w:color="auto"/>
        <w:left w:val="none" w:sz="0" w:space="0" w:color="auto"/>
        <w:bottom w:val="none" w:sz="0" w:space="0" w:color="auto"/>
        <w:right w:val="none" w:sz="0" w:space="0" w:color="auto"/>
      </w:divBdr>
    </w:div>
    <w:div w:id="1899780918">
      <w:bodyDiv w:val="1"/>
      <w:marLeft w:val="0"/>
      <w:marRight w:val="0"/>
      <w:marTop w:val="0"/>
      <w:marBottom w:val="0"/>
      <w:divBdr>
        <w:top w:val="none" w:sz="0" w:space="0" w:color="auto"/>
        <w:left w:val="none" w:sz="0" w:space="0" w:color="auto"/>
        <w:bottom w:val="none" w:sz="0" w:space="0" w:color="auto"/>
        <w:right w:val="none" w:sz="0" w:space="0" w:color="auto"/>
      </w:divBdr>
    </w:div>
    <w:div w:id="1899969253">
      <w:bodyDiv w:val="1"/>
      <w:marLeft w:val="0"/>
      <w:marRight w:val="0"/>
      <w:marTop w:val="0"/>
      <w:marBottom w:val="0"/>
      <w:divBdr>
        <w:top w:val="none" w:sz="0" w:space="0" w:color="auto"/>
        <w:left w:val="none" w:sz="0" w:space="0" w:color="auto"/>
        <w:bottom w:val="none" w:sz="0" w:space="0" w:color="auto"/>
        <w:right w:val="none" w:sz="0" w:space="0" w:color="auto"/>
      </w:divBdr>
    </w:div>
    <w:div w:id="1900483390">
      <w:bodyDiv w:val="1"/>
      <w:marLeft w:val="0"/>
      <w:marRight w:val="0"/>
      <w:marTop w:val="0"/>
      <w:marBottom w:val="0"/>
      <w:divBdr>
        <w:top w:val="none" w:sz="0" w:space="0" w:color="auto"/>
        <w:left w:val="none" w:sz="0" w:space="0" w:color="auto"/>
        <w:bottom w:val="none" w:sz="0" w:space="0" w:color="auto"/>
        <w:right w:val="none" w:sz="0" w:space="0" w:color="auto"/>
      </w:divBdr>
    </w:div>
    <w:div w:id="1901015964">
      <w:bodyDiv w:val="1"/>
      <w:marLeft w:val="0"/>
      <w:marRight w:val="0"/>
      <w:marTop w:val="0"/>
      <w:marBottom w:val="0"/>
      <w:divBdr>
        <w:top w:val="none" w:sz="0" w:space="0" w:color="auto"/>
        <w:left w:val="none" w:sz="0" w:space="0" w:color="auto"/>
        <w:bottom w:val="none" w:sz="0" w:space="0" w:color="auto"/>
        <w:right w:val="none" w:sz="0" w:space="0" w:color="auto"/>
      </w:divBdr>
    </w:div>
    <w:div w:id="1904246405">
      <w:bodyDiv w:val="1"/>
      <w:marLeft w:val="0"/>
      <w:marRight w:val="0"/>
      <w:marTop w:val="0"/>
      <w:marBottom w:val="0"/>
      <w:divBdr>
        <w:top w:val="none" w:sz="0" w:space="0" w:color="auto"/>
        <w:left w:val="none" w:sz="0" w:space="0" w:color="auto"/>
        <w:bottom w:val="none" w:sz="0" w:space="0" w:color="auto"/>
        <w:right w:val="none" w:sz="0" w:space="0" w:color="auto"/>
      </w:divBdr>
    </w:div>
    <w:div w:id="1905219170">
      <w:bodyDiv w:val="1"/>
      <w:marLeft w:val="0"/>
      <w:marRight w:val="0"/>
      <w:marTop w:val="0"/>
      <w:marBottom w:val="0"/>
      <w:divBdr>
        <w:top w:val="none" w:sz="0" w:space="0" w:color="auto"/>
        <w:left w:val="none" w:sz="0" w:space="0" w:color="auto"/>
        <w:bottom w:val="none" w:sz="0" w:space="0" w:color="auto"/>
        <w:right w:val="none" w:sz="0" w:space="0" w:color="auto"/>
      </w:divBdr>
    </w:div>
    <w:div w:id="1906454777">
      <w:bodyDiv w:val="1"/>
      <w:marLeft w:val="0"/>
      <w:marRight w:val="0"/>
      <w:marTop w:val="0"/>
      <w:marBottom w:val="0"/>
      <w:divBdr>
        <w:top w:val="none" w:sz="0" w:space="0" w:color="auto"/>
        <w:left w:val="none" w:sz="0" w:space="0" w:color="auto"/>
        <w:bottom w:val="none" w:sz="0" w:space="0" w:color="auto"/>
        <w:right w:val="none" w:sz="0" w:space="0" w:color="auto"/>
      </w:divBdr>
    </w:div>
    <w:div w:id="1906792983">
      <w:bodyDiv w:val="1"/>
      <w:marLeft w:val="0"/>
      <w:marRight w:val="0"/>
      <w:marTop w:val="0"/>
      <w:marBottom w:val="0"/>
      <w:divBdr>
        <w:top w:val="none" w:sz="0" w:space="0" w:color="auto"/>
        <w:left w:val="none" w:sz="0" w:space="0" w:color="auto"/>
        <w:bottom w:val="none" w:sz="0" w:space="0" w:color="auto"/>
        <w:right w:val="none" w:sz="0" w:space="0" w:color="auto"/>
      </w:divBdr>
    </w:div>
    <w:div w:id="1906986981">
      <w:bodyDiv w:val="1"/>
      <w:marLeft w:val="0"/>
      <w:marRight w:val="0"/>
      <w:marTop w:val="0"/>
      <w:marBottom w:val="0"/>
      <w:divBdr>
        <w:top w:val="none" w:sz="0" w:space="0" w:color="auto"/>
        <w:left w:val="none" w:sz="0" w:space="0" w:color="auto"/>
        <w:bottom w:val="none" w:sz="0" w:space="0" w:color="auto"/>
        <w:right w:val="none" w:sz="0" w:space="0" w:color="auto"/>
      </w:divBdr>
    </w:div>
    <w:div w:id="1907185560">
      <w:bodyDiv w:val="1"/>
      <w:marLeft w:val="0"/>
      <w:marRight w:val="0"/>
      <w:marTop w:val="0"/>
      <w:marBottom w:val="0"/>
      <w:divBdr>
        <w:top w:val="none" w:sz="0" w:space="0" w:color="auto"/>
        <w:left w:val="none" w:sz="0" w:space="0" w:color="auto"/>
        <w:bottom w:val="none" w:sz="0" w:space="0" w:color="auto"/>
        <w:right w:val="none" w:sz="0" w:space="0" w:color="auto"/>
      </w:divBdr>
    </w:div>
    <w:div w:id="1914118275">
      <w:bodyDiv w:val="1"/>
      <w:marLeft w:val="0"/>
      <w:marRight w:val="0"/>
      <w:marTop w:val="0"/>
      <w:marBottom w:val="0"/>
      <w:divBdr>
        <w:top w:val="none" w:sz="0" w:space="0" w:color="auto"/>
        <w:left w:val="none" w:sz="0" w:space="0" w:color="auto"/>
        <w:bottom w:val="none" w:sz="0" w:space="0" w:color="auto"/>
        <w:right w:val="none" w:sz="0" w:space="0" w:color="auto"/>
      </w:divBdr>
    </w:div>
    <w:div w:id="1915163407">
      <w:bodyDiv w:val="1"/>
      <w:marLeft w:val="0"/>
      <w:marRight w:val="0"/>
      <w:marTop w:val="0"/>
      <w:marBottom w:val="0"/>
      <w:divBdr>
        <w:top w:val="none" w:sz="0" w:space="0" w:color="auto"/>
        <w:left w:val="none" w:sz="0" w:space="0" w:color="auto"/>
        <w:bottom w:val="none" w:sz="0" w:space="0" w:color="auto"/>
        <w:right w:val="none" w:sz="0" w:space="0" w:color="auto"/>
      </w:divBdr>
    </w:div>
    <w:div w:id="1915503548">
      <w:bodyDiv w:val="1"/>
      <w:marLeft w:val="0"/>
      <w:marRight w:val="0"/>
      <w:marTop w:val="0"/>
      <w:marBottom w:val="0"/>
      <w:divBdr>
        <w:top w:val="none" w:sz="0" w:space="0" w:color="auto"/>
        <w:left w:val="none" w:sz="0" w:space="0" w:color="auto"/>
        <w:bottom w:val="none" w:sz="0" w:space="0" w:color="auto"/>
        <w:right w:val="none" w:sz="0" w:space="0" w:color="auto"/>
      </w:divBdr>
    </w:div>
    <w:div w:id="1917668861">
      <w:bodyDiv w:val="1"/>
      <w:marLeft w:val="0"/>
      <w:marRight w:val="0"/>
      <w:marTop w:val="0"/>
      <w:marBottom w:val="0"/>
      <w:divBdr>
        <w:top w:val="none" w:sz="0" w:space="0" w:color="auto"/>
        <w:left w:val="none" w:sz="0" w:space="0" w:color="auto"/>
        <w:bottom w:val="none" w:sz="0" w:space="0" w:color="auto"/>
        <w:right w:val="none" w:sz="0" w:space="0" w:color="auto"/>
      </w:divBdr>
    </w:div>
    <w:div w:id="1918396484">
      <w:bodyDiv w:val="1"/>
      <w:marLeft w:val="0"/>
      <w:marRight w:val="0"/>
      <w:marTop w:val="0"/>
      <w:marBottom w:val="0"/>
      <w:divBdr>
        <w:top w:val="none" w:sz="0" w:space="0" w:color="auto"/>
        <w:left w:val="none" w:sz="0" w:space="0" w:color="auto"/>
        <w:bottom w:val="none" w:sz="0" w:space="0" w:color="auto"/>
        <w:right w:val="none" w:sz="0" w:space="0" w:color="auto"/>
      </w:divBdr>
    </w:div>
    <w:div w:id="1918660969">
      <w:bodyDiv w:val="1"/>
      <w:marLeft w:val="0"/>
      <w:marRight w:val="0"/>
      <w:marTop w:val="0"/>
      <w:marBottom w:val="0"/>
      <w:divBdr>
        <w:top w:val="none" w:sz="0" w:space="0" w:color="auto"/>
        <w:left w:val="none" w:sz="0" w:space="0" w:color="auto"/>
        <w:bottom w:val="none" w:sz="0" w:space="0" w:color="auto"/>
        <w:right w:val="none" w:sz="0" w:space="0" w:color="auto"/>
      </w:divBdr>
    </w:div>
    <w:div w:id="1919360028">
      <w:bodyDiv w:val="1"/>
      <w:marLeft w:val="0"/>
      <w:marRight w:val="0"/>
      <w:marTop w:val="0"/>
      <w:marBottom w:val="0"/>
      <w:divBdr>
        <w:top w:val="none" w:sz="0" w:space="0" w:color="auto"/>
        <w:left w:val="none" w:sz="0" w:space="0" w:color="auto"/>
        <w:bottom w:val="none" w:sz="0" w:space="0" w:color="auto"/>
        <w:right w:val="none" w:sz="0" w:space="0" w:color="auto"/>
      </w:divBdr>
    </w:div>
    <w:div w:id="1919443572">
      <w:bodyDiv w:val="1"/>
      <w:marLeft w:val="0"/>
      <w:marRight w:val="0"/>
      <w:marTop w:val="0"/>
      <w:marBottom w:val="0"/>
      <w:divBdr>
        <w:top w:val="none" w:sz="0" w:space="0" w:color="auto"/>
        <w:left w:val="none" w:sz="0" w:space="0" w:color="auto"/>
        <w:bottom w:val="none" w:sz="0" w:space="0" w:color="auto"/>
        <w:right w:val="none" w:sz="0" w:space="0" w:color="auto"/>
      </w:divBdr>
    </w:div>
    <w:div w:id="1919829436">
      <w:bodyDiv w:val="1"/>
      <w:marLeft w:val="0"/>
      <w:marRight w:val="0"/>
      <w:marTop w:val="0"/>
      <w:marBottom w:val="0"/>
      <w:divBdr>
        <w:top w:val="none" w:sz="0" w:space="0" w:color="auto"/>
        <w:left w:val="none" w:sz="0" w:space="0" w:color="auto"/>
        <w:bottom w:val="none" w:sz="0" w:space="0" w:color="auto"/>
        <w:right w:val="none" w:sz="0" w:space="0" w:color="auto"/>
      </w:divBdr>
    </w:div>
    <w:div w:id="1922524765">
      <w:bodyDiv w:val="1"/>
      <w:marLeft w:val="0"/>
      <w:marRight w:val="0"/>
      <w:marTop w:val="0"/>
      <w:marBottom w:val="0"/>
      <w:divBdr>
        <w:top w:val="none" w:sz="0" w:space="0" w:color="auto"/>
        <w:left w:val="none" w:sz="0" w:space="0" w:color="auto"/>
        <w:bottom w:val="none" w:sz="0" w:space="0" w:color="auto"/>
        <w:right w:val="none" w:sz="0" w:space="0" w:color="auto"/>
      </w:divBdr>
    </w:div>
    <w:div w:id="1924605692">
      <w:bodyDiv w:val="1"/>
      <w:marLeft w:val="0"/>
      <w:marRight w:val="0"/>
      <w:marTop w:val="0"/>
      <w:marBottom w:val="0"/>
      <w:divBdr>
        <w:top w:val="none" w:sz="0" w:space="0" w:color="auto"/>
        <w:left w:val="none" w:sz="0" w:space="0" w:color="auto"/>
        <w:bottom w:val="none" w:sz="0" w:space="0" w:color="auto"/>
        <w:right w:val="none" w:sz="0" w:space="0" w:color="auto"/>
      </w:divBdr>
      <w:divsChild>
        <w:div w:id="1315068719">
          <w:marLeft w:val="640"/>
          <w:marRight w:val="0"/>
          <w:marTop w:val="0"/>
          <w:marBottom w:val="0"/>
          <w:divBdr>
            <w:top w:val="none" w:sz="0" w:space="0" w:color="auto"/>
            <w:left w:val="none" w:sz="0" w:space="0" w:color="auto"/>
            <w:bottom w:val="none" w:sz="0" w:space="0" w:color="auto"/>
            <w:right w:val="none" w:sz="0" w:space="0" w:color="auto"/>
          </w:divBdr>
        </w:div>
        <w:div w:id="886532474">
          <w:marLeft w:val="640"/>
          <w:marRight w:val="0"/>
          <w:marTop w:val="0"/>
          <w:marBottom w:val="0"/>
          <w:divBdr>
            <w:top w:val="none" w:sz="0" w:space="0" w:color="auto"/>
            <w:left w:val="none" w:sz="0" w:space="0" w:color="auto"/>
            <w:bottom w:val="none" w:sz="0" w:space="0" w:color="auto"/>
            <w:right w:val="none" w:sz="0" w:space="0" w:color="auto"/>
          </w:divBdr>
        </w:div>
        <w:div w:id="122189206">
          <w:marLeft w:val="640"/>
          <w:marRight w:val="0"/>
          <w:marTop w:val="0"/>
          <w:marBottom w:val="0"/>
          <w:divBdr>
            <w:top w:val="none" w:sz="0" w:space="0" w:color="auto"/>
            <w:left w:val="none" w:sz="0" w:space="0" w:color="auto"/>
            <w:bottom w:val="none" w:sz="0" w:space="0" w:color="auto"/>
            <w:right w:val="none" w:sz="0" w:space="0" w:color="auto"/>
          </w:divBdr>
        </w:div>
        <w:div w:id="570313454">
          <w:marLeft w:val="640"/>
          <w:marRight w:val="0"/>
          <w:marTop w:val="0"/>
          <w:marBottom w:val="0"/>
          <w:divBdr>
            <w:top w:val="none" w:sz="0" w:space="0" w:color="auto"/>
            <w:left w:val="none" w:sz="0" w:space="0" w:color="auto"/>
            <w:bottom w:val="none" w:sz="0" w:space="0" w:color="auto"/>
            <w:right w:val="none" w:sz="0" w:space="0" w:color="auto"/>
          </w:divBdr>
        </w:div>
        <w:div w:id="848639694">
          <w:marLeft w:val="640"/>
          <w:marRight w:val="0"/>
          <w:marTop w:val="0"/>
          <w:marBottom w:val="0"/>
          <w:divBdr>
            <w:top w:val="none" w:sz="0" w:space="0" w:color="auto"/>
            <w:left w:val="none" w:sz="0" w:space="0" w:color="auto"/>
            <w:bottom w:val="none" w:sz="0" w:space="0" w:color="auto"/>
            <w:right w:val="none" w:sz="0" w:space="0" w:color="auto"/>
          </w:divBdr>
        </w:div>
        <w:div w:id="197620830">
          <w:marLeft w:val="640"/>
          <w:marRight w:val="0"/>
          <w:marTop w:val="0"/>
          <w:marBottom w:val="0"/>
          <w:divBdr>
            <w:top w:val="none" w:sz="0" w:space="0" w:color="auto"/>
            <w:left w:val="none" w:sz="0" w:space="0" w:color="auto"/>
            <w:bottom w:val="none" w:sz="0" w:space="0" w:color="auto"/>
            <w:right w:val="none" w:sz="0" w:space="0" w:color="auto"/>
          </w:divBdr>
        </w:div>
        <w:div w:id="1726875672">
          <w:marLeft w:val="640"/>
          <w:marRight w:val="0"/>
          <w:marTop w:val="0"/>
          <w:marBottom w:val="0"/>
          <w:divBdr>
            <w:top w:val="none" w:sz="0" w:space="0" w:color="auto"/>
            <w:left w:val="none" w:sz="0" w:space="0" w:color="auto"/>
            <w:bottom w:val="none" w:sz="0" w:space="0" w:color="auto"/>
            <w:right w:val="none" w:sz="0" w:space="0" w:color="auto"/>
          </w:divBdr>
        </w:div>
        <w:div w:id="34355772">
          <w:marLeft w:val="640"/>
          <w:marRight w:val="0"/>
          <w:marTop w:val="0"/>
          <w:marBottom w:val="0"/>
          <w:divBdr>
            <w:top w:val="none" w:sz="0" w:space="0" w:color="auto"/>
            <w:left w:val="none" w:sz="0" w:space="0" w:color="auto"/>
            <w:bottom w:val="none" w:sz="0" w:space="0" w:color="auto"/>
            <w:right w:val="none" w:sz="0" w:space="0" w:color="auto"/>
          </w:divBdr>
        </w:div>
        <w:div w:id="912005940">
          <w:marLeft w:val="640"/>
          <w:marRight w:val="0"/>
          <w:marTop w:val="0"/>
          <w:marBottom w:val="0"/>
          <w:divBdr>
            <w:top w:val="none" w:sz="0" w:space="0" w:color="auto"/>
            <w:left w:val="none" w:sz="0" w:space="0" w:color="auto"/>
            <w:bottom w:val="none" w:sz="0" w:space="0" w:color="auto"/>
            <w:right w:val="none" w:sz="0" w:space="0" w:color="auto"/>
          </w:divBdr>
        </w:div>
        <w:div w:id="860437071">
          <w:marLeft w:val="640"/>
          <w:marRight w:val="0"/>
          <w:marTop w:val="0"/>
          <w:marBottom w:val="0"/>
          <w:divBdr>
            <w:top w:val="none" w:sz="0" w:space="0" w:color="auto"/>
            <w:left w:val="none" w:sz="0" w:space="0" w:color="auto"/>
            <w:bottom w:val="none" w:sz="0" w:space="0" w:color="auto"/>
            <w:right w:val="none" w:sz="0" w:space="0" w:color="auto"/>
          </w:divBdr>
        </w:div>
        <w:div w:id="318388412">
          <w:marLeft w:val="640"/>
          <w:marRight w:val="0"/>
          <w:marTop w:val="0"/>
          <w:marBottom w:val="0"/>
          <w:divBdr>
            <w:top w:val="none" w:sz="0" w:space="0" w:color="auto"/>
            <w:left w:val="none" w:sz="0" w:space="0" w:color="auto"/>
            <w:bottom w:val="none" w:sz="0" w:space="0" w:color="auto"/>
            <w:right w:val="none" w:sz="0" w:space="0" w:color="auto"/>
          </w:divBdr>
        </w:div>
        <w:div w:id="451631569">
          <w:marLeft w:val="640"/>
          <w:marRight w:val="0"/>
          <w:marTop w:val="0"/>
          <w:marBottom w:val="0"/>
          <w:divBdr>
            <w:top w:val="none" w:sz="0" w:space="0" w:color="auto"/>
            <w:left w:val="none" w:sz="0" w:space="0" w:color="auto"/>
            <w:bottom w:val="none" w:sz="0" w:space="0" w:color="auto"/>
            <w:right w:val="none" w:sz="0" w:space="0" w:color="auto"/>
          </w:divBdr>
        </w:div>
        <w:div w:id="1222057417">
          <w:marLeft w:val="640"/>
          <w:marRight w:val="0"/>
          <w:marTop w:val="0"/>
          <w:marBottom w:val="0"/>
          <w:divBdr>
            <w:top w:val="none" w:sz="0" w:space="0" w:color="auto"/>
            <w:left w:val="none" w:sz="0" w:space="0" w:color="auto"/>
            <w:bottom w:val="none" w:sz="0" w:space="0" w:color="auto"/>
            <w:right w:val="none" w:sz="0" w:space="0" w:color="auto"/>
          </w:divBdr>
        </w:div>
        <w:div w:id="791291587">
          <w:marLeft w:val="640"/>
          <w:marRight w:val="0"/>
          <w:marTop w:val="0"/>
          <w:marBottom w:val="0"/>
          <w:divBdr>
            <w:top w:val="none" w:sz="0" w:space="0" w:color="auto"/>
            <w:left w:val="none" w:sz="0" w:space="0" w:color="auto"/>
            <w:bottom w:val="none" w:sz="0" w:space="0" w:color="auto"/>
            <w:right w:val="none" w:sz="0" w:space="0" w:color="auto"/>
          </w:divBdr>
        </w:div>
        <w:div w:id="562175921">
          <w:marLeft w:val="640"/>
          <w:marRight w:val="0"/>
          <w:marTop w:val="0"/>
          <w:marBottom w:val="0"/>
          <w:divBdr>
            <w:top w:val="none" w:sz="0" w:space="0" w:color="auto"/>
            <w:left w:val="none" w:sz="0" w:space="0" w:color="auto"/>
            <w:bottom w:val="none" w:sz="0" w:space="0" w:color="auto"/>
            <w:right w:val="none" w:sz="0" w:space="0" w:color="auto"/>
          </w:divBdr>
        </w:div>
        <w:div w:id="1491749869">
          <w:marLeft w:val="640"/>
          <w:marRight w:val="0"/>
          <w:marTop w:val="0"/>
          <w:marBottom w:val="0"/>
          <w:divBdr>
            <w:top w:val="none" w:sz="0" w:space="0" w:color="auto"/>
            <w:left w:val="none" w:sz="0" w:space="0" w:color="auto"/>
            <w:bottom w:val="none" w:sz="0" w:space="0" w:color="auto"/>
            <w:right w:val="none" w:sz="0" w:space="0" w:color="auto"/>
          </w:divBdr>
        </w:div>
        <w:div w:id="1440180242">
          <w:marLeft w:val="640"/>
          <w:marRight w:val="0"/>
          <w:marTop w:val="0"/>
          <w:marBottom w:val="0"/>
          <w:divBdr>
            <w:top w:val="none" w:sz="0" w:space="0" w:color="auto"/>
            <w:left w:val="none" w:sz="0" w:space="0" w:color="auto"/>
            <w:bottom w:val="none" w:sz="0" w:space="0" w:color="auto"/>
            <w:right w:val="none" w:sz="0" w:space="0" w:color="auto"/>
          </w:divBdr>
        </w:div>
        <w:div w:id="664167680">
          <w:marLeft w:val="640"/>
          <w:marRight w:val="0"/>
          <w:marTop w:val="0"/>
          <w:marBottom w:val="0"/>
          <w:divBdr>
            <w:top w:val="none" w:sz="0" w:space="0" w:color="auto"/>
            <w:left w:val="none" w:sz="0" w:space="0" w:color="auto"/>
            <w:bottom w:val="none" w:sz="0" w:space="0" w:color="auto"/>
            <w:right w:val="none" w:sz="0" w:space="0" w:color="auto"/>
          </w:divBdr>
        </w:div>
        <w:div w:id="1315913757">
          <w:marLeft w:val="640"/>
          <w:marRight w:val="0"/>
          <w:marTop w:val="0"/>
          <w:marBottom w:val="0"/>
          <w:divBdr>
            <w:top w:val="none" w:sz="0" w:space="0" w:color="auto"/>
            <w:left w:val="none" w:sz="0" w:space="0" w:color="auto"/>
            <w:bottom w:val="none" w:sz="0" w:space="0" w:color="auto"/>
            <w:right w:val="none" w:sz="0" w:space="0" w:color="auto"/>
          </w:divBdr>
        </w:div>
        <w:div w:id="1021777903">
          <w:marLeft w:val="640"/>
          <w:marRight w:val="0"/>
          <w:marTop w:val="0"/>
          <w:marBottom w:val="0"/>
          <w:divBdr>
            <w:top w:val="none" w:sz="0" w:space="0" w:color="auto"/>
            <w:left w:val="none" w:sz="0" w:space="0" w:color="auto"/>
            <w:bottom w:val="none" w:sz="0" w:space="0" w:color="auto"/>
            <w:right w:val="none" w:sz="0" w:space="0" w:color="auto"/>
          </w:divBdr>
        </w:div>
        <w:div w:id="874268977">
          <w:marLeft w:val="640"/>
          <w:marRight w:val="0"/>
          <w:marTop w:val="0"/>
          <w:marBottom w:val="0"/>
          <w:divBdr>
            <w:top w:val="none" w:sz="0" w:space="0" w:color="auto"/>
            <w:left w:val="none" w:sz="0" w:space="0" w:color="auto"/>
            <w:bottom w:val="none" w:sz="0" w:space="0" w:color="auto"/>
            <w:right w:val="none" w:sz="0" w:space="0" w:color="auto"/>
          </w:divBdr>
        </w:div>
        <w:div w:id="2318290">
          <w:marLeft w:val="640"/>
          <w:marRight w:val="0"/>
          <w:marTop w:val="0"/>
          <w:marBottom w:val="0"/>
          <w:divBdr>
            <w:top w:val="none" w:sz="0" w:space="0" w:color="auto"/>
            <w:left w:val="none" w:sz="0" w:space="0" w:color="auto"/>
            <w:bottom w:val="none" w:sz="0" w:space="0" w:color="auto"/>
            <w:right w:val="none" w:sz="0" w:space="0" w:color="auto"/>
          </w:divBdr>
        </w:div>
        <w:div w:id="538510326">
          <w:marLeft w:val="640"/>
          <w:marRight w:val="0"/>
          <w:marTop w:val="0"/>
          <w:marBottom w:val="0"/>
          <w:divBdr>
            <w:top w:val="none" w:sz="0" w:space="0" w:color="auto"/>
            <w:left w:val="none" w:sz="0" w:space="0" w:color="auto"/>
            <w:bottom w:val="none" w:sz="0" w:space="0" w:color="auto"/>
            <w:right w:val="none" w:sz="0" w:space="0" w:color="auto"/>
          </w:divBdr>
        </w:div>
        <w:div w:id="1885215721">
          <w:marLeft w:val="640"/>
          <w:marRight w:val="0"/>
          <w:marTop w:val="0"/>
          <w:marBottom w:val="0"/>
          <w:divBdr>
            <w:top w:val="none" w:sz="0" w:space="0" w:color="auto"/>
            <w:left w:val="none" w:sz="0" w:space="0" w:color="auto"/>
            <w:bottom w:val="none" w:sz="0" w:space="0" w:color="auto"/>
            <w:right w:val="none" w:sz="0" w:space="0" w:color="auto"/>
          </w:divBdr>
        </w:div>
        <w:div w:id="1522669895">
          <w:marLeft w:val="640"/>
          <w:marRight w:val="0"/>
          <w:marTop w:val="0"/>
          <w:marBottom w:val="0"/>
          <w:divBdr>
            <w:top w:val="none" w:sz="0" w:space="0" w:color="auto"/>
            <w:left w:val="none" w:sz="0" w:space="0" w:color="auto"/>
            <w:bottom w:val="none" w:sz="0" w:space="0" w:color="auto"/>
            <w:right w:val="none" w:sz="0" w:space="0" w:color="auto"/>
          </w:divBdr>
        </w:div>
        <w:div w:id="936795353">
          <w:marLeft w:val="640"/>
          <w:marRight w:val="0"/>
          <w:marTop w:val="0"/>
          <w:marBottom w:val="0"/>
          <w:divBdr>
            <w:top w:val="none" w:sz="0" w:space="0" w:color="auto"/>
            <w:left w:val="none" w:sz="0" w:space="0" w:color="auto"/>
            <w:bottom w:val="none" w:sz="0" w:space="0" w:color="auto"/>
            <w:right w:val="none" w:sz="0" w:space="0" w:color="auto"/>
          </w:divBdr>
        </w:div>
        <w:div w:id="432481446">
          <w:marLeft w:val="640"/>
          <w:marRight w:val="0"/>
          <w:marTop w:val="0"/>
          <w:marBottom w:val="0"/>
          <w:divBdr>
            <w:top w:val="none" w:sz="0" w:space="0" w:color="auto"/>
            <w:left w:val="none" w:sz="0" w:space="0" w:color="auto"/>
            <w:bottom w:val="none" w:sz="0" w:space="0" w:color="auto"/>
            <w:right w:val="none" w:sz="0" w:space="0" w:color="auto"/>
          </w:divBdr>
        </w:div>
        <w:div w:id="388963271">
          <w:marLeft w:val="640"/>
          <w:marRight w:val="0"/>
          <w:marTop w:val="0"/>
          <w:marBottom w:val="0"/>
          <w:divBdr>
            <w:top w:val="none" w:sz="0" w:space="0" w:color="auto"/>
            <w:left w:val="none" w:sz="0" w:space="0" w:color="auto"/>
            <w:bottom w:val="none" w:sz="0" w:space="0" w:color="auto"/>
            <w:right w:val="none" w:sz="0" w:space="0" w:color="auto"/>
          </w:divBdr>
        </w:div>
        <w:div w:id="863858068">
          <w:marLeft w:val="640"/>
          <w:marRight w:val="0"/>
          <w:marTop w:val="0"/>
          <w:marBottom w:val="0"/>
          <w:divBdr>
            <w:top w:val="none" w:sz="0" w:space="0" w:color="auto"/>
            <w:left w:val="none" w:sz="0" w:space="0" w:color="auto"/>
            <w:bottom w:val="none" w:sz="0" w:space="0" w:color="auto"/>
            <w:right w:val="none" w:sz="0" w:space="0" w:color="auto"/>
          </w:divBdr>
        </w:div>
        <w:div w:id="2103796180">
          <w:marLeft w:val="640"/>
          <w:marRight w:val="0"/>
          <w:marTop w:val="0"/>
          <w:marBottom w:val="0"/>
          <w:divBdr>
            <w:top w:val="none" w:sz="0" w:space="0" w:color="auto"/>
            <w:left w:val="none" w:sz="0" w:space="0" w:color="auto"/>
            <w:bottom w:val="none" w:sz="0" w:space="0" w:color="auto"/>
            <w:right w:val="none" w:sz="0" w:space="0" w:color="auto"/>
          </w:divBdr>
        </w:div>
        <w:div w:id="602079916">
          <w:marLeft w:val="640"/>
          <w:marRight w:val="0"/>
          <w:marTop w:val="0"/>
          <w:marBottom w:val="0"/>
          <w:divBdr>
            <w:top w:val="none" w:sz="0" w:space="0" w:color="auto"/>
            <w:left w:val="none" w:sz="0" w:space="0" w:color="auto"/>
            <w:bottom w:val="none" w:sz="0" w:space="0" w:color="auto"/>
            <w:right w:val="none" w:sz="0" w:space="0" w:color="auto"/>
          </w:divBdr>
        </w:div>
        <w:div w:id="325789146">
          <w:marLeft w:val="640"/>
          <w:marRight w:val="0"/>
          <w:marTop w:val="0"/>
          <w:marBottom w:val="0"/>
          <w:divBdr>
            <w:top w:val="none" w:sz="0" w:space="0" w:color="auto"/>
            <w:left w:val="none" w:sz="0" w:space="0" w:color="auto"/>
            <w:bottom w:val="none" w:sz="0" w:space="0" w:color="auto"/>
            <w:right w:val="none" w:sz="0" w:space="0" w:color="auto"/>
          </w:divBdr>
        </w:div>
        <w:div w:id="617683386">
          <w:marLeft w:val="640"/>
          <w:marRight w:val="0"/>
          <w:marTop w:val="0"/>
          <w:marBottom w:val="0"/>
          <w:divBdr>
            <w:top w:val="none" w:sz="0" w:space="0" w:color="auto"/>
            <w:left w:val="none" w:sz="0" w:space="0" w:color="auto"/>
            <w:bottom w:val="none" w:sz="0" w:space="0" w:color="auto"/>
            <w:right w:val="none" w:sz="0" w:space="0" w:color="auto"/>
          </w:divBdr>
        </w:div>
        <w:div w:id="17702661">
          <w:marLeft w:val="640"/>
          <w:marRight w:val="0"/>
          <w:marTop w:val="0"/>
          <w:marBottom w:val="0"/>
          <w:divBdr>
            <w:top w:val="none" w:sz="0" w:space="0" w:color="auto"/>
            <w:left w:val="none" w:sz="0" w:space="0" w:color="auto"/>
            <w:bottom w:val="none" w:sz="0" w:space="0" w:color="auto"/>
            <w:right w:val="none" w:sz="0" w:space="0" w:color="auto"/>
          </w:divBdr>
        </w:div>
        <w:div w:id="404451209">
          <w:marLeft w:val="640"/>
          <w:marRight w:val="0"/>
          <w:marTop w:val="0"/>
          <w:marBottom w:val="0"/>
          <w:divBdr>
            <w:top w:val="none" w:sz="0" w:space="0" w:color="auto"/>
            <w:left w:val="none" w:sz="0" w:space="0" w:color="auto"/>
            <w:bottom w:val="none" w:sz="0" w:space="0" w:color="auto"/>
            <w:right w:val="none" w:sz="0" w:space="0" w:color="auto"/>
          </w:divBdr>
        </w:div>
        <w:div w:id="2057469470">
          <w:marLeft w:val="640"/>
          <w:marRight w:val="0"/>
          <w:marTop w:val="0"/>
          <w:marBottom w:val="0"/>
          <w:divBdr>
            <w:top w:val="none" w:sz="0" w:space="0" w:color="auto"/>
            <w:left w:val="none" w:sz="0" w:space="0" w:color="auto"/>
            <w:bottom w:val="none" w:sz="0" w:space="0" w:color="auto"/>
            <w:right w:val="none" w:sz="0" w:space="0" w:color="auto"/>
          </w:divBdr>
        </w:div>
        <w:div w:id="1632437067">
          <w:marLeft w:val="640"/>
          <w:marRight w:val="0"/>
          <w:marTop w:val="0"/>
          <w:marBottom w:val="0"/>
          <w:divBdr>
            <w:top w:val="none" w:sz="0" w:space="0" w:color="auto"/>
            <w:left w:val="none" w:sz="0" w:space="0" w:color="auto"/>
            <w:bottom w:val="none" w:sz="0" w:space="0" w:color="auto"/>
            <w:right w:val="none" w:sz="0" w:space="0" w:color="auto"/>
          </w:divBdr>
        </w:div>
        <w:div w:id="1816986955">
          <w:marLeft w:val="640"/>
          <w:marRight w:val="0"/>
          <w:marTop w:val="0"/>
          <w:marBottom w:val="0"/>
          <w:divBdr>
            <w:top w:val="none" w:sz="0" w:space="0" w:color="auto"/>
            <w:left w:val="none" w:sz="0" w:space="0" w:color="auto"/>
            <w:bottom w:val="none" w:sz="0" w:space="0" w:color="auto"/>
            <w:right w:val="none" w:sz="0" w:space="0" w:color="auto"/>
          </w:divBdr>
        </w:div>
        <w:div w:id="657079975">
          <w:marLeft w:val="640"/>
          <w:marRight w:val="0"/>
          <w:marTop w:val="0"/>
          <w:marBottom w:val="0"/>
          <w:divBdr>
            <w:top w:val="none" w:sz="0" w:space="0" w:color="auto"/>
            <w:left w:val="none" w:sz="0" w:space="0" w:color="auto"/>
            <w:bottom w:val="none" w:sz="0" w:space="0" w:color="auto"/>
            <w:right w:val="none" w:sz="0" w:space="0" w:color="auto"/>
          </w:divBdr>
        </w:div>
        <w:div w:id="966425147">
          <w:marLeft w:val="640"/>
          <w:marRight w:val="0"/>
          <w:marTop w:val="0"/>
          <w:marBottom w:val="0"/>
          <w:divBdr>
            <w:top w:val="none" w:sz="0" w:space="0" w:color="auto"/>
            <w:left w:val="none" w:sz="0" w:space="0" w:color="auto"/>
            <w:bottom w:val="none" w:sz="0" w:space="0" w:color="auto"/>
            <w:right w:val="none" w:sz="0" w:space="0" w:color="auto"/>
          </w:divBdr>
        </w:div>
        <w:div w:id="1313674532">
          <w:marLeft w:val="640"/>
          <w:marRight w:val="0"/>
          <w:marTop w:val="0"/>
          <w:marBottom w:val="0"/>
          <w:divBdr>
            <w:top w:val="none" w:sz="0" w:space="0" w:color="auto"/>
            <w:left w:val="none" w:sz="0" w:space="0" w:color="auto"/>
            <w:bottom w:val="none" w:sz="0" w:space="0" w:color="auto"/>
            <w:right w:val="none" w:sz="0" w:space="0" w:color="auto"/>
          </w:divBdr>
        </w:div>
        <w:div w:id="563418600">
          <w:marLeft w:val="640"/>
          <w:marRight w:val="0"/>
          <w:marTop w:val="0"/>
          <w:marBottom w:val="0"/>
          <w:divBdr>
            <w:top w:val="none" w:sz="0" w:space="0" w:color="auto"/>
            <w:left w:val="none" w:sz="0" w:space="0" w:color="auto"/>
            <w:bottom w:val="none" w:sz="0" w:space="0" w:color="auto"/>
            <w:right w:val="none" w:sz="0" w:space="0" w:color="auto"/>
          </w:divBdr>
        </w:div>
      </w:divsChild>
    </w:div>
    <w:div w:id="1925449752">
      <w:bodyDiv w:val="1"/>
      <w:marLeft w:val="0"/>
      <w:marRight w:val="0"/>
      <w:marTop w:val="0"/>
      <w:marBottom w:val="0"/>
      <w:divBdr>
        <w:top w:val="none" w:sz="0" w:space="0" w:color="auto"/>
        <w:left w:val="none" w:sz="0" w:space="0" w:color="auto"/>
        <w:bottom w:val="none" w:sz="0" w:space="0" w:color="auto"/>
        <w:right w:val="none" w:sz="0" w:space="0" w:color="auto"/>
      </w:divBdr>
    </w:div>
    <w:div w:id="1926064726">
      <w:bodyDiv w:val="1"/>
      <w:marLeft w:val="0"/>
      <w:marRight w:val="0"/>
      <w:marTop w:val="0"/>
      <w:marBottom w:val="0"/>
      <w:divBdr>
        <w:top w:val="none" w:sz="0" w:space="0" w:color="auto"/>
        <w:left w:val="none" w:sz="0" w:space="0" w:color="auto"/>
        <w:bottom w:val="none" w:sz="0" w:space="0" w:color="auto"/>
        <w:right w:val="none" w:sz="0" w:space="0" w:color="auto"/>
      </w:divBdr>
    </w:div>
    <w:div w:id="1926763062">
      <w:bodyDiv w:val="1"/>
      <w:marLeft w:val="0"/>
      <w:marRight w:val="0"/>
      <w:marTop w:val="0"/>
      <w:marBottom w:val="0"/>
      <w:divBdr>
        <w:top w:val="none" w:sz="0" w:space="0" w:color="auto"/>
        <w:left w:val="none" w:sz="0" w:space="0" w:color="auto"/>
        <w:bottom w:val="none" w:sz="0" w:space="0" w:color="auto"/>
        <w:right w:val="none" w:sz="0" w:space="0" w:color="auto"/>
      </w:divBdr>
    </w:div>
    <w:div w:id="1927298827">
      <w:bodyDiv w:val="1"/>
      <w:marLeft w:val="0"/>
      <w:marRight w:val="0"/>
      <w:marTop w:val="0"/>
      <w:marBottom w:val="0"/>
      <w:divBdr>
        <w:top w:val="none" w:sz="0" w:space="0" w:color="auto"/>
        <w:left w:val="none" w:sz="0" w:space="0" w:color="auto"/>
        <w:bottom w:val="none" w:sz="0" w:space="0" w:color="auto"/>
        <w:right w:val="none" w:sz="0" w:space="0" w:color="auto"/>
      </w:divBdr>
    </w:div>
    <w:div w:id="1928073744">
      <w:bodyDiv w:val="1"/>
      <w:marLeft w:val="0"/>
      <w:marRight w:val="0"/>
      <w:marTop w:val="0"/>
      <w:marBottom w:val="0"/>
      <w:divBdr>
        <w:top w:val="none" w:sz="0" w:space="0" w:color="auto"/>
        <w:left w:val="none" w:sz="0" w:space="0" w:color="auto"/>
        <w:bottom w:val="none" w:sz="0" w:space="0" w:color="auto"/>
        <w:right w:val="none" w:sz="0" w:space="0" w:color="auto"/>
      </w:divBdr>
    </w:div>
    <w:div w:id="1930380559">
      <w:bodyDiv w:val="1"/>
      <w:marLeft w:val="0"/>
      <w:marRight w:val="0"/>
      <w:marTop w:val="0"/>
      <w:marBottom w:val="0"/>
      <w:divBdr>
        <w:top w:val="none" w:sz="0" w:space="0" w:color="auto"/>
        <w:left w:val="none" w:sz="0" w:space="0" w:color="auto"/>
        <w:bottom w:val="none" w:sz="0" w:space="0" w:color="auto"/>
        <w:right w:val="none" w:sz="0" w:space="0" w:color="auto"/>
      </w:divBdr>
    </w:div>
    <w:div w:id="1932734903">
      <w:bodyDiv w:val="1"/>
      <w:marLeft w:val="0"/>
      <w:marRight w:val="0"/>
      <w:marTop w:val="0"/>
      <w:marBottom w:val="0"/>
      <w:divBdr>
        <w:top w:val="none" w:sz="0" w:space="0" w:color="auto"/>
        <w:left w:val="none" w:sz="0" w:space="0" w:color="auto"/>
        <w:bottom w:val="none" w:sz="0" w:space="0" w:color="auto"/>
        <w:right w:val="none" w:sz="0" w:space="0" w:color="auto"/>
      </w:divBdr>
    </w:div>
    <w:div w:id="1935942496">
      <w:bodyDiv w:val="1"/>
      <w:marLeft w:val="0"/>
      <w:marRight w:val="0"/>
      <w:marTop w:val="0"/>
      <w:marBottom w:val="0"/>
      <w:divBdr>
        <w:top w:val="none" w:sz="0" w:space="0" w:color="auto"/>
        <w:left w:val="none" w:sz="0" w:space="0" w:color="auto"/>
        <w:bottom w:val="none" w:sz="0" w:space="0" w:color="auto"/>
        <w:right w:val="none" w:sz="0" w:space="0" w:color="auto"/>
      </w:divBdr>
    </w:div>
    <w:div w:id="1936554404">
      <w:bodyDiv w:val="1"/>
      <w:marLeft w:val="0"/>
      <w:marRight w:val="0"/>
      <w:marTop w:val="0"/>
      <w:marBottom w:val="0"/>
      <w:divBdr>
        <w:top w:val="none" w:sz="0" w:space="0" w:color="auto"/>
        <w:left w:val="none" w:sz="0" w:space="0" w:color="auto"/>
        <w:bottom w:val="none" w:sz="0" w:space="0" w:color="auto"/>
        <w:right w:val="none" w:sz="0" w:space="0" w:color="auto"/>
      </w:divBdr>
    </w:div>
    <w:div w:id="1942838843">
      <w:bodyDiv w:val="1"/>
      <w:marLeft w:val="0"/>
      <w:marRight w:val="0"/>
      <w:marTop w:val="0"/>
      <w:marBottom w:val="0"/>
      <w:divBdr>
        <w:top w:val="none" w:sz="0" w:space="0" w:color="auto"/>
        <w:left w:val="none" w:sz="0" w:space="0" w:color="auto"/>
        <w:bottom w:val="none" w:sz="0" w:space="0" w:color="auto"/>
        <w:right w:val="none" w:sz="0" w:space="0" w:color="auto"/>
      </w:divBdr>
    </w:div>
    <w:div w:id="1943294926">
      <w:bodyDiv w:val="1"/>
      <w:marLeft w:val="0"/>
      <w:marRight w:val="0"/>
      <w:marTop w:val="0"/>
      <w:marBottom w:val="0"/>
      <w:divBdr>
        <w:top w:val="none" w:sz="0" w:space="0" w:color="auto"/>
        <w:left w:val="none" w:sz="0" w:space="0" w:color="auto"/>
        <w:bottom w:val="none" w:sz="0" w:space="0" w:color="auto"/>
        <w:right w:val="none" w:sz="0" w:space="0" w:color="auto"/>
      </w:divBdr>
    </w:div>
    <w:div w:id="1943411160">
      <w:bodyDiv w:val="1"/>
      <w:marLeft w:val="0"/>
      <w:marRight w:val="0"/>
      <w:marTop w:val="0"/>
      <w:marBottom w:val="0"/>
      <w:divBdr>
        <w:top w:val="none" w:sz="0" w:space="0" w:color="auto"/>
        <w:left w:val="none" w:sz="0" w:space="0" w:color="auto"/>
        <w:bottom w:val="none" w:sz="0" w:space="0" w:color="auto"/>
        <w:right w:val="none" w:sz="0" w:space="0" w:color="auto"/>
      </w:divBdr>
    </w:div>
    <w:div w:id="1944413372">
      <w:bodyDiv w:val="1"/>
      <w:marLeft w:val="0"/>
      <w:marRight w:val="0"/>
      <w:marTop w:val="0"/>
      <w:marBottom w:val="0"/>
      <w:divBdr>
        <w:top w:val="none" w:sz="0" w:space="0" w:color="auto"/>
        <w:left w:val="none" w:sz="0" w:space="0" w:color="auto"/>
        <w:bottom w:val="none" w:sz="0" w:space="0" w:color="auto"/>
        <w:right w:val="none" w:sz="0" w:space="0" w:color="auto"/>
      </w:divBdr>
    </w:div>
    <w:div w:id="1944603646">
      <w:bodyDiv w:val="1"/>
      <w:marLeft w:val="0"/>
      <w:marRight w:val="0"/>
      <w:marTop w:val="0"/>
      <w:marBottom w:val="0"/>
      <w:divBdr>
        <w:top w:val="none" w:sz="0" w:space="0" w:color="auto"/>
        <w:left w:val="none" w:sz="0" w:space="0" w:color="auto"/>
        <w:bottom w:val="none" w:sz="0" w:space="0" w:color="auto"/>
        <w:right w:val="none" w:sz="0" w:space="0" w:color="auto"/>
      </w:divBdr>
    </w:div>
    <w:div w:id="1945116085">
      <w:bodyDiv w:val="1"/>
      <w:marLeft w:val="0"/>
      <w:marRight w:val="0"/>
      <w:marTop w:val="0"/>
      <w:marBottom w:val="0"/>
      <w:divBdr>
        <w:top w:val="none" w:sz="0" w:space="0" w:color="auto"/>
        <w:left w:val="none" w:sz="0" w:space="0" w:color="auto"/>
        <w:bottom w:val="none" w:sz="0" w:space="0" w:color="auto"/>
        <w:right w:val="none" w:sz="0" w:space="0" w:color="auto"/>
      </w:divBdr>
    </w:div>
    <w:div w:id="1947276082">
      <w:bodyDiv w:val="1"/>
      <w:marLeft w:val="0"/>
      <w:marRight w:val="0"/>
      <w:marTop w:val="0"/>
      <w:marBottom w:val="0"/>
      <w:divBdr>
        <w:top w:val="none" w:sz="0" w:space="0" w:color="auto"/>
        <w:left w:val="none" w:sz="0" w:space="0" w:color="auto"/>
        <w:bottom w:val="none" w:sz="0" w:space="0" w:color="auto"/>
        <w:right w:val="none" w:sz="0" w:space="0" w:color="auto"/>
      </w:divBdr>
    </w:div>
    <w:div w:id="1949268066">
      <w:bodyDiv w:val="1"/>
      <w:marLeft w:val="0"/>
      <w:marRight w:val="0"/>
      <w:marTop w:val="0"/>
      <w:marBottom w:val="0"/>
      <w:divBdr>
        <w:top w:val="none" w:sz="0" w:space="0" w:color="auto"/>
        <w:left w:val="none" w:sz="0" w:space="0" w:color="auto"/>
        <w:bottom w:val="none" w:sz="0" w:space="0" w:color="auto"/>
        <w:right w:val="none" w:sz="0" w:space="0" w:color="auto"/>
      </w:divBdr>
    </w:div>
    <w:div w:id="1952082249">
      <w:bodyDiv w:val="1"/>
      <w:marLeft w:val="0"/>
      <w:marRight w:val="0"/>
      <w:marTop w:val="0"/>
      <w:marBottom w:val="0"/>
      <w:divBdr>
        <w:top w:val="none" w:sz="0" w:space="0" w:color="auto"/>
        <w:left w:val="none" w:sz="0" w:space="0" w:color="auto"/>
        <w:bottom w:val="none" w:sz="0" w:space="0" w:color="auto"/>
        <w:right w:val="none" w:sz="0" w:space="0" w:color="auto"/>
      </w:divBdr>
    </w:div>
    <w:div w:id="1952197629">
      <w:bodyDiv w:val="1"/>
      <w:marLeft w:val="0"/>
      <w:marRight w:val="0"/>
      <w:marTop w:val="0"/>
      <w:marBottom w:val="0"/>
      <w:divBdr>
        <w:top w:val="none" w:sz="0" w:space="0" w:color="auto"/>
        <w:left w:val="none" w:sz="0" w:space="0" w:color="auto"/>
        <w:bottom w:val="none" w:sz="0" w:space="0" w:color="auto"/>
        <w:right w:val="none" w:sz="0" w:space="0" w:color="auto"/>
      </w:divBdr>
    </w:div>
    <w:div w:id="1954751551">
      <w:bodyDiv w:val="1"/>
      <w:marLeft w:val="0"/>
      <w:marRight w:val="0"/>
      <w:marTop w:val="0"/>
      <w:marBottom w:val="0"/>
      <w:divBdr>
        <w:top w:val="none" w:sz="0" w:space="0" w:color="auto"/>
        <w:left w:val="none" w:sz="0" w:space="0" w:color="auto"/>
        <w:bottom w:val="none" w:sz="0" w:space="0" w:color="auto"/>
        <w:right w:val="none" w:sz="0" w:space="0" w:color="auto"/>
      </w:divBdr>
    </w:div>
    <w:div w:id="1955676429">
      <w:bodyDiv w:val="1"/>
      <w:marLeft w:val="0"/>
      <w:marRight w:val="0"/>
      <w:marTop w:val="0"/>
      <w:marBottom w:val="0"/>
      <w:divBdr>
        <w:top w:val="none" w:sz="0" w:space="0" w:color="auto"/>
        <w:left w:val="none" w:sz="0" w:space="0" w:color="auto"/>
        <w:bottom w:val="none" w:sz="0" w:space="0" w:color="auto"/>
        <w:right w:val="none" w:sz="0" w:space="0" w:color="auto"/>
      </w:divBdr>
    </w:div>
    <w:div w:id="1956323803">
      <w:bodyDiv w:val="1"/>
      <w:marLeft w:val="0"/>
      <w:marRight w:val="0"/>
      <w:marTop w:val="0"/>
      <w:marBottom w:val="0"/>
      <w:divBdr>
        <w:top w:val="none" w:sz="0" w:space="0" w:color="auto"/>
        <w:left w:val="none" w:sz="0" w:space="0" w:color="auto"/>
        <w:bottom w:val="none" w:sz="0" w:space="0" w:color="auto"/>
        <w:right w:val="none" w:sz="0" w:space="0" w:color="auto"/>
      </w:divBdr>
    </w:div>
    <w:div w:id="1957985631">
      <w:bodyDiv w:val="1"/>
      <w:marLeft w:val="0"/>
      <w:marRight w:val="0"/>
      <w:marTop w:val="0"/>
      <w:marBottom w:val="0"/>
      <w:divBdr>
        <w:top w:val="none" w:sz="0" w:space="0" w:color="auto"/>
        <w:left w:val="none" w:sz="0" w:space="0" w:color="auto"/>
        <w:bottom w:val="none" w:sz="0" w:space="0" w:color="auto"/>
        <w:right w:val="none" w:sz="0" w:space="0" w:color="auto"/>
      </w:divBdr>
    </w:div>
    <w:div w:id="1958632461">
      <w:bodyDiv w:val="1"/>
      <w:marLeft w:val="0"/>
      <w:marRight w:val="0"/>
      <w:marTop w:val="0"/>
      <w:marBottom w:val="0"/>
      <w:divBdr>
        <w:top w:val="none" w:sz="0" w:space="0" w:color="auto"/>
        <w:left w:val="none" w:sz="0" w:space="0" w:color="auto"/>
        <w:bottom w:val="none" w:sz="0" w:space="0" w:color="auto"/>
        <w:right w:val="none" w:sz="0" w:space="0" w:color="auto"/>
      </w:divBdr>
    </w:div>
    <w:div w:id="1959683137">
      <w:bodyDiv w:val="1"/>
      <w:marLeft w:val="0"/>
      <w:marRight w:val="0"/>
      <w:marTop w:val="0"/>
      <w:marBottom w:val="0"/>
      <w:divBdr>
        <w:top w:val="none" w:sz="0" w:space="0" w:color="auto"/>
        <w:left w:val="none" w:sz="0" w:space="0" w:color="auto"/>
        <w:bottom w:val="none" w:sz="0" w:space="0" w:color="auto"/>
        <w:right w:val="none" w:sz="0" w:space="0" w:color="auto"/>
      </w:divBdr>
    </w:div>
    <w:div w:id="1960450003">
      <w:bodyDiv w:val="1"/>
      <w:marLeft w:val="0"/>
      <w:marRight w:val="0"/>
      <w:marTop w:val="0"/>
      <w:marBottom w:val="0"/>
      <w:divBdr>
        <w:top w:val="none" w:sz="0" w:space="0" w:color="auto"/>
        <w:left w:val="none" w:sz="0" w:space="0" w:color="auto"/>
        <w:bottom w:val="none" w:sz="0" w:space="0" w:color="auto"/>
        <w:right w:val="none" w:sz="0" w:space="0" w:color="auto"/>
      </w:divBdr>
    </w:div>
    <w:div w:id="1961061524">
      <w:bodyDiv w:val="1"/>
      <w:marLeft w:val="0"/>
      <w:marRight w:val="0"/>
      <w:marTop w:val="0"/>
      <w:marBottom w:val="0"/>
      <w:divBdr>
        <w:top w:val="none" w:sz="0" w:space="0" w:color="auto"/>
        <w:left w:val="none" w:sz="0" w:space="0" w:color="auto"/>
        <w:bottom w:val="none" w:sz="0" w:space="0" w:color="auto"/>
        <w:right w:val="none" w:sz="0" w:space="0" w:color="auto"/>
      </w:divBdr>
    </w:div>
    <w:div w:id="1961299763">
      <w:bodyDiv w:val="1"/>
      <w:marLeft w:val="0"/>
      <w:marRight w:val="0"/>
      <w:marTop w:val="0"/>
      <w:marBottom w:val="0"/>
      <w:divBdr>
        <w:top w:val="none" w:sz="0" w:space="0" w:color="auto"/>
        <w:left w:val="none" w:sz="0" w:space="0" w:color="auto"/>
        <w:bottom w:val="none" w:sz="0" w:space="0" w:color="auto"/>
        <w:right w:val="none" w:sz="0" w:space="0" w:color="auto"/>
      </w:divBdr>
    </w:div>
    <w:div w:id="1963806071">
      <w:bodyDiv w:val="1"/>
      <w:marLeft w:val="0"/>
      <w:marRight w:val="0"/>
      <w:marTop w:val="0"/>
      <w:marBottom w:val="0"/>
      <w:divBdr>
        <w:top w:val="none" w:sz="0" w:space="0" w:color="auto"/>
        <w:left w:val="none" w:sz="0" w:space="0" w:color="auto"/>
        <w:bottom w:val="none" w:sz="0" w:space="0" w:color="auto"/>
        <w:right w:val="none" w:sz="0" w:space="0" w:color="auto"/>
      </w:divBdr>
    </w:div>
    <w:div w:id="1964265606">
      <w:bodyDiv w:val="1"/>
      <w:marLeft w:val="0"/>
      <w:marRight w:val="0"/>
      <w:marTop w:val="0"/>
      <w:marBottom w:val="0"/>
      <w:divBdr>
        <w:top w:val="none" w:sz="0" w:space="0" w:color="auto"/>
        <w:left w:val="none" w:sz="0" w:space="0" w:color="auto"/>
        <w:bottom w:val="none" w:sz="0" w:space="0" w:color="auto"/>
        <w:right w:val="none" w:sz="0" w:space="0" w:color="auto"/>
      </w:divBdr>
    </w:div>
    <w:div w:id="1964653352">
      <w:bodyDiv w:val="1"/>
      <w:marLeft w:val="0"/>
      <w:marRight w:val="0"/>
      <w:marTop w:val="0"/>
      <w:marBottom w:val="0"/>
      <w:divBdr>
        <w:top w:val="none" w:sz="0" w:space="0" w:color="auto"/>
        <w:left w:val="none" w:sz="0" w:space="0" w:color="auto"/>
        <w:bottom w:val="none" w:sz="0" w:space="0" w:color="auto"/>
        <w:right w:val="none" w:sz="0" w:space="0" w:color="auto"/>
      </w:divBdr>
    </w:div>
    <w:div w:id="1965308974">
      <w:bodyDiv w:val="1"/>
      <w:marLeft w:val="0"/>
      <w:marRight w:val="0"/>
      <w:marTop w:val="0"/>
      <w:marBottom w:val="0"/>
      <w:divBdr>
        <w:top w:val="none" w:sz="0" w:space="0" w:color="auto"/>
        <w:left w:val="none" w:sz="0" w:space="0" w:color="auto"/>
        <w:bottom w:val="none" w:sz="0" w:space="0" w:color="auto"/>
        <w:right w:val="none" w:sz="0" w:space="0" w:color="auto"/>
      </w:divBdr>
    </w:div>
    <w:div w:id="1965697872">
      <w:bodyDiv w:val="1"/>
      <w:marLeft w:val="0"/>
      <w:marRight w:val="0"/>
      <w:marTop w:val="0"/>
      <w:marBottom w:val="0"/>
      <w:divBdr>
        <w:top w:val="none" w:sz="0" w:space="0" w:color="auto"/>
        <w:left w:val="none" w:sz="0" w:space="0" w:color="auto"/>
        <w:bottom w:val="none" w:sz="0" w:space="0" w:color="auto"/>
        <w:right w:val="none" w:sz="0" w:space="0" w:color="auto"/>
      </w:divBdr>
    </w:div>
    <w:div w:id="1966429849">
      <w:bodyDiv w:val="1"/>
      <w:marLeft w:val="0"/>
      <w:marRight w:val="0"/>
      <w:marTop w:val="0"/>
      <w:marBottom w:val="0"/>
      <w:divBdr>
        <w:top w:val="none" w:sz="0" w:space="0" w:color="auto"/>
        <w:left w:val="none" w:sz="0" w:space="0" w:color="auto"/>
        <w:bottom w:val="none" w:sz="0" w:space="0" w:color="auto"/>
        <w:right w:val="none" w:sz="0" w:space="0" w:color="auto"/>
      </w:divBdr>
    </w:div>
    <w:div w:id="1967001717">
      <w:bodyDiv w:val="1"/>
      <w:marLeft w:val="0"/>
      <w:marRight w:val="0"/>
      <w:marTop w:val="0"/>
      <w:marBottom w:val="0"/>
      <w:divBdr>
        <w:top w:val="none" w:sz="0" w:space="0" w:color="auto"/>
        <w:left w:val="none" w:sz="0" w:space="0" w:color="auto"/>
        <w:bottom w:val="none" w:sz="0" w:space="0" w:color="auto"/>
        <w:right w:val="none" w:sz="0" w:space="0" w:color="auto"/>
      </w:divBdr>
    </w:div>
    <w:div w:id="1967344078">
      <w:bodyDiv w:val="1"/>
      <w:marLeft w:val="0"/>
      <w:marRight w:val="0"/>
      <w:marTop w:val="0"/>
      <w:marBottom w:val="0"/>
      <w:divBdr>
        <w:top w:val="none" w:sz="0" w:space="0" w:color="auto"/>
        <w:left w:val="none" w:sz="0" w:space="0" w:color="auto"/>
        <w:bottom w:val="none" w:sz="0" w:space="0" w:color="auto"/>
        <w:right w:val="none" w:sz="0" w:space="0" w:color="auto"/>
      </w:divBdr>
    </w:div>
    <w:div w:id="1967655325">
      <w:bodyDiv w:val="1"/>
      <w:marLeft w:val="0"/>
      <w:marRight w:val="0"/>
      <w:marTop w:val="0"/>
      <w:marBottom w:val="0"/>
      <w:divBdr>
        <w:top w:val="none" w:sz="0" w:space="0" w:color="auto"/>
        <w:left w:val="none" w:sz="0" w:space="0" w:color="auto"/>
        <w:bottom w:val="none" w:sz="0" w:space="0" w:color="auto"/>
        <w:right w:val="none" w:sz="0" w:space="0" w:color="auto"/>
      </w:divBdr>
    </w:div>
    <w:div w:id="1967738467">
      <w:bodyDiv w:val="1"/>
      <w:marLeft w:val="0"/>
      <w:marRight w:val="0"/>
      <w:marTop w:val="0"/>
      <w:marBottom w:val="0"/>
      <w:divBdr>
        <w:top w:val="none" w:sz="0" w:space="0" w:color="auto"/>
        <w:left w:val="none" w:sz="0" w:space="0" w:color="auto"/>
        <w:bottom w:val="none" w:sz="0" w:space="0" w:color="auto"/>
        <w:right w:val="none" w:sz="0" w:space="0" w:color="auto"/>
      </w:divBdr>
    </w:div>
    <w:div w:id="1969385603">
      <w:bodyDiv w:val="1"/>
      <w:marLeft w:val="0"/>
      <w:marRight w:val="0"/>
      <w:marTop w:val="0"/>
      <w:marBottom w:val="0"/>
      <w:divBdr>
        <w:top w:val="none" w:sz="0" w:space="0" w:color="auto"/>
        <w:left w:val="none" w:sz="0" w:space="0" w:color="auto"/>
        <w:bottom w:val="none" w:sz="0" w:space="0" w:color="auto"/>
        <w:right w:val="none" w:sz="0" w:space="0" w:color="auto"/>
      </w:divBdr>
    </w:div>
    <w:div w:id="1969584419">
      <w:bodyDiv w:val="1"/>
      <w:marLeft w:val="0"/>
      <w:marRight w:val="0"/>
      <w:marTop w:val="0"/>
      <w:marBottom w:val="0"/>
      <w:divBdr>
        <w:top w:val="none" w:sz="0" w:space="0" w:color="auto"/>
        <w:left w:val="none" w:sz="0" w:space="0" w:color="auto"/>
        <w:bottom w:val="none" w:sz="0" w:space="0" w:color="auto"/>
        <w:right w:val="none" w:sz="0" w:space="0" w:color="auto"/>
      </w:divBdr>
    </w:div>
    <w:div w:id="1970159252">
      <w:bodyDiv w:val="1"/>
      <w:marLeft w:val="0"/>
      <w:marRight w:val="0"/>
      <w:marTop w:val="0"/>
      <w:marBottom w:val="0"/>
      <w:divBdr>
        <w:top w:val="none" w:sz="0" w:space="0" w:color="auto"/>
        <w:left w:val="none" w:sz="0" w:space="0" w:color="auto"/>
        <w:bottom w:val="none" w:sz="0" w:space="0" w:color="auto"/>
        <w:right w:val="none" w:sz="0" w:space="0" w:color="auto"/>
      </w:divBdr>
    </w:div>
    <w:div w:id="1970237287">
      <w:bodyDiv w:val="1"/>
      <w:marLeft w:val="0"/>
      <w:marRight w:val="0"/>
      <w:marTop w:val="0"/>
      <w:marBottom w:val="0"/>
      <w:divBdr>
        <w:top w:val="none" w:sz="0" w:space="0" w:color="auto"/>
        <w:left w:val="none" w:sz="0" w:space="0" w:color="auto"/>
        <w:bottom w:val="none" w:sz="0" w:space="0" w:color="auto"/>
        <w:right w:val="none" w:sz="0" w:space="0" w:color="auto"/>
      </w:divBdr>
    </w:div>
    <w:div w:id="1970475962">
      <w:bodyDiv w:val="1"/>
      <w:marLeft w:val="0"/>
      <w:marRight w:val="0"/>
      <w:marTop w:val="0"/>
      <w:marBottom w:val="0"/>
      <w:divBdr>
        <w:top w:val="none" w:sz="0" w:space="0" w:color="auto"/>
        <w:left w:val="none" w:sz="0" w:space="0" w:color="auto"/>
        <w:bottom w:val="none" w:sz="0" w:space="0" w:color="auto"/>
        <w:right w:val="none" w:sz="0" w:space="0" w:color="auto"/>
      </w:divBdr>
    </w:div>
    <w:div w:id="1971667267">
      <w:bodyDiv w:val="1"/>
      <w:marLeft w:val="0"/>
      <w:marRight w:val="0"/>
      <w:marTop w:val="0"/>
      <w:marBottom w:val="0"/>
      <w:divBdr>
        <w:top w:val="none" w:sz="0" w:space="0" w:color="auto"/>
        <w:left w:val="none" w:sz="0" w:space="0" w:color="auto"/>
        <w:bottom w:val="none" w:sz="0" w:space="0" w:color="auto"/>
        <w:right w:val="none" w:sz="0" w:space="0" w:color="auto"/>
      </w:divBdr>
    </w:div>
    <w:div w:id="1975017535">
      <w:bodyDiv w:val="1"/>
      <w:marLeft w:val="0"/>
      <w:marRight w:val="0"/>
      <w:marTop w:val="0"/>
      <w:marBottom w:val="0"/>
      <w:divBdr>
        <w:top w:val="none" w:sz="0" w:space="0" w:color="auto"/>
        <w:left w:val="none" w:sz="0" w:space="0" w:color="auto"/>
        <w:bottom w:val="none" w:sz="0" w:space="0" w:color="auto"/>
        <w:right w:val="none" w:sz="0" w:space="0" w:color="auto"/>
      </w:divBdr>
    </w:div>
    <w:div w:id="1977830568">
      <w:bodyDiv w:val="1"/>
      <w:marLeft w:val="0"/>
      <w:marRight w:val="0"/>
      <w:marTop w:val="0"/>
      <w:marBottom w:val="0"/>
      <w:divBdr>
        <w:top w:val="none" w:sz="0" w:space="0" w:color="auto"/>
        <w:left w:val="none" w:sz="0" w:space="0" w:color="auto"/>
        <w:bottom w:val="none" w:sz="0" w:space="0" w:color="auto"/>
        <w:right w:val="none" w:sz="0" w:space="0" w:color="auto"/>
      </w:divBdr>
    </w:div>
    <w:div w:id="1978757004">
      <w:bodyDiv w:val="1"/>
      <w:marLeft w:val="0"/>
      <w:marRight w:val="0"/>
      <w:marTop w:val="0"/>
      <w:marBottom w:val="0"/>
      <w:divBdr>
        <w:top w:val="none" w:sz="0" w:space="0" w:color="auto"/>
        <w:left w:val="none" w:sz="0" w:space="0" w:color="auto"/>
        <w:bottom w:val="none" w:sz="0" w:space="0" w:color="auto"/>
        <w:right w:val="none" w:sz="0" w:space="0" w:color="auto"/>
      </w:divBdr>
    </w:div>
    <w:div w:id="1981377049">
      <w:bodyDiv w:val="1"/>
      <w:marLeft w:val="0"/>
      <w:marRight w:val="0"/>
      <w:marTop w:val="0"/>
      <w:marBottom w:val="0"/>
      <w:divBdr>
        <w:top w:val="none" w:sz="0" w:space="0" w:color="auto"/>
        <w:left w:val="none" w:sz="0" w:space="0" w:color="auto"/>
        <w:bottom w:val="none" w:sz="0" w:space="0" w:color="auto"/>
        <w:right w:val="none" w:sz="0" w:space="0" w:color="auto"/>
      </w:divBdr>
    </w:div>
    <w:div w:id="1983339785">
      <w:bodyDiv w:val="1"/>
      <w:marLeft w:val="0"/>
      <w:marRight w:val="0"/>
      <w:marTop w:val="0"/>
      <w:marBottom w:val="0"/>
      <w:divBdr>
        <w:top w:val="none" w:sz="0" w:space="0" w:color="auto"/>
        <w:left w:val="none" w:sz="0" w:space="0" w:color="auto"/>
        <w:bottom w:val="none" w:sz="0" w:space="0" w:color="auto"/>
        <w:right w:val="none" w:sz="0" w:space="0" w:color="auto"/>
      </w:divBdr>
    </w:div>
    <w:div w:id="1985812373">
      <w:bodyDiv w:val="1"/>
      <w:marLeft w:val="0"/>
      <w:marRight w:val="0"/>
      <w:marTop w:val="0"/>
      <w:marBottom w:val="0"/>
      <w:divBdr>
        <w:top w:val="none" w:sz="0" w:space="0" w:color="auto"/>
        <w:left w:val="none" w:sz="0" w:space="0" w:color="auto"/>
        <w:bottom w:val="none" w:sz="0" w:space="0" w:color="auto"/>
        <w:right w:val="none" w:sz="0" w:space="0" w:color="auto"/>
      </w:divBdr>
    </w:div>
    <w:div w:id="1988313002">
      <w:bodyDiv w:val="1"/>
      <w:marLeft w:val="0"/>
      <w:marRight w:val="0"/>
      <w:marTop w:val="0"/>
      <w:marBottom w:val="0"/>
      <w:divBdr>
        <w:top w:val="none" w:sz="0" w:space="0" w:color="auto"/>
        <w:left w:val="none" w:sz="0" w:space="0" w:color="auto"/>
        <w:bottom w:val="none" w:sz="0" w:space="0" w:color="auto"/>
        <w:right w:val="none" w:sz="0" w:space="0" w:color="auto"/>
      </w:divBdr>
    </w:div>
    <w:div w:id="1988699674">
      <w:bodyDiv w:val="1"/>
      <w:marLeft w:val="0"/>
      <w:marRight w:val="0"/>
      <w:marTop w:val="0"/>
      <w:marBottom w:val="0"/>
      <w:divBdr>
        <w:top w:val="none" w:sz="0" w:space="0" w:color="auto"/>
        <w:left w:val="none" w:sz="0" w:space="0" w:color="auto"/>
        <w:bottom w:val="none" w:sz="0" w:space="0" w:color="auto"/>
        <w:right w:val="none" w:sz="0" w:space="0" w:color="auto"/>
      </w:divBdr>
    </w:div>
    <w:div w:id="1989363774">
      <w:bodyDiv w:val="1"/>
      <w:marLeft w:val="0"/>
      <w:marRight w:val="0"/>
      <w:marTop w:val="0"/>
      <w:marBottom w:val="0"/>
      <w:divBdr>
        <w:top w:val="none" w:sz="0" w:space="0" w:color="auto"/>
        <w:left w:val="none" w:sz="0" w:space="0" w:color="auto"/>
        <w:bottom w:val="none" w:sz="0" w:space="0" w:color="auto"/>
        <w:right w:val="none" w:sz="0" w:space="0" w:color="auto"/>
      </w:divBdr>
    </w:div>
    <w:div w:id="1991278345">
      <w:bodyDiv w:val="1"/>
      <w:marLeft w:val="0"/>
      <w:marRight w:val="0"/>
      <w:marTop w:val="0"/>
      <w:marBottom w:val="0"/>
      <w:divBdr>
        <w:top w:val="none" w:sz="0" w:space="0" w:color="auto"/>
        <w:left w:val="none" w:sz="0" w:space="0" w:color="auto"/>
        <w:bottom w:val="none" w:sz="0" w:space="0" w:color="auto"/>
        <w:right w:val="none" w:sz="0" w:space="0" w:color="auto"/>
      </w:divBdr>
    </w:div>
    <w:div w:id="1991445207">
      <w:bodyDiv w:val="1"/>
      <w:marLeft w:val="0"/>
      <w:marRight w:val="0"/>
      <w:marTop w:val="0"/>
      <w:marBottom w:val="0"/>
      <w:divBdr>
        <w:top w:val="none" w:sz="0" w:space="0" w:color="auto"/>
        <w:left w:val="none" w:sz="0" w:space="0" w:color="auto"/>
        <w:bottom w:val="none" w:sz="0" w:space="0" w:color="auto"/>
        <w:right w:val="none" w:sz="0" w:space="0" w:color="auto"/>
      </w:divBdr>
    </w:div>
    <w:div w:id="1993899376">
      <w:bodyDiv w:val="1"/>
      <w:marLeft w:val="0"/>
      <w:marRight w:val="0"/>
      <w:marTop w:val="0"/>
      <w:marBottom w:val="0"/>
      <w:divBdr>
        <w:top w:val="none" w:sz="0" w:space="0" w:color="auto"/>
        <w:left w:val="none" w:sz="0" w:space="0" w:color="auto"/>
        <w:bottom w:val="none" w:sz="0" w:space="0" w:color="auto"/>
        <w:right w:val="none" w:sz="0" w:space="0" w:color="auto"/>
      </w:divBdr>
    </w:div>
    <w:div w:id="1996840810">
      <w:bodyDiv w:val="1"/>
      <w:marLeft w:val="0"/>
      <w:marRight w:val="0"/>
      <w:marTop w:val="0"/>
      <w:marBottom w:val="0"/>
      <w:divBdr>
        <w:top w:val="none" w:sz="0" w:space="0" w:color="auto"/>
        <w:left w:val="none" w:sz="0" w:space="0" w:color="auto"/>
        <w:bottom w:val="none" w:sz="0" w:space="0" w:color="auto"/>
        <w:right w:val="none" w:sz="0" w:space="0" w:color="auto"/>
      </w:divBdr>
    </w:div>
    <w:div w:id="1997146619">
      <w:bodyDiv w:val="1"/>
      <w:marLeft w:val="0"/>
      <w:marRight w:val="0"/>
      <w:marTop w:val="0"/>
      <w:marBottom w:val="0"/>
      <w:divBdr>
        <w:top w:val="none" w:sz="0" w:space="0" w:color="auto"/>
        <w:left w:val="none" w:sz="0" w:space="0" w:color="auto"/>
        <w:bottom w:val="none" w:sz="0" w:space="0" w:color="auto"/>
        <w:right w:val="none" w:sz="0" w:space="0" w:color="auto"/>
      </w:divBdr>
    </w:div>
    <w:div w:id="1999770506">
      <w:bodyDiv w:val="1"/>
      <w:marLeft w:val="0"/>
      <w:marRight w:val="0"/>
      <w:marTop w:val="0"/>
      <w:marBottom w:val="0"/>
      <w:divBdr>
        <w:top w:val="none" w:sz="0" w:space="0" w:color="auto"/>
        <w:left w:val="none" w:sz="0" w:space="0" w:color="auto"/>
        <w:bottom w:val="none" w:sz="0" w:space="0" w:color="auto"/>
        <w:right w:val="none" w:sz="0" w:space="0" w:color="auto"/>
      </w:divBdr>
    </w:div>
    <w:div w:id="2000766110">
      <w:bodyDiv w:val="1"/>
      <w:marLeft w:val="0"/>
      <w:marRight w:val="0"/>
      <w:marTop w:val="0"/>
      <w:marBottom w:val="0"/>
      <w:divBdr>
        <w:top w:val="none" w:sz="0" w:space="0" w:color="auto"/>
        <w:left w:val="none" w:sz="0" w:space="0" w:color="auto"/>
        <w:bottom w:val="none" w:sz="0" w:space="0" w:color="auto"/>
        <w:right w:val="none" w:sz="0" w:space="0" w:color="auto"/>
      </w:divBdr>
    </w:div>
    <w:div w:id="2001152379">
      <w:bodyDiv w:val="1"/>
      <w:marLeft w:val="0"/>
      <w:marRight w:val="0"/>
      <w:marTop w:val="0"/>
      <w:marBottom w:val="0"/>
      <w:divBdr>
        <w:top w:val="none" w:sz="0" w:space="0" w:color="auto"/>
        <w:left w:val="none" w:sz="0" w:space="0" w:color="auto"/>
        <w:bottom w:val="none" w:sz="0" w:space="0" w:color="auto"/>
        <w:right w:val="none" w:sz="0" w:space="0" w:color="auto"/>
      </w:divBdr>
    </w:div>
    <w:div w:id="2002735867">
      <w:bodyDiv w:val="1"/>
      <w:marLeft w:val="0"/>
      <w:marRight w:val="0"/>
      <w:marTop w:val="0"/>
      <w:marBottom w:val="0"/>
      <w:divBdr>
        <w:top w:val="none" w:sz="0" w:space="0" w:color="auto"/>
        <w:left w:val="none" w:sz="0" w:space="0" w:color="auto"/>
        <w:bottom w:val="none" w:sz="0" w:space="0" w:color="auto"/>
        <w:right w:val="none" w:sz="0" w:space="0" w:color="auto"/>
      </w:divBdr>
      <w:divsChild>
        <w:div w:id="1531063239">
          <w:marLeft w:val="640"/>
          <w:marRight w:val="0"/>
          <w:marTop w:val="0"/>
          <w:marBottom w:val="0"/>
          <w:divBdr>
            <w:top w:val="none" w:sz="0" w:space="0" w:color="auto"/>
            <w:left w:val="none" w:sz="0" w:space="0" w:color="auto"/>
            <w:bottom w:val="none" w:sz="0" w:space="0" w:color="auto"/>
            <w:right w:val="none" w:sz="0" w:space="0" w:color="auto"/>
          </w:divBdr>
        </w:div>
        <w:div w:id="2022050025">
          <w:marLeft w:val="640"/>
          <w:marRight w:val="0"/>
          <w:marTop w:val="0"/>
          <w:marBottom w:val="0"/>
          <w:divBdr>
            <w:top w:val="none" w:sz="0" w:space="0" w:color="auto"/>
            <w:left w:val="none" w:sz="0" w:space="0" w:color="auto"/>
            <w:bottom w:val="none" w:sz="0" w:space="0" w:color="auto"/>
            <w:right w:val="none" w:sz="0" w:space="0" w:color="auto"/>
          </w:divBdr>
        </w:div>
        <w:div w:id="1763524202">
          <w:marLeft w:val="640"/>
          <w:marRight w:val="0"/>
          <w:marTop w:val="0"/>
          <w:marBottom w:val="0"/>
          <w:divBdr>
            <w:top w:val="none" w:sz="0" w:space="0" w:color="auto"/>
            <w:left w:val="none" w:sz="0" w:space="0" w:color="auto"/>
            <w:bottom w:val="none" w:sz="0" w:space="0" w:color="auto"/>
            <w:right w:val="none" w:sz="0" w:space="0" w:color="auto"/>
          </w:divBdr>
        </w:div>
        <w:div w:id="2048483550">
          <w:marLeft w:val="640"/>
          <w:marRight w:val="0"/>
          <w:marTop w:val="0"/>
          <w:marBottom w:val="0"/>
          <w:divBdr>
            <w:top w:val="none" w:sz="0" w:space="0" w:color="auto"/>
            <w:left w:val="none" w:sz="0" w:space="0" w:color="auto"/>
            <w:bottom w:val="none" w:sz="0" w:space="0" w:color="auto"/>
            <w:right w:val="none" w:sz="0" w:space="0" w:color="auto"/>
          </w:divBdr>
        </w:div>
        <w:div w:id="1455368430">
          <w:marLeft w:val="640"/>
          <w:marRight w:val="0"/>
          <w:marTop w:val="0"/>
          <w:marBottom w:val="0"/>
          <w:divBdr>
            <w:top w:val="none" w:sz="0" w:space="0" w:color="auto"/>
            <w:left w:val="none" w:sz="0" w:space="0" w:color="auto"/>
            <w:bottom w:val="none" w:sz="0" w:space="0" w:color="auto"/>
            <w:right w:val="none" w:sz="0" w:space="0" w:color="auto"/>
          </w:divBdr>
        </w:div>
        <w:div w:id="1177380492">
          <w:marLeft w:val="640"/>
          <w:marRight w:val="0"/>
          <w:marTop w:val="0"/>
          <w:marBottom w:val="0"/>
          <w:divBdr>
            <w:top w:val="none" w:sz="0" w:space="0" w:color="auto"/>
            <w:left w:val="none" w:sz="0" w:space="0" w:color="auto"/>
            <w:bottom w:val="none" w:sz="0" w:space="0" w:color="auto"/>
            <w:right w:val="none" w:sz="0" w:space="0" w:color="auto"/>
          </w:divBdr>
        </w:div>
        <w:div w:id="686559518">
          <w:marLeft w:val="640"/>
          <w:marRight w:val="0"/>
          <w:marTop w:val="0"/>
          <w:marBottom w:val="0"/>
          <w:divBdr>
            <w:top w:val="none" w:sz="0" w:space="0" w:color="auto"/>
            <w:left w:val="none" w:sz="0" w:space="0" w:color="auto"/>
            <w:bottom w:val="none" w:sz="0" w:space="0" w:color="auto"/>
            <w:right w:val="none" w:sz="0" w:space="0" w:color="auto"/>
          </w:divBdr>
        </w:div>
        <w:div w:id="981883665">
          <w:marLeft w:val="640"/>
          <w:marRight w:val="0"/>
          <w:marTop w:val="0"/>
          <w:marBottom w:val="0"/>
          <w:divBdr>
            <w:top w:val="none" w:sz="0" w:space="0" w:color="auto"/>
            <w:left w:val="none" w:sz="0" w:space="0" w:color="auto"/>
            <w:bottom w:val="none" w:sz="0" w:space="0" w:color="auto"/>
            <w:right w:val="none" w:sz="0" w:space="0" w:color="auto"/>
          </w:divBdr>
        </w:div>
        <w:div w:id="822310072">
          <w:marLeft w:val="640"/>
          <w:marRight w:val="0"/>
          <w:marTop w:val="0"/>
          <w:marBottom w:val="0"/>
          <w:divBdr>
            <w:top w:val="none" w:sz="0" w:space="0" w:color="auto"/>
            <w:left w:val="none" w:sz="0" w:space="0" w:color="auto"/>
            <w:bottom w:val="none" w:sz="0" w:space="0" w:color="auto"/>
            <w:right w:val="none" w:sz="0" w:space="0" w:color="auto"/>
          </w:divBdr>
        </w:div>
        <w:div w:id="1641498597">
          <w:marLeft w:val="640"/>
          <w:marRight w:val="0"/>
          <w:marTop w:val="0"/>
          <w:marBottom w:val="0"/>
          <w:divBdr>
            <w:top w:val="none" w:sz="0" w:space="0" w:color="auto"/>
            <w:left w:val="none" w:sz="0" w:space="0" w:color="auto"/>
            <w:bottom w:val="none" w:sz="0" w:space="0" w:color="auto"/>
            <w:right w:val="none" w:sz="0" w:space="0" w:color="auto"/>
          </w:divBdr>
        </w:div>
        <w:div w:id="986325367">
          <w:marLeft w:val="640"/>
          <w:marRight w:val="0"/>
          <w:marTop w:val="0"/>
          <w:marBottom w:val="0"/>
          <w:divBdr>
            <w:top w:val="none" w:sz="0" w:space="0" w:color="auto"/>
            <w:left w:val="none" w:sz="0" w:space="0" w:color="auto"/>
            <w:bottom w:val="none" w:sz="0" w:space="0" w:color="auto"/>
            <w:right w:val="none" w:sz="0" w:space="0" w:color="auto"/>
          </w:divBdr>
        </w:div>
        <w:div w:id="1780684313">
          <w:marLeft w:val="640"/>
          <w:marRight w:val="0"/>
          <w:marTop w:val="0"/>
          <w:marBottom w:val="0"/>
          <w:divBdr>
            <w:top w:val="none" w:sz="0" w:space="0" w:color="auto"/>
            <w:left w:val="none" w:sz="0" w:space="0" w:color="auto"/>
            <w:bottom w:val="none" w:sz="0" w:space="0" w:color="auto"/>
            <w:right w:val="none" w:sz="0" w:space="0" w:color="auto"/>
          </w:divBdr>
        </w:div>
        <w:div w:id="1343241838">
          <w:marLeft w:val="640"/>
          <w:marRight w:val="0"/>
          <w:marTop w:val="0"/>
          <w:marBottom w:val="0"/>
          <w:divBdr>
            <w:top w:val="none" w:sz="0" w:space="0" w:color="auto"/>
            <w:left w:val="none" w:sz="0" w:space="0" w:color="auto"/>
            <w:bottom w:val="none" w:sz="0" w:space="0" w:color="auto"/>
            <w:right w:val="none" w:sz="0" w:space="0" w:color="auto"/>
          </w:divBdr>
        </w:div>
        <w:div w:id="225534685">
          <w:marLeft w:val="640"/>
          <w:marRight w:val="0"/>
          <w:marTop w:val="0"/>
          <w:marBottom w:val="0"/>
          <w:divBdr>
            <w:top w:val="none" w:sz="0" w:space="0" w:color="auto"/>
            <w:left w:val="none" w:sz="0" w:space="0" w:color="auto"/>
            <w:bottom w:val="none" w:sz="0" w:space="0" w:color="auto"/>
            <w:right w:val="none" w:sz="0" w:space="0" w:color="auto"/>
          </w:divBdr>
        </w:div>
        <w:div w:id="1318455461">
          <w:marLeft w:val="640"/>
          <w:marRight w:val="0"/>
          <w:marTop w:val="0"/>
          <w:marBottom w:val="0"/>
          <w:divBdr>
            <w:top w:val="none" w:sz="0" w:space="0" w:color="auto"/>
            <w:left w:val="none" w:sz="0" w:space="0" w:color="auto"/>
            <w:bottom w:val="none" w:sz="0" w:space="0" w:color="auto"/>
            <w:right w:val="none" w:sz="0" w:space="0" w:color="auto"/>
          </w:divBdr>
        </w:div>
        <w:div w:id="855196048">
          <w:marLeft w:val="640"/>
          <w:marRight w:val="0"/>
          <w:marTop w:val="0"/>
          <w:marBottom w:val="0"/>
          <w:divBdr>
            <w:top w:val="none" w:sz="0" w:space="0" w:color="auto"/>
            <w:left w:val="none" w:sz="0" w:space="0" w:color="auto"/>
            <w:bottom w:val="none" w:sz="0" w:space="0" w:color="auto"/>
            <w:right w:val="none" w:sz="0" w:space="0" w:color="auto"/>
          </w:divBdr>
        </w:div>
        <w:div w:id="1399399768">
          <w:marLeft w:val="640"/>
          <w:marRight w:val="0"/>
          <w:marTop w:val="0"/>
          <w:marBottom w:val="0"/>
          <w:divBdr>
            <w:top w:val="none" w:sz="0" w:space="0" w:color="auto"/>
            <w:left w:val="none" w:sz="0" w:space="0" w:color="auto"/>
            <w:bottom w:val="none" w:sz="0" w:space="0" w:color="auto"/>
            <w:right w:val="none" w:sz="0" w:space="0" w:color="auto"/>
          </w:divBdr>
        </w:div>
        <w:div w:id="1187720329">
          <w:marLeft w:val="640"/>
          <w:marRight w:val="0"/>
          <w:marTop w:val="0"/>
          <w:marBottom w:val="0"/>
          <w:divBdr>
            <w:top w:val="none" w:sz="0" w:space="0" w:color="auto"/>
            <w:left w:val="none" w:sz="0" w:space="0" w:color="auto"/>
            <w:bottom w:val="none" w:sz="0" w:space="0" w:color="auto"/>
            <w:right w:val="none" w:sz="0" w:space="0" w:color="auto"/>
          </w:divBdr>
        </w:div>
        <w:div w:id="314383195">
          <w:marLeft w:val="640"/>
          <w:marRight w:val="0"/>
          <w:marTop w:val="0"/>
          <w:marBottom w:val="0"/>
          <w:divBdr>
            <w:top w:val="none" w:sz="0" w:space="0" w:color="auto"/>
            <w:left w:val="none" w:sz="0" w:space="0" w:color="auto"/>
            <w:bottom w:val="none" w:sz="0" w:space="0" w:color="auto"/>
            <w:right w:val="none" w:sz="0" w:space="0" w:color="auto"/>
          </w:divBdr>
        </w:div>
        <w:div w:id="308556138">
          <w:marLeft w:val="640"/>
          <w:marRight w:val="0"/>
          <w:marTop w:val="0"/>
          <w:marBottom w:val="0"/>
          <w:divBdr>
            <w:top w:val="none" w:sz="0" w:space="0" w:color="auto"/>
            <w:left w:val="none" w:sz="0" w:space="0" w:color="auto"/>
            <w:bottom w:val="none" w:sz="0" w:space="0" w:color="auto"/>
            <w:right w:val="none" w:sz="0" w:space="0" w:color="auto"/>
          </w:divBdr>
        </w:div>
        <w:div w:id="1071124893">
          <w:marLeft w:val="640"/>
          <w:marRight w:val="0"/>
          <w:marTop w:val="0"/>
          <w:marBottom w:val="0"/>
          <w:divBdr>
            <w:top w:val="none" w:sz="0" w:space="0" w:color="auto"/>
            <w:left w:val="none" w:sz="0" w:space="0" w:color="auto"/>
            <w:bottom w:val="none" w:sz="0" w:space="0" w:color="auto"/>
            <w:right w:val="none" w:sz="0" w:space="0" w:color="auto"/>
          </w:divBdr>
        </w:div>
        <w:div w:id="1168708832">
          <w:marLeft w:val="640"/>
          <w:marRight w:val="0"/>
          <w:marTop w:val="0"/>
          <w:marBottom w:val="0"/>
          <w:divBdr>
            <w:top w:val="none" w:sz="0" w:space="0" w:color="auto"/>
            <w:left w:val="none" w:sz="0" w:space="0" w:color="auto"/>
            <w:bottom w:val="none" w:sz="0" w:space="0" w:color="auto"/>
            <w:right w:val="none" w:sz="0" w:space="0" w:color="auto"/>
          </w:divBdr>
        </w:div>
        <w:div w:id="1468159157">
          <w:marLeft w:val="640"/>
          <w:marRight w:val="0"/>
          <w:marTop w:val="0"/>
          <w:marBottom w:val="0"/>
          <w:divBdr>
            <w:top w:val="none" w:sz="0" w:space="0" w:color="auto"/>
            <w:left w:val="none" w:sz="0" w:space="0" w:color="auto"/>
            <w:bottom w:val="none" w:sz="0" w:space="0" w:color="auto"/>
            <w:right w:val="none" w:sz="0" w:space="0" w:color="auto"/>
          </w:divBdr>
        </w:div>
        <w:div w:id="904339401">
          <w:marLeft w:val="640"/>
          <w:marRight w:val="0"/>
          <w:marTop w:val="0"/>
          <w:marBottom w:val="0"/>
          <w:divBdr>
            <w:top w:val="none" w:sz="0" w:space="0" w:color="auto"/>
            <w:left w:val="none" w:sz="0" w:space="0" w:color="auto"/>
            <w:bottom w:val="none" w:sz="0" w:space="0" w:color="auto"/>
            <w:right w:val="none" w:sz="0" w:space="0" w:color="auto"/>
          </w:divBdr>
        </w:div>
        <w:div w:id="1988775759">
          <w:marLeft w:val="640"/>
          <w:marRight w:val="0"/>
          <w:marTop w:val="0"/>
          <w:marBottom w:val="0"/>
          <w:divBdr>
            <w:top w:val="none" w:sz="0" w:space="0" w:color="auto"/>
            <w:left w:val="none" w:sz="0" w:space="0" w:color="auto"/>
            <w:bottom w:val="none" w:sz="0" w:space="0" w:color="auto"/>
            <w:right w:val="none" w:sz="0" w:space="0" w:color="auto"/>
          </w:divBdr>
        </w:div>
        <w:div w:id="485783039">
          <w:marLeft w:val="640"/>
          <w:marRight w:val="0"/>
          <w:marTop w:val="0"/>
          <w:marBottom w:val="0"/>
          <w:divBdr>
            <w:top w:val="none" w:sz="0" w:space="0" w:color="auto"/>
            <w:left w:val="none" w:sz="0" w:space="0" w:color="auto"/>
            <w:bottom w:val="none" w:sz="0" w:space="0" w:color="auto"/>
            <w:right w:val="none" w:sz="0" w:space="0" w:color="auto"/>
          </w:divBdr>
        </w:div>
        <w:div w:id="1442610108">
          <w:marLeft w:val="640"/>
          <w:marRight w:val="0"/>
          <w:marTop w:val="0"/>
          <w:marBottom w:val="0"/>
          <w:divBdr>
            <w:top w:val="none" w:sz="0" w:space="0" w:color="auto"/>
            <w:left w:val="none" w:sz="0" w:space="0" w:color="auto"/>
            <w:bottom w:val="none" w:sz="0" w:space="0" w:color="auto"/>
            <w:right w:val="none" w:sz="0" w:space="0" w:color="auto"/>
          </w:divBdr>
        </w:div>
        <w:div w:id="267589018">
          <w:marLeft w:val="640"/>
          <w:marRight w:val="0"/>
          <w:marTop w:val="0"/>
          <w:marBottom w:val="0"/>
          <w:divBdr>
            <w:top w:val="none" w:sz="0" w:space="0" w:color="auto"/>
            <w:left w:val="none" w:sz="0" w:space="0" w:color="auto"/>
            <w:bottom w:val="none" w:sz="0" w:space="0" w:color="auto"/>
            <w:right w:val="none" w:sz="0" w:space="0" w:color="auto"/>
          </w:divBdr>
        </w:div>
        <w:div w:id="1179585892">
          <w:marLeft w:val="640"/>
          <w:marRight w:val="0"/>
          <w:marTop w:val="0"/>
          <w:marBottom w:val="0"/>
          <w:divBdr>
            <w:top w:val="none" w:sz="0" w:space="0" w:color="auto"/>
            <w:left w:val="none" w:sz="0" w:space="0" w:color="auto"/>
            <w:bottom w:val="none" w:sz="0" w:space="0" w:color="auto"/>
            <w:right w:val="none" w:sz="0" w:space="0" w:color="auto"/>
          </w:divBdr>
        </w:div>
        <w:div w:id="964233617">
          <w:marLeft w:val="640"/>
          <w:marRight w:val="0"/>
          <w:marTop w:val="0"/>
          <w:marBottom w:val="0"/>
          <w:divBdr>
            <w:top w:val="none" w:sz="0" w:space="0" w:color="auto"/>
            <w:left w:val="none" w:sz="0" w:space="0" w:color="auto"/>
            <w:bottom w:val="none" w:sz="0" w:space="0" w:color="auto"/>
            <w:right w:val="none" w:sz="0" w:space="0" w:color="auto"/>
          </w:divBdr>
        </w:div>
        <w:div w:id="393355239">
          <w:marLeft w:val="640"/>
          <w:marRight w:val="0"/>
          <w:marTop w:val="0"/>
          <w:marBottom w:val="0"/>
          <w:divBdr>
            <w:top w:val="none" w:sz="0" w:space="0" w:color="auto"/>
            <w:left w:val="none" w:sz="0" w:space="0" w:color="auto"/>
            <w:bottom w:val="none" w:sz="0" w:space="0" w:color="auto"/>
            <w:right w:val="none" w:sz="0" w:space="0" w:color="auto"/>
          </w:divBdr>
        </w:div>
        <w:div w:id="1696538783">
          <w:marLeft w:val="640"/>
          <w:marRight w:val="0"/>
          <w:marTop w:val="0"/>
          <w:marBottom w:val="0"/>
          <w:divBdr>
            <w:top w:val="none" w:sz="0" w:space="0" w:color="auto"/>
            <w:left w:val="none" w:sz="0" w:space="0" w:color="auto"/>
            <w:bottom w:val="none" w:sz="0" w:space="0" w:color="auto"/>
            <w:right w:val="none" w:sz="0" w:space="0" w:color="auto"/>
          </w:divBdr>
        </w:div>
        <w:div w:id="2045866392">
          <w:marLeft w:val="640"/>
          <w:marRight w:val="0"/>
          <w:marTop w:val="0"/>
          <w:marBottom w:val="0"/>
          <w:divBdr>
            <w:top w:val="none" w:sz="0" w:space="0" w:color="auto"/>
            <w:left w:val="none" w:sz="0" w:space="0" w:color="auto"/>
            <w:bottom w:val="none" w:sz="0" w:space="0" w:color="auto"/>
            <w:right w:val="none" w:sz="0" w:space="0" w:color="auto"/>
          </w:divBdr>
        </w:div>
        <w:div w:id="1816413215">
          <w:marLeft w:val="640"/>
          <w:marRight w:val="0"/>
          <w:marTop w:val="0"/>
          <w:marBottom w:val="0"/>
          <w:divBdr>
            <w:top w:val="none" w:sz="0" w:space="0" w:color="auto"/>
            <w:left w:val="none" w:sz="0" w:space="0" w:color="auto"/>
            <w:bottom w:val="none" w:sz="0" w:space="0" w:color="auto"/>
            <w:right w:val="none" w:sz="0" w:space="0" w:color="auto"/>
          </w:divBdr>
        </w:div>
        <w:div w:id="2072071979">
          <w:marLeft w:val="640"/>
          <w:marRight w:val="0"/>
          <w:marTop w:val="0"/>
          <w:marBottom w:val="0"/>
          <w:divBdr>
            <w:top w:val="none" w:sz="0" w:space="0" w:color="auto"/>
            <w:left w:val="none" w:sz="0" w:space="0" w:color="auto"/>
            <w:bottom w:val="none" w:sz="0" w:space="0" w:color="auto"/>
            <w:right w:val="none" w:sz="0" w:space="0" w:color="auto"/>
          </w:divBdr>
        </w:div>
        <w:div w:id="993877222">
          <w:marLeft w:val="640"/>
          <w:marRight w:val="0"/>
          <w:marTop w:val="0"/>
          <w:marBottom w:val="0"/>
          <w:divBdr>
            <w:top w:val="none" w:sz="0" w:space="0" w:color="auto"/>
            <w:left w:val="none" w:sz="0" w:space="0" w:color="auto"/>
            <w:bottom w:val="none" w:sz="0" w:space="0" w:color="auto"/>
            <w:right w:val="none" w:sz="0" w:space="0" w:color="auto"/>
          </w:divBdr>
        </w:div>
        <w:div w:id="148445291">
          <w:marLeft w:val="640"/>
          <w:marRight w:val="0"/>
          <w:marTop w:val="0"/>
          <w:marBottom w:val="0"/>
          <w:divBdr>
            <w:top w:val="none" w:sz="0" w:space="0" w:color="auto"/>
            <w:left w:val="none" w:sz="0" w:space="0" w:color="auto"/>
            <w:bottom w:val="none" w:sz="0" w:space="0" w:color="auto"/>
            <w:right w:val="none" w:sz="0" w:space="0" w:color="auto"/>
          </w:divBdr>
        </w:div>
        <w:div w:id="1419400866">
          <w:marLeft w:val="640"/>
          <w:marRight w:val="0"/>
          <w:marTop w:val="0"/>
          <w:marBottom w:val="0"/>
          <w:divBdr>
            <w:top w:val="none" w:sz="0" w:space="0" w:color="auto"/>
            <w:left w:val="none" w:sz="0" w:space="0" w:color="auto"/>
            <w:bottom w:val="none" w:sz="0" w:space="0" w:color="auto"/>
            <w:right w:val="none" w:sz="0" w:space="0" w:color="auto"/>
          </w:divBdr>
        </w:div>
        <w:div w:id="390273082">
          <w:marLeft w:val="640"/>
          <w:marRight w:val="0"/>
          <w:marTop w:val="0"/>
          <w:marBottom w:val="0"/>
          <w:divBdr>
            <w:top w:val="none" w:sz="0" w:space="0" w:color="auto"/>
            <w:left w:val="none" w:sz="0" w:space="0" w:color="auto"/>
            <w:bottom w:val="none" w:sz="0" w:space="0" w:color="auto"/>
            <w:right w:val="none" w:sz="0" w:space="0" w:color="auto"/>
          </w:divBdr>
        </w:div>
        <w:div w:id="1857573134">
          <w:marLeft w:val="640"/>
          <w:marRight w:val="0"/>
          <w:marTop w:val="0"/>
          <w:marBottom w:val="0"/>
          <w:divBdr>
            <w:top w:val="none" w:sz="0" w:space="0" w:color="auto"/>
            <w:left w:val="none" w:sz="0" w:space="0" w:color="auto"/>
            <w:bottom w:val="none" w:sz="0" w:space="0" w:color="auto"/>
            <w:right w:val="none" w:sz="0" w:space="0" w:color="auto"/>
          </w:divBdr>
        </w:div>
        <w:div w:id="594169249">
          <w:marLeft w:val="640"/>
          <w:marRight w:val="0"/>
          <w:marTop w:val="0"/>
          <w:marBottom w:val="0"/>
          <w:divBdr>
            <w:top w:val="none" w:sz="0" w:space="0" w:color="auto"/>
            <w:left w:val="none" w:sz="0" w:space="0" w:color="auto"/>
            <w:bottom w:val="none" w:sz="0" w:space="0" w:color="auto"/>
            <w:right w:val="none" w:sz="0" w:space="0" w:color="auto"/>
          </w:divBdr>
        </w:div>
        <w:div w:id="707488787">
          <w:marLeft w:val="640"/>
          <w:marRight w:val="0"/>
          <w:marTop w:val="0"/>
          <w:marBottom w:val="0"/>
          <w:divBdr>
            <w:top w:val="none" w:sz="0" w:space="0" w:color="auto"/>
            <w:left w:val="none" w:sz="0" w:space="0" w:color="auto"/>
            <w:bottom w:val="none" w:sz="0" w:space="0" w:color="auto"/>
            <w:right w:val="none" w:sz="0" w:space="0" w:color="auto"/>
          </w:divBdr>
        </w:div>
        <w:div w:id="841550200">
          <w:marLeft w:val="640"/>
          <w:marRight w:val="0"/>
          <w:marTop w:val="0"/>
          <w:marBottom w:val="0"/>
          <w:divBdr>
            <w:top w:val="none" w:sz="0" w:space="0" w:color="auto"/>
            <w:left w:val="none" w:sz="0" w:space="0" w:color="auto"/>
            <w:bottom w:val="none" w:sz="0" w:space="0" w:color="auto"/>
            <w:right w:val="none" w:sz="0" w:space="0" w:color="auto"/>
          </w:divBdr>
        </w:div>
        <w:div w:id="1542326032">
          <w:marLeft w:val="640"/>
          <w:marRight w:val="0"/>
          <w:marTop w:val="0"/>
          <w:marBottom w:val="0"/>
          <w:divBdr>
            <w:top w:val="none" w:sz="0" w:space="0" w:color="auto"/>
            <w:left w:val="none" w:sz="0" w:space="0" w:color="auto"/>
            <w:bottom w:val="none" w:sz="0" w:space="0" w:color="auto"/>
            <w:right w:val="none" w:sz="0" w:space="0" w:color="auto"/>
          </w:divBdr>
        </w:div>
      </w:divsChild>
    </w:div>
    <w:div w:id="2008751416">
      <w:bodyDiv w:val="1"/>
      <w:marLeft w:val="0"/>
      <w:marRight w:val="0"/>
      <w:marTop w:val="0"/>
      <w:marBottom w:val="0"/>
      <w:divBdr>
        <w:top w:val="none" w:sz="0" w:space="0" w:color="auto"/>
        <w:left w:val="none" w:sz="0" w:space="0" w:color="auto"/>
        <w:bottom w:val="none" w:sz="0" w:space="0" w:color="auto"/>
        <w:right w:val="none" w:sz="0" w:space="0" w:color="auto"/>
      </w:divBdr>
    </w:div>
    <w:div w:id="2013411068">
      <w:bodyDiv w:val="1"/>
      <w:marLeft w:val="0"/>
      <w:marRight w:val="0"/>
      <w:marTop w:val="0"/>
      <w:marBottom w:val="0"/>
      <w:divBdr>
        <w:top w:val="none" w:sz="0" w:space="0" w:color="auto"/>
        <w:left w:val="none" w:sz="0" w:space="0" w:color="auto"/>
        <w:bottom w:val="none" w:sz="0" w:space="0" w:color="auto"/>
        <w:right w:val="none" w:sz="0" w:space="0" w:color="auto"/>
      </w:divBdr>
    </w:div>
    <w:div w:id="2013871687">
      <w:bodyDiv w:val="1"/>
      <w:marLeft w:val="0"/>
      <w:marRight w:val="0"/>
      <w:marTop w:val="0"/>
      <w:marBottom w:val="0"/>
      <w:divBdr>
        <w:top w:val="none" w:sz="0" w:space="0" w:color="auto"/>
        <w:left w:val="none" w:sz="0" w:space="0" w:color="auto"/>
        <w:bottom w:val="none" w:sz="0" w:space="0" w:color="auto"/>
        <w:right w:val="none" w:sz="0" w:space="0" w:color="auto"/>
      </w:divBdr>
    </w:div>
    <w:div w:id="2014796214">
      <w:bodyDiv w:val="1"/>
      <w:marLeft w:val="0"/>
      <w:marRight w:val="0"/>
      <w:marTop w:val="0"/>
      <w:marBottom w:val="0"/>
      <w:divBdr>
        <w:top w:val="none" w:sz="0" w:space="0" w:color="auto"/>
        <w:left w:val="none" w:sz="0" w:space="0" w:color="auto"/>
        <w:bottom w:val="none" w:sz="0" w:space="0" w:color="auto"/>
        <w:right w:val="none" w:sz="0" w:space="0" w:color="auto"/>
      </w:divBdr>
    </w:div>
    <w:div w:id="2016416284">
      <w:bodyDiv w:val="1"/>
      <w:marLeft w:val="0"/>
      <w:marRight w:val="0"/>
      <w:marTop w:val="0"/>
      <w:marBottom w:val="0"/>
      <w:divBdr>
        <w:top w:val="none" w:sz="0" w:space="0" w:color="auto"/>
        <w:left w:val="none" w:sz="0" w:space="0" w:color="auto"/>
        <w:bottom w:val="none" w:sz="0" w:space="0" w:color="auto"/>
        <w:right w:val="none" w:sz="0" w:space="0" w:color="auto"/>
      </w:divBdr>
    </w:div>
    <w:div w:id="2017876989">
      <w:bodyDiv w:val="1"/>
      <w:marLeft w:val="0"/>
      <w:marRight w:val="0"/>
      <w:marTop w:val="0"/>
      <w:marBottom w:val="0"/>
      <w:divBdr>
        <w:top w:val="none" w:sz="0" w:space="0" w:color="auto"/>
        <w:left w:val="none" w:sz="0" w:space="0" w:color="auto"/>
        <w:bottom w:val="none" w:sz="0" w:space="0" w:color="auto"/>
        <w:right w:val="none" w:sz="0" w:space="0" w:color="auto"/>
      </w:divBdr>
    </w:div>
    <w:div w:id="2022461965">
      <w:bodyDiv w:val="1"/>
      <w:marLeft w:val="0"/>
      <w:marRight w:val="0"/>
      <w:marTop w:val="0"/>
      <w:marBottom w:val="0"/>
      <w:divBdr>
        <w:top w:val="none" w:sz="0" w:space="0" w:color="auto"/>
        <w:left w:val="none" w:sz="0" w:space="0" w:color="auto"/>
        <w:bottom w:val="none" w:sz="0" w:space="0" w:color="auto"/>
        <w:right w:val="none" w:sz="0" w:space="0" w:color="auto"/>
      </w:divBdr>
    </w:div>
    <w:div w:id="2023045007">
      <w:bodyDiv w:val="1"/>
      <w:marLeft w:val="0"/>
      <w:marRight w:val="0"/>
      <w:marTop w:val="0"/>
      <w:marBottom w:val="0"/>
      <w:divBdr>
        <w:top w:val="none" w:sz="0" w:space="0" w:color="auto"/>
        <w:left w:val="none" w:sz="0" w:space="0" w:color="auto"/>
        <w:bottom w:val="none" w:sz="0" w:space="0" w:color="auto"/>
        <w:right w:val="none" w:sz="0" w:space="0" w:color="auto"/>
      </w:divBdr>
    </w:div>
    <w:div w:id="2023700821">
      <w:bodyDiv w:val="1"/>
      <w:marLeft w:val="0"/>
      <w:marRight w:val="0"/>
      <w:marTop w:val="0"/>
      <w:marBottom w:val="0"/>
      <w:divBdr>
        <w:top w:val="none" w:sz="0" w:space="0" w:color="auto"/>
        <w:left w:val="none" w:sz="0" w:space="0" w:color="auto"/>
        <w:bottom w:val="none" w:sz="0" w:space="0" w:color="auto"/>
        <w:right w:val="none" w:sz="0" w:space="0" w:color="auto"/>
      </w:divBdr>
    </w:div>
    <w:div w:id="2025865518">
      <w:bodyDiv w:val="1"/>
      <w:marLeft w:val="0"/>
      <w:marRight w:val="0"/>
      <w:marTop w:val="0"/>
      <w:marBottom w:val="0"/>
      <w:divBdr>
        <w:top w:val="none" w:sz="0" w:space="0" w:color="auto"/>
        <w:left w:val="none" w:sz="0" w:space="0" w:color="auto"/>
        <w:bottom w:val="none" w:sz="0" w:space="0" w:color="auto"/>
        <w:right w:val="none" w:sz="0" w:space="0" w:color="auto"/>
      </w:divBdr>
    </w:div>
    <w:div w:id="2028405649">
      <w:bodyDiv w:val="1"/>
      <w:marLeft w:val="0"/>
      <w:marRight w:val="0"/>
      <w:marTop w:val="0"/>
      <w:marBottom w:val="0"/>
      <w:divBdr>
        <w:top w:val="none" w:sz="0" w:space="0" w:color="auto"/>
        <w:left w:val="none" w:sz="0" w:space="0" w:color="auto"/>
        <w:bottom w:val="none" w:sz="0" w:space="0" w:color="auto"/>
        <w:right w:val="none" w:sz="0" w:space="0" w:color="auto"/>
      </w:divBdr>
    </w:div>
    <w:div w:id="2029325931">
      <w:bodyDiv w:val="1"/>
      <w:marLeft w:val="0"/>
      <w:marRight w:val="0"/>
      <w:marTop w:val="0"/>
      <w:marBottom w:val="0"/>
      <w:divBdr>
        <w:top w:val="none" w:sz="0" w:space="0" w:color="auto"/>
        <w:left w:val="none" w:sz="0" w:space="0" w:color="auto"/>
        <w:bottom w:val="none" w:sz="0" w:space="0" w:color="auto"/>
        <w:right w:val="none" w:sz="0" w:space="0" w:color="auto"/>
      </w:divBdr>
    </w:div>
    <w:div w:id="2034501153">
      <w:bodyDiv w:val="1"/>
      <w:marLeft w:val="0"/>
      <w:marRight w:val="0"/>
      <w:marTop w:val="0"/>
      <w:marBottom w:val="0"/>
      <w:divBdr>
        <w:top w:val="none" w:sz="0" w:space="0" w:color="auto"/>
        <w:left w:val="none" w:sz="0" w:space="0" w:color="auto"/>
        <w:bottom w:val="none" w:sz="0" w:space="0" w:color="auto"/>
        <w:right w:val="none" w:sz="0" w:space="0" w:color="auto"/>
      </w:divBdr>
    </w:div>
    <w:div w:id="2035691757">
      <w:bodyDiv w:val="1"/>
      <w:marLeft w:val="0"/>
      <w:marRight w:val="0"/>
      <w:marTop w:val="0"/>
      <w:marBottom w:val="0"/>
      <w:divBdr>
        <w:top w:val="none" w:sz="0" w:space="0" w:color="auto"/>
        <w:left w:val="none" w:sz="0" w:space="0" w:color="auto"/>
        <w:bottom w:val="none" w:sz="0" w:space="0" w:color="auto"/>
        <w:right w:val="none" w:sz="0" w:space="0" w:color="auto"/>
      </w:divBdr>
    </w:div>
    <w:div w:id="2036618065">
      <w:bodyDiv w:val="1"/>
      <w:marLeft w:val="0"/>
      <w:marRight w:val="0"/>
      <w:marTop w:val="0"/>
      <w:marBottom w:val="0"/>
      <w:divBdr>
        <w:top w:val="none" w:sz="0" w:space="0" w:color="auto"/>
        <w:left w:val="none" w:sz="0" w:space="0" w:color="auto"/>
        <w:bottom w:val="none" w:sz="0" w:space="0" w:color="auto"/>
        <w:right w:val="none" w:sz="0" w:space="0" w:color="auto"/>
      </w:divBdr>
    </w:div>
    <w:div w:id="2040080139">
      <w:bodyDiv w:val="1"/>
      <w:marLeft w:val="0"/>
      <w:marRight w:val="0"/>
      <w:marTop w:val="0"/>
      <w:marBottom w:val="0"/>
      <w:divBdr>
        <w:top w:val="none" w:sz="0" w:space="0" w:color="auto"/>
        <w:left w:val="none" w:sz="0" w:space="0" w:color="auto"/>
        <w:bottom w:val="none" w:sz="0" w:space="0" w:color="auto"/>
        <w:right w:val="none" w:sz="0" w:space="0" w:color="auto"/>
      </w:divBdr>
    </w:div>
    <w:div w:id="2042900586">
      <w:bodyDiv w:val="1"/>
      <w:marLeft w:val="0"/>
      <w:marRight w:val="0"/>
      <w:marTop w:val="0"/>
      <w:marBottom w:val="0"/>
      <w:divBdr>
        <w:top w:val="none" w:sz="0" w:space="0" w:color="auto"/>
        <w:left w:val="none" w:sz="0" w:space="0" w:color="auto"/>
        <w:bottom w:val="none" w:sz="0" w:space="0" w:color="auto"/>
        <w:right w:val="none" w:sz="0" w:space="0" w:color="auto"/>
      </w:divBdr>
    </w:div>
    <w:div w:id="2044011396">
      <w:bodyDiv w:val="1"/>
      <w:marLeft w:val="0"/>
      <w:marRight w:val="0"/>
      <w:marTop w:val="0"/>
      <w:marBottom w:val="0"/>
      <w:divBdr>
        <w:top w:val="none" w:sz="0" w:space="0" w:color="auto"/>
        <w:left w:val="none" w:sz="0" w:space="0" w:color="auto"/>
        <w:bottom w:val="none" w:sz="0" w:space="0" w:color="auto"/>
        <w:right w:val="none" w:sz="0" w:space="0" w:color="auto"/>
      </w:divBdr>
    </w:div>
    <w:div w:id="2044136737">
      <w:bodyDiv w:val="1"/>
      <w:marLeft w:val="0"/>
      <w:marRight w:val="0"/>
      <w:marTop w:val="0"/>
      <w:marBottom w:val="0"/>
      <w:divBdr>
        <w:top w:val="none" w:sz="0" w:space="0" w:color="auto"/>
        <w:left w:val="none" w:sz="0" w:space="0" w:color="auto"/>
        <w:bottom w:val="none" w:sz="0" w:space="0" w:color="auto"/>
        <w:right w:val="none" w:sz="0" w:space="0" w:color="auto"/>
      </w:divBdr>
    </w:div>
    <w:div w:id="2045322972">
      <w:bodyDiv w:val="1"/>
      <w:marLeft w:val="0"/>
      <w:marRight w:val="0"/>
      <w:marTop w:val="0"/>
      <w:marBottom w:val="0"/>
      <w:divBdr>
        <w:top w:val="none" w:sz="0" w:space="0" w:color="auto"/>
        <w:left w:val="none" w:sz="0" w:space="0" w:color="auto"/>
        <w:bottom w:val="none" w:sz="0" w:space="0" w:color="auto"/>
        <w:right w:val="none" w:sz="0" w:space="0" w:color="auto"/>
      </w:divBdr>
    </w:div>
    <w:div w:id="2047026375">
      <w:bodyDiv w:val="1"/>
      <w:marLeft w:val="0"/>
      <w:marRight w:val="0"/>
      <w:marTop w:val="0"/>
      <w:marBottom w:val="0"/>
      <w:divBdr>
        <w:top w:val="none" w:sz="0" w:space="0" w:color="auto"/>
        <w:left w:val="none" w:sz="0" w:space="0" w:color="auto"/>
        <w:bottom w:val="none" w:sz="0" w:space="0" w:color="auto"/>
        <w:right w:val="none" w:sz="0" w:space="0" w:color="auto"/>
      </w:divBdr>
    </w:div>
    <w:div w:id="2048331874">
      <w:bodyDiv w:val="1"/>
      <w:marLeft w:val="0"/>
      <w:marRight w:val="0"/>
      <w:marTop w:val="0"/>
      <w:marBottom w:val="0"/>
      <w:divBdr>
        <w:top w:val="none" w:sz="0" w:space="0" w:color="auto"/>
        <w:left w:val="none" w:sz="0" w:space="0" w:color="auto"/>
        <w:bottom w:val="none" w:sz="0" w:space="0" w:color="auto"/>
        <w:right w:val="none" w:sz="0" w:space="0" w:color="auto"/>
      </w:divBdr>
    </w:div>
    <w:div w:id="2052417229">
      <w:bodyDiv w:val="1"/>
      <w:marLeft w:val="0"/>
      <w:marRight w:val="0"/>
      <w:marTop w:val="0"/>
      <w:marBottom w:val="0"/>
      <w:divBdr>
        <w:top w:val="none" w:sz="0" w:space="0" w:color="auto"/>
        <w:left w:val="none" w:sz="0" w:space="0" w:color="auto"/>
        <w:bottom w:val="none" w:sz="0" w:space="0" w:color="auto"/>
        <w:right w:val="none" w:sz="0" w:space="0" w:color="auto"/>
      </w:divBdr>
    </w:div>
    <w:div w:id="2052997195">
      <w:bodyDiv w:val="1"/>
      <w:marLeft w:val="0"/>
      <w:marRight w:val="0"/>
      <w:marTop w:val="0"/>
      <w:marBottom w:val="0"/>
      <w:divBdr>
        <w:top w:val="none" w:sz="0" w:space="0" w:color="auto"/>
        <w:left w:val="none" w:sz="0" w:space="0" w:color="auto"/>
        <w:bottom w:val="none" w:sz="0" w:space="0" w:color="auto"/>
        <w:right w:val="none" w:sz="0" w:space="0" w:color="auto"/>
      </w:divBdr>
    </w:div>
    <w:div w:id="2053578730">
      <w:bodyDiv w:val="1"/>
      <w:marLeft w:val="0"/>
      <w:marRight w:val="0"/>
      <w:marTop w:val="0"/>
      <w:marBottom w:val="0"/>
      <w:divBdr>
        <w:top w:val="none" w:sz="0" w:space="0" w:color="auto"/>
        <w:left w:val="none" w:sz="0" w:space="0" w:color="auto"/>
        <w:bottom w:val="none" w:sz="0" w:space="0" w:color="auto"/>
        <w:right w:val="none" w:sz="0" w:space="0" w:color="auto"/>
      </w:divBdr>
    </w:div>
    <w:div w:id="2054501415">
      <w:bodyDiv w:val="1"/>
      <w:marLeft w:val="0"/>
      <w:marRight w:val="0"/>
      <w:marTop w:val="0"/>
      <w:marBottom w:val="0"/>
      <w:divBdr>
        <w:top w:val="none" w:sz="0" w:space="0" w:color="auto"/>
        <w:left w:val="none" w:sz="0" w:space="0" w:color="auto"/>
        <w:bottom w:val="none" w:sz="0" w:space="0" w:color="auto"/>
        <w:right w:val="none" w:sz="0" w:space="0" w:color="auto"/>
      </w:divBdr>
    </w:div>
    <w:div w:id="2055275453">
      <w:bodyDiv w:val="1"/>
      <w:marLeft w:val="0"/>
      <w:marRight w:val="0"/>
      <w:marTop w:val="0"/>
      <w:marBottom w:val="0"/>
      <w:divBdr>
        <w:top w:val="none" w:sz="0" w:space="0" w:color="auto"/>
        <w:left w:val="none" w:sz="0" w:space="0" w:color="auto"/>
        <w:bottom w:val="none" w:sz="0" w:space="0" w:color="auto"/>
        <w:right w:val="none" w:sz="0" w:space="0" w:color="auto"/>
      </w:divBdr>
    </w:div>
    <w:div w:id="2056537784">
      <w:bodyDiv w:val="1"/>
      <w:marLeft w:val="0"/>
      <w:marRight w:val="0"/>
      <w:marTop w:val="0"/>
      <w:marBottom w:val="0"/>
      <w:divBdr>
        <w:top w:val="none" w:sz="0" w:space="0" w:color="auto"/>
        <w:left w:val="none" w:sz="0" w:space="0" w:color="auto"/>
        <w:bottom w:val="none" w:sz="0" w:space="0" w:color="auto"/>
        <w:right w:val="none" w:sz="0" w:space="0" w:color="auto"/>
      </w:divBdr>
    </w:div>
    <w:div w:id="2057195576">
      <w:bodyDiv w:val="1"/>
      <w:marLeft w:val="0"/>
      <w:marRight w:val="0"/>
      <w:marTop w:val="0"/>
      <w:marBottom w:val="0"/>
      <w:divBdr>
        <w:top w:val="none" w:sz="0" w:space="0" w:color="auto"/>
        <w:left w:val="none" w:sz="0" w:space="0" w:color="auto"/>
        <w:bottom w:val="none" w:sz="0" w:space="0" w:color="auto"/>
        <w:right w:val="none" w:sz="0" w:space="0" w:color="auto"/>
      </w:divBdr>
    </w:div>
    <w:div w:id="2057779373">
      <w:bodyDiv w:val="1"/>
      <w:marLeft w:val="0"/>
      <w:marRight w:val="0"/>
      <w:marTop w:val="0"/>
      <w:marBottom w:val="0"/>
      <w:divBdr>
        <w:top w:val="none" w:sz="0" w:space="0" w:color="auto"/>
        <w:left w:val="none" w:sz="0" w:space="0" w:color="auto"/>
        <w:bottom w:val="none" w:sz="0" w:space="0" w:color="auto"/>
        <w:right w:val="none" w:sz="0" w:space="0" w:color="auto"/>
      </w:divBdr>
    </w:div>
    <w:div w:id="2058894910">
      <w:bodyDiv w:val="1"/>
      <w:marLeft w:val="0"/>
      <w:marRight w:val="0"/>
      <w:marTop w:val="0"/>
      <w:marBottom w:val="0"/>
      <w:divBdr>
        <w:top w:val="none" w:sz="0" w:space="0" w:color="auto"/>
        <w:left w:val="none" w:sz="0" w:space="0" w:color="auto"/>
        <w:bottom w:val="none" w:sz="0" w:space="0" w:color="auto"/>
        <w:right w:val="none" w:sz="0" w:space="0" w:color="auto"/>
      </w:divBdr>
    </w:div>
    <w:div w:id="2061321317">
      <w:bodyDiv w:val="1"/>
      <w:marLeft w:val="0"/>
      <w:marRight w:val="0"/>
      <w:marTop w:val="0"/>
      <w:marBottom w:val="0"/>
      <w:divBdr>
        <w:top w:val="none" w:sz="0" w:space="0" w:color="auto"/>
        <w:left w:val="none" w:sz="0" w:space="0" w:color="auto"/>
        <w:bottom w:val="none" w:sz="0" w:space="0" w:color="auto"/>
        <w:right w:val="none" w:sz="0" w:space="0" w:color="auto"/>
      </w:divBdr>
    </w:div>
    <w:div w:id="2063138831">
      <w:bodyDiv w:val="1"/>
      <w:marLeft w:val="0"/>
      <w:marRight w:val="0"/>
      <w:marTop w:val="0"/>
      <w:marBottom w:val="0"/>
      <w:divBdr>
        <w:top w:val="none" w:sz="0" w:space="0" w:color="auto"/>
        <w:left w:val="none" w:sz="0" w:space="0" w:color="auto"/>
        <w:bottom w:val="none" w:sz="0" w:space="0" w:color="auto"/>
        <w:right w:val="none" w:sz="0" w:space="0" w:color="auto"/>
      </w:divBdr>
    </w:div>
    <w:div w:id="2063943154">
      <w:bodyDiv w:val="1"/>
      <w:marLeft w:val="0"/>
      <w:marRight w:val="0"/>
      <w:marTop w:val="0"/>
      <w:marBottom w:val="0"/>
      <w:divBdr>
        <w:top w:val="none" w:sz="0" w:space="0" w:color="auto"/>
        <w:left w:val="none" w:sz="0" w:space="0" w:color="auto"/>
        <w:bottom w:val="none" w:sz="0" w:space="0" w:color="auto"/>
        <w:right w:val="none" w:sz="0" w:space="0" w:color="auto"/>
      </w:divBdr>
    </w:div>
    <w:div w:id="2065059229">
      <w:bodyDiv w:val="1"/>
      <w:marLeft w:val="0"/>
      <w:marRight w:val="0"/>
      <w:marTop w:val="0"/>
      <w:marBottom w:val="0"/>
      <w:divBdr>
        <w:top w:val="none" w:sz="0" w:space="0" w:color="auto"/>
        <w:left w:val="none" w:sz="0" w:space="0" w:color="auto"/>
        <w:bottom w:val="none" w:sz="0" w:space="0" w:color="auto"/>
        <w:right w:val="none" w:sz="0" w:space="0" w:color="auto"/>
      </w:divBdr>
    </w:div>
    <w:div w:id="2066022581">
      <w:bodyDiv w:val="1"/>
      <w:marLeft w:val="0"/>
      <w:marRight w:val="0"/>
      <w:marTop w:val="0"/>
      <w:marBottom w:val="0"/>
      <w:divBdr>
        <w:top w:val="none" w:sz="0" w:space="0" w:color="auto"/>
        <w:left w:val="none" w:sz="0" w:space="0" w:color="auto"/>
        <w:bottom w:val="none" w:sz="0" w:space="0" w:color="auto"/>
        <w:right w:val="none" w:sz="0" w:space="0" w:color="auto"/>
      </w:divBdr>
    </w:div>
    <w:div w:id="2066906288">
      <w:bodyDiv w:val="1"/>
      <w:marLeft w:val="0"/>
      <w:marRight w:val="0"/>
      <w:marTop w:val="0"/>
      <w:marBottom w:val="0"/>
      <w:divBdr>
        <w:top w:val="none" w:sz="0" w:space="0" w:color="auto"/>
        <w:left w:val="none" w:sz="0" w:space="0" w:color="auto"/>
        <w:bottom w:val="none" w:sz="0" w:space="0" w:color="auto"/>
        <w:right w:val="none" w:sz="0" w:space="0" w:color="auto"/>
      </w:divBdr>
    </w:div>
    <w:div w:id="2067024081">
      <w:bodyDiv w:val="1"/>
      <w:marLeft w:val="0"/>
      <w:marRight w:val="0"/>
      <w:marTop w:val="0"/>
      <w:marBottom w:val="0"/>
      <w:divBdr>
        <w:top w:val="none" w:sz="0" w:space="0" w:color="auto"/>
        <w:left w:val="none" w:sz="0" w:space="0" w:color="auto"/>
        <w:bottom w:val="none" w:sz="0" w:space="0" w:color="auto"/>
        <w:right w:val="none" w:sz="0" w:space="0" w:color="auto"/>
      </w:divBdr>
    </w:div>
    <w:div w:id="2071734774">
      <w:bodyDiv w:val="1"/>
      <w:marLeft w:val="0"/>
      <w:marRight w:val="0"/>
      <w:marTop w:val="0"/>
      <w:marBottom w:val="0"/>
      <w:divBdr>
        <w:top w:val="none" w:sz="0" w:space="0" w:color="auto"/>
        <w:left w:val="none" w:sz="0" w:space="0" w:color="auto"/>
        <w:bottom w:val="none" w:sz="0" w:space="0" w:color="auto"/>
        <w:right w:val="none" w:sz="0" w:space="0" w:color="auto"/>
      </w:divBdr>
    </w:div>
    <w:div w:id="2073036917">
      <w:bodyDiv w:val="1"/>
      <w:marLeft w:val="0"/>
      <w:marRight w:val="0"/>
      <w:marTop w:val="0"/>
      <w:marBottom w:val="0"/>
      <w:divBdr>
        <w:top w:val="none" w:sz="0" w:space="0" w:color="auto"/>
        <w:left w:val="none" w:sz="0" w:space="0" w:color="auto"/>
        <w:bottom w:val="none" w:sz="0" w:space="0" w:color="auto"/>
        <w:right w:val="none" w:sz="0" w:space="0" w:color="auto"/>
      </w:divBdr>
    </w:div>
    <w:div w:id="2073113026">
      <w:bodyDiv w:val="1"/>
      <w:marLeft w:val="0"/>
      <w:marRight w:val="0"/>
      <w:marTop w:val="0"/>
      <w:marBottom w:val="0"/>
      <w:divBdr>
        <w:top w:val="none" w:sz="0" w:space="0" w:color="auto"/>
        <w:left w:val="none" w:sz="0" w:space="0" w:color="auto"/>
        <w:bottom w:val="none" w:sz="0" w:space="0" w:color="auto"/>
        <w:right w:val="none" w:sz="0" w:space="0" w:color="auto"/>
      </w:divBdr>
    </w:div>
    <w:div w:id="2073456474">
      <w:bodyDiv w:val="1"/>
      <w:marLeft w:val="0"/>
      <w:marRight w:val="0"/>
      <w:marTop w:val="0"/>
      <w:marBottom w:val="0"/>
      <w:divBdr>
        <w:top w:val="none" w:sz="0" w:space="0" w:color="auto"/>
        <w:left w:val="none" w:sz="0" w:space="0" w:color="auto"/>
        <w:bottom w:val="none" w:sz="0" w:space="0" w:color="auto"/>
        <w:right w:val="none" w:sz="0" w:space="0" w:color="auto"/>
      </w:divBdr>
    </w:div>
    <w:div w:id="2074044668">
      <w:bodyDiv w:val="1"/>
      <w:marLeft w:val="0"/>
      <w:marRight w:val="0"/>
      <w:marTop w:val="0"/>
      <w:marBottom w:val="0"/>
      <w:divBdr>
        <w:top w:val="none" w:sz="0" w:space="0" w:color="auto"/>
        <w:left w:val="none" w:sz="0" w:space="0" w:color="auto"/>
        <w:bottom w:val="none" w:sz="0" w:space="0" w:color="auto"/>
        <w:right w:val="none" w:sz="0" w:space="0" w:color="auto"/>
      </w:divBdr>
    </w:div>
    <w:div w:id="2074960711">
      <w:bodyDiv w:val="1"/>
      <w:marLeft w:val="0"/>
      <w:marRight w:val="0"/>
      <w:marTop w:val="0"/>
      <w:marBottom w:val="0"/>
      <w:divBdr>
        <w:top w:val="none" w:sz="0" w:space="0" w:color="auto"/>
        <w:left w:val="none" w:sz="0" w:space="0" w:color="auto"/>
        <w:bottom w:val="none" w:sz="0" w:space="0" w:color="auto"/>
        <w:right w:val="none" w:sz="0" w:space="0" w:color="auto"/>
      </w:divBdr>
    </w:div>
    <w:div w:id="2075660645">
      <w:bodyDiv w:val="1"/>
      <w:marLeft w:val="0"/>
      <w:marRight w:val="0"/>
      <w:marTop w:val="0"/>
      <w:marBottom w:val="0"/>
      <w:divBdr>
        <w:top w:val="none" w:sz="0" w:space="0" w:color="auto"/>
        <w:left w:val="none" w:sz="0" w:space="0" w:color="auto"/>
        <w:bottom w:val="none" w:sz="0" w:space="0" w:color="auto"/>
        <w:right w:val="none" w:sz="0" w:space="0" w:color="auto"/>
      </w:divBdr>
    </w:div>
    <w:div w:id="2076126110">
      <w:bodyDiv w:val="1"/>
      <w:marLeft w:val="0"/>
      <w:marRight w:val="0"/>
      <w:marTop w:val="0"/>
      <w:marBottom w:val="0"/>
      <w:divBdr>
        <w:top w:val="none" w:sz="0" w:space="0" w:color="auto"/>
        <w:left w:val="none" w:sz="0" w:space="0" w:color="auto"/>
        <w:bottom w:val="none" w:sz="0" w:space="0" w:color="auto"/>
        <w:right w:val="none" w:sz="0" w:space="0" w:color="auto"/>
      </w:divBdr>
    </w:div>
    <w:div w:id="2078086980">
      <w:bodyDiv w:val="1"/>
      <w:marLeft w:val="0"/>
      <w:marRight w:val="0"/>
      <w:marTop w:val="0"/>
      <w:marBottom w:val="0"/>
      <w:divBdr>
        <w:top w:val="none" w:sz="0" w:space="0" w:color="auto"/>
        <w:left w:val="none" w:sz="0" w:space="0" w:color="auto"/>
        <w:bottom w:val="none" w:sz="0" w:space="0" w:color="auto"/>
        <w:right w:val="none" w:sz="0" w:space="0" w:color="auto"/>
      </w:divBdr>
    </w:div>
    <w:div w:id="2078357808">
      <w:bodyDiv w:val="1"/>
      <w:marLeft w:val="0"/>
      <w:marRight w:val="0"/>
      <w:marTop w:val="0"/>
      <w:marBottom w:val="0"/>
      <w:divBdr>
        <w:top w:val="none" w:sz="0" w:space="0" w:color="auto"/>
        <w:left w:val="none" w:sz="0" w:space="0" w:color="auto"/>
        <w:bottom w:val="none" w:sz="0" w:space="0" w:color="auto"/>
        <w:right w:val="none" w:sz="0" w:space="0" w:color="auto"/>
      </w:divBdr>
    </w:div>
    <w:div w:id="2082865271">
      <w:bodyDiv w:val="1"/>
      <w:marLeft w:val="0"/>
      <w:marRight w:val="0"/>
      <w:marTop w:val="0"/>
      <w:marBottom w:val="0"/>
      <w:divBdr>
        <w:top w:val="none" w:sz="0" w:space="0" w:color="auto"/>
        <w:left w:val="none" w:sz="0" w:space="0" w:color="auto"/>
        <w:bottom w:val="none" w:sz="0" w:space="0" w:color="auto"/>
        <w:right w:val="none" w:sz="0" w:space="0" w:color="auto"/>
      </w:divBdr>
    </w:div>
    <w:div w:id="2083987538">
      <w:bodyDiv w:val="1"/>
      <w:marLeft w:val="0"/>
      <w:marRight w:val="0"/>
      <w:marTop w:val="0"/>
      <w:marBottom w:val="0"/>
      <w:divBdr>
        <w:top w:val="none" w:sz="0" w:space="0" w:color="auto"/>
        <w:left w:val="none" w:sz="0" w:space="0" w:color="auto"/>
        <w:bottom w:val="none" w:sz="0" w:space="0" w:color="auto"/>
        <w:right w:val="none" w:sz="0" w:space="0" w:color="auto"/>
      </w:divBdr>
    </w:div>
    <w:div w:id="2085297493">
      <w:bodyDiv w:val="1"/>
      <w:marLeft w:val="0"/>
      <w:marRight w:val="0"/>
      <w:marTop w:val="0"/>
      <w:marBottom w:val="0"/>
      <w:divBdr>
        <w:top w:val="none" w:sz="0" w:space="0" w:color="auto"/>
        <w:left w:val="none" w:sz="0" w:space="0" w:color="auto"/>
        <w:bottom w:val="none" w:sz="0" w:space="0" w:color="auto"/>
        <w:right w:val="none" w:sz="0" w:space="0" w:color="auto"/>
      </w:divBdr>
    </w:div>
    <w:div w:id="2085446538">
      <w:bodyDiv w:val="1"/>
      <w:marLeft w:val="0"/>
      <w:marRight w:val="0"/>
      <w:marTop w:val="0"/>
      <w:marBottom w:val="0"/>
      <w:divBdr>
        <w:top w:val="none" w:sz="0" w:space="0" w:color="auto"/>
        <w:left w:val="none" w:sz="0" w:space="0" w:color="auto"/>
        <w:bottom w:val="none" w:sz="0" w:space="0" w:color="auto"/>
        <w:right w:val="none" w:sz="0" w:space="0" w:color="auto"/>
      </w:divBdr>
    </w:div>
    <w:div w:id="2086223192">
      <w:bodyDiv w:val="1"/>
      <w:marLeft w:val="0"/>
      <w:marRight w:val="0"/>
      <w:marTop w:val="0"/>
      <w:marBottom w:val="0"/>
      <w:divBdr>
        <w:top w:val="none" w:sz="0" w:space="0" w:color="auto"/>
        <w:left w:val="none" w:sz="0" w:space="0" w:color="auto"/>
        <w:bottom w:val="none" w:sz="0" w:space="0" w:color="auto"/>
        <w:right w:val="none" w:sz="0" w:space="0" w:color="auto"/>
      </w:divBdr>
    </w:div>
    <w:div w:id="2086225807">
      <w:bodyDiv w:val="1"/>
      <w:marLeft w:val="0"/>
      <w:marRight w:val="0"/>
      <w:marTop w:val="0"/>
      <w:marBottom w:val="0"/>
      <w:divBdr>
        <w:top w:val="none" w:sz="0" w:space="0" w:color="auto"/>
        <w:left w:val="none" w:sz="0" w:space="0" w:color="auto"/>
        <w:bottom w:val="none" w:sz="0" w:space="0" w:color="auto"/>
        <w:right w:val="none" w:sz="0" w:space="0" w:color="auto"/>
      </w:divBdr>
    </w:div>
    <w:div w:id="2087341825">
      <w:bodyDiv w:val="1"/>
      <w:marLeft w:val="0"/>
      <w:marRight w:val="0"/>
      <w:marTop w:val="0"/>
      <w:marBottom w:val="0"/>
      <w:divBdr>
        <w:top w:val="none" w:sz="0" w:space="0" w:color="auto"/>
        <w:left w:val="none" w:sz="0" w:space="0" w:color="auto"/>
        <w:bottom w:val="none" w:sz="0" w:space="0" w:color="auto"/>
        <w:right w:val="none" w:sz="0" w:space="0" w:color="auto"/>
      </w:divBdr>
    </w:div>
    <w:div w:id="2090729830">
      <w:bodyDiv w:val="1"/>
      <w:marLeft w:val="0"/>
      <w:marRight w:val="0"/>
      <w:marTop w:val="0"/>
      <w:marBottom w:val="0"/>
      <w:divBdr>
        <w:top w:val="none" w:sz="0" w:space="0" w:color="auto"/>
        <w:left w:val="none" w:sz="0" w:space="0" w:color="auto"/>
        <w:bottom w:val="none" w:sz="0" w:space="0" w:color="auto"/>
        <w:right w:val="none" w:sz="0" w:space="0" w:color="auto"/>
      </w:divBdr>
    </w:div>
    <w:div w:id="2091540130">
      <w:bodyDiv w:val="1"/>
      <w:marLeft w:val="0"/>
      <w:marRight w:val="0"/>
      <w:marTop w:val="0"/>
      <w:marBottom w:val="0"/>
      <w:divBdr>
        <w:top w:val="none" w:sz="0" w:space="0" w:color="auto"/>
        <w:left w:val="none" w:sz="0" w:space="0" w:color="auto"/>
        <w:bottom w:val="none" w:sz="0" w:space="0" w:color="auto"/>
        <w:right w:val="none" w:sz="0" w:space="0" w:color="auto"/>
      </w:divBdr>
    </w:div>
    <w:div w:id="2091810755">
      <w:bodyDiv w:val="1"/>
      <w:marLeft w:val="0"/>
      <w:marRight w:val="0"/>
      <w:marTop w:val="0"/>
      <w:marBottom w:val="0"/>
      <w:divBdr>
        <w:top w:val="none" w:sz="0" w:space="0" w:color="auto"/>
        <w:left w:val="none" w:sz="0" w:space="0" w:color="auto"/>
        <w:bottom w:val="none" w:sz="0" w:space="0" w:color="auto"/>
        <w:right w:val="none" w:sz="0" w:space="0" w:color="auto"/>
      </w:divBdr>
    </w:div>
    <w:div w:id="2095396531">
      <w:bodyDiv w:val="1"/>
      <w:marLeft w:val="0"/>
      <w:marRight w:val="0"/>
      <w:marTop w:val="0"/>
      <w:marBottom w:val="0"/>
      <w:divBdr>
        <w:top w:val="none" w:sz="0" w:space="0" w:color="auto"/>
        <w:left w:val="none" w:sz="0" w:space="0" w:color="auto"/>
        <w:bottom w:val="none" w:sz="0" w:space="0" w:color="auto"/>
        <w:right w:val="none" w:sz="0" w:space="0" w:color="auto"/>
      </w:divBdr>
    </w:div>
    <w:div w:id="2096432282">
      <w:bodyDiv w:val="1"/>
      <w:marLeft w:val="0"/>
      <w:marRight w:val="0"/>
      <w:marTop w:val="0"/>
      <w:marBottom w:val="0"/>
      <w:divBdr>
        <w:top w:val="none" w:sz="0" w:space="0" w:color="auto"/>
        <w:left w:val="none" w:sz="0" w:space="0" w:color="auto"/>
        <w:bottom w:val="none" w:sz="0" w:space="0" w:color="auto"/>
        <w:right w:val="none" w:sz="0" w:space="0" w:color="auto"/>
      </w:divBdr>
    </w:div>
    <w:div w:id="2097509844">
      <w:bodyDiv w:val="1"/>
      <w:marLeft w:val="0"/>
      <w:marRight w:val="0"/>
      <w:marTop w:val="0"/>
      <w:marBottom w:val="0"/>
      <w:divBdr>
        <w:top w:val="none" w:sz="0" w:space="0" w:color="auto"/>
        <w:left w:val="none" w:sz="0" w:space="0" w:color="auto"/>
        <w:bottom w:val="none" w:sz="0" w:space="0" w:color="auto"/>
        <w:right w:val="none" w:sz="0" w:space="0" w:color="auto"/>
      </w:divBdr>
    </w:div>
    <w:div w:id="2097551086">
      <w:bodyDiv w:val="1"/>
      <w:marLeft w:val="0"/>
      <w:marRight w:val="0"/>
      <w:marTop w:val="0"/>
      <w:marBottom w:val="0"/>
      <w:divBdr>
        <w:top w:val="none" w:sz="0" w:space="0" w:color="auto"/>
        <w:left w:val="none" w:sz="0" w:space="0" w:color="auto"/>
        <w:bottom w:val="none" w:sz="0" w:space="0" w:color="auto"/>
        <w:right w:val="none" w:sz="0" w:space="0" w:color="auto"/>
      </w:divBdr>
    </w:div>
    <w:div w:id="2099324785">
      <w:bodyDiv w:val="1"/>
      <w:marLeft w:val="0"/>
      <w:marRight w:val="0"/>
      <w:marTop w:val="0"/>
      <w:marBottom w:val="0"/>
      <w:divBdr>
        <w:top w:val="none" w:sz="0" w:space="0" w:color="auto"/>
        <w:left w:val="none" w:sz="0" w:space="0" w:color="auto"/>
        <w:bottom w:val="none" w:sz="0" w:space="0" w:color="auto"/>
        <w:right w:val="none" w:sz="0" w:space="0" w:color="auto"/>
      </w:divBdr>
    </w:div>
    <w:div w:id="2100759214">
      <w:bodyDiv w:val="1"/>
      <w:marLeft w:val="0"/>
      <w:marRight w:val="0"/>
      <w:marTop w:val="0"/>
      <w:marBottom w:val="0"/>
      <w:divBdr>
        <w:top w:val="none" w:sz="0" w:space="0" w:color="auto"/>
        <w:left w:val="none" w:sz="0" w:space="0" w:color="auto"/>
        <w:bottom w:val="none" w:sz="0" w:space="0" w:color="auto"/>
        <w:right w:val="none" w:sz="0" w:space="0" w:color="auto"/>
      </w:divBdr>
    </w:div>
    <w:div w:id="2102603667">
      <w:bodyDiv w:val="1"/>
      <w:marLeft w:val="0"/>
      <w:marRight w:val="0"/>
      <w:marTop w:val="0"/>
      <w:marBottom w:val="0"/>
      <w:divBdr>
        <w:top w:val="none" w:sz="0" w:space="0" w:color="auto"/>
        <w:left w:val="none" w:sz="0" w:space="0" w:color="auto"/>
        <w:bottom w:val="none" w:sz="0" w:space="0" w:color="auto"/>
        <w:right w:val="none" w:sz="0" w:space="0" w:color="auto"/>
      </w:divBdr>
    </w:div>
    <w:div w:id="2102944328">
      <w:bodyDiv w:val="1"/>
      <w:marLeft w:val="0"/>
      <w:marRight w:val="0"/>
      <w:marTop w:val="0"/>
      <w:marBottom w:val="0"/>
      <w:divBdr>
        <w:top w:val="none" w:sz="0" w:space="0" w:color="auto"/>
        <w:left w:val="none" w:sz="0" w:space="0" w:color="auto"/>
        <w:bottom w:val="none" w:sz="0" w:space="0" w:color="auto"/>
        <w:right w:val="none" w:sz="0" w:space="0" w:color="auto"/>
      </w:divBdr>
    </w:div>
    <w:div w:id="2103333304">
      <w:bodyDiv w:val="1"/>
      <w:marLeft w:val="0"/>
      <w:marRight w:val="0"/>
      <w:marTop w:val="0"/>
      <w:marBottom w:val="0"/>
      <w:divBdr>
        <w:top w:val="none" w:sz="0" w:space="0" w:color="auto"/>
        <w:left w:val="none" w:sz="0" w:space="0" w:color="auto"/>
        <w:bottom w:val="none" w:sz="0" w:space="0" w:color="auto"/>
        <w:right w:val="none" w:sz="0" w:space="0" w:color="auto"/>
      </w:divBdr>
    </w:div>
    <w:div w:id="2106146378">
      <w:bodyDiv w:val="1"/>
      <w:marLeft w:val="0"/>
      <w:marRight w:val="0"/>
      <w:marTop w:val="0"/>
      <w:marBottom w:val="0"/>
      <w:divBdr>
        <w:top w:val="none" w:sz="0" w:space="0" w:color="auto"/>
        <w:left w:val="none" w:sz="0" w:space="0" w:color="auto"/>
        <w:bottom w:val="none" w:sz="0" w:space="0" w:color="auto"/>
        <w:right w:val="none" w:sz="0" w:space="0" w:color="auto"/>
      </w:divBdr>
    </w:div>
    <w:div w:id="2108651159">
      <w:bodyDiv w:val="1"/>
      <w:marLeft w:val="0"/>
      <w:marRight w:val="0"/>
      <w:marTop w:val="0"/>
      <w:marBottom w:val="0"/>
      <w:divBdr>
        <w:top w:val="none" w:sz="0" w:space="0" w:color="auto"/>
        <w:left w:val="none" w:sz="0" w:space="0" w:color="auto"/>
        <w:bottom w:val="none" w:sz="0" w:space="0" w:color="auto"/>
        <w:right w:val="none" w:sz="0" w:space="0" w:color="auto"/>
      </w:divBdr>
    </w:div>
    <w:div w:id="2111660800">
      <w:bodyDiv w:val="1"/>
      <w:marLeft w:val="0"/>
      <w:marRight w:val="0"/>
      <w:marTop w:val="0"/>
      <w:marBottom w:val="0"/>
      <w:divBdr>
        <w:top w:val="none" w:sz="0" w:space="0" w:color="auto"/>
        <w:left w:val="none" w:sz="0" w:space="0" w:color="auto"/>
        <w:bottom w:val="none" w:sz="0" w:space="0" w:color="auto"/>
        <w:right w:val="none" w:sz="0" w:space="0" w:color="auto"/>
      </w:divBdr>
    </w:div>
    <w:div w:id="2114081983">
      <w:bodyDiv w:val="1"/>
      <w:marLeft w:val="0"/>
      <w:marRight w:val="0"/>
      <w:marTop w:val="0"/>
      <w:marBottom w:val="0"/>
      <w:divBdr>
        <w:top w:val="none" w:sz="0" w:space="0" w:color="auto"/>
        <w:left w:val="none" w:sz="0" w:space="0" w:color="auto"/>
        <w:bottom w:val="none" w:sz="0" w:space="0" w:color="auto"/>
        <w:right w:val="none" w:sz="0" w:space="0" w:color="auto"/>
      </w:divBdr>
    </w:div>
    <w:div w:id="2114665647">
      <w:bodyDiv w:val="1"/>
      <w:marLeft w:val="0"/>
      <w:marRight w:val="0"/>
      <w:marTop w:val="0"/>
      <w:marBottom w:val="0"/>
      <w:divBdr>
        <w:top w:val="none" w:sz="0" w:space="0" w:color="auto"/>
        <w:left w:val="none" w:sz="0" w:space="0" w:color="auto"/>
        <w:bottom w:val="none" w:sz="0" w:space="0" w:color="auto"/>
        <w:right w:val="none" w:sz="0" w:space="0" w:color="auto"/>
      </w:divBdr>
    </w:div>
    <w:div w:id="2116704897">
      <w:bodyDiv w:val="1"/>
      <w:marLeft w:val="0"/>
      <w:marRight w:val="0"/>
      <w:marTop w:val="0"/>
      <w:marBottom w:val="0"/>
      <w:divBdr>
        <w:top w:val="none" w:sz="0" w:space="0" w:color="auto"/>
        <w:left w:val="none" w:sz="0" w:space="0" w:color="auto"/>
        <w:bottom w:val="none" w:sz="0" w:space="0" w:color="auto"/>
        <w:right w:val="none" w:sz="0" w:space="0" w:color="auto"/>
      </w:divBdr>
    </w:div>
    <w:div w:id="2119834166">
      <w:bodyDiv w:val="1"/>
      <w:marLeft w:val="0"/>
      <w:marRight w:val="0"/>
      <w:marTop w:val="0"/>
      <w:marBottom w:val="0"/>
      <w:divBdr>
        <w:top w:val="none" w:sz="0" w:space="0" w:color="auto"/>
        <w:left w:val="none" w:sz="0" w:space="0" w:color="auto"/>
        <w:bottom w:val="none" w:sz="0" w:space="0" w:color="auto"/>
        <w:right w:val="none" w:sz="0" w:space="0" w:color="auto"/>
      </w:divBdr>
    </w:div>
    <w:div w:id="2120945904">
      <w:bodyDiv w:val="1"/>
      <w:marLeft w:val="0"/>
      <w:marRight w:val="0"/>
      <w:marTop w:val="0"/>
      <w:marBottom w:val="0"/>
      <w:divBdr>
        <w:top w:val="none" w:sz="0" w:space="0" w:color="auto"/>
        <w:left w:val="none" w:sz="0" w:space="0" w:color="auto"/>
        <w:bottom w:val="none" w:sz="0" w:space="0" w:color="auto"/>
        <w:right w:val="none" w:sz="0" w:space="0" w:color="auto"/>
      </w:divBdr>
    </w:div>
    <w:div w:id="2121292780">
      <w:bodyDiv w:val="1"/>
      <w:marLeft w:val="0"/>
      <w:marRight w:val="0"/>
      <w:marTop w:val="0"/>
      <w:marBottom w:val="0"/>
      <w:divBdr>
        <w:top w:val="none" w:sz="0" w:space="0" w:color="auto"/>
        <w:left w:val="none" w:sz="0" w:space="0" w:color="auto"/>
        <w:bottom w:val="none" w:sz="0" w:space="0" w:color="auto"/>
        <w:right w:val="none" w:sz="0" w:space="0" w:color="auto"/>
      </w:divBdr>
    </w:div>
    <w:div w:id="2122065729">
      <w:bodyDiv w:val="1"/>
      <w:marLeft w:val="0"/>
      <w:marRight w:val="0"/>
      <w:marTop w:val="0"/>
      <w:marBottom w:val="0"/>
      <w:divBdr>
        <w:top w:val="none" w:sz="0" w:space="0" w:color="auto"/>
        <w:left w:val="none" w:sz="0" w:space="0" w:color="auto"/>
        <w:bottom w:val="none" w:sz="0" w:space="0" w:color="auto"/>
        <w:right w:val="none" w:sz="0" w:space="0" w:color="auto"/>
      </w:divBdr>
    </w:div>
    <w:div w:id="2122414265">
      <w:bodyDiv w:val="1"/>
      <w:marLeft w:val="0"/>
      <w:marRight w:val="0"/>
      <w:marTop w:val="0"/>
      <w:marBottom w:val="0"/>
      <w:divBdr>
        <w:top w:val="none" w:sz="0" w:space="0" w:color="auto"/>
        <w:left w:val="none" w:sz="0" w:space="0" w:color="auto"/>
        <w:bottom w:val="none" w:sz="0" w:space="0" w:color="auto"/>
        <w:right w:val="none" w:sz="0" w:space="0" w:color="auto"/>
      </w:divBdr>
    </w:div>
    <w:div w:id="2122456487">
      <w:bodyDiv w:val="1"/>
      <w:marLeft w:val="0"/>
      <w:marRight w:val="0"/>
      <w:marTop w:val="0"/>
      <w:marBottom w:val="0"/>
      <w:divBdr>
        <w:top w:val="none" w:sz="0" w:space="0" w:color="auto"/>
        <w:left w:val="none" w:sz="0" w:space="0" w:color="auto"/>
        <w:bottom w:val="none" w:sz="0" w:space="0" w:color="auto"/>
        <w:right w:val="none" w:sz="0" w:space="0" w:color="auto"/>
      </w:divBdr>
    </w:div>
    <w:div w:id="2124228667">
      <w:bodyDiv w:val="1"/>
      <w:marLeft w:val="0"/>
      <w:marRight w:val="0"/>
      <w:marTop w:val="0"/>
      <w:marBottom w:val="0"/>
      <w:divBdr>
        <w:top w:val="none" w:sz="0" w:space="0" w:color="auto"/>
        <w:left w:val="none" w:sz="0" w:space="0" w:color="auto"/>
        <w:bottom w:val="none" w:sz="0" w:space="0" w:color="auto"/>
        <w:right w:val="none" w:sz="0" w:space="0" w:color="auto"/>
      </w:divBdr>
    </w:div>
    <w:div w:id="2125609940">
      <w:bodyDiv w:val="1"/>
      <w:marLeft w:val="0"/>
      <w:marRight w:val="0"/>
      <w:marTop w:val="0"/>
      <w:marBottom w:val="0"/>
      <w:divBdr>
        <w:top w:val="none" w:sz="0" w:space="0" w:color="auto"/>
        <w:left w:val="none" w:sz="0" w:space="0" w:color="auto"/>
        <w:bottom w:val="none" w:sz="0" w:space="0" w:color="auto"/>
        <w:right w:val="none" w:sz="0" w:space="0" w:color="auto"/>
      </w:divBdr>
    </w:div>
    <w:div w:id="2125734257">
      <w:bodyDiv w:val="1"/>
      <w:marLeft w:val="0"/>
      <w:marRight w:val="0"/>
      <w:marTop w:val="0"/>
      <w:marBottom w:val="0"/>
      <w:divBdr>
        <w:top w:val="none" w:sz="0" w:space="0" w:color="auto"/>
        <w:left w:val="none" w:sz="0" w:space="0" w:color="auto"/>
        <w:bottom w:val="none" w:sz="0" w:space="0" w:color="auto"/>
        <w:right w:val="none" w:sz="0" w:space="0" w:color="auto"/>
      </w:divBdr>
    </w:div>
    <w:div w:id="2126346826">
      <w:bodyDiv w:val="1"/>
      <w:marLeft w:val="0"/>
      <w:marRight w:val="0"/>
      <w:marTop w:val="0"/>
      <w:marBottom w:val="0"/>
      <w:divBdr>
        <w:top w:val="none" w:sz="0" w:space="0" w:color="auto"/>
        <w:left w:val="none" w:sz="0" w:space="0" w:color="auto"/>
        <w:bottom w:val="none" w:sz="0" w:space="0" w:color="auto"/>
        <w:right w:val="none" w:sz="0" w:space="0" w:color="auto"/>
      </w:divBdr>
    </w:div>
    <w:div w:id="2126777226">
      <w:bodyDiv w:val="1"/>
      <w:marLeft w:val="0"/>
      <w:marRight w:val="0"/>
      <w:marTop w:val="0"/>
      <w:marBottom w:val="0"/>
      <w:divBdr>
        <w:top w:val="none" w:sz="0" w:space="0" w:color="auto"/>
        <w:left w:val="none" w:sz="0" w:space="0" w:color="auto"/>
        <w:bottom w:val="none" w:sz="0" w:space="0" w:color="auto"/>
        <w:right w:val="none" w:sz="0" w:space="0" w:color="auto"/>
      </w:divBdr>
    </w:div>
    <w:div w:id="2127842338">
      <w:bodyDiv w:val="1"/>
      <w:marLeft w:val="0"/>
      <w:marRight w:val="0"/>
      <w:marTop w:val="0"/>
      <w:marBottom w:val="0"/>
      <w:divBdr>
        <w:top w:val="none" w:sz="0" w:space="0" w:color="auto"/>
        <w:left w:val="none" w:sz="0" w:space="0" w:color="auto"/>
        <w:bottom w:val="none" w:sz="0" w:space="0" w:color="auto"/>
        <w:right w:val="none" w:sz="0" w:space="0" w:color="auto"/>
      </w:divBdr>
    </w:div>
    <w:div w:id="2130202845">
      <w:bodyDiv w:val="1"/>
      <w:marLeft w:val="0"/>
      <w:marRight w:val="0"/>
      <w:marTop w:val="0"/>
      <w:marBottom w:val="0"/>
      <w:divBdr>
        <w:top w:val="none" w:sz="0" w:space="0" w:color="auto"/>
        <w:left w:val="none" w:sz="0" w:space="0" w:color="auto"/>
        <w:bottom w:val="none" w:sz="0" w:space="0" w:color="auto"/>
        <w:right w:val="none" w:sz="0" w:space="0" w:color="auto"/>
      </w:divBdr>
    </w:div>
    <w:div w:id="2131627957">
      <w:bodyDiv w:val="1"/>
      <w:marLeft w:val="0"/>
      <w:marRight w:val="0"/>
      <w:marTop w:val="0"/>
      <w:marBottom w:val="0"/>
      <w:divBdr>
        <w:top w:val="none" w:sz="0" w:space="0" w:color="auto"/>
        <w:left w:val="none" w:sz="0" w:space="0" w:color="auto"/>
        <w:bottom w:val="none" w:sz="0" w:space="0" w:color="auto"/>
        <w:right w:val="none" w:sz="0" w:space="0" w:color="auto"/>
      </w:divBdr>
    </w:div>
    <w:div w:id="2132244491">
      <w:bodyDiv w:val="1"/>
      <w:marLeft w:val="0"/>
      <w:marRight w:val="0"/>
      <w:marTop w:val="0"/>
      <w:marBottom w:val="0"/>
      <w:divBdr>
        <w:top w:val="none" w:sz="0" w:space="0" w:color="auto"/>
        <w:left w:val="none" w:sz="0" w:space="0" w:color="auto"/>
        <w:bottom w:val="none" w:sz="0" w:space="0" w:color="auto"/>
        <w:right w:val="none" w:sz="0" w:space="0" w:color="auto"/>
      </w:divBdr>
    </w:div>
    <w:div w:id="2133355517">
      <w:bodyDiv w:val="1"/>
      <w:marLeft w:val="0"/>
      <w:marRight w:val="0"/>
      <w:marTop w:val="0"/>
      <w:marBottom w:val="0"/>
      <w:divBdr>
        <w:top w:val="none" w:sz="0" w:space="0" w:color="auto"/>
        <w:left w:val="none" w:sz="0" w:space="0" w:color="auto"/>
        <w:bottom w:val="none" w:sz="0" w:space="0" w:color="auto"/>
        <w:right w:val="none" w:sz="0" w:space="0" w:color="auto"/>
      </w:divBdr>
    </w:div>
    <w:div w:id="2134254036">
      <w:bodyDiv w:val="1"/>
      <w:marLeft w:val="0"/>
      <w:marRight w:val="0"/>
      <w:marTop w:val="0"/>
      <w:marBottom w:val="0"/>
      <w:divBdr>
        <w:top w:val="none" w:sz="0" w:space="0" w:color="auto"/>
        <w:left w:val="none" w:sz="0" w:space="0" w:color="auto"/>
        <w:bottom w:val="none" w:sz="0" w:space="0" w:color="auto"/>
        <w:right w:val="none" w:sz="0" w:space="0" w:color="auto"/>
      </w:divBdr>
    </w:div>
    <w:div w:id="2137212764">
      <w:bodyDiv w:val="1"/>
      <w:marLeft w:val="0"/>
      <w:marRight w:val="0"/>
      <w:marTop w:val="0"/>
      <w:marBottom w:val="0"/>
      <w:divBdr>
        <w:top w:val="none" w:sz="0" w:space="0" w:color="auto"/>
        <w:left w:val="none" w:sz="0" w:space="0" w:color="auto"/>
        <w:bottom w:val="none" w:sz="0" w:space="0" w:color="auto"/>
        <w:right w:val="none" w:sz="0" w:space="0" w:color="auto"/>
      </w:divBdr>
    </w:div>
    <w:div w:id="2138062216">
      <w:bodyDiv w:val="1"/>
      <w:marLeft w:val="0"/>
      <w:marRight w:val="0"/>
      <w:marTop w:val="0"/>
      <w:marBottom w:val="0"/>
      <w:divBdr>
        <w:top w:val="none" w:sz="0" w:space="0" w:color="auto"/>
        <w:left w:val="none" w:sz="0" w:space="0" w:color="auto"/>
        <w:bottom w:val="none" w:sz="0" w:space="0" w:color="auto"/>
        <w:right w:val="none" w:sz="0" w:space="0" w:color="auto"/>
      </w:divBdr>
    </w:div>
    <w:div w:id="2138064890">
      <w:bodyDiv w:val="1"/>
      <w:marLeft w:val="0"/>
      <w:marRight w:val="0"/>
      <w:marTop w:val="0"/>
      <w:marBottom w:val="0"/>
      <w:divBdr>
        <w:top w:val="none" w:sz="0" w:space="0" w:color="auto"/>
        <w:left w:val="none" w:sz="0" w:space="0" w:color="auto"/>
        <w:bottom w:val="none" w:sz="0" w:space="0" w:color="auto"/>
        <w:right w:val="none" w:sz="0" w:space="0" w:color="auto"/>
      </w:divBdr>
    </w:div>
    <w:div w:id="2138641937">
      <w:bodyDiv w:val="1"/>
      <w:marLeft w:val="0"/>
      <w:marRight w:val="0"/>
      <w:marTop w:val="0"/>
      <w:marBottom w:val="0"/>
      <w:divBdr>
        <w:top w:val="none" w:sz="0" w:space="0" w:color="auto"/>
        <w:left w:val="none" w:sz="0" w:space="0" w:color="auto"/>
        <w:bottom w:val="none" w:sz="0" w:space="0" w:color="auto"/>
        <w:right w:val="none" w:sz="0" w:space="0" w:color="auto"/>
      </w:divBdr>
    </w:div>
    <w:div w:id="2140411857">
      <w:bodyDiv w:val="1"/>
      <w:marLeft w:val="0"/>
      <w:marRight w:val="0"/>
      <w:marTop w:val="0"/>
      <w:marBottom w:val="0"/>
      <w:divBdr>
        <w:top w:val="none" w:sz="0" w:space="0" w:color="auto"/>
        <w:left w:val="none" w:sz="0" w:space="0" w:color="auto"/>
        <w:bottom w:val="none" w:sz="0" w:space="0" w:color="auto"/>
        <w:right w:val="none" w:sz="0" w:space="0" w:color="auto"/>
      </w:divBdr>
    </w:div>
    <w:div w:id="2143227415">
      <w:bodyDiv w:val="1"/>
      <w:marLeft w:val="0"/>
      <w:marRight w:val="0"/>
      <w:marTop w:val="0"/>
      <w:marBottom w:val="0"/>
      <w:divBdr>
        <w:top w:val="none" w:sz="0" w:space="0" w:color="auto"/>
        <w:left w:val="none" w:sz="0" w:space="0" w:color="auto"/>
        <w:bottom w:val="none" w:sz="0" w:space="0" w:color="auto"/>
        <w:right w:val="none" w:sz="0" w:space="0" w:color="auto"/>
      </w:divBdr>
    </w:div>
    <w:div w:id="2143770918">
      <w:bodyDiv w:val="1"/>
      <w:marLeft w:val="0"/>
      <w:marRight w:val="0"/>
      <w:marTop w:val="0"/>
      <w:marBottom w:val="0"/>
      <w:divBdr>
        <w:top w:val="none" w:sz="0" w:space="0" w:color="auto"/>
        <w:left w:val="none" w:sz="0" w:space="0" w:color="auto"/>
        <w:bottom w:val="none" w:sz="0" w:space="0" w:color="auto"/>
        <w:right w:val="none" w:sz="0" w:space="0" w:color="auto"/>
      </w:divBdr>
    </w:div>
    <w:div w:id="2146388552">
      <w:bodyDiv w:val="1"/>
      <w:marLeft w:val="0"/>
      <w:marRight w:val="0"/>
      <w:marTop w:val="0"/>
      <w:marBottom w:val="0"/>
      <w:divBdr>
        <w:top w:val="none" w:sz="0" w:space="0" w:color="auto"/>
        <w:left w:val="none" w:sz="0" w:space="0" w:color="auto"/>
        <w:bottom w:val="none" w:sz="0" w:space="0" w:color="auto"/>
        <w:right w:val="none" w:sz="0" w:space="0" w:color="auto"/>
      </w:divBdr>
    </w:div>
    <w:div w:id="2147309221">
      <w:bodyDiv w:val="1"/>
      <w:marLeft w:val="0"/>
      <w:marRight w:val="0"/>
      <w:marTop w:val="0"/>
      <w:marBottom w:val="0"/>
      <w:divBdr>
        <w:top w:val="none" w:sz="0" w:space="0" w:color="auto"/>
        <w:left w:val="none" w:sz="0" w:space="0" w:color="auto"/>
        <w:bottom w:val="none" w:sz="0" w:space="0" w:color="auto"/>
        <w:right w:val="none" w:sz="0" w:space="0" w:color="auto"/>
      </w:divBdr>
    </w:div>
    <w:div w:id="21473838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image" Target="media/image2.emf"/><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9CF0B2D-C969-DE4D-AF57-78938F9D1CC5}"/>
      </w:docPartPr>
      <w:docPartBody>
        <w:p w:rsidR="00C043F0" w:rsidRDefault="00D971AE">
          <w:r w:rsidRPr="00574DE7">
            <w:rPr>
              <w:rStyle w:val="PlaceholderText"/>
            </w:rPr>
            <w:t>Click or tap here to enter text.</w:t>
          </w:r>
        </w:p>
      </w:docPartBody>
    </w:docPart>
    <w:docPart>
      <w:docPartPr>
        <w:name w:val="962D0C25E600BE429E36E768433E1A44"/>
        <w:category>
          <w:name w:val="General"/>
          <w:gallery w:val="placeholder"/>
        </w:category>
        <w:types>
          <w:type w:val="bbPlcHdr"/>
        </w:types>
        <w:behaviors>
          <w:behavior w:val="content"/>
        </w:behaviors>
        <w:guid w:val="{9FC82DDD-F8F8-4249-B3B5-4B8A3D9A49D3}"/>
      </w:docPartPr>
      <w:docPartBody>
        <w:p w:rsidR="003866E4" w:rsidRDefault="005333DB" w:rsidP="005333DB">
          <w:pPr>
            <w:pStyle w:val="962D0C25E600BE429E36E768433E1A44"/>
          </w:pPr>
          <w:r w:rsidRPr="00574DE7">
            <w:rPr>
              <w:rStyle w:val="PlaceholderText"/>
            </w:rPr>
            <w:t>Click or tap here to enter text.</w:t>
          </w:r>
        </w:p>
      </w:docPartBody>
    </w:docPart>
    <w:docPart>
      <w:docPartPr>
        <w:name w:val="35673FDAD04B0E4883744E298400D931"/>
        <w:category>
          <w:name w:val="General"/>
          <w:gallery w:val="placeholder"/>
        </w:category>
        <w:types>
          <w:type w:val="bbPlcHdr"/>
        </w:types>
        <w:behaviors>
          <w:behavior w:val="content"/>
        </w:behaviors>
        <w:guid w:val="{ECF1EF2B-D5E4-E540-8799-2B16D3195F1A}"/>
      </w:docPartPr>
      <w:docPartBody>
        <w:p w:rsidR="000B09CC" w:rsidRDefault="00903AFB" w:rsidP="00903AFB">
          <w:pPr>
            <w:pStyle w:val="35673FDAD04B0E4883744E298400D931"/>
          </w:pPr>
          <w:r w:rsidRPr="00574DE7">
            <w:rPr>
              <w:rStyle w:val="PlaceholderText"/>
            </w:rPr>
            <w:t>Click or tap here to enter text.</w:t>
          </w:r>
        </w:p>
      </w:docPartBody>
    </w:docPart>
    <w:docPart>
      <w:docPartPr>
        <w:name w:val="D731193C32C14D4E988A1FEF215D8D45"/>
        <w:category>
          <w:name w:val="General"/>
          <w:gallery w:val="placeholder"/>
        </w:category>
        <w:types>
          <w:type w:val="bbPlcHdr"/>
        </w:types>
        <w:behaviors>
          <w:behavior w:val="content"/>
        </w:behaviors>
        <w:guid w:val="{35B83531-EA44-7343-96E4-A215A696DA14}"/>
      </w:docPartPr>
      <w:docPartBody>
        <w:p w:rsidR="005C0A1D" w:rsidRDefault="00EA3707" w:rsidP="00EA3707">
          <w:pPr>
            <w:pStyle w:val="D731193C32C14D4E988A1FEF215D8D45"/>
          </w:pPr>
          <w:r w:rsidRPr="00574DE7">
            <w:rPr>
              <w:rStyle w:val="PlaceholderText"/>
            </w:rPr>
            <w:t>Click or tap here to enter text.</w:t>
          </w:r>
        </w:p>
      </w:docPartBody>
    </w:docPart>
    <w:docPart>
      <w:docPartPr>
        <w:name w:val="2F687DA95C551942A2383309F37911D8"/>
        <w:category>
          <w:name w:val="General"/>
          <w:gallery w:val="placeholder"/>
        </w:category>
        <w:types>
          <w:type w:val="bbPlcHdr"/>
        </w:types>
        <w:behaviors>
          <w:behavior w:val="content"/>
        </w:behaviors>
        <w:guid w:val="{59AF7990-5A8A-CB43-8E71-8B80DA273BD6}"/>
      </w:docPartPr>
      <w:docPartBody>
        <w:p w:rsidR="00DF3A35" w:rsidRDefault="002E71A1" w:rsidP="002E71A1">
          <w:pPr>
            <w:pStyle w:val="2F687DA95C551942A2383309F37911D8"/>
          </w:pPr>
          <w:r w:rsidRPr="00574DE7">
            <w:rPr>
              <w:rStyle w:val="PlaceholderText"/>
            </w:rPr>
            <w:t>Click or tap here to enter text.</w:t>
          </w:r>
        </w:p>
      </w:docPartBody>
    </w:docPart>
    <w:docPart>
      <w:docPartPr>
        <w:name w:val="96D467379B5F394B92788BA171AA212A"/>
        <w:category>
          <w:name w:val="General"/>
          <w:gallery w:val="placeholder"/>
        </w:category>
        <w:types>
          <w:type w:val="bbPlcHdr"/>
        </w:types>
        <w:behaviors>
          <w:behavior w:val="content"/>
        </w:behaviors>
        <w:guid w:val="{B82B106C-6DE5-0A43-BFDB-2968DF6B686A}"/>
      </w:docPartPr>
      <w:docPartBody>
        <w:p w:rsidR="00B451B7" w:rsidRDefault="0052325E" w:rsidP="0052325E">
          <w:pPr>
            <w:pStyle w:val="96D467379B5F394B92788BA171AA212A"/>
          </w:pPr>
          <w:r w:rsidRPr="00574DE7">
            <w:rPr>
              <w:rStyle w:val="PlaceholderText"/>
            </w:rPr>
            <w:t>Click or tap here to enter text.</w:t>
          </w:r>
        </w:p>
      </w:docPartBody>
    </w:docPart>
    <w:docPart>
      <w:docPartPr>
        <w:name w:val="753D8B18BE9B0A46955D49FED296D471"/>
        <w:category>
          <w:name w:val="General"/>
          <w:gallery w:val="placeholder"/>
        </w:category>
        <w:types>
          <w:type w:val="bbPlcHdr"/>
        </w:types>
        <w:behaviors>
          <w:behavior w:val="content"/>
        </w:behaviors>
        <w:guid w:val="{40EEAA41-6DA3-494E-8FAF-0D592733D36A}"/>
      </w:docPartPr>
      <w:docPartBody>
        <w:p w:rsidR="00000000" w:rsidRDefault="001210C8" w:rsidP="001210C8">
          <w:pPr>
            <w:pStyle w:val="753D8B18BE9B0A46955D49FED296D471"/>
          </w:pPr>
          <w:r w:rsidRPr="00574DE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1AE"/>
    <w:rsid w:val="0001659A"/>
    <w:rsid w:val="0003320B"/>
    <w:rsid w:val="00054C7A"/>
    <w:rsid w:val="000A1C64"/>
    <w:rsid w:val="000B09CC"/>
    <w:rsid w:val="000F492A"/>
    <w:rsid w:val="001210C8"/>
    <w:rsid w:val="00133ECC"/>
    <w:rsid w:val="001C0BDE"/>
    <w:rsid w:val="001C5258"/>
    <w:rsid w:val="001D1C3B"/>
    <w:rsid w:val="002722B4"/>
    <w:rsid w:val="00291308"/>
    <w:rsid w:val="00291B38"/>
    <w:rsid w:val="00293D45"/>
    <w:rsid w:val="002C03F1"/>
    <w:rsid w:val="002E71A1"/>
    <w:rsid w:val="00306860"/>
    <w:rsid w:val="00341C93"/>
    <w:rsid w:val="00343F26"/>
    <w:rsid w:val="00346F7E"/>
    <w:rsid w:val="003831CE"/>
    <w:rsid w:val="003866E4"/>
    <w:rsid w:val="003D428D"/>
    <w:rsid w:val="00400B73"/>
    <w:rsid w:val="00414AA3"/>
    <w:rsid w:val="00444D59"/>
    <w:rsid w:val="004A246D"/>
    <w:rsid w:val="00516FC6"/>
    <w:rsid w:val="0052325E"/>
    <w:rsid w:val="005333DB"/>
    <w:rsid w:val="00544061"/>
    <w:rsid w:val="00597D37"/>
    <w:rsid w:val="005C0A1D"/>
    <w:rsid w:val="006F5B24"/>
    <w:rsid w:val="006F6BCF"/>
    <w:rsid w:val="00705A65"/>
    <w:rsid w:val="00802F38"/>
    <w:rsid w:val="00867570"/>
    <w:rsid w:val="008E25DC"/>
    <w:rsid w:val="0090253D"/>
    <w:rsid w:val="00903AFB"/>
    <w:rsid w:val="00927D4E"/>
    <w:rsid w:val="00946D67"/>
    <w:rsid w:val="0099638E"/>
    <w:rsid w:val="009C4A3C"/>
    <w:rsid w:val="00A65B9A"/>
    <w:rsid w:val="00A739B6"/>
    <w:rsid w:val="00AB0C41"/>
    <w:rsid w:val="00AE6F75"/>
    <w:rsid w:val="00AF5D38"/>
    <w:rsid w:val="00B451B7"/>
    <w:rsid w:val="00B47EC9"/>
    <w:rsid w:val="00C043F0"/>
    <w:rsid w:val="00C22942"/>
    <w:rsid w:val="00CA35A1"/>
    <w:rsid w:val="00CD3B10"/>
    <w:rsid w:val="00D50F67"/>
    <w:rsid w:val="00D971AE"/>
    <w:rsid w:val="00DC2C63"/>
    <w:rsid w:val="00DF3A35"/>
    <w:rsid w:val="00E15B2B"/>
    <w:rsid w:val="00E42321"/>
    <w:rsid w:val="00E56B79"/>
    <w:rsid w:val="00EA3707"/>
    <w:rsid w:val="00EE2357"/>
    <w:rsid w:val="00EF5AD1"/>
    <w:rsid w:val="00F11E4B"/>
    <w:rsid w:val="00F16E2C"/>
    <w:rsid w:val="00F320CA"/>
    <w:rsid w:val="00FE60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10C8"/>
    <w:rPr>
      <w:color w:val="808080"/>
    </w:rPr>
  </w:style>
  <w:style w:type="paragraph" w:customStyle="1" w:styleId="962D0C25E600BE429E36E768433E1A44">
    <w:name w:val="962D0C25E600BE429E36E768433E1A44"/>
    <w:rsid w:val="005333DB"/>
  </w:style>
  <w:style w:type="paragraph" w:customStyle="1" w:styleId="35673FDAD04B0E4883744E298400D931">
    <w:name w:val="35673FDAD04B0E4883744E298400D931"/>
    <w:rsid w:val="00903AFB"/>
    <w:rPr>
      <w:lang w:val="en-US" w:eastAsia="en-US"/>
    </w:rPr>
  </w:style>
  <w:style w:type="paragraph" w:customStyle="1" w:styleId="D731193C32C14D4E988A1FEF215D8D45">
    <w:name w:val="D731193C32C14D4E988A1FEF215D8D45"/>
    <w:rsid w:val="00EA3707"/>
  </w:style>
  <w:style w:type="paragraph" w:customStyle="1" w:styleId="2F687DA95C551942A2383309F37911D8">
    <w:name w:val="2F687DA95C551942A2383309F37911D8"/>
    <w:rsid w:val="002E71A1"/>
    <w:rPr>
      <w:kern w:val="0"/>
      <w:lang w:val="en-US" w:eastAsia="en-US"/>
      <w14:ligatures w14:val="none"/>
    </w:rPr>
  </w:style>
  <w:style w:type="paragraph" w:customStyle="1" w:styleId="96D467379B5F394B92788BA171AA212A">
    <w:name w:val="96D467379B5F394B92788BA171AA212A"/>
    <w:rsid w:val="0052325E"/>
  </w:style>
  <w:style w:type="paragraph" w:customStyle="1" w:styleId="753D8B18BE9B0A46955D49FED296D471">
    <w:name w:val="753D8B18BE9B0A46955D49FED296D471"/>
    <w:rsid w:val="001210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486F278-F1CC-824A-981F-173D43733F9D}">
  <we:reference id="f78a3046-9e99-4300-aa2b-5814002b01a2" version="1.55.1.0" store="EXCatalog" storeType="EXCatalog"/>
  <we:alternateReferences>
    <we:reference id="WA104382081" version="1.55.1.0" store="en-AU" storeType="OMEX"/>
  </we:alternateReferences>
  <we:properties>
    <we:property name="MENDELEY_CITATIONS" value="[{&quot;citationID&quot;:&quot;MENDELEY_CITATION_4ad64fd9-b240-4143-9035-0336cbf63c5e&quot;,&quot;properties&quot;:{&quot;noteIndex&quot;:0},&quot;isEdited&quot;:false,&quot;manualOverride&quot;:{&quot;isManuallyOverridden&quot;:false,&quot;citeprocText&quot;:&quot;(Anderson &amp;#38; May, 1982; Minchella &amp;#38; Scott, 1991)&quot;,&quot;manualOverrideText&quot;:&quot;&quot;},&quot;citationTag&quot;:&quot;MENDELEY_CITATION_v3_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&quot;,&quot;citationItems&quot;:[{&quot;id&quot;:&quot;88e5050e-6bce-3126-ae11-018b397c6dda&quot;,&quot;itemData&quot;:{&quot;type&quot;:&quot;article-journal&quot;,&quot;id&quot;:&quot;88e5050e-6bce-3126-ae11-018b397c6dda&quot;,&quot;title&quot;:&quot;Coevolution of hosts and parasites&quot;,&quot;author&quot;:[{&quot;family&quot;:&quot;Anderson&quot;,&quot;given&quot;:&quot;R. M.&quot;,&quot;parse-names&quot;:false,&quot;dropping-particle&quot;:&quot;&quot;,&quot;non-dropping-particle&quot;:&quot;&quot;},{&quot;family&quot;:&quot;May&quot;,&quot;given&quot;:&quot;R. M.&quot;,&quot;parse-names&quot;:false,&quot;dropping-particle&quot;:&quot;&quot;,&quot;non-dropping-particle&quot;:&quot;&quot;}],&quot;container-title&quot;:&quot;Parasitology&quot;,&quot;container-title-short&quot;:&quot;Parasitology&quot;,&quot;DOI&quot;:&quot;10.1017/S0031182000055360&quot;,&quot;ISSN&quot;:&quot;14698161&quot;,&quot;PMID&quot;:&quot;6755367&quot;,&quot;issued&quot;:{&quot;date-parts&quot;:[[1982]]},&quot;page&quot;:&quot;411-426&quot;,&quot;issue&quot;:&quot;2&quot;,&quot;volume&quot;:&quot;85&quot;},&quot;isTemporary&quot;:false},{&quot;id&quot;:&quot;2aa50a8d-7e04-3736-893d-233fbed5fa44&quot;,&quot;itemData&quot;:{&quot;type&quot;:&quot;article-journal&quot;,&quot;id&quot;:&quot;2aa50a8d-7e04-3736-893d-233fbed5fa44&quot;,&quot;title&quot;:&quot;Parasitism: a cryptic determinant of animal community structure&quot;,&quot;author&quot;:[{&quot;family&quot;:&quot;Minchella&quot;,&quot;given&quot;:&quot;Dennis J&quot;,&quot;parse-names&quot;:false,&quot;dropping-particle&quot;:&quot;&quot;,&quot;non-dropping-particle&quot;:&quot;&quot;},{&quot;family&quot;:&quot;Scott&quot;,&quot;given&quot;:&quot;Marilyn E&quot;,&quot;parse-names&quot;:false,&quot;dropping-particle&quot;:&quot;&quot;,&quot;non-dropping-particle&quot;:&quot;&quot;}],&quot;container-title&quot;:&quot;Trends in Ecology &amp; Evolution&quot;,&quot;container-title-short&quot;:&quot;Trends Ecol Evol&quot;,&quot;issued&quot;:{&quot;date-parts&quot;:[[1991]]},&quot;page&quot;:&quot;250-254&quot;,&quot;issue&quot;:&quot;8&quot;,&quot;volume&quot;:&quot;6&quot;},&quot;isTemporary&quot;:false}]},{&quot;citationID&quot;:&quot;MENDELEY_CITATION_2837a04c-7c0e-4e37-87f8-db1b89d20222&quot;,&quot;properties&quot;:{&quot;noteIndex&quot;:0},&quot;isEdited&quot;:false,&quot;manualOverride&quot;:{&quot;isManuallyOverridden&quot;:false,&quot;citeprocText&quot;:&quot;(Gordon, 1982; Veiga &lt;i&gt;et al.&lt;/i&gt;, 1998; Moore, 2002; Finnerty, Shine, &amp;#38; Brown, 2018)&quot;,&quot;manualOverrideText&quot;:&quot;&quot;},&quot;citationTag&quot;:&quot;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&quot;,&quot;citationItems&quot;:[{&quot;id&quot;:&quot;0dead427-eb6d-3889-afb5-5c523a3e9ba3&quot;,&quot;itemData&quot;:{&quot;type&quot;:&quot;article-journal&quot;,&quot;id&quot;:&quot;0dead427-eb6d-3889-afb5-5c523a3e9ba3&quot;,&quot;title&quot;:&quot;The costs of parasite infection: Effects of removing lungworms on performance, growth and survival of free-ranging cane toads&quot;,&quot;author&quot;:[{&quot;family&quot;:&quot;Finnerty&quot;,&quot;given&quot;:&quot;Patrick B.&quot;,&quot;parse-names&quot;:false,&quot;dropping-particle&quot;:&quot;&quot;,&quot;non-dropping-particle&quot;:&quot;&quot;},{&quot;family&quot;:&quot;Shine&quot;,&quot;given&quot;:&quot;Richard&quot;,&quot;parse-names&quot;:false,&quot;dropping-particle&quot;:&quot;&quot;,&quot;non-dropping-particle&quot;:&quot;&quot;},{&quot;family&quot;:&quot;Brown&quot;,&quot;given&quot;:&quot;Gregory P.&quot;,&quot;parse-names&quot;:false,&quot;dropping-particle&quot;:&quot;&quot;,&quot;non-dropping-particle&quot;:&quot;&quot;}],&quot;container-title&quot;:&quot;Functional Ecology&quot;,&quot;container-title-short&quot;:&quot;Funct Ecol&quot;,&quot;DOI&quot;:&quot;10.1111/1365-2435.12992&quot;,&quot;ISSN&quot;:&quot;13652435&quot;,&quot;issued&quot;:{&quot;date-parts&quot;:[[2018]]},&quot;page&quot;:&quot;402-415&quot;,&quot;abstract&quot;:&quot;Most research on the effects of parasites on their hosts has focused on the parasites of mammals or birds (especially, domesticated taxa) rather than systems in which the hosts are ectothermic wildlife species. We used experimental methods (antihelminthic drugs) to quantify the effects of lungworms (Rhabdias pseudosphaerocephala) on their anuran hosts, the invasive cane toad (Rhinella marina). In captivity, eradicating lungworms enhanced toad activity (measures of boldness and level of spontaneous activity), performance (locomotor speed, climbing ability) and foraging success (feeding rate). In free-ranging toads (n = 123) at a site in tropical Australia, eradicating lungworm infection increased rates of host survival by 8%, movement by 20%, growth by 28% and elaboration of male secondary sexual characteristics by 30%. The presence of the lungworm thus has a substantial negative effect on fitness-related traits of the host. Given their long shared evolutionary history and the mild inflammatory and immune response elicited by the parasite in the host, the magnitude of the effects of parasite removal were surprising. Parasites may impose hidden costs, related to modification of host behaviour or metabolism. Experimental removal of parasites can be a useful means of quantifying costs of infection. A plain language summary is available for this article.&quot;,&quot;publisher&quot;:&quot;Blackwell Publishing Ltd&quot;,&quot;issue&quot;:&quot;2&quot;,&quot;volume&quot;:&quot;32&quot;},&quot;isTemporary&quot;:false},{&quot;id&quot;:&quot;fe0c1f69-24f8-32ed-94e0-8491166ee514&quot;,&quot;itemData&quot;:{&quot;type&quot;:&quot;article-journal&quot;,&quot;id&quot;:&quot;fe0c1f69-24f8-32ed-94e0-8491166ee514&quot;,&quot;title&quot;:&quot;Processes influencing the distribution of parasite numbers within host populations with special emphasis on parasite-induced host mortalities&quot;,&quot;author&quot;:[{&quot;family&quot;:&quot;Gordon&quot;,&quot;given&quot;:&quot;D. M.&quot;,&quot;parse-names&quot;:false,&quot;dropping-particle&quot;:&quot;&quot;,&quot;non-dropping-particle&quot;:&quot;&quot;}],&quot;container-title&quot;:&quot;Parasitology&quot;,&quot;container-title-short&quot;:&quot;Parasitology&quot;,&quot;DOI&quot;:&quot;10.1017/S0031182000055347&quot;,&quot;ISSN&quot;:&quot;14698161&quot;,&quot;PMID&quot;:&quot;7145478&quot;,&quot;issued&quot;:{&quot;date-parts&quot;:[[1982]]},&quot;page&quot;:&quot;373-398&quot;,&quot;abstract&quot;:&quot;The paper examines the factors which generate various patterns of dispersion in the distribution of parasites within their host populations. Particular emphasis is placed on the role played by chance elements in the growth and decay of parasite populations and on the influence of different types of demographic processes. It is argued that observed distributions are dynamic, rather than static, entities generated by opposing forces, some acting to create over-dispersion and others acting to generate under-dispersion. Monte Carlo simulation experiments, based on probability models of the growth and decay of host and parasite populations, are used to study the dynamics of parasite dispersion. Attention is specifically focused on the role played by parasite-induced host mortality. It is shown that, for certain types of host-parasite associations, convex curves of mean parasite abundance in relation to age (age-intensity curves), concomitant with a decline in the degree of dispersion in the older age classes of hosts, may be evidence of the induction of host mortality by parasite infection. Empirical evidence is examined in light of this prediction. In general, however, simulation studies highlight the technical difficulties inherent in establishing clear evidence of parasite-induced host mortality from ecological studies of hosts and parasites in their natural habitats. © 1982, Cambridge University Press. All rights reserved.&quot;,&quot;issue&quot;:&quot;2&quot;,&quot;volume&quot;:&quot;85&quot;},&quot;isTemporary&quot;:false},{&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container-title-short&quot;:&quot;&quot;},&quot;isTemporary&quot;:false},{&quot;id&quot;:&quot;fe3baf55-c797-3a59-9cd6-ac04325a8c97&quot;,&quot;itemData&quot;:{&quot;type&quot;:&quot;book&quot;,&quot;id&quot;:&quot;fe3baf55-c797-3a59-9cd6-ac04325a8c97&quot;,&quot;title&quot;:&quot;Parasites and the Behavior of Animals&quot;,&quot;groupId&quot;:&quot;70b9da37-8932-360f-adf0-dbb155a1b1bc&quot;,&quot;author&quot;:[{&quot;family&quot;:&quot;Moore&quot;,&quot;given&quot;:&quot;J&quot;,&quot;parse-names&quot;:false,&quot;dropping-particle&quot;:&quot;&quot;,&quot;non-dropping-particle&quot;:&quot;&quot;}],&quot;issued&quot;:{&quot;date-parts&quot;:[[2002]]},&quot;publisher-place&quot;:&quot;Oxford&quot;,&quot;edition&quot;:&quot;1&quot;,&quot;publisher&quot;:&quot;Oxford university press&quot;,&quot;container-title-short&quot;:&quot;&quot;},&quot;isTemporary&quot;:false}]},{&quot;citationID&quot;:&quot;MENDELEY_CITATION_186e6ac0-2718-4076-84a4-fc1ca661727c&quot;,&quot;properties&quot;:{&quot;noteIndex&quot;:0},&quot;isEdited&quot;:false,&quot;manualOverride&quot;:{&quot;isManuallyOverridden&quot;:false,&quot;citeprocText&quot;:&quot;(Moore &amp;#38; Wilson, 2002)&quot;,&quot;manualOverrideText&quot;:&quot;&quot;},&quot;citationTag&quot;:&quot;MENDELEY_CITATION_v3_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&quot;,&quot;citationItems&quot;:[{&quot;id&quot;:&quot;b05bedb9-8922-3216-a4da-6e1d196f2513&quot;,&quot;itemData&quot;:{&quot;type&quot;:&quot;article-journal&quot;,&quot;id&quot;:&quot;b05bedb9-8922-3216-a4da-6e1d196f2513&quot;,&quot;title&quot;:&quot;Parasites as a Viability Cost of Sexual Selection in Natural Populations of Mammals&quot;,&quot;author&quot;:[{&quot;family&quot;:&quot;Moore&quot;,&quot;given&quot;:&quot;Sarah L&quot;,&quot;parse-names&quot;:false,&quot;dropping-particle&quot;:&quot;&quot;,&quot;non-dropping-particle&quot;:&quot;&quot;},{&quot;family&quot;:&quot;Wilson&quot;,&quot;given&quot;:&quot;Kenneth&quot;,&quot;parse-names&quot;:false,&quot;dropping-particle&quot;:&quot;&quot;,&quot;non-dropping-particle&quot;:&quot;&quot;}],&quot;container-title&quot;:&quot;Science&quot;,&quot;container-title-short&quot;:&quot;Science (1979)&quot;,&quot;URL&quot;:&quot;https://www.science.org&quot;,&quot;issued&quot;:{&quot;date-parts&quot;:[[2002]]},&quot;page&quot;:&quot;2015-2018&quot;,&quot;abstract&quot;:&quot;Sexual selection in mammals has resulted in the evolution of sexual size dimorphism (SSD), with males usually being the larger sex. Comparative analyses indicate that the evolution of SSD is associated with the evolution of male-biased mortality, suggesting a possible causal link between the two. Here, we use a comparative approach to investigate the possible role of parasites in generating this relation. We show that there is a robust association between male-biased parasitism and the degree of sexual selection, as measured by mating system (monogamous or polygynous) and by the degree of SSD. There is also a positive correlation, across taxa, between male-biased mortality and male-biased parasitism. These results are consistent with the hypothesis that parasites contribute to the observed association between SSD and male-biased mortality. In mammals, male reproductive success is most strongly correlated with competitive ability, and this has resulted in the evolution of large body size and weaponry (1). As a consequence, po-lygynous mating systems in mammals are characterized by SSD, with males generally being larger than females (1, 2). Previous comparative studies have indicated that there may be a viability cost associated with SSD, because there is a strong positive relation across taxa between SSD and male-biased mortality (3). Because parasites are an important source of mortality in wild mammal populations (4) and because there is some evidence that males tend to be more heavily parasitized than females (5-7), we conducted a series of comparative analyses aimed at testing the hypothesis that parasites play a role in mediating the observed relation between SSD and male-biased mortality. More generally, we sought to determine the role of sexual selection in generating sex-biased para-sitism (SBP) in mammals (7). A data set on sex-related incidence of parasitism was compiled using information extracted from the literature (8). For each host-parasite interaction, the extent of SBP was defined as the rate difference in parasite prevalence between male and female hosts (i.e., male prevalence minus female prevalence) (9). We then used a meta-analytic model to assess the average sex difference in the prevalence of infection (10). Overall, there was a small but statistically significant male bias in the parasitism of mammals, with the mean cumulative effect size being 0.022 (95% confidence interval, 0.011 to 0.031) (8). This result is consistent with two previous meta-analyses based on much smaller sample sizes (5, 6). Although there was considerable variation in the extent of SBP within host orders [the heterogeneity statistic (8), Q T 542, d.f. 355, P 0.0001], in 8 out of the 10 orders examined males were on average more likely to be parasitized than females, and in four of these orders the difference from zero was statistically significant (Fig. 1A). Only one host order exhibited significant female-biased parasitism (Perisso-dactyla); but because this was represented by a single host species in our analysis (Diceros bicornis), this trend may not be typical of the order as a whole. There was also significant heterogeneity in SBP within parasite taxa (Q T 567, d.f. 353, P 0.0001). However, the mean prevalence of infection was male biased for all three parasite types examined (arthropods, helminths, and unicellular parasites), and the extent of the male bias was significantly different from zero for two of the three taxa (Fig. 1B). Sexual selection and male-biased par-asitism. Although these data suggest an overall male bias in the prevalence of infection , they do not shed any light on the factors generating variation in SBP within or between host orders. To address this issue and to examine the influence of sexual selection on the evolution of SBP, we reanalyzed these data incorporating species-specific information and using a comparative method based on independent contrasts (8, 11). This allows us to control for the fact that different species may exhibit similar traits (e.g., the extent of SBP) because of their common ancestry rather than because of any evolutionary convergence (8). If sexual selection is important in generating SBP, we should observe an association between mating system and the extent of any sex bias (12). As predicted, we found that evolutionarily independent increases in the incidence of polygyny were associated with significant increases in the extent of male-biased parasitism [z-1.98, n 11 independent contrasts, one-tailed P 0.024) (8)] (Fig. 2).&quot;,&quot;volume&quot;:&quot;297&quot;},&quot;isTemporary&quot;:false}]},{&quot;citationID&quot;:&quot;MENDELEY_CITATION_3278ff17-586c-4f6d-b634-f73d3850de4b&quot;,&quot;properties&quot;:{&quot;noteIndex&quot;:0},&quot;isEdited&quot;:false,&quot;manualOverride&quot;:{&quot;isManuallyOverridden&quot;:false,&quot;citeprocText&quot;:&quot;(Foo &lt;i&gt;et al.&lt;/i&gt;, 2017)&quot;,&quot;manualOverrideText&quot;:&quot;&quot;},&quot;citationTag&quot;:&quot;MENDELEY_CITATION_v3_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&quot;,&quot;citationItems&quot;:[{&quot;id&quot;:&quot;63c3e003-2686-36f5-aad3-932767f10fea&quot;,&quot;itemData&quot;:{&quot;type&quot;:&quot;article-journal&quot;,&quot;id&quot;:&quot;63c3e003-2686-36f5-aad3-932767f10fea&quot;,&quot;title&quot;:&quot;The effects of sex hormones on immune function: a meta-analysis&quot;,&quot;author&quot;:[{&quot;family&quot;:&quot;Foo&quot;,&quot;given&quot;:&quot;Yong Zhi&quot;,&quot;parse-names&quot;:false,&quot;dropping-particle&quot;:&quot;&quot;,&quot;non-dropping-particle&quot;:&quot;&quot;},{&quot;family&quot;:&quot;Nakagawa&quot;,&quot;given&quot;:&quot;Shinichi&quot;,&quot;parse-names&quot;:false,&quot;dropping-particle&quot;:&quot;&quot;,&quot;non-dropping-particle&quot;:&quot;&quot;},{&quot;family&quot;:&quot;Rhodes&quot;,&quot;given&quot;:&quot;Gillian&quot;,&quot;parse-names&quot;:false,&quot;dropping-particle&quot;:&quot;&quot;,&quot;non-dropping-particle&quot;:&quot;&quot;},{&quot;family&quot;:&quot;Simmons&quot;,&quot;given&quot;:&quot;Leigh W.&quot;,&quot;parse-names&quot;:false,&quot;dropping-particle&quot;:&quot;&quot;,&quot;non-dropping-particle&quot;:&quot;&quot;}],&quot;container-title&quot;:&quot;Biological Reviews&quot;,&quot;DOI&quot;:&quot;10.1111/brv.12243&quot;,&quot;ISSN&quot;:&quot;1469185X&quot;,&quot;PMID&quot;:&quot;26800512&quot;,&quot;issued&quot;:{&quot;date-parts&quot;:[[2017]]},&quot;page&quot;:&quot;551-571&quot;,&quot;abstract&quot;:&quot;The effects of sex hormones on immune function have received much attention, especially following the proposal of the immunocompetence handicap hypothesis. Many studies, both experimental and correlational, have been conducted to test the relationship between immune function and the sex hormones testosterone in males and oestrogen in females. However, the results are mixed. We conducted four cross-species meta-analyses to investigate the relationship between sex hormones and immune function: (i) the effect of testosterone manipulation on immune function in males, (ii) the correlation between circulating testosterone level and immune function in males, (iii) the effect of oestrogen manipulation on immune function in females, and (iv) the correlation between circulating oestrogen level and immune function in females. The results from the experimental studies showed that testosterone had a medium-sized immunosuppressive effect on immune function. The effect of oestrogen, on the other hand, depended on the immune measure used. Oestrogen suppressed cell-mediated immune function while reducing parasite loads. The overall correlation (meta-analytic relationship) between circulating sex hormone level and immune function was not statistically significant for either testosterone or oestrogen despite the power of meta-analysis. These results suggest that correlational studies have limited value for testing the effects of sex hormones on immune function. We found little evidence of publication bias in the four data sets using indirect tests. There was a weak and positive relationship between year of publication and effect size for experimental studies of testosterone that became non-significant after we controlled for castration and immune measure, suggesting that the temporal trend was due to changes in these moderators over time. Graphical analyses suggest that the temporal trend was due to an increased use of cytokine measures across time. We found substantial heterogeneity in effect sizes, except in correlational studies of testosterone, even after we accounted for the relevant random and fixed factors. In conclusion, our results provide good evidence that testosterone suppresses immune function and that the effect of oestrogen varies depending on the immune measure used.&quot;,&quot;publisher&quot;:&quot;Blackwell Publishing Ltd&quot;,&quot;issue&quot;:&quot;1&quot;,&quot;volume&quot;:&quot;92&quot;,&quot;container-title-short&quot;:&quot;&quot;},&quot;isTemporary&quot;:false}]},{&quot;citationID&quot;:&quot;MENDELEY_CITATION_52c56d0a-231d-4a4b-85f7-ec5c25b152c9&quot;,&quot;properties&quot;:{&quot;noteIndex&quot;:0},&quot;isEdited&quot;:false,&quot;manualOverride&quot;:{&quot;isManuallyOverridden&quot;:false,&quot;citeprocText&quot;:&quot;(Moller, Christe, &amp;#38; Lux, 1999; Foo &lt;i&gt;et al.&lt;/i&gt;, 2017)&quot;,&quot;manualOverrideText&quot;:&quot;&quot;},&quot;citationTag&quot;:&quot;MENDELEY_CITATION_v3_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quot;,&quot;citationItems&quot;:[{&quot;id&quot;:&quot;63c3e003-2686-36f5-aad3-932767f10fea&quot;,&quot;itemData&quot;:{&quot;type&quot;:&quot;article-journal&quot;,&quot;id&quot;:&quot;63c3e003-2686-36f5-aad3-932767f10fea&quot;,&quot;title&quot;:&quot;The effects of sex hormones on immune function: a meta-analysis&quot;,&quot;author&quot;:[{&quot;family&quot;:&quot;Foo&quot;,&quot;given&quot;:&quot;Yong Zhi&quot;,&quot;parse-names&quot;:false,&quot;dropping-particle&quot;:&quot;&quot;,&quot;non-dropping-particle&quot;:&quot;&quot;},{&quot;family&quot;:&quot;Nakagawa&quot;,&quot;given&quot;:&quot;Shinichi&quot;,&quot;parse-names&quot;:false,&quot;dropping-particle&quot;:&quot;&quot;,&quot;non-dropping-particle&quot;:&quot;&quot;},{&quot;family&quot;:&quot;Rhodes&quot;,&quot;given&quot;:&quot;Gillian&quot;,&quot;parse-names&quot;:false,&quot;dropping-particle&quot;:&quot;&quot;,&quot;non-dropping-particle&quot;:&quot;&quot;},{&quot;family&quot;:&quot;Simmons&quot;,&quot;given&quot;:&quot;Leigh W.&quot;,&quot;parse-names&quot;:false,&quot;dropping-particle&quot;:&quot;&quot;,&quot;non-dropping-particle&quot;:&quot;&quot;}],&quot;container-title&quot;:&quot;Biological Reviews&quot;,&quot;DOI&quot;:&quot;10.1111/brv.12243&quot;,&quot;ISSN&quot;:&quot;1469185X&quot;,&quot;PMID&quot;:&quot;26800512&quot;,&quot;issued&quot;:{&quot;date-parts&quot;:[[2017]]},&quot;page&quot;:&quot;551-571&quot;,&quot;abstract&quot;:&quot;The effects of sex hormones on immune function have received much attention, especially following the proposal of the immunocompetence handicap hypothesis. Many studies, both experimental and correlational, have been conducted to test the relationship between immune function and the sex hormones testosterone in males and oestrogen in females. However, the results are mixed. We conducted four cross-species meta-analyses to investigate the relationship between sex hormones and immune function: (i) the effect of testosterone manipulation on immune function in males, (ii) the correlation between circulating testosterone level and immune function in males, (iii) the effect of oestrogen manipulation on immune function in females, and (iv) the correlation between circulating oestrogen level and immune function in females. The results from the experimental studies showed that testosterone had a medium-sized immunosuppressive effect on immune function. The effect of oestrogen, on the other hand, depended on the immune measure used. Oestrogen suppressed cell-mediated immune function while reducing parasite loads. The overall correlation (meta-analytic relationship) between circulating sex hormone level and immune function was not statistically significant for either testosterone or oestrogen despite the power of meta-analysis. These results suggest that correlational studies have limited value for testing the effects of sex hormones on immune function. We found little evidence of publication bias in the four data sets using indirect tests. There was a weak and positive relationship between year of publication and effect size for experimental studies of testosterone that became non-significant after we controlled for castration and immune measure, suggesting that the temporal trend was due to changes in these moderators over time. Graphical analyses suggest that the temporal trend was due to an increased use of cytokine measures across time. We found substantial heterogeneity in effect sizes, except in correlational studies of testosterone, even after we accounted for the relevant random and fixed factors. In conclusion, our results provide good evidence that testosterone suppresses immune function and that the effect of oestrogen varies depending on the immune measure used.&quot;,&quot;publisher&quot;:&quot;Blackwell Publishing Ltd&quot;,&quot;issue&quot;:&quot;1&quot;,&quot;volume&quot;:&quot;92&quot;,&quot;container-title-short&quot;:&quot;&quot;},&quot;isTemporary&quot;:false},{&quot;id&quot;:&quot;b70da74f-c871-3c25-8ec2-9d79dc8caf9a&quot;,&quot;itemData&quot;:{&quot;type&quot;:&quot;article-journal&quot;,&quot;id&quot;:&quot;b70da74f-c871-3c25-8ec2-9d79dc8caf9a&quot;,&quot;title&quot;:&quot;Parasitism, host immune function, and sexual selection&quot;,&quot;author&quot;:[{&quot;family&quot;:&quot;Moller&quot;,&quot;given&quot;:&quot;A P&quot;,&quot;parse-names&quot;:false,&quot;dropping-particle&quot;:&quot;&quot;,&quot;non-dropping-particle&quot;:&quot;&quot;},{&quot;family&quot;:&quot;Christe&quot;,&quot;given&quot;:&quot;P&quot;,&quot;parse-names&quot;:false,&quot;dropping-particle&quot;:&quot;&quot;,&quot;non-dropping-particle&quot;:&quot;&quot;},{&quot;family&quot;:&quot;Lux&quot;,&quot;given&quot;:&quot;E&quot;,&quot;parse-names&quot;:false,&quot;dropping-particle&quot;:&quot;&quot;,&quot;non-dropping-particle&quot;:&quot;&quot;}],&quot;container-title&quot;:&quot;Source: The Quarterly Review of Biology&quot;,&quot;issued&quot;:{&quot;date-parts&quot;:[[1999]]},&quot;page&quot;:&quot;3-20&quot;,&quot;issue&quot;:&quot;1&quot;,&quot;volume&quot;:&quot;74&quot;,&quot;container-title-short&quot;:&quot;&quot;},&quot;isTemporary&quot;:false}]},{&quot;citationID&quot;:&quot;MENDELEY_CITATION_49b44848-9f88-468f-9aa9-4c6297945960&quot;,&quot;properties&quot;:{&quot;noteIndex&quot;:0},&quot;isEdited&quot;:false,&quot;manualOverride&quot;:{&quot;isManuallyOverridden&quot;:false,&quot;citeprocText&quot;:&quot;(Lochmiller &amp;#38; Deerenberg, 2000)&quot;,&quot;manualOverrideText&quot;:&quot;&quot;},&quot;citationTag&quot;:&quot;MENDELEY_CITATION_v3_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&quot;,&quot;citationItems&quot;:[{&quot;id&quot;:&quot;b613d014-f2ae-3dab-a510-7ad96854d66a&quot;,&quot;itemData&quot;:{&quot;type&quot;:&quot;article-journal&quot;,&quot;id&quot;:&quot;b613d014-f2ae-3dab-a510-7ad96854d66a&quot;,&quot;title&quot;:&quot;Trade-offs in evolutionary immunology: Just what is the cost of immunity?&quot;,&quot;groupId&quot;:&quot;70b9da37-8932-360f-adf0-dbb155a1b1bc&quot;,&quot;author&quot;:[{&quot;family&quot;:&quot;Lochmiller&quot;,&quot;given&quot;:&quot;Robert L.&quot;,&quot;parse-names&quot;:false,&quot;dropping-particle&quot;:&quot;&quot;,&quot;non-dropping-particle&quot;:&quot;&quot;},{&quot;family&quot;:&quot;Deerenberg&quot;,&quot;given&quot;:&quot;Charlotte&quot;,&quot;parse-names&quot;:false,&quot;dropping-particle&quot;:&quot;&quot;,&quot;non-dropping-particle&quot;:&quot;&quot;}],&quot;container-title&quot;:&quot;Oikos&quot;,&quot;DOI&quot;:&quot;10.1034/j.1600-0706.2000.880110.x&quot;,&quot;ISSN&quot;:&quot;00301299&quot;,&quot;issued&quot;:{&quot;date-parts&quot;:[[2000]]},&quot;page&quot;:&quot;87-98&quot;,&quot;abstract&quot;:&quot;It has become increasingly clear that life-history patterns among the vertebrates have been shaped by the plethora and variety of immunological risks associated with parasitic faunas in their environments. Immunological competence could very well be the most important determinant of life-time reproductive success and fitness for many species. It is generally assumed by evolutionary ecologists that providing immunological defences to minimise such risks to the host is costly in terms of necessitating trade-offs with other nutrient-demanding processes such as growth, reproduction, and thermoregulation. Studies devoted to providing assessments of such costs and how they may force evolutionary trade-offs among life-history characters are few, especially for wild vertebrate species, and their results are widely scattered throughout the literature. In this paper we attempt to review this literature to obtain a better understanding of energetic and nutritional costs for maintaining a normal immune system and examine how costly it might be for a host who is forced to up-regulate its immunological defence mechanisms. The significance of these various costs to ecology and life history trade-offs among the vertebrates is explored. It is concluded that sufficient evidence exists to support the primary assumption that immunological defences are costly to the vertebrate host.&quot;,&quot;publisher&quot;:&quot;Blackwell Munksgaard&quot;,&quot;issue&quot;:&quot;1&quot;,&quot;volume&quot;:&quot;88&quot;,&quot;container-title-short&quot;:&quot;&quot;},&quot;isTemporary&quot;:false}]},{&quot;citationID&quot;:&quot;MENDELEY_CITATION_29c2f041-7f68-4bc3-9e77-edadd6680117&quot;,&quot;properties&quot;:{&quot;noteIndex&quot;:0},&quot;isEdited&quot;:false,&quot;manualOverride&quot;:{&quot;isManuallyOverridden&quot;:false,&quot;citeprocText&quot;:&quot;(Boots &amp;#38; Bowers, 2004)&quot;,&quot;manualOverrideText&quot;:&quot;&quot;},&quot;citationTag&quot;:&quot;MENDELEY_CITATION_v3_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&quot;,&quot;citationItems&quot;:[{&quot;id&quot;:&quot;bc28e59e-ab67-385e-b3af-476bae5b313a&quot;,&quot;itemData&quot;:{&quot;type&quot;:&quot;article-journal&quot;,&quot;id&quot;:&quot;bc28e59e-ab67-385e-b3af-476bae5b313a&quot;,&quot;title&quot;:&quot;The evolution of resistance through costly acquired immunity&quot;,&quot;groupId&quot;:&quot;70b9da37-8932-360f-adf0-dbb155a1b1bc&quot;,&quot;author&quot;:[{&quot;family&quot;:&quot;Boots&quot;,&quot;given&quot;:&quot;Michael&quot;,&quot;parse-names&quot;:false,&quot;dropping-particle&quot;:&quot;&quot;,&quot;non-dropping-particle&quot;:&quot;&quot;},{&quot;family&quot;:&quot;Bowers&quot;,&quot;given&quot;:&quot;Roger G.&quot;,&quot;parse-names&quot;:false,&quot;dropping-particle&quot;:&quot;&quot;,&quot;non-dropping-particle&quot;:&quot;&quot;}],&quot;container-title&quot;:&quot;Proceedings of the Royal Society B: Biological Sciences&quot;,&quot;DOI&quot;:&quot;10.1098/rspb.2003.2655&quot;,&quot;ISSN&quot;:&quot;14712970&quot;,&quot;issued&quot;:{&quot;date-parts&quot;:[[2004,4,7]]},&quot;page&quot;:&quot;715-723&quot;,&quot;abstract&quot;:&quot;We examine the evolutionary dynamics of resistance to parasites through acquired immunity. Resistance can be achieved through the innate mechanisms of avoidance of infection and reduced pathogenicity once infected, through recovery from infection and through remaining immune to infection: acquired immunity. We assume that each of these mechanisms is costly to the host and find that the evolutionary dynamics of innate immunity in hosts that also have acquired immunity are quantitatively the same as in hosts that possess only innate immunity. However, compared with resistance through avoidance or recovery, there is less likely to be polymorphism in the length of acquired immunity within populations. Long-lived organisms that can recover at intermediate rates faced with fast-transmitting pathogens that cause intermediate pathogenicity (mortality of infected individuals) are most likely to evolve long-lived acquired immunity. Our work emphasizes that because whether or not acquired immunity is beneficial depends on the characteristics of the disease, organisms may be selected to only develop acquired immunity to some of the diseases that they encounter.&quot;,&quot;publisher&quot;:&quot;Royal Society&quot;,&quot;issue&quot;:&quot;1540&quot;,&quot;volume&quot;:&quot;271&quot;,&quot;container-title-short&quot;:&quot;&quot;},&quot;isTemporary&quot;:false}]},{&quot;citationID&quot;:&quot;MENDELEY_CITATION_6ef8cafe-b014-44fc-ad08-0108c0954352&quot;,&quot;properties&quot;:{&quot;noteIndex&quot;:0},&quot;isEdited&quot;:false,&quot;manualOverride&quot;:{&quot;isManuallyOverridden&quot;:false,&quot;citeprocText&quot;:&quot;(Olsson &lt;i&gt;et al.&lt;/i&gt;, 2000; Amo, López, &amp;#38; Martín, 2007)&quot;,&quot;manualOverrideText&quot;:&quot;&quot;},&quot;citationTag&quot;:&quot;MENDELEY_CITATION_v3_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LCJjb250YWluZXItdGl0bGUtc2hvcnQiOiJDYW4gSiBab29sIn0sImlzVGVtcG9yYXJ5IjpmYWxzZX0s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iwiY29udGFpbmVyLXRpdGxlLXNob3J0IjoiIn0sImlzVGVtcG9yYXJ5IjpmYWxzZX1dfQ==&quot;,&quot;citationItems&quot;:[{&quot;id&quot;:&quot;9c8f6d5a-ec03-3ab3-a896-6f7bf7ee3a84&quot;,&quot;itemData&quot;:{&quot;type&quot;:&quot;article-journal&quot;,&quot;id&quot;:&quot;9c8f6d5a-ec03-3ab3-a896-6f7bf7ee3a84&quot;,&quot;title&quot;:&quot;Habitat deterioration affects antipredatory behavior, body condition, and parasite load of female Psammodromus algirus lizards&quot;,&quot;author&quot;:[{&quot;family&quot;:&quot;Amo&quot;,&quot;given&quot;:&quot;Luisa&quot;,&quot;parse-names&quot;:false,&quot;dropping-particle&quot;:&quot;&quot;,&quot;non-dropping-particle&quot;:&quot;&quot;},{&quot;family&quot;:&quot;López&quot;,&quot;given&quot;:&quot;Pilar&quot;,&quot;parse-names&quot;:false,&quot;dropping-particle&quot;:&quot;&quot;,&quot;non-dropping-particle&quot;:&quot;&quot;},{&quot;family&quot;:&quot;Martín&quot;,&quot;given&quot;:&quot;José&quot;,&quot;parse-names&quot;:false,&quot;dropping-particle&quot;:&quot;&quot;,&quot;non-dropping-particle&quot;:&quot;&quot;}],&quot;container-title&quot;:&quot;Canadian Journal of Zoology&quot;,&quot;DOI&quot;:&quot;10.1139/Z07-052&quot;,&quot;ISSN&quot;:&quot;00084301&quot;,&quot;issued&quot;:{&quot;date-parts&quot;:[[2007]]},&quot;page&quot;:&quot;743-751&quot;,&quot;abstract&quot;:&quot;Deforestation may increase predation risk for prey because it may make prey more conspicuous and limit the number of refuges suitable to avoid predators. Therefore, prey may need to increase the magnitude of escape responses. However, excessive antipredatory effort might lead to a loss of body mass and a decrease in defense against parasites, with important consequences for short- and long-term fitness. We analyzed whether Psammodromus algirus (L., 1758) lizards that inhabit patches with different levels of deterioration of the vegetation within the same oak forest differed in relative abundance numbers, microhabitat use, antipredatory strategies, and health state. Results showed lizards selected similar microhabitats regardless of the level of deterioration of the vegetation and relative abundance of lizards was similar in both areas. However, habitat deterioration seemed to increase predation risk, at least for females, because they were detected at longer distances in deteriorated areas. Females seemed to adjust their antipredatory behavior accordingly to high risk of predation by increasing approach distances allowed to predators. The costs associated with frequent antipredatory displays might explain why females in deteriorated habitats had lower body condition and greater blood parasite loads than females in natural areas. This loss of body condition and increased parasitemia might have deleterious consequences for female fitness and therefore affect the maintenance of lizard populations in the long-term. © 2007 NRC.&quot;,&quot;issue&quot;:&quot;6&quot;,&quot;volume&quot;:&quot;85&quot;,&quot;container-title-short&quot;:&quot;Can J Zool&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6536db65-c856-4447-980f-c8d9678945c1&quot;,&quot;properties&quot;:{&quot;noteIndex&quot;:0},&quot;isEdited&quot;:false,&quot;manualOverride&quot;:{&quot;isManuallyOverridden&quot;:false,&quot;citeprocText&quot;:&quot;(Berger &lt;i&gt;et al.&lt;/i&gt;, 2014; Diuk-Wasser, Vanacker, &amp;#38; Fernandez, 2021; Gallagher &lt;i&gt;et al.&lt;/i&gt;, 2022)&quot;,&quot;manualOverrideText&quot;:&quot;&quot;},&quot;citationTag&quot;:&quot;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&quot;,&quot;citationItems&quot;:[{&quot;id&quot;:&quot;4fcc00de-ae6c-3755-acf3-40c4acddad39&quot;,&quot;itemData&quot;:{&quot;type&quot;:&quot;article-journal&quot;,&quot;id&quot;:&quot;4fcc00de-ae6c-3755-acf3-40c4acddad39&quot;,&quot;title&quot;:&quot;Impact of Land Use Changes and Habitat Fragmentation on the Eco-epidemiology of Tick-Borne Diseases&quot;,&quot;author&quot;:[{&quot;family&quot;:&quot;Diuk-Wasser&quot;,&quot;given&quot;:&quot;Maria A.&quot;,&quot;parse-names&quot;:false,&quot;dropping-particle&quot;:&quot;&quot;,&quot;non-dropping-particle&quot;:&quot;&quot;},{&quot;family&quot;:&quot;Vanacker&quot;,&quot;given&quot;:&quot;Meredith C.&quot;,&quot;parse-names&quot;:false,&quot;dropping-particle&quot;:&quot;&quot;,&quot;non-dropping-particle&quot;:&quot;&quot;},{&quot;family&quot;:&quot;Fernandez&quot;,&quot;given&quot;:&quot;Maria P.&quot;,&quot;parse-names&quot;:false,&quot;dropping-particle&quot;:&quot;&quot;,&quot;non-dropping-particle&quot;:&quot;&quot;}],&quot;container-title&quot;:&quot;Journal of Medical Entomology&quot;,&quot;container-title-short&quot;:&quot;J Med Entomol&quot;,&quot;DOI&quot;:&quot;10.1093/jme/tjaa209&quot;,&quot;ISSN&quot;:&quot;19382928&quot;,&quot;PMID&quot;:&quot;33095859&quot;,&quot;issued&quot;:{&quot;date-parts&quot;:[[2021,7,1]]},&quot;page&quot;:&quot;1546-1564&quot;,&quot;abstract&quot;:&quot;The incidence of tick-borne diseases has increased in recent decades and accounts for the majority of vector-borne disease cases in temperate areas of Europe, North America, and Asia. This emergence has been attributed to multiple and interactive drivers including changes in climate, land use, abundance of key hosts, and people's behaviors affecting the probability of human exposure to infected ticks. In this forum paper, we focus on how land use changes have shaped the eco-epidemiology of Ixodes scapularis-borne pathogens, in particular the Lyme disease spirochete Borrelia burgdorferi sensu stricto in the eastern United States. We use this as a model system, addressing other tick-borne disease systems as needed to illustrate patterns or processes. We first examine how land use interacts with abiotic conditions (microclimate) and biotic factors (e.g., host community composition) to influence the enzootic hazard, measured as the density of host-seeking I. scapularis nymphs infected with B. burgdorferi s.s. We then review the evidence of how specific landscape configuration, in particular forest fragmentation, influences the enzootic hazard and disease risk across spatial scales and urbanization levels. We emphasize the need for a dynamic understanding of landscapes based on tick and pathogen host movement and habitat use in relation to human resource provisioning. We propose a coupled natural-human systems framework for tick-borne diseases that accounts for the multiple interactions, nonlinearities and feedbacks in the system and conclude with a call for standardization of methodology and terminology to help integrate studies conducted at multiple scales.&quot;,&quot;publisher&quot;:&quot;Oxford University Press&quot;,&quot;issue&quot;:&quot;4&quot;,&quot;volume&quot;:&quot;58&quot;},&quot;isTemporary&quot;:false},{&quot;id&quot;:&quot;82841937-7af4-38a9-868e-e41a0b4ddeea&quot;,&quot;itemData&quot;:{&quot;type&quot;:&quot;article-journal&quot;,&quot;id&quot;:&quot;82841937-7af4-38a9-868e-e41a0b4ddeea&quot;,&quot;title&quot;:&quot;Adverse moisture events predict seasonal abundance of Lyme disease vector ticks (Ixodes scapularis)&quot;,&quot;author&quot;:[{&quot;family&quot;:&quot;Berger&quot;,&quot;given&quot;:&quot;Kathryn A&quot;,&quot;parse-names&quot;:false,&quot;dropping-particle&quot;:&quot;&quot;,&quot;non-dropping-particle&quot;:&quot;&quot;},{&quot;family&quot;:&quot;Ginsberg&quot;,&quot;given&quot;:&quot;Howard S&quot;,&quot;parse-names&quot;:false,&quot;dropping-particle&quot;:&quot;&quot;,&quot;non-dropping-particle&quot;:&quot;&quot;},{&quot;family&quot;:&quot;Dugas&quot;,&quot;given&quot;:&quot;Katherine D&quot;,&quot;parse-names&quot;:false,&quot;dropping-particle&quot;:&quot;&quot;,&quot;non-dropping-particle&quot;:&quot;&quot;},{&quot;family&quot;:&quot;Hamel&quot;,&quot;given&quot;:&quot;Lutz H&quot;,&quot;parse-names&quot;:false,&quot;dropping-particle&quot;:&quot;&quot;,&quot;non-dropping-particle&quot;:&quot;&quot;},{&quot;family&quot;:&quot;Mather&quot;,&quot;given&quot;:&quot;Thomas N&quot;,&quot;parse-names&quot;:false,&quot;dropping-particle&quot;:&quot;&quot;,&quot;non-dropping-particle&quot;:&quot;&quot;}],&quot;container-title&quot;:&quot;Parasites &amp; Vectors&quot;,&quot;container-title-short&quot;:&quot;Parasit Vectors&quot;,&quot;URL&quot;:&quot;http://www7.ncdc.noaa.gov/CDO/&quot;,&quot;issued&quot;:{&quot;date-parts&quot;:[[2014]]},&quot;page&quot;:&quot;1-8&quot;,&quot;abstract&quot;:&quot;Background: Lyme borreliosis (LB) is the most commonly reported vector-borne disease in north temperate regions worldwide, affecting an estimated 300,000 people annually in the United States alone. The incidence of LB is correlated with human exposure to its vector, the blacklegged tick (Ixodes scapularis). To date, attempts to model tick encounter risk based on environmental parameters have been equivocal. Previous studies have not considered (1) the differences between relative humidity (RH) in leaf litter and at weather stations, (2) the RH threshold that affects nymphal blacklegged tick survival, and (3) the time required below the threshold to induce mortality. We clarify the association between environmental moisture and tick survival by presenting a significant relationship between the total number of tick adverse moisture events (TAMEs-calculated as microclimatic periods below a RH threshold) and tick abundance each year. Methods: We used a 14-year continuous statewide tick surveillance database and corresponding weather data from Rhode Island (RI), USA, to assess the effects of TAMEs on nymphal populations of I. scapularis. These TAMEs were defined as extended periods of time (&gt;8 h below 82% RH in leaf litter). We fit a sigmoid curve comparing weather station data to those collected by loggers placed in tick habitats to estimate RH experienced by nymphal ticks, and compiled the number of historical TAMEs during the 14-year record. Results: The total number of TAMEs in June of each year was negatively related to total seasonal nymphal tick densities, suggesting that sub-threshold humidity episodes &gt;8 h in duration naturally lowered nymphal blacklegged tick abundance. Furthermore, TAMEs were positively related to the ratio of tick abundance early in the season when compared to late season, suggesting that lower than average tick abundance for a given year resulted from tick mortality and not from other factors.&quot;,&quot;issue&quot;:&quot;181&quot;,&quot;volume&quot;:&quot;7&quot;},&quot;isTemporary&quot;:false},{&quot;id&quot;:&quot;3802f726-15ad-3edf-963d-5a33a80360f4&quot;,&quot;itemData&quot;:{&quot;type&quot;:&quot;article-journal&quot;,&quot;id&quot;:&quot;3802f726-15ad-3edf-963d-5a33a80360f4&quot;,&quot;title&quot;:&quot;Can restoration of fire-dependent ecosystems reduce ticks and tick-borne disease prevalence in the eastern United States?&quot;,&quot;author&quot;:[{&quot;family&quot;:&quot;Gallagher&quot;,&quot;given&quot;:&quot;Michael R.&quot;,&quot;parse-names&quot;:false,&quot;dropping-particle&quot;:&quot;&quot;,&quot;non-dropping-particle&quot;:&quot;&quot;},{&quot;family&quot;:&quot;Kreye&quot;,&quot;given&quot;:&quot;Jesse K.&quot;,&quot;parse-names&quot;:false,&quot;dropping-particle&quot;:&quot;&quot;,&quot;non-dropping-particle&quot;:&quot;&quot;},{&quot;family&quot;:&quot;Machtinger&quot;,&quot;given&quot;:&quot;Erika T.&quot;,&quot;parse-names&quot;:false,&quot;dropping-particle&quot;:&quot;&quot;,&quot;non-dropping-particle&quot;:&quot;&quot;},{&quot;family&quot;:&quot;Everland&quot;,&quot;given&quot;:&quot;Alexis&quot;,&quot;parse-names&quot;:false,&quot;dropping-particle&quot;:&quot;&quot;,&quot;non-dropping-particle&quot;:&quot;&quot;},{&quot;family&quot;:&quot;Schmidt&quot;,&quot;given&quot;:&quot;Nathaniel&quot;,&quot;parse-names&quot;:false,&quot;dropping-particle&quot;:&quot;&quot;,&quot;non-dropping-particle&quot;:&quot;&quot;},{&quot;family&quot;:&quot;Skowronski&quot;,&quot;given&quot;:&quot;Nicholas S.&quot;,&quot;parse-names&quot;:false,&quot;dropping-particle&quot;:&quot;&quot;,&quot;non-dropping-particle&quot;:&quot;&quot;}],&quot;container-title&quot;:&quot;Ecological Applications&quot;,&quot;DOI&quot;:&quot;10.1002/eap.2637&quot;,&quot;ISSN&quot;:&quot;19395582&quot;,&quot;PMID&quot;:&quot;35426200&quot;,&quot;issued&quot;:{&quot;date-parts&quot;:[[2022,10,1]]},&quot;abstract&quot;:&quot;Over the past century, fire suppression has facilitated broad ecological changes in the composition, structure, and function of fire-dependent landscapes throughout the eastern US, which are in decline. These changes have likely contributed mechanistically to the enhancement of habitat conditions that favor pathogen-carrying tick species, key wildlife hosts of ticks, and interactions that have fostered pathogen transmission among them and to humans. While the long-running paradigm for limiting human exposure to tick-borne diseases focuses responsibility on individual prevention, the continued expansion of medically important tick populations, increased incidence of tick-borne disease in humans, and emergence of novel tick-borne diseases highlights the need for additional approaches to stem this public health challenge. Another approach that has the potential to be a cost-effective and widely applied but that remains largely overlooked is the use of prescribed fire to ecologically restore degraded landscapes that favor ticks and pathogen transmission. We examine the ecological role of fire and its effects on ticks within the eastern United States, especially examining the life cycles of forest-dwelling ticks, shifts in regional-scale fire use over the past century, and the concept that frequent fire may have helped moderate tick populations and pathogen transmission prior to the so-called fire-suppression era that has characterized the past century. We explore mechanisms of how fire and ecological restoration can reduce ticks, the potential for incorporating the mechanisms into the broader strategy for managing ticks, and the challenges, limitations, and research needs of prescribed burning for tick reduction.&quot;,&quot;publisher&quot;:&quot;Ecological Society of America&quot;,&quot;issue&quot;:&quot;7&quot;,&quot;volume&quot;:&quot;32&quot;,&quot;container-title-short&quot;:&quot;&quot;},&quot;isTemporary&quot;:false}]},{&quot;citationID&quot;:&quot;MENDELEY_CITATION_695b4395-b17e-44b5-b013-373b2abefe28&quot;,&quot;properties&quot;:{&quot;noteIndex&quot;:0},&quot;isEdited&quot;:false,&quot;manualOverride&quot;:{&quot;isManuallyOverridden&quot;:false,&quot;citeprocText&quot;:&quot;(Hamilton &amp;#38; Zuk M, 1982; Folstad &amp;#38; Karter, 1992)&quot;,&quot;manualOverrideText&quot;:&quot;&quot;},&quot;citationTag&quot;:&quot;MENDELEY_CITATION_v3_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&quot;,&quot;citationItems&quot;:[{&quot;id&quot;:&quot;d01f6cb9-97ef-3887-b759-ea5e7864feab&quot;,&quot;itemData&quot;:{&quot;type&quot;:&quot;article-journal&quot;,&quot;id&quot;:&quot;d01f6cb9-97ef-3887-b759-ea5e7864feab&quot;,&quot;title&quot;:&quot;Heritable true fitness and bright birds: a role for parasites?&quot;,&quot;groupId&quot;:&quot;70b9da37-8932-360f-adf0-dbb155a1b1bc&quot;,&quot;author&quot;:[{&quot;family&quot;:&quot;Hamilton&quot;,&quot;given&quot;:&quot;W D&quot;,&quot;parse-names&quot;:false,&quot;dropping-particle&quot;:&quot;&quot;,&quot;non-dropping-particle&quot;:&quot;&quot;},{&quot;family&quot;:&quot;Zuk M&quot;,&quot;given&quot;:&quot;&quot;,&quot;parse-names&quot;:false,&quot;dropping-particle&quot;:&quot;&quot;,&quot;non-dropping-particle&quot;:&quot;&quot;}],&quot;container-title&quot;:&quot;Science&quot;,&quot;issued&quot;:{&quot;date-parts&quot;:[[1982]]},&quot;page&quot;:&quot;384-387&quot;,&quot;issue&quot;:&quot;22&quot;,&quot;volume&quot;:&quot;218&quot;,&quot;container-title-short&quot;:&quot;Science (1979)&quot;},&quot;isTemporary&quot;:false},{&quot;id&quot;:&quot;f8df22af-5f66-3369-a583-f15948dcd12d&quot;,&quot;itemData&quot;:{&quot;type&quot;:&quot;article-journal&quot;,&quot;id&quot;:&quot;f8df22af-5f66-3369-a583-f15948dcd12d&quot;,&quot;title&quot;:&quot;Parasites, bright males, and the immunocompetence handicap&quot;,&quot;groupId&quot;:&quot;70b9da37-8932-360f-adf0-dbb155a1b1bc&quot;,&quot;author&quot;:[{&quot;family&quot;:&quot;Folstad&quot;,&quot;given&quot;:&quot;Ivar&quot;,&quot;parse-names&quot;:false,&quot;dropping-particle&quot;:&quot;&quot;,&quot;non-dropping-particle&quot;:&quot;&quot;},{&quot;family&quot;:&quot;Karter&quot;,&quot;given&quot;:&quot;Andrew John&quot;,&quot;parse-names&quot;:false,&quot;dropping-particle&quot;:&quot;&quot;,&quot;non-dropping-particle&quot;:&quot;&quot;}],&quot;container-title&quot;:&quot;The American Naturalist&quot;,&quot;issued&quot;:{&quot;date-parts&quot;:[[1992]]},&quot;page&quot;:&quot;603-622&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Your use of the JSTOR archive indicates your acceptance of the Terms &amp; Conditions of Use, available at https://about.&quot;,&quot;issue&quot;:&quot;3&quot;,&quot;volume&quot;:&quot;139&quot;,&quot;container-title-short&quot;:&quot;Am Nat&quot;},&quot;isTemporary&quot;:false}]},{&quot;citationID&quot;:&quot;MENDELEY_CITATION_677f2302-1c82-41ff-b8b7-ca371b2ce87b&quot;,&quot;properties&quot;:{&quot;noteIndex&quot;:0},&quot;isEdited&quot;:false,&quot;manualOverride&quot;:{&quot;isManuallyOverridden&quot;:true,&quot;citeprocText&quot;:&quot;(Olsson &lt;i&gt;et al.&lt;/i&gt;, 2000; Megía-Palma &lt;i&gt;et al.&lt;/i&gt;, 2021)&quot;,&quot;manualOverrideText&quot;:&quot;&quot;},&quot;citationItems&quot;:[{&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id&quot;:&quot;14857f81-0c1f-3a08-a49b-dfdf2363c653&quot;,&quot;itemData&quot;:{&quot;type&quot;:&quot;article-journal&quot;,&quot;id&quot;:&quot;14857f81-0c1f-3a08-a49b-dfdf2363c653&quot;,&quot;title&quot;:&quot;Brighter is darker: the Hamilton-Zuk hypothesis revisited in lizards&quot;,&quot;author&quot;:[{&quot;family&quot;:&quot;Megía-Palma&quot;,&quot;given&quot;:&quot;Rodrigo&quot;,&quot;parse-names&quot;:false,&quot;dropping-particle&quot;:&quot;&quot;,&quot;non-dropping-particle&quot;:&quot;&quot;},{&quot;family&quot;:&quot;Barrientos&quot;,&quot;given&quot;:&quot;Rafael&quot;,&quot;parse-names&quot;:false,&quot;dropping-particle&quot;:&quot;&quot;,&quot;non-dropping-particle&quot;:&quot;&quot;},{&quot;family&quot;:&quot;Gallardo&quot;,&quot;given&quot;:&quot;Manuela&quot;,&quot;parse-names&quot;:false,&quot;dropping-particle&quot;:&quot;&quot;,&quot;non-dropping-particle&quot;:&quot;&quot;},{&quot;family&quot;:&quot;Martínez&quot;,&quot;given&quot;:&quot;Javier&quot;,&quot;parse-names&quot;:false,&quot;dropping-particle&quot;:&quot;&quot;,&quot;non-dropping-particle&quot;:&quot;&quot;},{&quot;family&quot;:&quot;Merino&quot;,&quot;given&quot;:&quot;Santiago&quot;,&quot;parse-names&quot;:false,&quot;dropping-particle&quot;:&quot;&quot;,&quot;non-dropping-particle&quot;:&quot;&quot;}],&quot;container-title&quot;:&quot;Biological Journal of the Linnean Society&quot;,&quot;URL&quot;:&quot;https://academic.oup.com/biolinnean/article/134/2/461/6310264&quot;,&quot;issued&quot;:{&quot;date-parts&quot;:[[2021]]},&quot;page&quot;:&quot;461-473&quot;,&quot;abstract&quot;:&quot;Several studies of lizards have made an erroneous interpretation of negative relationships between spectral brightness and parasite load, and thus provided misleading support for the Hamilton-Zuk hypothesis (HZH). The HZH predicts that infected hosts will produce poorer sexual ornamentation than uninfected individuals as a result of energetic trade-offs between immune and signalling functions. To test whether there is a negative relationship between spectral brightness and pigment content in the skin of lizards, we used spectrophotometry to quantify the changes in spectral brightness of colour patches of two species after chemically manipulating the contents of orange, yellow and black pigments in skin samples. Carotenoids were identified using high-performance liquid chromatography. In addition, we compared the spectral brightness in the colour patches of live individuals with differential expression of nuptial coloration. Overall, the analyses demonstrated that the more pigmented the colour patch, the darker the spectrum. We provide a comprehensive interpretation of how variation in pigment content affects the spectral brightness of the colour patches of lizards. Furthermore, we review 18 studies of lizards presenting 24 intraspecific tests of the HZH and show that 14 (58%) of the tests do not support the hypothesis. ADDITIONAL&quot;,&quot;volume&quot;:&quot;134&quot;,&quot;container-title-short&quot;:&quot;&quot;},&quot;isTemporary&quot;:false}],&quot;citationTag&quot;:&quot;MENDELEY_CITATION_v3_eyJjaXRhdGlvbklEIjoiTUVOREVMRVlfQ0lUQVRJT05fNjc3ZjIzMDItMWM4Mi00MWZmLWI4YjctY2EzNzFiMmNlODdiIiwicHJvcGVydGllcyI6eyJub3RlSW5kZXgiOjB9LCJpc0VkaXRlZCI6ZmFsc2UsIm1hbnVhbE92ZXJyaWRlIjp7ImlzTWFudWFsbHlPdmVycmlkZGVuIjp0cnVlLCJjaXRlcHJvY1RleHQiOiIoT2xzc29uIDxpPmV0IGFsLjwvaT4sIDIwMDA7IE1lZ8OtYS1QYWxtYSA8aT5ldCBhbC48L2k+LCAyMDIxKSIsIm1hbnVhbE92ZXJyaWRlVGV4dCI6IiJ9LCJjaXRhdGlvbkl0ZW1zIjpb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&quot;},{&quot;citationID&quot;:&quot;MENDELEY_CITATION_1a02f435-24c4-4036-950c-a3cd12f75514&quot;,&quot;properties&quot;:{&quot;noteIndex&quot;:0},&quot;isEdited&quot;:false,&quot;manualOverride&quot;:{&quot;isManuallyOverridden&quot;:false,&quot;citeprocText&quot;:&quot;(Roberts, Buchanan, &amp;#38; Evans, 2004)&quot;,&quot;manualOverrideText&quot;:&quot;&quot;},&quot;citationTag&quot;:&quot;MENDELEY_CITATION_v3_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&quot;,&quot;citationItems&quot;:[{&quot;id&quot;:&quot;f5b1b970-f8de-3aa1-89e2-c0f1616a7146&quot;,&quot;itemData&quot;:{&quot;type&quot;:&quot;article-journal&quot;,&quot;id&quot;:&quot;f5b1b970-f8de-3aa1-89e2-c0f1616a7146&quot;,&quot;title&quot;:&quot;Testing the immunocompetence handicap hypothesis: A review of the evidence&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issued&quot;:{&quot;date-parts&quot;:[[2004]]},&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citationID&quot;:&quot;MENDELEY_CITATION_5485b945-74e5-4bfd-a22e-1916e608e0ce&quot;,&quot;properties&quot;:{&quot;noteIndex&quot;:0},&quot;isEdited&quot;:false,&quot;manualOverride&quot;:{&quot;isManuallyOverridden&quot;:false,&quot;citeprocText&quot;:&quot;(Olsson &lt;i&gt;et al.&lt;/i&gt;, 2000; Megía-Palma &lt;i&gt;et al.&lt;/i&gt;, 2021)&quot;,&quot;manualOverrideText&quot;:&quot;&quot;},&quot;citationItems&quot;:[{&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id&quot;:&quot;14857f81-0c1f-3a08-a49b-dfdf2363c653&quot;,&quot;itemData&quot;:{&quot;type&quot;:&quot;article-journal&quot;,&quot;id&quot;:&quot;14857f81-0c1f-3a08-a49b-dfdf2363c653&quot;,&quot;title&quot;:&quot;Brighter is darker: the Hamilton-Zuk hypothesis revisited in lizards&quot;,&quot;author&quot;:[{&quot;family&quot;:&quot;Megía-Palma&quot;,&quot;given&quot;:&quot;Rodrigo&quot;,&quot;parse-names&quot;:false,&quot;dropping-particle&quot;:&quot;&quot;,&quot;non-dropping-particle&quot;:&quot;&quot;},{&quot;family&quot;:&quot;Barrientos&quot;,&quot;given&quot;:&quot;Rafael&quot;,&quot;parse-names&quot;:false,&quot;dropping-particle&quot;:&quot;&quot;,&quot;non-dropping-particle&quot;:&quot;&quot;},{&quot;family&quot;:&quot;Gallardo&quot;,&quot;given&quot;:&quot;Manuela&quot;,&quot;parse-names&quot;:false,&quot;dropping-particle&quot;:&quot;&quot;,&quot;non-dropping-particle&quot;:&quot;&quot;},{&quot;family&quot;:&quot;Martínez&quot;,&quot;given&quot;:&quot;Javier&quot;,&quot;parse-names&quot;:false,&quot;dropping-particle&quot;:&quot;&quot;,&quot;non-dropping-particle&quot;:&quot;&quot;},{&quot;family&quot;:&quot;Merino&quot;,&quot;given&quot;:&quot;Santiago&quot;,&quot;parse-names&quot;:false,&quot;dropping-particle&quot;:&quot;&quot;,&quot;non-dropping-particle&quot;:&quot;&quot;}],&quot;container-title&quot;:&quot;Biological Journal of the Linnean Society&quot;,&quot;URL&quot;:&quot;https://academic.oup.com/biolinnean/article/134/2/461/6310264&quot;,&quot;issued&quot;:{&quot;date-parts&quot;:[[2021]]},&quot;page&quot;:&quot;461-473&quot;,&quot;abstract&quot;:&quot;Several studies of lizards have made an erroneous interpretation of negative relationships between spectral brightness and parasite load, and thus provided misleading support for the Hamilton-Zuk hypothesis (HZH). The HZH predicts that infected hosts will produce poorer sexual ornamentation than uninfected individuals as a result of energetic trade-offs between immune and signalling functions. To test whether there is a negative relationship between spectral brightness and pigment content in the skin of lizards, we used spectrophotometry to quantify the changes in spectral brightness of colour patches of two species after chemically manipulating the contents of orange, yellow and black pigments in skin samples. Carotenoids were identified using high-performance liquid chromatography. In addition, we compared the spectral brightness in the colour patches of live individuals with differential expression of nuptial coloration. Overall, the analyses demonstrated that the more pigmented the colour patch, the darker the spectrum. We provide a comprehensive interpretation of how variation in pigment content affects the spectral brightness of the colour patches of lizards. Furthermore, we review 18 studies of lizards presenting 24 intraspecific tests of the HZH and show that 14 (58%) of the tests do not support the hypothesis. ADDITIONAL&quot;,&quot;volume&quot;:&quot;134&quot;,&quot;container-title-short&quot;:&quot;&quot;},&quot;isTemporary&quot;:false}],&quot;citationTag&quot;:&quot;MENDELEY_CITATION_v3_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&quot;},{&quot;citationID&quot;:&quot;MENDELEY_CITATION_a1f62d21-92ee-4f47-85fb-e7424c5c6f79&quot;,&quot;properties&quot;:{&quot;noteIndex&quot;:0},&quot;isEdited&quot;:false,&quot;manualOverride&quot;:{&quot;isManuallyOverridden&quot;:false,&quot;citeprocText&quot;:&quot;(Husak &amp;#38; Fox, 2008)&quot;,&quot;manualOverrideText&quot;:&quot;&quot;},&quot;citationTag&quot;:&quot;MENDELEY_CITATION_v3_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&quot;,&quot;citationItems&quot;:[{&quot;id&quot;:&quot;4daf5224-2c8c-39fe-b0ee-088712f2b6a5&quot;,&quot;itemData&quot;:{&quot;type&quot;:&quot;article-journal&quot;,&quot;id&quot;:&quot;4daf5224-2c8c-39fe-b0ee-088712f2b6a5&quot;,&quot;title&quot;:&quot;Sexual selection on locomotor performance&quot;,&quot;groupId&quot;:&quot;70b9da37-8932-360f-adf0-dbb155a1b1bc&quot;,&quot;author&quot;:[{&quot;family&quot;:&quot;Husak&quot;,&quot;given&quot;:&quot;Jerry F&quot;,&quot;parse-names&quot;:false,&quot;dropping-particle&quot;:&quot;&quot;,&quot;non-dropping-particle&quot;:&quot;&quot;},{&quot;family&quot;:&quot;Fox&quot;,&quot;given&quot;:&quot;Stanley F&quot;,&quot;parse-names&quot;:false,&quot;dropping-particle&quot;:&quot;&quot;,&quot;non-dropping-particle&quot;:&quot;&quot;}],&quot;container-title&quot;:&quot;Evolutionary Ecology Research&quot;,&quot;issued&quot;:{&quot;date-parts&quot;:[[2008]]},&quot;page&quot;:&quot;213-228&quot;,&quot;abstract&quot;:&quot;Questions: Does sexual selection operate on locomotor performance? Which taxa are likely to have locomotor performance influenced by sexual selection? Methods: We reviewed recent literature. Conclusions: Theory and empirical evidence support the hypothesis that sexual selection operates on locomotor performance, but tests of alternative hypotheses are rare. We provide a general framework for developing testable hypotheses. Many animal taxa show potential for sexual selection as a strong force acting on locomotor performance. These include species with male aerial display or territory defence, such as numerous bird species, gliding lizards, and flying insects, but also terrestrial ones, among which lizards have been studied the most. Locomotor performance may be an important component of female choice via its direct or indirect benefits to females.&quot;,&quot;volume&quot;:&quot;10&quot;,&quot;container-title-short&quot;:&quot;Evol Ecol Res&quot;},&quot;isTemporary&quot;:false}]},{&quot;citationID&quot;:&quot;MENDELEY_CITATION_25b1e7c3-4acc-4097-ae41-8a8ea777c60f&quot;,&quot;properties&quot;:{&quot;noteIndex&quot;:0},&quot;isEdited&quot;:false,&quot;manualOverride&quot;:{&quot;isManuallyOverridden&quot;:false,&quot;citeprocText&quot;:&quot;(Klukowski, Jenkinson, &amp;#38; Nelson, 1998; Mills &lt;i&gt;et al.&lt;/i&gt;, 2008)&quot;,&quot;manualOverrideText&quot;:&quot;&quot;},&quot;citationTag&quot;:&quot;MENDELEY_CITATION_v3_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&quot;,&quot;citationItems&quot;:[{&quot;id&quot;:&quot;7e7c1113-7749-3764-ab2c-2049e643d894&quot;,&quot;itemData&quot;:{&quot;type&quot;:&quot;article-journal&quot;,&quot;id&quot;:&quot;7e7c1113-7749-3764-ab2c-2049e643d894&quot;,&quot;title&quot;:&quot;Gonadotropin hormone modulation of testosterone, immune function, performance, and behavioral trade-offs among male morphs of the lizard Uta stansburiana&quot;,&quot;groupId&quot;:&quot;70b9da37-8932-360f-adf0-dbb155a1b1bc&quot;,&quot;author&quot;:[{&quot;family&quot;:&quot;Mills&quot;,&quot;given&quot;:&quot;Suzanne C.&quot;,&quot;parse-names&quot;:false,&quot;dropping-particle&quot;:&quot;&quot;,&quot;non-dropping-particle&quot;:&quot;&quot;},{&quot;family&quot;:&quot;Hazard&quot;,&quot;given&quot;:&quot;Lisa&quot;,&quot;parse-names&quot;:false,&quot;dropping-particle&quot;:&quot;&quot;,&quot;non-dropping-particle&quot;:&quot;&quot;},{&quot;family&quot;:&quot;Lancaster&quot;,&quot;given&quot;:&quot;Lesley&quot;,&quot;parse-names&quot;:false,&quot;dropping-particle&quot;:&quot;&quot;,&quot;non-dropping-particle&quot;:&quot;&quot;},{&quot;family&quot;:&quot;Mappes&quot;,&quot;given&quot;:&quot;Tapio&quot;,&quot;parse-names&quot;:false,&quot;dropping-particle&quot;:&quot;&quot;,&quot;non-dropping-particle&quot;:&quot;&quot;},{&quot;family&quot;:&quot;Miles&quot;,&quot;given&quot;:&quot;Donald&quot;,&quot;parse-names&quot;:false,&quot;dropping-particle&quot;:&quot;&quot;,&quot;non-dropping-particle&quot;:&quot;&quot;},{&quot;family&quot;:&quot;Oksanen&quot;,&quot;given&quot;:&quot;Tuula A.&quot;,&quot;parse-names&quot;:false,&quot;dropping-particle&quot;:&quot;&quot;,&quot;non-dropping-particle&quot;:&quot;&quot;},{&quot;family&quot;:&quot;Sinervo&quot;,&quot;given&quot;:&quot;Barry&quot;,&quot;parse-names&quot;:false,&quot;dropping-particle&quot;:&quot;&quot;,&quot;non-dropping-particle&quot;:&quot;&quot;}],&quot;container-title&quot;:&quot;American Naturalist&quot;,&quot;DOI&quot;:&quot;10.1086/527520&quot;,&quot;ISSN&quot;:&quot;00030147&quot;,&quot;PMID&quot;:&quot;18201140&quot;,&quot;issued&quot;:{&quot;date-parts&quot;:[[2008,3]]},&quot;page&quot;:&quot;339-357&quot;,&quot;abstract&quot;:&quot;Sexual selection predicts that trade-offs maintain trait variation in alternative reproductive strategies. Experiments often focus on testosterone (T), but the gonadotropins follicle-stimulating hormone and luteinizing hormone may provide a clearer understanding of the pleiotropic relationships among traits. We assess the activational role of gonadotropins on T and corticosterone regulation in traits expressed by polymorphic male side-blotched lizards Uta stansburiana. Gonadotropins are found to enhance and suppress multiple physiological, morphological, and behavioral traits independently, as well as indirectly via T, and we demonstrate selective tradeoffs between reproduction and survival. The OBY locus, a genetic marker in our model vertebrate mating system, allows characterization of the interaction between genotype and hormone treatment on male traits. Our results suggest that oo, ob, and bb males are near their physiological and behavioral capacity for reproductive success, whereas yy and by males are maintained below their physiological maximum. Both by and yy morphs show trait plasticity, and we demonstrate that gonadotropins are likely proximate effectors that govern not only trait differences between alternative mating strategies but also morph plasticity. Gonadotropins clearly represent an important mechanism maintaining variation in physiological, morphological, and behavioral traits, as well as potentially maintaining the immunosuppression costs of male sexual signals. © 2008 by The University of Chicago. All rights reserved.&quot;,&quot;issue&quot;:&quot;3&quot;,&quot;volume&quot;:&quot;171&quot;,&quot;container-title-short&quot;:&quot;&quot;},&quot;isTemporary&quot;:false},{&quot;id&quot;:&quot;456a088e-5a87-3a0b-9f8d-1d529ad51dce&quot;,&quot;itemData&quot;:{&quot;type&quot;:&quot;article-journal&quot;,&quot;id&quot;:&quot;456a088e-5a87-3a0b-9f8d-1d529ad51dce&quot;,&quot;title&quot;:&quot;Effects of testosterone on locomotor performance and growth in field-active northern fence lizards, Sceloporus undulatus hyacinthinus&quot;,&quot;groupId&quot;:&quot;70b9da37-8932-360f-adf0-dbb155a1b1bc&quot;,&quot;author&quot;:[{&quot;family&quot;:&quot;Klukowski&quot;,&quot;given&quot;:&quot;Matthew&quot;,&quot;parse-names&quot;:false,&quot;dropping-particle&quot;:&quot;&quot;,&quot;non-dropping-particle&quot;:&quot;&quot;},{&quot;family&quot;:&quot;Jenkinson&quot;,&quot;given&quot;:&quot;Nicole M.&quot;,&quot;parse-names&quot;:false,&quot;dropping-particle&quot;:&quot;&quot;,&quot;non-dropping-particle&quot;:&quot;&quot;},{&quot;family&quot;:&quot;Nelson&quot;,&quot;given&quot;:&quot;Craig E.&quot;,&quot;parse-names&quot;:false,&quot;dropping-particle&quot;:&quot;&quot;,&quot;non-dropping-particle&quot;:&quot;&quot;}],&quot;container-title&quot;:&quot;Physiological Zoology&quot;,&quot;DOI&quot;:&quot;10.1086/515949&quot;,&quot;ISSN&quot;:&quot;0031935X&quot;,&quot;PMID&quot;:&quot;9754527&quot;,&quot;issued&quot;:{&quot;date-parts&quot;:[[1998]]},&quot;page&quot;:&quot;506-514&quot;,&quot;abstract&quot;:&quot;The role of steroids in locomotor performance and growth was examined in free-living lizards. Male northern fence lizards (Sceloporus undulatus hyacinthinus) with experimentally elevated plasma testosterone concentrations had greater sprint speed (+24%) and burst stamina (+17%) than sham-implanted males after 14-23 d in the field. This enhanced performance was associated with significant energetic costs, as the testosterone-implanted lizards had reduced growth rates, and, in a companion experiment, field-active testosterone-implanted lizards had smaller fat-body masses than controls after just 3-4 wk. These results suggest that, in addition to influencing a variety of behavioral and morphological traits, testosterone may play an important role in the regulation of locomotor performance. Also, natural levels of locomotor performance may be constrained, in part, by associated costs of elevated plasma testosterone concentrations.&quot;,&quot;publisher&quot;:&quot;University of Chicago Press&quot;,&quot;issue&quot;:&quot;5&quot;,&quot;volume&quot;:&quot;71&quot;,&quot;container-title-short&quot;:&quot;Physiol Zool&quot;},&quot;isTemporary&quot;:false}]},{&quot;citationID&quot;:&quot;MENDELEY_CITATION_1793d80d-26a0-4572-a6ec-0b67e881d145&quot;,&quot;properties&quot;:{&quot;noteIndex&quot;:0},&quot;isEdited&quot;:false,&quot;manualOverride&quot;:{&quot;isManuallyOverridden&quot;:false,&quot;citeprocText&quot;:&quot;(Wieczorek &lt;i&gt;et al.&lt;/i&gt;, 2020; Barrientos &amp;#38; Megía-Palma, 2021)&quot;,&quot;manualOverrideText&quot;:&quot;&quot;},&quot;citationTag&quot;:&quot;MENDELEY_CITATION_v3_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&quot;,&quot;citationItems&quot;:[{&quot;id&quot;:&quot;d345e309-d5c7-3222-aefe-c35236063ccf&quot;,&quot;itemData&quot;:{&quot;type&quot;:&quot;article-journal&quot;,&quot;id&quot;:&quot;d345e309-d5c7-3222-aefe-c35236063ccf&quot;,&quot;title&quot;:&quot;Tick parasitism is associated with home range area in the sand lizard, Lacerta agilis&quot;,&quot;author&quot;:[{&quot;family&quot;:&quot;Wieczorek&quot;,&quot;given&quot;:&quot;Magdalena&quot;,&quot;parse-names&quot;:false,&quot;dropping-particle&quot;:&quot;&quot;,&quot;non-dropping-particle&quot;:&quot;&quot;},{&quot;family&quot;:&quot;Rektor&quot;,&quot;given&quot;:&quot;Robert&quot;,&quot;parse-names&quot;:false,&quot;dropping-particle&quot;:&quot;&quot;,&quot;non-dropping-particle&quot;:&quot;&quot;},{&quot;family&quot;:&quot;Najbar&quot;,&quot;given&quot;:&quot;Bartłomiej&quot;,&quot;parse-names&quot;:false,&quot;dropping-particle&quot;:&quot;&quot;,&quot;non-dropping-particle&quot;:&quot;&quot;},{&quot;family&quot;:&quot;Morelli&quot;,&quot;given&quot;:&quot;Federico&quot;,&quot;parse-names&quot;:false,&quot;dropping-particle&quot;:&quot;&quot;,&quot;non-dropping-particle&quot;:&quot;&quot;}],&quot;container-title&quot;:&quot;Amphibia Reptilia&quot;,&quot;DOI&quot;:&quot;10.1163/15685381-bja10018&quot;,&quot;ISSN&quot;:&quot;15685381&quot;,&quot;issued&quot;:{&quot;date-parts&quot;:[[2020]]},&quot;page&quot;:&quot;479-488&quot;,&quot;abstract&quot;:&quot;The sand lizard (Lacerta agilis) is a common species in Europe that inhabits a wide range of habitats, including anthropogenic environments. It is a frequent carrier of common ticks (Ixodes ricinus), which poses a severe threat to the lizards' health. We determined the living space used by lizards in a rapidly changing environment and ascertained the number of parasitic ticks found throughout the reptile's active season. We conducted telemetry research on a dynamically developing housing estate located on the outskirts of the city of Zielona Góra (western Poland) in 2016-2017. We obtained data from 16 adult lizards, from which we collected 2529 ticks. Using generalized linear models (GLMs), we determined the relationships among the number of transmitted parasites, size of occupied areas (minimum convex polygon, MCP), the weight of lizards, and sex of lizards. Results indicated that the number of ticks was negatively correlated with lizard body mass, but positively correlated with home range. Sex was not significantly associated with the number of ticks. Additionally, the parasite load was lower during the lizard's non-breeding season than during the breeding season and was lower for males than for females during the non-breeding season. Males have larger home ranges than females.&quot;,&quot;publisher&quot;:&quot;Brill Academic Publishers&quot;,&quot;issue&quot;:&quot;4&quot;,&quot;volume&quot;:&quot;41&quot;,&quot;container-title-short&quot;:&quot;&quot;},&quot;isTemporary&quot;:false},{&quot;id&quot;:&quot;bfcf6c72-6bc2-3784-bcdf-ecf4eb81cb27&quot;,&quot;itemData&quot;:{&quot;type&quot;:&quot;article-journal&quot;,&quot;id&quot;:&quot;bfcf6c72-6bc2-3784-bcdf-ecf4eb81cb27&quot;,&quot;title&quot;:&quot;Associated costs of mitigation-driven translocation in small lizards&quot;,&quot;author&quot;:[{&quot;family&quot;:&quot;Barrientos&quot;,&quot;given&quot;:&quot;Rafael&quot;,&quot;parse-names&quot;:false,&quot;dropping-particle&quot;:&quot;&quot;,&quot;non-dropping-particle&quot;:&quot;&quot;},{&quot;family&quot;:&quot;Megía-Palma&quot;,&quot;given&quot;:&quot;Rodrigo&quot;,&quot;parse-names&quot;:false,&quot;dropping-particle&quot;:&quot;&quot;,&quot;non-dropping-particle&quot;:&quot;&quot;}],&quot;container-title&quot;:&quot;Amphibia Reptilia&quot;,&quot;DOI&quot;:&quot;10.1163/15685381-bja10040&quot;,&quot;ISSN&quot;:&quot;15685381&quot;,&quot;issued&quot;:{&quot;date-parts&quot;:[[2021]]},&quot;page&quot;:&quot;275-282&quot;,&quot;abstract&quot;:&quot;Mitigation-driven translocations represent an increasingly common management solution to reduce animal mortality and habitat loss caused by human development. Although they currently outnumber other translocation types, there is a lack of scientific approaches to evaluate the outcome of this management tool. We designed an experimental translocation with two groups of translocated males and two of control males of a small (6-14 g) lizard (totaling 120 individuals). Our results suggest that translocated individuals covered longer distances (53 vs. 18 m) from their respective release points in one month (on average), although this distance diminished over time. Displacing longer distances was associated with a body condition impoverishment and an increase in parasitization by ectoparasites. To the best of our knowledge, this is the first study that finds a positive relationship between covering longer distances and an increase in the number of mites. This was also explained by the initial mite load that lizards had, suggesting that controlling the infestation by mites is energetically demanding for lizards, being traded by locomotor activity. At least for those individuals in poorer body condition, we recommend the implementation of soft release (gradually accustoming individuals to their new environment by previously releasing them into controlled conditions) and deparasitization before accomplishing a mitigation-driven translocation.&quot;,&quot;publisher&quot;:&quot;Brill Academic Publishers&quot;,&quot;issue&quot;:&quot;3&quot;,&quot;volume&quot;:&quot;42&quot;,&quot;container-title-short&quot;:&quot;&quot;},&quot;isTemporary&quot;:false}]},{&quot;citationID&quot;:&quot;MENDELEY_CITATION_a7c1c046-2b1e-4f17-bcc6-4be914a9afb6&quot;,&quot;properties&quot;:{&quot;noteIndex&quot;:0},&quot;isEdited&quot;:false,&quot;manualOverride&quot;:{&quot;isManuallyOverridden&quot;:false,&quot;citeprocText&quot;:&quot;(Pittman, Pollock, &amp;#38; Taylor, 2013; Megía-Palma, Martínez, &amp;#38; Merino, 2018; Lanser, Vredevoe, &amp;#38; Kolluru, 2021)&quot;,&quot;manualOverrideText&quot;:&quot;&quot;},&quot;citationTag&quot;:&quot;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&quot;,&quot;citationItems&quot;:[{&quot;id&quot;:&quot;594071ba-bd98-3ff2-9f98-84706f9467d1&quot;,&quot;itemData&quot;:{&quot;type&quot;:&quot;article-journal&quot;,&quot;id&quot;:&quot;594071ba-bd98-3ff2-9f98-84706f9467d1&quot;,&quot;title&quot;:&quot;Effect of host lizard anemia on host choice and feeding rate of larval western black-legged ticks (Ixodes pacificus)&quot;,&quot;author&quot;:[{&quot;family&quot;:&quot;Pittman&quot;,&quot;given&quot;:&quot;William&quot;,&quot;parse-names&quot;:false,&quot;dropping-particle&quot;:&quot;&quot;,&quot;non-dropping-particle&quot;:&quot;&quot;},{&quot;family&quot;:&quot;Pollock&quot;,&quot;given&quot;:&quot;Nicholas B.&quot;,&quot;parse-names&quot;:false,&quot;dropping-particle&quot;:&quot;&quot;,&quot;non-dropping-particle&quot;:&quot;&quot;},{&quot;family&quot;:&quot;Taylor&quot;,&quot;given&quot;:&quot;Emily N.&quot;,&quot;parse-names&quot;:false,&quot;dropping-particle&quot;:&quot;&quot;,&quot;non-dropping-particle&quot;:&quot;&quot;}],&quot;container-title&quot;:&quot;Experimental and Applied Acarology&quot;,&quot;container-title-short&quot;:&quot;Exp Appl Acarol&quot;,&quot;DOI&quot;:&quot;10.1007/s10493-013-9709-3&quot;,&quot;ISSN&quot;:&quot;01688162&quot;,&quot;PMID&quot;:&quot;23760685&quot;,&quot;issued&quot;:{&quot;date-parts&quot;:[[2013]]},&quot;page&quot;:&quot;471-479&quot;,&quot;abstract&quot;:&quot;Although ticks are known to exhibit preferences among host species, there is little evidence that ticks select hosts within a species based on physiological condition. It may be beneficial for ticks to choose hosts that are easier to feed upon if the ticks can perceive indicative chemical or other signals from the host. For example, if ticks can detect host hematocrit they may choose hosts with high hematocrit, facilitating a faster blood meal. It may similarly be adaptive for ticks to avoid anemic hosts because it may be difficult for them to obtain an adequate meal and feeding duration may be extended. We tested the hypothesis that larval western black-legged ticks (Ixodes pacificus) detect host hematocrit using external cues and choose healthy over anemic hosts, allowing them to feed more quickly. We presented groups of larval ticks with pairs of healthy and anemic male western fence lizards (Sceloporus occidentalis), allowed them to select a host, and measured the feeding duration of the ticks. We found that the ticks did not exhibit a statistically significant preference for healthy over anemic lizards, but that the ticks fed to repletion significantly faster on healthy hosts than on anemic hosts. Larval ticks may not be able to detect external cues indicating the health of the host, at least not in terms of their hematocrit. The extended feeding duration likely reflects the extra time needed for the ticks to concentrate the blood meal of their anemic hosts. © 2013 Springer Science+Business Media Dordrecht.&quot;,&quot;issue&quot;:&quot;4&quot;,&quot;volume&quot;:&quot;61&quot;},&quot;isTemporary&quot;:false},{&quot;id&quot;:&quot;28e58e56-39eb-35fc-bc8f-01f562d96039&quot;,&quot;itemData&quot;:{&quot;type&quot;:&quot;article-journal&quot;,&quot;id&quot;:&quot;28e58e56-39eb-35fc-bc8f-01f562d96039&quot;,&quot;title&quot;:&quot;Tick parasitism impairs contest behavior in the western fence lizard (Sceloporus occidentalis)&quot;,&quot;author&quot;:[{&quot;family&quot;:&quot;Lanser&quot;,&quot;given&quot;:&quot;Dylan M&quot;,&quot;parse-names&quot;:false,&quot;dropping-particle&quot;:&quot;&quot;,&quot;non-dropping-particle&quot;:&quot;&quot;},{&quot;family&quot;:&quot;Vredevoe&quot;,&quot;given&quot;:&quot;Larisa K&quot;,&quot;parse-names&quot;:false,&quot;dropping-particle&quot;:&quot;&quot;,&quot;non-dropping-particle&quot;:&quot;&quot;},{&quot;family&quot;:&quot;Kolluru&quot;,&quot;given&quot;:&quot;Gita R&quot;,&quot;parse-names&quot;:false,&quot;dropping-particle&quot;:&quot;&quot;,&quot;non-dropping-particle&quot;:&quot;&quot;}],&quot;container-title&quot;:&quot;Behavioral Ecology and Sociobiology&quot;,&quot;container-title-short&quot;:&quot;Behav Ecol Sociobiol&quot;,&quot;DOI&quot;:&quot;10.1007/s00265-021-02980-y/Published&quot;,&quot;URL&quot;:&quot;https://doi.org/10.1007/s00265-021-02980-y&quot;,&quot;issued&quot;:{&quot;date-parts&quot;:[[2021]]},&quot;page&quot;:&quot;39-40&quot;,&quot;abstract&quot;:&quot;Parasites may impair host behavior in ways that reduce host fitness, especially when access to territories or mates becomes disrupted. Western fence lizards (Sceloporus occidentalis) are a key host to western blacklegged ticks (Ixodes pacificus). Males are highly aggressive during the mating season, competing with rivals through displays of color badges, pushups, and other behaviors. We hypothesized that experimental tick infestation diminishes the performance of male western fence lizards in intrasexual contests, via either blood loss, damage to sensory structures, or both. We infested adult males with larval ticks for 7 to 10 days, staged contests between infested and quality-matched control males, and measured their behavior in enclosure arenas. Infested lizards were less aggressive and exhibited decreased hematocrit, compared to non-infested animals. We found no relationships between aggression and either body size or blue ventral badge color traits, for either infested or uninfested males. There was also no effect of tick attachment location and hemoparasite infection on host contest behavior. This is the first demonstration of the impact of I. pacificus parasitism on intraspecific interactions of western fence lizards and suggests that tick infestation has substantial impacts on lizard fitness. Because I. pacificus rely heavily on these lizards for blood meals and dispersal, these impacts could also influence the abundance of ticks and the pathogens they vector. Significance statement Parasitism frequently impairs host behavior. We investigated the effect of blacklegged tick parasitism on western fence lizard contest behavior using a lab-based manipulation experiment. We demonstrated that tick infestation reduced lizard aggressiveness , which may lead to territory loss and reduced mating opportunities in the wild. We found no evidence that host body size or coloration are correlated with aggression. This study adds to a growing body of evidence that tick parasitism is costly for lizards, while demonstrating the usefulness of manipulation experiments to understand host-parasite interactions.&quot;,&quot;issue&quot;:&quot;40&quot;,&quot;volume&quot;:&quot;75&quot;},&quot;isTemporary&quot;:false},{&quot;id&quot;:&quot;c2a2e6e0-540f-3912-99fd-a5d93e09df29&quot;,&quot;itemData&quot;:{&quot;type&quot;:&quot;article-journal&quot;,&quot;id&quot;:&quot;c2a2e6e0-540f-3912-99fd-a5d93e09df29&quot;,&quot;title&quot;:&quot;Manipulation of parasite load induces significant changes in the structural-based throat color of male iberian green lizards&quot;,&quot;author&quot;:[{&quot;family&quot;:&quot;Megía-Palma&quot;,&quot;given&quot;:&quot;Rodrigo&quot;,&quot;parse-names&quot;:false,&quot;dropping-particle&quot;:&quot;&quot;,&quot;non-dropping-particle&quot;:&quot;&quot;},{&quot;family&quot;:&quot;Martínez&quot;,&quot;given&quot;:&quot;Javier&quot;,&quot;parse-names&quot;:false,&quot;dropping-particle&quot;:&quot;&quot;,&quot;non-dropping-particle&quot;:&quot;&quot;},{&quot;family&quot;:&quot;Merino&quot;,&quot;given&quot;:&quot;Santiago&quot;,&quot;parse-names&quot;:false,&quot;dropping-particle&quot;:&quot;&quot;,&quot;non-dropping-particle&quot;:&quot;&quot;}],&quot;container-title&quot;:&quot;Current Zoology&quot;,&quot;container-title-short&quot;:&quot;Curr Zool&quot;,&quot;DOI&quot;:&quot;10.1093/cz/zox036&quot;,&quot;ISSN&quot;:&quot;16745507&quot;,&quot;issued&quot;:{&quot;date-parts&quot;:[[2018,6,1]]},&quot;page&quot;:&quot;293-302&quot;,&quot;abstract&quot;:&quot;The honesty of structural-based ornaments is controversial. Sexual selection theory predicts that the honesty of a sexual signal relies on its cost of production or maintenance. Therefore, environmental factors with negative impact on individuals could generate high costs and affect the expression of these sexual signals. In this sense, parasites are a main cost for their hosts. To probe the effect of parasites on the structural-based coloration of a lacertid species Lacerta schreiberi, we have experimentally removed ticks from a group of male Iberian green lizards using an acaricide treatment (i.e., the broad-use insecticide fipronil). All individuals were radio-tracked and recaptured after 15 days to study changes in coloration in both the ultraviolet (UV)-blue (structural-based) and UV-yellow (structural and pigment-based) ornamentations after manipulation, as well as changes in endo- and ectoparasitic load and body condition. Additionally, after the experiment, we measured the skin inflammatory response to a mitogen. The fipronil treatment was effective in reducing ticks and it was associated with a significant reduction of hemoparasite load. Throughout the season, individuals treated with fipronil tended to maintain the brightness of the UV-blue throat coloration while control lizards tended to increase it. However, individuals treated with fipronil that were not infected with hemoparasites significantly reduced the brightness of the UV-blue throat coloration. Individuals with a higher initial tick load exhibited a lower UV saturation increment (UV-blue) and a higher brightness increment (UV-yellow) during the experiment. Overall these results experimentally support the idea that parasites adversely influence the expression of the structural-based coloration of male Iberian green lizards. This adds evidence to the hypothesis that sexual ornaments in lizards function as honest signals.&quot;,&quot;publisher&quot;:&quot;Oxford University Press&quot;,&quot;issue&quot;:&quot;3&quot;,&quot;volume&quot;:&quot;64&quot;},&quot;isTemporary&quot;:false}]},{&quot;citationID&quot;:&quot;MENDELEY_CITATION_ff3028c7-3cef-428a-8ea0-40f6c85a113a&quot;,&quot;properties&quot;:{&quot;noteIndex&quot;:0},&quot;isEdited&quot;:false,&quot;manualOverride&quot;:{&quot;isManuallyOverridden&quot;:false,&quot;citeprocText&quot;:&quot;(Olsson &lt;i&gt;et al.&lt;/i&gt;, 2000; Cox, Skelly, &amp;#38; John-Alder, 2005b; John-Alder &lt;i&gt;et al.&lt;/i&gt;, 2009)&quot;,&quot;manualOverrideText&quot;:&quot;&quot;},&quot;citationTag&quot;:&quot;MENDELEY_CITATION_v3_eyJjaXRhdGlvbklEIjoiTUVOREVMRVlfQ0lUQVRJT05fZmYzMDI4YzctM2NlZi00MjhhLThlYTAtNDBmNmM4NWExMTNhIiwicHJvcGVydGllcyI6eyJub3RlSW5kZXgiOjB9LCJpc0VkaXRlZCI6ZmFsc2UsIm1hbnVhbE92ZXJyaWRlIjp7ImlzTWFudWFsbHlPdmVycmlkZGVuIjpmYWxzZSwiY2l0ZXByb2NUZXh0IjoiKE9sc3NvbiA8aT5ldCBhbC48L2k+LCAyMDAwOyBDb3gsIFNrZWxseSwgJiMzODsgSm9obi1BbGRlciwgMjAwNWI7IEpvaG4tQWxkZXIgPGk+ZXQgYWwuPC9pPiwgMjAwOSkiLCJtYW51YWxPdmVycmlkZVRleHQiOiIifSwiY2l0YXRpb25JdGVtcyI6W3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iwiY29udGFpbmVyLXRpdGxlLXNob3J0IjoiIn0sImlzVGVtcG9yYXJ5IjpmYWxzZX1dfQ==&quot;,&quot;citationItems&quot;:[{&quot;id&quot;:&quot;94ed7dca-cae3-3839-b4a5-ca484059237a&quot;,&quot;itemData&quot;:{&quot;type&quot;:&quot;article-journal&quot;,&quot;id&quot;:&quot;94ed7dca-cae3-3839-b4a5-ca484059237a&quot;,&quot;title&quot;:&quot;Testosterone inhibits growth in juvenile male eastern fence lizards (Sceloporus undulatus): implications for energy allocation and sexual size dimorphism&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John-Alder&quot;,&quot;given&quot;:&quot;Henry B&quot;,&quot;parse-names&quot;:false,&quot;dropping-particle&quot;:&quot;&quot;,&quot;non-dropping-particle&quot;:&quot;&quot;}],&quot;container-title&quot;:&quot;Physiological and Biochemical Zoology&quot;,&quot;issued&quot;:{&quot;date-parts&quot;:[[2005]]},&quot;page&quot;:&quot;531-545&quot;,&quot;abstract&quot;:&quot;In the eastern fence lizard, Sceloporus undulatus, female-larger sexual size dimorphism develops because yearling females grow faster than males before first reproduction. This sexual growth divergence coincides with maturational increases in male aggression , movement, and ventral coloration, all of which are influenced by the sex steroid testosterone (T). These observations suggest that male growth may be constrained by energetic costs of activity and implicate T as a physiological regulator of this potential trade-off. To test this hypothesis, we used surgical castration and subsequent administration of ex-ogenous T to alter the physiological and behavioral phenotypes of field-active males during the period of sexual growth divergence. As predicted, T inhibited male growth, while castration promoted long-term growth. Males treated with T also exhibited increased daily activity period, movement, and home range area. Food consumption did not differ among male treatments or sexes, suggesting that the inhibitory effects of T on growth are mediated by patterns of energy allocation rather than acquisition. On the basis of estimates derived from published data, we conclude that the energetic cost of increased daily activity period following T manipulation is sufficient to explain most (79%) of the associated reduction in growth. Further, growth may have been constrained by additional energetic costs of increased ectoparasite load following T manipulation. Similar studies of the proximate behavioral, ecological, and physiological mechanisms involved in growth regulation should greatly improve our understanding of sexual size dimorphism. Physiological and Biochemical Zoology 78(4):531-545. 2005. 2005 by The University of Chicago. All rights reserved. 1522-2152/2005/7804-4041$15.00&quot;,&quot;issue&quot;:&quot;4 &quot;,&quot;volume&quot;:&quot; 78&quot;,&quot;container-title-short&quot;:&quot;&quot;},&quot;isTemporary&quot;:false},{&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3fdb5acb-a733-414d-9cc6-44e9f71dab63&quot;,&quot;properties&quot;:{&quot;noteIndex&quot;:0},&quot;isEdited&quot;:false,&quot;manualOverride&quot;:{&quot;isManuallyOverridden&quot;:false,&quot;citeprocText&quot;:&quot;(Amo &lt;i&gt;et al.&lt;/i&gt;, 2007; Dudek &lt;i&gt;et al.&lt;/i&gt;, 2016; Pollock &amp;#38; John-Alder, 2020)&quot;,&quot;manualOverrideText&quot;:&quot;&quot;},&quot;citationTag&quot;:&quot;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&quot;,&quot;citationItems&quot;:[{&quot;id&quot;:&quot;9c8f6d5a-ec03-3ab3-a896-6f7bf7ee3a84&quot;,&quot;itemData&quot;:{&quot;type&quot;:&quot;article-journal&quot;,&quot;id&quot;:&quot;9c8f6d5a-ec03-3ab3-a896-6f7bf7ee3a84&quot;,&quot;title&quot;:&quot;Habitat deterioration affects antipredatory behavior, body condition, and parasite load of female Psammodromus algirus lizards&quot;,&quot;author&quot;:[{&quot;family&quot;:&quot;Amo&quot;,&quot;given&quot;:&quot;Luisa&quot;,&quot;parse-names&quot;:false,&quot;dropping-particle&quot;:&quot;&quot;,&quot;non-dropping-particle&quot;:&quot;&quot;},{&quot;family&quot;:&quot;López&quot;,&quot;given&quot;:&quot;Pilar&quot;,&quot;parse-names&quot;:false,&quot;dropping-particle&quot;:&quot;&quot;,&quot;non-dropping-particle&quot;:&quot;&quot;},{&quot;family&quot;:&quot;Martín&quot;,&quot;given&quot;:&quot;José&quot;,&quot;parse-names&quot;:false,&quot;dropping-particle&quot;:&quot;&quot;,&quot;non-dropping-particle&quot;:&quot;&quot;}],&quot;container-title&quot;:&quot;Canadian Journal of Zoology&quot;,&quot;container-title-short&quot;:&quot;Can J Zool&quot;,&quot;DOI&quot;:&quot;10.1139/Z07-052&quot;,&quot;ISSN&quot;:&quot;00084301&quot;,&quot;issued&quot;:{&quot;date-parts&quot;:[[2007]]},&quot;page&quot;:&quot;743-751&quot;,&quot;abstract&quot;:&quot;Deforestation may increase predation risk for prey because it may make prey more conspicuous and limit the number of refuges suitable to avoid predators. Therefore, prey may need to increase the magnitude of escape responses. However, excessive antipredatory effort might lead to a loss of body mass and a decrease in defense against parasites, with important consequences for short- and long-term fitness. We analyzed whether Psammodromus algirus (L., 1758) lizards that inhabit patches with different levels of deterioration of the vegetation within the same oak forest differed in relative abundance numbers, microhabitat use, antipredatory strategies, and health state. Results showed lizards selected similar microhabitats regardless of the level of deterioration of the vegetation and relative abundance of lizards was similar in both areas. However, habitat deterioration seemed to increase predation risk, at least for females, because they were detected at longer distances in deteriorated areas. Females seemed to adjust their antipredatory behavior accordingly to high risk of predation by increasing approach distances allowed to predators. The costs associated with frequent antipredatory displays might explain why females in deteriorated habitats had lower body condition and greater blood parasite loads than females in natural areas. This loss of body condition and increased parasitemia might have deleterious consequences for female fitness and therefore affect the maintenance of lizard populations in the long-term. © 2007 NRC.&quot;,&quot;issue&quot;:&quot;6&quot;,&quot;volume&quot;:&quot;85&quot;},&quot;isTemporary&quot;:false},{&quot;id&quot;:&quot;1aaba001-e0ac-312e-9ddf-61d1d25a005a&quot;,&quot;itemData&quot;:{&quot;type&quot;:&quot;article-journal&quot;,&quot;id&quot;:&quot;1aaba001-e0ac-312e-9ddf-61d1d25a005a&quot;,&quot;title&quot;:&quot;Sex- And Age-Specific Effects are Superimposed on Seasonal Variation in Mite Parasitism in Eastern Fence Lizards (Sceloporus undulatus)&quot;,&quot;author&quot;:[{&quot;family&quot;:&quot;Pollock&quot;,&quot;given&quot;:&quot;Nicholas B.&quot;,&quot;parse-names&quot;:false,&quot;dropping-particle&quot;:&quot;&quot;,&quot;non-dropping-particle&quot;:&quot;&quot;},{&quot;family&quot;:&quot;John-Alder&quot;,&quot;given&quot;:&quot;Henry B.&quot;,&quot;parse-names&quot;:false,&quot;dropping-particle&quot;:&quot;&quot;,&quot;non-dropping-particle&quot;:&quot;&quot;}],&quot;container-title&quot;:&quot;Journal of Herpetology&quot;,&quot;container-title-short&quot;:&quot;J Herpetol&quot;,&quot;DOI&quot;:&quot;10.1670/18-167&quot;,&quot;ISSN&quot;:&quot;00221511&quot;,&quot;issued&quot;:{&quot;date-parts&quot;:[[2020,9,1]]},&quot;page&quot;:&quot;273-281&quot;,&quot;abstract&quot;:&quot;The natural histories of parasites and their hosts are intertwined, and intensity of parasitism depends on parasite abundance and host behavior as well as potential effects of sex/age. To characterize potential effects of parasite abundance and host sex/ age on chigger mite (Eutrombicula alfreddugesi) ectoparasitism on Eastern Fence Lizards (Sceloporus undulatus), we measured 1) the abundance of mites in the environment as well as mite load and prevalence on lizards throughout the activity season, 2) sex- and age-specific patterns of ectoparasitism, and 3) week-to-week consistency of mite loads on lizards. Environmental mite abundance varied seasonally in close association with mean monthly temperatures and was the main driver of pronounced seasonal variation in mite loads on lizards. Mite loads were almost always higher on yearlings than on adults and, somewhat unexpectedly, were never higher on adult males than any of the other age-sex classes. As adults, females had higher mite loads than did males in June-July, but as yearlings, males had higher mite loads than did females in July-September. Despite considerable week-to-week variation, rank-ordering of lizard mite loads was highly consistent. These findings indicate that 1) consistent, age-specific sex biases are superimposed on strong seasonal variation in mite loads, and 2) detrimental effects of mites are expected to be consistently stronger in some individuals than in others.&quot;,&quot;publisher&quot;:&quot;Society for the Study of Amphibians and Reptiles&quot;,&quot;issue&quot;:&quot;3&quot;,&quot;volume&quot;:&quot;54&quot;},&quot;isTemporary&quot;:false},{&quot;id&quot;:&quot;ccf80149-ba24-336f-9f49-c23ea0280976&quot;,&quot;itemData&quot;:{&quot;type&quot;:&quot;article-journal&quot;,&quot;id&quot;:&quot;ccf80149-ba24-336f-9f49-c23ea0280976&quot;,&quot;title&quot;:&quot;Distribution pattern and number of ticks on lizards&quot;,&quot;author&quot;:[{&quot;family&quot;:&quot;Dudek&quot;,&quot;given&quot;:&quot;Krzysztof&quot;,&quot;parse-names&quot;:false,&quot;dropping-particle&quot;:&quot;&quot;,&quot;non-dropping-particle&quot;:&quot;&quot;},{&quot;family&quot;:&quot;Skórka&quot;,&quot;given&quot;:&quot;Piotr&quot;,&quot;parse-names&quot;:false,&quot;dropping-particle&quot;:&quot;&quot;,&quot;non-dropping-particle&quot;:&quot;&quot;},{&quot;family&quot;:&quot;Sajkowska&quot;,&quot;given&quot;:&quot;Zofia Anna&quot;,&quot;parse-names&quot;:false,&quot;dropping-particle&quot;:&quot;&quot;,&quot;non-dropping-particle&quot;:&quot;&quot;},{&quot;family&quot;:&quot;Ekner-Grzyb&quot;,&quot;given&quot;:&quot;Anna&quot;,&quot;parse-names&quot;:false,&quot;dropping-particle&quot;:&quot;&quot;,&quot;non-dropping-particle&quot;:&quot;&quot;},{&quot;family&quot;:&quot;Dudek&quot;,&quot;given&quot;:&quot;Monika&quot;,&quot;parse-names&quot;:false,&quot;dropping-particle&quot;:&quot;&quot;,&quot;non-dropping-particle&quot;:&quot;&quot;},{&quot;family&quot;:&quot;Tryjanowski&quot;,&quot;given&quot;:&quot;Piotr&quot;,&quot;parse-names&quot;:false,&quot;dropping-particle&quot;:&quot;&quot;,&quot;non-dropping-particle&quot;:&quot;&quot;}],&quot;container-title&quot;:&quot;Ticks and Tick-borne Diseases&quot;,&quot;container-title-short&quot;:&quot;Ticks Tick Borne Dis&quot;,&quot;DOI&quot;:&quot;10.1016/j.ttbdis.2015.10.014&quot;,&quot;ISSN&quot;:&quot;18779603&quot;,&quot;PMID&quot;:&quot;26520053&quot;,&quot;issued&quot;:{&quot;date-parts&quot;:[[2016,2,1]]},&quot;page&quot;:&quot;172-179&quot;,&quot;abstract&quot;:&quot;The success of ectoparasites depends primarily on the site of attachment and body condition of their hosts. Ticks usually tend to aggregate on vertebrate hosts in specific areas, but the distribution pattern may depend on host body size and condition, sex, life stage or skin morphology. Here, we studied the distribution of ticks on lizards and tested the following hypothesis: occurrence or high abundance of ticks is confined with body parts with smaller scales and larger interscalar length because such sites should provide ticks with superior attachment conditions. This study was performed in field conditions in central Poland in 2008-2011. In total, 500 lizards (Lacerta agilis) were caught and 839 ticks (Ixodes ricinus, larvae and nymphs) were collected from them. Using generalised linear mixed models, we found that the ticks were most abundant on forelimbs and their axillae, with 90% of ticks attached there. This part of the lizard body and the region behind the hindlimb were covered by the smallest scales with relatively wide gaps between them. This does not fully support our hypothesis that ticks prefer locations with easy access to skin between scales, because it does not explain why so few ticks were in the hindlimb area. We found that the abundance of ticks was positively correlated with lizard body size index (snout-vent length). Tick abundance was also higher in male and mature lizards than in female and young individuals. Autotomy had no effect on tick abundance. We found no correlation between tick size and lizard morphology, sex, autotomy and body size index. The probability of occurrence of dead ticks was positively linked with the total number of ticks on the lizard but there was no relationship between dead tick presence and lizard size, sex or age. Thus lizard body size and sex are the major factors affecting the abundance of ticks, and these parasites are distributed nearly exclusively on the host's forelimbs and their axillae.&quot;,&quot;publisher&quot;:&quot;Elsevier GmbH&quot;,&quot;issue&quot;:&quot;1&quot;,&quot;volume&quot;:&quot;7&quot;},&quot;isTemporary&quot;:false}]},{&quot;citationID&quot;:&quot;MENDELEY_CITATION_d9e326f4-afa9-40c6-9274-61696382bc96&quot;,&quot;properties&quot;:{&quot;noteIndex&quot;:0},&quot;isEdited&quot;:false,&quot;manualOverride&quot;:{&quot;isManuallyOverridden&quot;:true,&quot;citeprocText&quot;:&quot;(Megía-Palma &lt;i&gt;et al.&lt;/i&gt;, 2020)&quot;,&quot;manualOverrideText&quot;:&quot;Megía-Palma et al., 2020)&quot;},&quot;citationTag&quot;:&quot;MENDELEY_CITATION_v3_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&quot;,&quot;citationItems&quot;:[{&quot;id&quot;:&quot;3e68f623-2ebf-3c08-ae69-b7be40b2babe&quot;,&quot;itemData&quot;:{&quot;type&quot;:&quot;article-journal&quot;,&quot;id&quot;:&quot;3e68f623-2ebf-3c08-ae69-b7be40b2babe&quot;,&quot;title&quot;:&quot;To cool or not to cool? Intestinal coccidians disrupt the behavioral hypothermia of lizards in response to tick infestation&quot;,&quot;author&quot;:[{&quot;family&quot;:&quot;Megía-Palma&quot;,&quot;given&quot;:&quot;R.&quot;,&quot;parse-names&quot;:false,&quot;dropping-particle&quot;:&quot;&quot;,&quot;non-dropping-particle&quot;:&quot;&quot;},{&quot;family&quot;:&quot;Paranjpe&quot;,&quot;given&quot;:&quot;D.&quot;,&quot;parse-names&quot;:false,&quot;dropping-particle&quot;:&quot;&quot;,&quot;non-dropping-particle&quot;:&quot;&quot;},{&quot;family&quot;:&quot;Blaimont&quot;,&quot;given&quot;:&quot;P.&quot;,&quot;parse-names&quot;:false,&quot;dropping-particle&quot;:&quot;&quot;,&quot;non-dropping-particle&quot;:&quot;&quot;},{&quot;family&quot;:&quot;Cooper&quot;,&quot;given&quot;:&quot;R.&quot;,&quot;parse-names&quot;:false,&quot;dropping-particle&quot;:&quot;&quot;,&quot;non-dropping-particle&quot;:&quot;&quot;},{&quot;family&quot;:&quot;Sinervo&quot;,&quot;given&quot;:&quot;B.&quot;,&quot;parse-names&quot;:false,&quot;dropping-particle&quot;:&quot;&quot;,&quot;non-dropping-particle&quot;:&quot;&quot;}],&quot;container-title&quot;:&quot;Ticks and Tick-borne Diseases&quot;,&quot;container-title-short&quot;:&quot;Ticks Tick Borne Dis&quot;,&quot;DOI&quot;:&quot;10.1016/j.ttbdis.2019.101275&quot;,&quot;ISSN&quot;:&quot;18779603&quot;,&quot;PMID&quot;:&quot;31540802&quot;,&quot;issued&quot;:{&quot;date-parts&quot;:[[2020,1,1]]},&quot;abstract&quot;:&quot;It is generally accepted that parasites exert negative effects on their hosts and that natural selection favors specific host responses that mitigate this impact. It is also known that some components of the host immune system often co-evolve with parasite antigens resulting in a host-parasite arms race. In addition to immunological components of the anti-parasitic response, host behavioral responses are also important in this arms race and natural selection may favor avoidance strategies that preclude contact with parasites, or shifts in the host's thermoregulatory strategy to combat active infections (e.g., behavioral fever). Ticks are widespread parasites with direct and indirect costs on their vertebrate hosts. Their saliva provokes hemolysis in the blood of their hosts and can transmit a plethora of tick-borne pathogens. We enquired whether tick infestation by Ixodes pacificus can provoke a thermoregulatory response in Sceloporus occidentalis. For this, we compared the thermoregulatory behavior of tick-infested lizards against tick-infested lizards co-infected with two different species of coccidians (Lankesterella occidentalis and Acroeimeria sceloporis). After this, lizards were kept in individual terraria with a basking spot and fed ad libitum. We found that tick-infested lizards sought cooler temperatures in proportion to their tick load, and this response was independent of the co-infection status by L. occidentalis. This was consistent in April and June (when tick loads were significantly lower) and suggests a conservative strategy to save energy which might have been selected to overcome tick infestations during phenological peaks of this parasite. However, this behavior was not observed in lizards co-infected with A. sceloporis, suggesting that co-infection with this intestinal parasite prompt lizards to be active. Cost of tick infestation was confirmed because housed lizards lost weight at a constant ratio to initial tick load, independently of other infections. The broader implications of these findings are discussed in the context of climate change.&quot;,&quot;publisher&quot;:&quot;Elsevier GmbH&quot;,&quot;issue&quot;:&quot;1&quot;,&quot;volume&quot;:&quot;11&quot;},&quot;isTemporary&quot;:false}]},{&quot;citationID&quot;:&quot;MENDELEY_CITATION_1713429e-c171-4814-b80a-d86c9b75f91c&quot;,&quot;properties&quot;:{&quot;noteIndex&quot;:0},&quot;isEdited&quot;:false,&quot;manualOverride&quot;:{&quot;isManuallyOverridden&quot;:false,&quot;citeprocText&quot;:&quot;(Cox &lt;i&gt;et al.&lt;/i&gt;, 2005a; John-Alder &lt;i&gt;et al.&lt;/i&gt;, 2009)&quot;,&quot;manualOverrideText&quot;:&quot;&quot;},&quot;citationTag&quot;:&quot;MENDELEY_CITATION_v3_eyJjaXRhdGlvbklEIjoiTUVOREVMRVlfQ0lUQVRJT05fMTcxMzQyOWUtYzE3MS00ODE0LWI4MGEtZDg2YzliNzVmOTFjIiwicHJvcGVydGllcyI6eyJub3RlSW5kZXgiOjB9LCJpc0VkaXRlZCI6ZmFsc2UsIm1hbnVhbE92ZXJyaWRlIjp7ImlzTWFudWFsbHlPdmVycmlkZGVuIjpmYWxzZSwiY2l0ZXByb2NUZXh0IjoiKENveCA8aT5ldCBhbC48L2k+LCAyMDA1YTsgSm9obi1BbGRlciA8aT5ldCBhbC48L2k+LCAyMDA5KS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c2a053ea-94be-469c-837f-61483cd84e0b&quot;,&quot;properties&quot;:{&quot;noteIndex&quot;:0},&quot;isEdited&quot;:false,&quot;manualOverride&quot;:{&quot;isManuallyOverridden&quot;:false,&quot;citeprocText&quot;:&quot;(Klukowski &amp;#38; Nelson, 2001)&quot;,&quot;manualOverrideText&quot;:&quot;&quot;},&quot;citationTag&quot;:&quot;MENDELEY_CITATION_v3_eyJjaXRhdGlvbklEIjoiTUVOREVMRVlfQ0lUQVRJT05fYzJhMDUzZWEtOTRiZS00NjljLTgzN2YtNjE0ODNjZDg0ZTBiIiwicHJvcGVydGllcyI6eyJub3RlSW5kZXgiOjB9LCJpc0VkaXRlZCI6ZmFsc2UsIm1hbnVhbE92ZXJyaWRlIjp7ImlzTWFudWFsbHlPdmVycmlkZGVuIjpmYWxzZSwiY2l0ZXByb2NUZXh0IjoiKEtsdWtvd3NraSAmIzM4OyBOZWxzb24sIDIwMDEpIiwibWFudWFsT3ZlcnJpZGVUZXh0IjoiIn0sImNpdGF0aW9uSXRlbXMiOlt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XX0=&quot;,&quot;citationItems&quot;:[{&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citationID&quot;:&quot;MENDELEY_CITATION_6286a1c0-757a-4d5e-a1aa-a5b261119ae0&quot;,&quot;properties&quot;:{&quot;noteIndex&quot;:0},&quot;isEdited&quot;:false,&quot;manualOverride&quot;:{&quot;isManuallyOverridden&quot;:false,&quot;citeprocText&quot;:&quot;(John-Alder &lt;i&gt;et al.&lt;/i&gt;, 2009)&quot;,&quot;manualOverrideText&quot;:&quot;&quot;},&quot;citationTag&quot;:&quot;MENDELEY_CITATION_v3_eyJjaXRhdGlvbklEIjoiTUVOREVMRVlfQ0lUQVRJT05fNjI4NmExYzAtNzU3YS00ZDVlLWExYWEtYTViMjYxMTE5YWUwIiwicHJvcGVydGllcyI6eyJub3RlSW5kZXgiOjB9LCJpc0VkaXRlZCI6ZmFsc2UsIm1hbnVhbE92ZXJyaWRlIjp7ImlzTWFudWFsbHlPdmVycmlkZGVuIjpmYWxzZSwiY2l0ZXByb2NUZXh0IjoiKEpvaG4tQWxkZXIgPGk+ZXQgYWwuPC9pPiwgMjAwOSkiLCJtYW51YWxPdmVycmlkZVRleHQiOiIifSwiY2l0YXRpb25JdGVtcyI6W3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citationID&quot;:&quot;MENDELEY_CITATION_1d853a3d-fd4e-4505-963f-14c095cdc2a7&quot;,&quot;properties&quot;:{&quot;noteIndex&quot;:0},&quot;isEdited&quot;:false,&quot;manualOverride&quot;:{&quot;isManuallyOverridden&quot;:false,&quot;citeprocText&quot;:&quot;(Angilletta, 2001)&quot;,&quot;manualOverrideText&quot;:&quot;&quot;},&quot;citationTag&quot;:&quot;MENDELEY_CITATION_v3_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&quot;,&quot;citationItems&quot;:[{&quot;id&quot;:&quot;9b908eeb-eba9-3eee-bb34-084746a4f658&quot;,&quot;itemData&quot;:{&quot;type&quot;:&quot;article-journal&quot;,&quot;id&quot;:&quot;9b908eeb-eba9-3eee-bb34-084746a4f658&quot;,&quot;title&quot;:&quot;Thermal and physiological constraints on energy assimilation in a widespread lizard (Sceloporus undulatus)&quot;,&quot;author&quot;:[{&quot;family&quot;:&quot;Angilletta&quot;,&quot;given&quot;:&quot;Jr&quot;,&quot;parse-names&quot;:false,&quot;dropping-particle&quot;:&quot;&quot;,&quot;non-dropping-particle&quot;:&quot;&quot;}],&quot;container-title&quot;:&quot;Ecology&quot;,&quot;container-title-short&quot;:&quot;Ecology&quot;,&quot;DOI&quot;:&quot;10.1890/0012-9658(2001)082[3044:tapcoe]2.0.co;2&quot;,&quot;ISSN&quot;:&quot;00129658&quot;,&quot;issued&quot;:{&quot;date-parts&quot;:[[2001]]},&quot;page&quot;:&quot;3044-3056&quot;,&quot;abstract&quot;:&quot;Thermal constraint on energy assimilation is an important source of life history variation in geographically widespread ectotherms such as the eastern fence lizard (Sceloporus undulatus). Fence lizards in southern populations grow faster and produce more offspring per year than do those in northern populations. Biophysical models indicate that this difference in production is the result of thermal constraints on energy assimilation, but they do not exclude intraspecific variation in behavior or physiology. I quantified both thermoregulatory behavior and the thermal sensitivity of metabolizable energy intake (MEI) in lizards from New Jersey (NJ) and South Carolina (SC) populations of Sceloporus undulatus. In the laboratory, I conducted feeding trials to estimate MEI at body temperatures experienced by field-active lizards (20°, 30°, 33°, and 36°C). I also measured preferred body temperature (Tp) of lizards in a thermal gradient. In the field, I estimated the accuracy of thermoregulation by lizards. Both NJ and SC lizards exhibited a maximal MEI at their Tp (33°C), but lizards from SC had a significantly higher MEI at this temperature than lizards from NJ. Although lizards in both populations thermoregulated within 2°C of Tp, lizards in SC could maintain Tp for a longer duration on a daily and annual basis. Therefore, lizards in SC could assimilate more energy because they had a higher maximal MEI during activity and were active for longer durations than lizards in NJ. Geographic variation in the life history of S. undulatus may be caused by differentiation of physiology between populations, as well as by differences in the thermal environments of populations.&quot;,&quot;publisher&quot;:&quot;Ecological Society of America&quot;,&quot;issue&quot;:&quot;11&quot;,&quot;volume&quot;:&quot;82&quot;},&quot;isTemporary&quot;:false}]},{&quot;citationID&quot;:&quot;MENDELEY_CITATION_faf8afb9-605c-4951-905b-e28d7a367bcb&quot;,&quot;properties&quot;:{&quot;noteIndex&quot;:0},&quot;isEdited&quot;:false,&quot;manualOverride&quot;:{&quot;isManuallyOverridden&quot;:false,&quot;citeprocText&quot;:&quot;(Van Berkum &lt;i&gt;et al.&lt;/i&gt;, 1989)&quot;,&quot;manualOverrideText&quot;:&quot;&quot;},&quot;citationTag&quot;:&quot;MENDELEY_CITATION_v3_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&quot;,&quot;citationItems&quot;:[{&quot;id&quot;:&quot;2be97d97-7234-30b6-af54-dba35f4b1f5f&quot;,&quot;itemData&quot;:{&quot;type&quot;:&quot;article-journal&quot;,&quot;id&quot;:&quot;2be97d97-7234-30b6-af54-dba35f4b1f5f&quot;,&quot;title&quot;:&quot;Repeatability of individual differences in locomotor performance and body size during early ontogeny of the lizard Sceloporus occidentalis&quot;,&quot;author&quot;:[{&quot;family&quot;:&quot;Berkum&quot;,&quot;given&quot;:&quot;F H&quot;,&quot;parse-names&quot;:false,&quot;dropping-particle&quot;:&quot;&quot;,&quot;non-dropping-particle&quot;:&quot;Van&quot;},{&quot;family&quot;:&quot;Huey&quot;,&quot;given&quot;:&quot;R B&quot;,&quot;parse-names&quot;:false,&quot;dropping-particle&quot;:&quot;&quot;,&quot;non-dropping-particle&quot;:&quot;&quot;},{&quot;family&quot;:&quot;Tsuji&quot;,&quot;given&quot;:&quot;J S&quot;,&quot;parse-names&quot;:false,&quot;dropping-particle&quot;:&quot;&quot;,&quot;non-dropping-particle&quot;:&quot;&quot;},{&quot;family&quot;:&quot;Garland&quot;,&quot;given&quot;:&quot;T&quot;,&quot;parse-names&quot;:false,&quot;dropping-particle&quot;:&quot;&quot;,&quot;non-dropping-particle&quot;:&quot;&quot;}],&quot;container-title&quot;:&quot;Functional Ecology&quot;,&quot;container-title-short&quot;:&quot;Funct Ecol&quot;,&quot;issued&quot;:{&quot;date-parts&quot;:[[1989]]},&quot;page&quot;:&quot;97-105&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Abstract. The demonstration of repeatability of relative body size and of locomotor performance in growing lizards is relevant to the functional and genetic basis of these traits as well as to an understanding of how they are influenced by natural selection. Relative locomotor performance of hatchlings was strongly repeatable among body temperatures (28, 33 and 370C). We estimated the repeatabilities of individual differences in loco-motor performance (speed, stamina) and body size (mass, snout-to-vent length, 'condition' index) for free-ranging lizards (Sceloporus occidentalis [Baird &amp; Girard]) over three time intervals between near hatching and 13 months of age, during which time the lizards increased in body mass by an order of magnitude. Relative locomotor performance and body size were significantly repeatable between adjacent censuses, even across the winter hibernation period and over periods of rapid growth. However, these traits (especially body size) were usually not significantly repeatable over long time intervals, in part because of small sample sizes of recaptured animals. Even so, stamina of 2-week-old lizards predicted their stamina over a year later. These patterns generally held even when the confounding effects of body size were controlled. Studies of natural selection on performance and on body size of growing lizards should be restricted to short-term intervals.&quot;,&quot;issue&quot;:&quot;1&quot;,&quot;volume&quot;:&quot;3&quot;},&quot;isTemporary&quot;:false}]},{&quot;citationID&quot;:&quot;MENDELEY_CITATION_d0df7c5b-40cc-4f61-9034-a8ea6e4427c4&quot;,&quot;properties&quot;:{&quot;noteIndex&quot;:0},&quot;isEdited&quot;:false,&quot;manualOverride&quot;:{&quot;isManuallyOverridden&quot;:true,&quot;citeprocText&quot;:&quot;[NO_PRINTED_FORM]&quot;,&quot;manualOverrideText&quot;:&quot;&quot;},&quot;citationItems&quot;:[],&quot;citationTag&quot;:&quot;MENDELEY_CITATION_v3_eyJjaXRhdGlvbklEIjoiTUVOREVMRVlfQ0lUQVRJT05fZDBkZjdjNWItNDBjYy00ZjYxLTkwMzQtYThlYTZlNDQyN2M0IiwicHJvcGVydGllcyI6eyJub3RlSW5kZXgiOjB9LCJpc0VkaXRlZCI6ZmFsc2UsIm1hbnVhbE92ZXJyaWRlIjp7ImlzTWFudWFsbHlPdmVycmlkZGVuIjp0cnVlLCJjaXRlcHJvY1RleHQiOiJbTk9fUFJJTlRFRF9GT1JNXSIsIm1hbnVhbE92ZXJyaWRlVGV4dCI6IiJ9LCJjaXRhdGlvbkl0ZW1zIjpbXX0=&quot;},{&quot;citationID&quot;:&quot;MENDELEY_CITATION_467584de-733b-489f-a125-d11d73415109&quot;,&quot;properties&quot;:{&quot;noteIndex&quot;:0},&quot;isEdited&quot;:false,&quot;manualOverride&quot;:{&quot;isManuallyOverridden&quot;:false,&quot;citeprocText&quot;:&quot;(Jakob, Marshall, &amp;#38; Uetz, 1996)&quot;,&quot;manualOverrideText&quot;:&quot;&quot;},&quot;citationTag&quot;:&quot;MENDELEY_CITATION_v3_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&quot;,&quot;citationItems&quot;:[{&quot;id&quot;:&quot;eb4b10e5-fc59-31f8-b4e4-bc5b66a6c9f1&quot;,&quot;itemData&quot;:{&quot;type&quot;:&quot;article-journal&quot;,&quot;id&quot;:&quot;eb4b10e5-fc59-31f8-b4e4-bc5b66a6c9f1&quot;,&quot;title&quot;:&quot;Estimating Fitness: A Comparison of Body Condition Indices&quot;,&quot;author&quot;:[{&quot;family&quot;:&quot;Jakob&quot;,&quot;given&quot;:&quot;Elizabeth M&quot;,&quot;parse-names&quot;:false,&quot;dropping-particle&quot;:&quot;&quot;,&quot;non-dropping-particle&quot;:&quot;&quot;},{&quot;family&quot;:&quot;Marshall&quot;,&quot;given&quot;:&quot;Samuel D&quot;,&quot;parse-names&quot;:false,&quot;dropping-particle&quot;:&quot;&quot;,&quot;non-dropping-particle&quot;:&quot;&quot;},{&quot;family&quot;:&quot;Uetz&quot;,&quot;given&quot;:&quot;George W&quot;,&quot;parse-names&quot;:false,&quot;dropping-particle&quot;:&quot;&quot;,&quot;non-dropping-particle&quot;:&quot;&quot;}],&quot;container-title&quot;:&quot;Oikos&quot;,&quot;URL&quot;:&quot;https://about.jstor.org/terms&quot;,&quot;issued&quot;:{&quot;date-parts&quot;:[[1996]]},&quot;page&quot;:&quot;61-67&quot;,&quot;issue&quot;:&quot;1&quot;,&quot;volume&quot;:&quot;77&quot;,&quot;container-title-short&quot;:&quot;&quot;},&quot;isTemporary&quot;:false}]},{&quot;citationID&quot;:&quot;MENDELEY_CITATION_0394377d-16ed-41f9-add5-b85e703d4ae0&quot;,&quot;properties&quot;:{&quot;noteIndex&quot;:0},&quot;isEdited&quot;:false,&quot;manualOverride&quot;:{&quot;isManuallyOverridden&quot;:false,&quot;citeprocText&quot;:&quot;(Wild &amp;#38; Gienger, 2018)&quot;,&quot;manualOverrideText&quot;:&quot;&quot;},&quot;citationTag&quot;:&quot;MENDELEY_CITATION_v3_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&quot;,&quot;citationItems&quot;:[{&quot;id&quot;:&quot;19d54b78-0854-3abd-828b-90ede1fc23d8&quot;,&quot;itemData&quot;:{&quot;type&quot;:&quot;article-journal&quot;,&quot;id&quot;:&quot;19d54b78-0854-3abd-828b-90ede1fc23d8&quot;,&quot;title&quot;:&quot;Fire-disturbed landscapes induce phenotypic plasticity in lizard locomotor performance&quot;,&quot;author&quot;:[{&quot;family&quot;:&quot;Wild&quot;,&quot;given&quot;:&quot;K. H.&quot;,&quot;parse-names&quot;:false,&quot;dropping-particle&quot;:&quot;&quot;,&quot;non-dropping-particle&quot;:&quot;&quot;},{&quot;family&quot;:&quot;Gienger&quot;,&quot;given&quot;:&quot;C. M.&quot;,&quot;parse-names&quot;:false,&quot;dropping-particle&quot;:&quot;&quot;,&quot;non-dropping-particle&quot;:&quot;&quot;}],&quot;container-title&quot;:&quot;Journal of Zoology&quot;,&quot;container-title-short&quot;:&quot;J Zool&quot;,&quot;DOI&quot;:&quot;10.1111/jzo.12545&quot;,&quot;ISSN&quot;:&quot;14697998&quot;,&quot;issued&quot;:{&quot;date-parts&quot;:[[2018]]},&quot;page&quot;:&quot;96-105&quot;,&quot;abstract&quot;:&quot;Phenotypic plasticity can occur in response to environmental fluctuation and can bring about pronounced changes in behavioral, physiological, or morphological traits. Anthropogenic habitat modifications, such as prescribed fire, can provide insight on the phenotypic response of ectotherms to structural habitat change. Our objective was to quantify the effect of fire-altered landscapes on the locomotor performance of the eastern fence lizard (Sceloporus undulatus). Lizard sprint performance was compared among three habitats with different fire histories: a control habitat, which had not experienced fire in more than 60 years, a recovering habitat that had not experienced fire in 4 years, and a recent burn habitat that burned less than 6 months prior to the study. There were significant differences in locomotor performance among lizards from the different habitats (indicative of phenotypic plasticity), and lizards in the recent burn habitat had significantly higher maximum sprint speeds than lizards in recovering and control habitats. To measure the consistency of locomotor performance within individuals, lizards were captured and raced during the field seasons of 2014 and again in 2015. Locomotor performance was significantly repeatable across years, suggesting lizard populations contain considerable individual variation, despite this trait being closely tied to fitness. To the best of our knowledge, this is the first study to observe individual between-year repeatability in performance of free-ranging S. undulatus. Lizards had similar body condition among habitats suggesting that nutritional status did not play a role in performance plasticity. Habitats differed both structurally and thermally, and less restrictive thermal regimes in recently burned habitats appear to be the underlying mechanism permitting increased lizard locomotor performance.&quot;,&quot;publisher&quot;:&quot;Blackwell Publishing Ltd&quot;,&quot;issue&quot;:&quot;2&quot;,&quot;volume&quot;:&quot;305&quot;},&quot;isTemporary&quot;:false}]},{&quot;citationID&quot;:&quot;MENDELEY_CITATION_3551de94-a3ba-4ab0-94a7-2fc1f23829f5&quot;,&quot;properties&quot;:{&quot;noteIndex&quot;:0},&quot;isEdited&quot;:false,&quot;manualOverride&quot;:{&quot;isManuallyOverridden&quot;:false,&quot;citeprocText&quot;:&quot;(Olsson &lt;i&gt;et al.&lt;/i&gt;, 2000; Roberts &lt;i&gt;et al.&lt;/i&gt;, 2004)&quot;,&quot;manualOverrideText&quot;:&quot;&quot;},&quot;citationTag&quot;:&quot;MENDELEY_CITATION_v3_eyJjaXRhdGlvbklEIjoiTUVOREVMRVlfQ0lUQVRJT05fMzU1MWRlOTQtYTNiYS00YWIwLTk0YTctMmZjMWYyMzgyOWY1IiwicHJvcGVydGllcyI6eyJub3RlSW5kZXgiOjB9LCJpc0VkaXRlZCI6ZmFsc2UsIm1hbnVhbE92ZXJyaWRlIjp7ImlzTWFudWFsbHlPdmVycmlkZGVuIjpmYWxzZSwiY2l0ZXByb2NUZXh0IjoiKE9sc3NvbiA8aT5ldCBhbC48L2k+LCAyMDAwOyBSb2JlcnRzIDxpPmV0IGFsLjwvaT4sIDIwMDQpIiwibWFudWFsT3ZlcnJpZGVUZXh0IjoiIn0sImNpdGF0aW9uSXRlbXMiOlt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XX0=&quot;,&quot;citationItems&quot;:[{&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id&quot;:&quot;f5b1b970-f8de-3aa1-89e2-c0f1616a7146&quot;,&quot;itemData&quot;:{&quot;type&quot;:&quot;article-journal&quot;,&quot;id&quot;:&quot;f5b1b970-f8de-3aa1-89e2-c0f1616a7146&quot;,&quot;title&quot;:&quot;Testing the immunocompetence handicap hypothesis: A review of the evidence&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issued&quot;:{&quot;date-parts&quot;:[[2004]]},&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citationID&quot;:&quot;MENDELEY_CITATION_73356351-6785-4f0a-9a7b-5307291342a9&quot;,&quot;properties&quot;:{&quot;noteIndex&quot;:0},&quot;isEdited&quot;:false,&quot;manualOverride&quot;:{&quot;isManuallyOverridden&quot;:false,&quot;citeprocText&quot;:&quot;(Klukowski &amp;#38; Nelson, 2001; Cox &lt;i&gt;et al.&lt;/i&gt;, 2005b; John-Alder &lt;i&gt;et al.&lt;/i&gt;, 2009)&quot;,&quot;manualOverrideText&quot;:&quot;&quot;},&quot;citationTag&quot;:&quot;MENDELEY_CITATION_v3_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XX0=&quot;,&quot;citationItems&quot;:[{&quot;id&quot;:&quot;94ed7dca-cae3-3839-b4a5-ca484059237a&quot;,&quot;itemData&quot;:{&quot;type&quot;:&quot;article-journal&quot;,&quot;id&quot;:&quot;94ed7dca-cae3-3839-b4a5-ca484059237a&quot;,&quot;title&quot;:&quot;Testosterone inhibits growth in juvenile male eastern fence lizards (Sceloporus undulatus): implications for energy allocation and sexual size dimorphism&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John-Alder&quot;,&quot;given&quot;:&quot;Henry B&quot;,&quot;parse-names&quot;:false,&quot;dropping-particle&quot;:&quot;&quot;,&quot;non-dropping-particle&quot;:&quot;&quot;}],&quot;container-title&quot;:&quot;Physiological and Biochemical Zoology&quot;,&quot;issued&quot;:{&quot;date-parts&quot;:[[2005]]},&quot;page&quot;:&quot;531-545&quot;,&quot;abstract&quot;:&quot;In the eastern fence lizard, Sceloporus undulatus, female-larger sexual size dimorphism develops because yearling females grow faster than males before first reproduction. This sexual growth divergence coincides with maturational increases in male aggression , movement, and ventral coloration, all of which are influenced by the sex steroid testosterone (T). These observations suggest that male growth may be constrained by energetic costs of activity and implicate T as a physiological regulator of this potential trade-off. To test this hypothesis, we used surgical castration and subsequent administration of ex-ogenous T to alter the physiological and behavioral phenotypes of field-active males during the period of sexual growth divergence. As predicted, T inhibited male growth, while castration promoted long-term growth. Males treated with T also exhibited increased daily activity period, movement, and home range area. Food consumption did not differ among male treatments or sexes, suggesting that the inhibitory effects of T on growth are mediated by patterns of energy allocation rather than acquisition. On the basis of estimates derived from published data, we conclude that the energetic cost of increased daily activity period following T manipulation is sufficient to explain most (79%) of the associated reduction in growth. Further, growth may have been constrained by additional energetic costs of increased ectoparasite load following T manipulation. Similar studies of the proximate behavioral, ecological, and physiological mechanisms involved in growth regulation should greatly improve our understanding of sexual size dimorphism. Physiological and Biochemical Zoology 78(4):531-545. 2005. 2005 by The University of Chicago. All rights reserved. 1522-2152/2005/7804-4041$15.00&quot;,&quot;issue&quot;:&quot;4 &quot;,&quot;volume&quot;:&quot; 78&quot;,&quot;container-title-short&quot;:&quot;&quot;},&quot;isTemporary&quot;:false},{&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citationID&quot;:&quot;MENDELEY_CITATION_7671b062-c962-44cc-83d2-c021cc19791e&quot;,&quot;properties&quot;:{&quot;noteIndex&quot;:0},&quot;isEdited&quot;:false,&quot;manualOverride&quot;:{&quot;isManuallyOverridden&quot;:false,&quot;citeprocText&quot;:&quot;(Dunlap &amp;#38; Mathies, 1993; Lanser &lt;i&gt;et al.&lt;/i&gt;, 2021)&quot;,&quot;manualOverrideText&quot;:&quot;&quot;},&quot;citationTag&quot;:&quot;MENDELEY_CITATION_v3_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&quot;,&quot;citationItems&quot;:[{&quot;id&quot;:&quot;7845ac8d-b756-343f-b1f7-19febb83c6b0&quot;,&quot;itemData&quot;:{&quot;type&quot;:&quot;article-journal&quot;,&quot;id&quot;:&quot;7845ac8d-b756-343f-b1f7-19febb83c6b0&quot;,&quot;title&quot;:&quot;Effects of nymphal ticks and their interaction with malaria on the physiology of male fence lizards&quot;,&quot;author&quot;:[{&quot;family&quot;:&quot;Dunlap&quot;,&quot;given&quot;:&quot;Kent D&quot;,&quot;parse-names&quot;:false,&quot;dropping-particle&quot;:&quot;&quot;,&quot;non-dropping-particle&quot;:&quot;&quot;},{&quot;family&quot;:&quot;Mathies&quot;,&quot;given&quot;:&quot;Tom&quot;,&quot;parse-names&quot;:false,&quot;dropping-particle&quot;:&quot;&quot;,&quot;non-dropping-particle&quot;:&quot;&quot;}],&quot;container-title&quot;:&quot;Copea&quot;,&quot;ISBN&quot;:&quot;202312:24:22&quot;,&quot;URL&quot;:&quot;https://about.jstor.org/terms&quot;,&quot;issued&quot;:{&quot;date-parts&quot;:[[1993]]},&quot;page&quot;:&quot;1045-1048&quot;,&quot;issue&quot;:&quot;4&quot;,&quot;volume&quot;:&quot;28&quot;,&quot;container-title-short&quot;:&quot;&quot;},&quot;isTemporary&quot;:false},{&quot;id&quot;:&quot;28e58e56-39eb-35fc-bc8f-01f562d96039&quot;,&quot;itemData&quot;:{&quot;type&quot;:&quot;article-journal&quot;,&quot;id&quot;:&quot;28e58e56-39eb-35fc-bc8f-01f562d96039&quot;,&quot;title&quot;:&quot;Tick parasitism impairs contest behavior in the western fence lizard (Sceloporus occidentalis)&quot;,&quot;author&quot;:[{&quot;family&quot;:&quot;Lanser&quot;,&quot;given&quot;:&quot;Dylan M&quot;,&quot;parse-names&quot;:false,&quot;dropping-particle&quot;:&quot;&quot;,&quot;non-dropping-particle&quot;:&quot;&quot;},{&quot;family&quot;:&quot;Vredevoe&quot;,&quot;given&quot;:&quot;Larisa K&quot;,&quot;parse-names&quot;:false,&quot;dropping-particle&quot;:&quot;&quot;,&quot;non-dropping-particle&quot;:&quot;&quot;},{&quot;family&quot;:&quot;Kolluru&quot;,&quot;given&quot;:&quot;Gita R&quot;,&quot;parse-names&quot;:false,&quot;dropping-particle&quot;:&quot;&quot;,&quot;non-dropping-particle&quot;:&quot;&quot;}],&quot;container-title&quot;:&quot;Behavioral Ecology and Sociobiology&quot;,&quot;container-title-short&quot;:&quot;Behav Ecol Sociobiol&quot;,&quot;DOI&quot;:&quot;10.1007/s00265-021-02980-y/Published&quot;,&quot;URL&quot;:&quot;https://doi.org/10.1007/s00265-021-02980-y&quot;,&quot;issued&quot;:{&quot;date-parts&quot;:[[2021]]},&quot;page&quot;:&quot;39-40&quot;,&quot;abstract&quot;:&quot;Parasites may impair host behavior in ways that reduce host fitness, especially when access to territories or mates becomes disrupted. Western fence lizards (Sceloporus occidentalis) are a key host to western blacklegged ticks (Ixodes pacificus). Males are highly aggressive during the mating season, competing with rivals through displays of color badges, pushups, and other behaviors. We hypothesized that experimental tick infestation diminishes the performance of male western fence lizards in intrasexual contests, via either blood loss, damage to sensory structures, or both. We infested adult males with larval ticks for 7 to 10 days, staged contests between infested and quality-matched control males, and measured their behavior in enclosure arenas. Infested lizards were less aggressive and exhibited decreased hematocrit, compared to non-infested animals. We found no relationships between aggression and either body size or blue ventral badge color traits, for either infested or uninfested males. There was also no effect of tick attachment location and hemoparasite infection on host contest behavior. This is the first demonstration of the impact of I. pacificus parasitism on intraspecific interactions of western fence lizards and suggests that tick infestation has substantial impacts on lizard fitness. Because I. pacificus rely heavily on these lizards for blood meals and dispersal, these impacts could also influence the abundance of ticks and the pathogens they vector. Significance statement Parasitism frequently impairs host behavior. We investigated the effect of blacklegged tick parasitism on western fence lizard contest behavior using a lab-based manipulation experiment. We demonstrated that tick infestation reduced lizard aggressiveness , which may lead to territory loss and reduced mating opportunities in the wild. We found no evidence that host body size or coloration are correlated with aggression. This study adds to a growing body of evidence that tick parasitism is costly for lizards, while demonstrating the usefulness of manipulation experiments to understand host-parasite interactions.&quot;,&quot;issue&quot;:&quot;40&quot;,&quot;volume&quot;:&quot;75&quot;},&quot;isTemporary&quot;:false}]},{&quot;citationID&quot;:&quot;MENDELEY_CITATION_3d5350df-c0fb-4be1-a849-34f92ad09230&quot;,&quot;properties&quot;:{&quot;noteIndex&quot;:0},&quot;isEdited&quot;:false,&quot;manualOverride&quot;:{&quot;isManuallyOverridden&quot;:false,&quot;citeprocText&quot;:&quot;(Alleklint-Eisen &amp;#38; Eisen, 1999; Salkeld &amp;#38; Schwarzkopf, 2005; Václav, Prokop, &amp;#38; Fekiač, 2007)&quot;,&quot;manualOverrideText&quot;:&quot;&quot;},&quot;citationTag&quot;:&quot;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&quot;,&quot;citationItems&quot;:[{&quot;id&quot;:&quot;9b5eb50b-77d7-368b-a494-1ae0cd26dee2&quot;,&quot;itemData&quot;:{&quot;type&quot;:&quot;article-journal&quot;,&quot;id&quot;:&quot;9b5eb50b-77d7-368b-a494-1ae0cd26dee2&quot;,&quot;title&quot;:&quot;Abundance of ticks (Acari: Ixodidae) infesting the western fence lizard, Sceloporus occidentalis, in relation to environmental factors&quot;,&quot;author&quot;:[{&quot;family&quot;:&quot;Alleklint-Eisen&quot;,&quot;given&quot;:&quot;Lars T ¨&quot;,&quot;parse-names&quot;:false,&quot;dropping-particle&quot;:&quot;&quot;,&quot;non-dropping-particle&quot;:&quot;&quot;},{&quot;family&quot;:&quot;Eisen&quot;,&quot;given&quot;:&quot;Rebecca J&quot;,&quot;parse-names&quot;:false,&quot;dropping-particle&quot;:&quot;&quot;,&quot;non-dropping-particle&quot;:&quot;&quot;}],&quot;container-title&quot;:&quot;Experimental and Applied Acarology&quot;,&quot;container-title-short&quot;:&quot;Exp Appl Acarol&quot;,&quot;issued&quot;:{&quot;date-parts&quot;:[[1999]]},&quot;page&quot;:&quot;731-740&quot;,&quot;abstract&quot;:&quot;We examined the impact of environmental characteristics, such as habitat type, topographic exposure and presence of leaf litter, on the abundance of Ixodes pacificus ticks infesting the western fence lizard (Sceloporus occidentalis) at the A total of 383 adult lizards were slip-noosed and examined for tick infestation in April and May 1998. At least 94% of the lizards were infested by ticks and at least 20% of the females and 33% of the males carried 15 ticks. This intensive utilization of western fence lizards (which do not serve as natural reservoirs for Lyme disease spirochetes) by subadult ticks, is probably the primary reason for the low prevalence of infection with Borrelia burgdorferi in I. pacificus nymphs and adults previously recorded at the HREC. Tick loads were higher on male than female lizards. Also, male lizards were generally more heavily infested in late April than in late May. The prevalence of tick infestation exceeded 88% in all habitat types but males collected in woodland and grass/woodland edges had higher tick loads than those collected in open grassland. Male lizards captured in open, exposed grassland tended to carry heavier tick loads in northern/eastern, as compared to southern/western, exposures, and when leaf litter was present.&quot;,&quot;volume&quot;:&quot;23&quot;},&quot;isTemporary&quot;:false},{&quot;id&quot;:&quot;b5b32156-b5d2-3657-9466-cca3a4136169&quot;,&quot;itemData&quot;:{&quot;type&quot;:&quot;article-journal&quot;,&quot;id&quot;:&quot;b5b32156-b5d2-3657-9466-cca3a4136169&quot;,&quot;title&quot;:&quot;Expression of breeding coloration in European Green Lizards (Lacerta viridis): Variation with morphology and tick infestation&quot;,&quot;author&quot;:[{&quot;family&quot;:&quot;Václav&quot;,&quot;given&quot;:&quot;R.&quot;,&quot;parse-names&quot;:false,&quot;dropping-particle&quot;:&quot;&quot;,&quot;non-dropping-particle&quot;:&quot;&quot;},{&quot;family&quot;:&quot;Prokop&quot;,&quot;given&quot;:&quot;P.&quot;,&quot;parse-names&quot;:false,&quot;dropping-particle&quot;:&quot;&quot;,&quot;non-dropping-particle&quot;:&quot;&quot;},{&quot;family&quot;:&quot;Fekiač&quot;,&quot;given&quot;:&quot;V.&quot;,&quot;parse-names&quot;:false,&quot;dropping-particle&quot;:&quot;&quot;,&quot;non-dropping-particle&quot;:&quot;&quot;}],&quot;container-title&quot;:&quot;Canadian Journal of Zoology&quot;,&quot;container-title-short&quot;:&quot;Can J Zool&quot;,&quot;DOI&quot;:&quot;10.1139/Z07-102&quot;,&quot;ISSN&quot;:&quot;00084301&quot;,&quot;issued&quot;:{&quot;date-parts&quot;:[[2007]]},&quot;page&quot;:&quot;1199-1206&quot;,&quot;abstract&quot;:&quot;According to the hypothesis of parasite-mediated sexual selection, for a communication system to work reliably, parasites should reduce the showiness of sexual signals of their host. In this study, we examined whether the expression of breeding coloration in free-ranging adult European Green Lizards (Lacerta viridis (Laurenti, 1768)) is linked with infestation by their common ectoparasite Ixodes ricinus (L., 1758) (Acari: Ixodidae). We found that tick infestation was higher in males than in females. Males showing relatively heavier body for their tail length (predominantly males with regenerated tails) and relatively thinner tail base experienced higher infestation rates. In turn, relatively heavier females for their snout-vent length were less tick infested. Although some components of throat and chest coloration varied significantly with relative tail length, tail-base thickness, body mass, and head size, a measure of male throat and female chest color saturation seemed independent of lizard morphology. After correcting for the effects of morphology on skin coloration and tick load, the saturation of blue throat color in male lizards decreased with increasing level of tick infestation. In contrast, yellow chest color saturation increased with residual tick numbers in females. Considering presumably different signaling functions of male and female lizard coloration, our work suggests that tick infestation might represent a handicap for Green Lizards. © 2007 NRC.&quot;,&quot;issue&quot;:&quot;12&quot;,&quot;volume&quot;:&quot;85&quot;},&quot;isTemporary&quot;:false},{&quot;id&quot;:&quot;2b65ac40-e0bb-33a6-8c06-10bd9fd26c31&quot;,&quot;itemData&quot;:{&quot;type&quot;:&quot;article-journal&quot;,&quot;id&quot;:&quot;2b65ac40-e0bb-33a6-8c06-10bd9fd26c31&quot;,&quot;title&quot;:&quot;Epizootiology of blood parasites in an Australian lizard: A mark-recapture study of a natural population&quot;,&quot;author&quot;:[{&quot;family&quot;:&quot;Salkeld&quot;,&quot;given&quot;:&quot;Daniel J.&quot;,&quot;parse-names&quot;:false,&quot;dropping-particle&quot;:&quot;&quot;,&quot;non-dropping-particle&quot;:&quot;&quot;},{&quot;family&quot;:&quot;Schwarzkopf&quot;,&quot;given&quot;:&quot;Lin&quot;,&quot;parse-names&quot;:false,&quot;dropping-particle&quot;:&quot;&quot;,&quot;non-dropping-particle&quot;:&quot;&quot;}],&quot;container-title&quot;:&quot;International Journal for Parasitology&quot;,&quot;container-title-short&quot;:&quot;Int J Parasitol&quot;,&quot;DOI&quot;:&quot;10.1016/j.ijpara.2004.09.005&quot;,&quot;ISSN&quot;:&quot;00207519&quot;,&quot;PMID&quot;:&quot;15619511&quot;,&quot;issued&quot;:{&quot;date-parts&quot;:[[2005]]},&quot;page&quot;:&quot;11-18&quot;,&quot;abstract&quot;:&quot;The dynamics of a naturally endemic blood parasite (Hepatozoon hinuliae) were studied in a lizard (Eulamprus quoyii) host population, using 2 years of longitudinal data. We investigated how parasite abundance in the population varied over time, examined whether certain host sub-populations were more prone to infection, and compared parasite loads in relation to host reproductive behaviour. We recorded blood parasite infections of 331 individuals, obtained in 593 captures. Prevalence (the proportion of the host population infected) of blood parasites was high; approximately 66% of the lizard population was infected. Probability of infection increased with host age and size, but did not differ between the sexes. Within individuals, parasite load (the intensity of infection within individuals) did not vary over time, and was independent of host reproductive behaviour. Parasite load was significantly higher in males compared to females. © 2004 Australian Society for Parasitology Inc. Published by Elsevier Ltd. All rights reserved.&quot;,&quot;publisher&quot;:&quot;Elsevier Ltd&quot;,&quot;issue&quot;:&quot;1&quot;,&quot;volume&quot;:&quot;35&quot;},&quot;isTemporary&quot;:false}]},{&quot;citationID&quot;:&quot;MENDELEY_CITATION_5158a652-4fa9-4eff-842d-ecf8dae432da&quot;,&quot;properties&quot;:{&quot;noteIndex&quot;:0},&quot;isEdited&quot;:false,&quot;manualOverride&quot;:{&quot;isManuallyOverridden&quot;:false,&quot;citeprocText&quot;:&quot;(Klukowski &amp;#38; Nelson, 2001; Haenel, Smith, &amp;#38; John-Alder, 2003; Cox &lt;i&gt;et al.&lt;/i&gt;, 2005a)&quot;,&quot;manualOverrideText&quot;:&quot;&quot;},&quot;citationTag&quot;:&quot;MENDELEY_CITATION_v3_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quot;,&quot;citationItems&quot;:[{&quot;id&quot;:&quot;453e05cf-0d5e-337d-a105-ee3839c83667&quot;,&quot;itemData&quot;:{&quot;type&quot;:&quot;article-journal&quot;,&quot;id&quot;:&quot;453e05cf-0d5e-337d-a105-ee3839c83667&quot;,&quot;title&quot;:&quot;Home-Range analysis in Sceloporus undulatus (Eastern Fence Lizard) spacing patterns and the context of territorial behavior&quot;,&quot;author&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family&quot;:&quot;John-Alder&quot;,&quot;given&quot;:&quot;Henry B&quot;,&quot;parse-names&quot;:false,&quot;dropping-particle&quot;:&quot;&quot;,&quot;non-dropping-particle&quot;:&quot;&quot;}],&quot;container-title&quot;:&quot;Copeia&quot;,&quot;container-title-short&quot;:&quot;Copeia&quot;,&quot;URL&quot;:&quot;https://www.jstor.org/stable/1448602&quot;,&quot;issued&quot;:{&quot;date-parts&quot;:[[2003]]},&quot;page&quot;:&quot;99-112&quot;,&quot;issue&quot;:&quot;1&quot;,&quot;volume&quot;:&quot;26&quot;},&quot;isTemporary&quot;:false},{&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fe35b160-0705-4aee-af1d-023b9b174e24&quot;,&quot;properties&quot;:{&quot;noteIndex&quot;:0},&quot;isEdited&quot;:false,&quot;manualOverride&quot;:{&quot;isManuallyOverridden&quot;:false,&quot;citeprocText&quot;:&quot;(Cox &lt;i&gt;et al.&lt;/i&gt;, 2005a)&quot;,&quot;manualOverrideText&quot;:&quot;&quot;},&quot;citationTag&quot;:&quot;MENDELEY_CITATION_v3_eyJjaXRhdGlvbklEIjoiTUVOREVMRVlfQ0lUQVRJT05fZmUzNWIxNjAtMDcwNS00YWVlLWFmMWQtMDIzYjliMTc0ZTI0IiwicHJvcGVydGllcyI6eyJub3RlSW5kZXgiOjB9LCJpc0VkaXRlZCI6ZmFsc2UsIm1hbnVhbE92ZXJyaWRlIjp7ImlzTWFudWFsbHlPdmVycmlkZGVuIjpmYWxzZSwiY2l0ZXByb2NUZXh0IjoiKENveCA8aT5ldCBhbC48L2k+LCAyMDA1YSkiLCJtYW51YWxPdmVycmlkZVRleHQiOiIifSwiY2l0YXRpb25JdGVtcyI6W3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quot;,&quot;citationItems&quot;:[{&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60397e9b-fa04-4f26-bea5-d88446f15fb7&quot;,&quot;properties&quot;:{&quot;noteIndex&quot;:0},&quot;isEdited&quot;:false,&quot;manualOverride&quot;:{&quot;isManuallyOverridden&quot;:false,&quot;citeprocText&quot;:&quot;(Veiga &lt;i&gt;et al.&lt;/i&gt;, 1998; Belliure, Smith, &amp;#38; Sorci, 2004)&quot;,&quot;manualOverrideText&quot;:&quot;&quot;},&quot;citationTag&quot;:&quot;MENDELEY_CITATION_v3_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&quot;,&quot;citationItems&quot;:[{&quot;id&quot;:&quot;0f768ba6-7697-3036-aee1-1bbbbb306a1c&quot;,&quot;itemData&quot;:{&quot;type&quot;:&quot;article-journal&quot;,&quot;id&quot;:&quot;0f768ba6-7697-3036-aee1-1bbbbb306a1c&quot;,&quot;title&quot;:&quot;Effect of testosterone on T cell-mediated immunity in two species of Mediterranean lacertid lizards&quot;,&quot;author&quot;:[{&quot;family&quot;:&quot;Belliure&quot;,&quot;given&quot;:&quot;Josabel&quot;,&quot;parse-names&quot;:false,&quot;dropping-particle&quot;:&quot;&quot;,&quot;non-dropping-particle&quot;:&quot;&quot;},{&quot;family&quot;:&quot;Smith&quot;,&quot;given&quot;:&quot;Linda&quot;,&quot;parse-names&quot;:false,&quot;dropping-particle&quot;:&quot;&quot;,&quot;non-dropping-particle&quot;:&quot;&quot;},{&quot;family&quot;:&quot;Sorci&quot;,&quot;given&quot;:&quot;Gabriele&quot;,&quot;parse-names&quot;:false,&quot;dropping-particle&quot;:&quot;&quot;,&quot;non-dropping-particle&quot;:&quot;&quot;}],&quot;container-title&quot;:&quot;Journal of Experimental Zoology Part A: Comparative Experimental Biology&quot;,&quot;container-title-short&quot;:&quot;J Exp Zool A Comp Exp Biol&quot;,&quot;DOI&quot;:&quot;10.1002/jez.a.20068&quot;,&quot;ISSN&quot;:&quot;0022104X&quot;,&quot;PMID&quot;:&quot;15114648&quot;,&quot;issued&quot;:{&quot;date-parts&quot;:[[2004,5,1]]},&quot;page&quot;:&quot;411-418&quot;,&quot;abstract&quot;:&quot;One of the primary assumptions of the immunocompetence handicap hypothesis is that testosterone has an immunosuppressive effect, but conflicting results have been reported in a variety of bird species concerning the effect of testosterone on the humoral and the T cell-mediated components of the immune system. The T cell-mediated component of the immune system is particularly important during the breeding season, because the likelihood of injury during sexual competition is high and T cell-mediated immunity is essential for healing wounds and resisting infection. In this study we examined the effect of experimentally increased levels of testosterone during breeding season on T cell-mediated immunity in male lizards of two Mediterranean lacertid species, Psammodromus algirus and Acanthodactylus erythrurus. The hormonal treatment significantly increased testosterone of the experimental individuals. T cell-mediated responses to phytohemagglutinin stimulation were significantly suppressed in testosterone-treated males of both species. Furthermore, there was a significant negative relationship between individual variability in T cell-mediated responsiveness and plasma testosterone concentration. The present study is the first to demonstrate testosterone-induced suppression of T cell-mediated immunity in lizards. © 2004 Wiley-Liss, Inc.&quot;,&quot;publisher&quot;:&quot;John Wiley and Sons Inc.&quot;,&quot;issue&quot;:&quot;5&quot;,&quot;volume&quot;:&quot;301&quot;},&quot;isTemporary&quot;:false},{&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container-title-short&quot;:&quot;&quot;},&quot;isTemporary&quot;:false}]},{&quot;citationID&quot;:&quot;MENDELEY_CITATION_234e276b-7336-403d-8166-903e0002b342&quot;,&quot;properties&quot;:{&quot;noteIndex&quot;:0},&quot;isEdited&quot;:false,&quot;manualOverride&quot;:{&quot;isManuallyOverridden&quot;:false,&quot;citeprocText&quot;:&quot;(Haenel &lt;i&gt;et al.&lt;/i&gt;, 2003)&quot;,&quot;manualOverrideText&quot;:&quot;&quot;},&quot;citationTag&quot;:&quot;MENDELEY_CITATION_v3_eyJjaXRhdGlvbklEIjoiTUVOREVMRVlfQ0lUQVRJT05fMjM0ZTI3NmItNzMzNi00MDNkLTgxNjYtOTAzZTAwMDJiMzQyIiwicHJvcGVydGllcyI6eyJub3RlSW5kZXgiOjB9LCJpc0VkaXRlZCI6ZmFsc2UsIm1hbnVhbE92ZXJyaWRlIjp7ImlzTWFudWFsbHlPdmVycmlkZGVuIjpmYWxzZSwiY2l0ZXByb2NUZXh0IjoiKEhhZW5lbCA8aT5ldCBhbC48L2k+LCAyMDAzKS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XX0=&quot;,&quot;citationItems&quot;:[{&quot;id&quot;:&quot;453e05cf-0d5e-337d-a105-ee3839c83667&quot;,&quot;itemData&quot;:{&quot;type&quot;:&quot;article-journal&quot;,&quot;id&quot;:&quot;453e05cf-0d5e-337d-a105-ee3839c83667&quot;,&quot;title&quot;:&quot;Home-Range analysis in Sceloporus undulatus (Eastern Fence Lizard) spacing patterns and the context of territorial behavior&quot;,&quot;author&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family&quot;:&quot;John-Alder&quot;,&quot;given&quot;:&quot;Henry B&quot;,&quot;parse-names&quot;:false,&quot;dropping-particle&quot;:&quot;&quot;,&quot;non-dropping-particle&quot;:&quot;&quot;}],&quot;container-title&quot;:&quot;Copeia&quot;,&quot;container-title-short&quot;:&quot;Copeia&quot;,&quot;URL&quot;:&quot;https://www.jstor.org/stable/1448602&quot;,&quot;issued&quot;:{&quot;date-parts&quot;:[[2003]]},&quot;page&quot;:&quot;99-112&quot;,&quot;issue&quot;:&quot;1&quot;,&quot;volume&quot;:&quot;26&quot;},&quot;isTemporary&quot;:false}]},{&quot;citationID&quot;:&quot;MENDELEY_CITATION_bfe4efdb-f6ff-41f0-a563-c7642ad67e45&quot;,&quot;properties&quot;:{&quot;noteIndex&quot;:0},&quot;isEdited&quot;:false,&quot;manualOverride&quot;:{&quot;isManuallyOverridden&quot;:false,&quot;citeprocText&quot;:&quot;(Cox &lt;i&gt;et al.&lt;/i&gt;, 2005b; Miles &lt;i&gt;et al.&lt;/i&gt;, 2007; John-Alder &lt;i&gt;et al.&lt;/i&gt;, 2009)&quot;,&quot;manualOverrideText&quot;:&quot;&quot;},&quot;citationTag&quot;:&quot;MENDELEY_CITATION_v3_eyJjaXRhdGlvbklEIjoiTUVOREVMRVlfQ0lUQVRJT05fYmZlNGVmZGItZjZmZi00MWYwLWE1NjMtYzc2NDJhZDY3ZTQ1IiwicHJvcGVydGllcyI6eyJub3RlSW5kZXgiOjB9LCJpc0VkaXRlZCI6ZmFsc2UsIm1hbnVhbE92ZXJyaWRlIjp7ImlzTWFudWFsbHlPdmVycmlkZGVuIjpmYWxzZSwiY2l0ZXByb2NUZXh0IjoiKENveCA8aT5ldCBhbC48L2k+LCAyMDA1YjsgTWlsZXMgPGk+ZXQgYWwuPC9pPiwgMjAwNzsgSm9obi1BbGRlciA8aT5ldCBhbC48L2k+LCAyMDA5KS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&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94ed7dca-cae3-3839-b4a5-ca484059237a&quot;,&quot;itemData&quot;:{&quot;type&quot;:&quot;article-journal&quot;,&quot;id&quot;:&quot;94ed7dca-cae3-3839-b4a5-ca484059237a&quot;,&quot;title&quot;:&quot;Testosterone inhibits growth in juvenile male eastern fence lizards (Sceloporus undulatus): implications for energy allocation and sexual size dimorphism&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John-Alder&quot;,&quot;given&quot;:&quot;Henry B&quot;,&quot;parse-names&quot;:false,&quot;dropping-particle&quot;:&quot;&quot;,&quot;non-dropping-particle&quot;:&quot;&quot;}],&quot;container-title&quot;:&quot;Physiological and Biochemical Zoology&quot;,&quot;issued&quot;:{&quot;date-parts&quot;:[[2005]]},&quot;page&quot;:&quot;531-545&quot;,&quot;abstract&quot;:&quot;In the eastern fence lizard, Sceloporus undulatus, female-larger sexual size dimorphism develops because yearling females grow faster than males before first reproduction. This sexual growth divergence coincides with maturational increases in male aggression , movement, and ventral coloration, all of which are influenced by the sex steroid testosterone (T). These observations suggest that male growth may be constrained by energetic costs of activity and implicate T as a physiological regulator of this potential trade-off. To test this hypothesis, we used surgical castration and subsequent administration of ex-ogenous T to alter the physiological and behavioral phenotypes of field-active males during the period of sexual growth divergence. As predicted, T inhibited male growth, while castration promoted long-term growth. Males treated with T also exhibited increased daily activity period, movement, and home range area. Food consumption did not differ among male treatments or sexes, suggesting that the inhibitory effects of T on growth are mediated by patterns of energy allocation rather than acquisition. On the basis of estimates derived from published data, we conclude that the energetic cost of increased daily activity period following T manipulation is sufficient to explain most (79%) of the associated reduction in growth. Further, growth may have been constrained by additional energetic costs of increased ectoparasite load following T manipulation. Similar studies of the proximate behavioral, ecological, and physiological mechanisms involved in growth regulation should greatly improve our understanding of sexual size dimorphism. Physiological and Biochemical Zoology 78(4):531-545. 2005. 2005 by The University of Chicago. All rights reserved. 1522-2152/2005/7804-4041$15.00&quot;,&quot;issue&quot;:&quot;4 &quot;,&quot;volume&quot;:&quot; 78&quot;,&quot;container-title-short&quot;:&quot;&quot;},&quot;isTemporary&quot;:false},{&quot;id&quot;:&quot;11a9e8c2-5303-37d0-a1c2-6500d72aa436&quot;,&quot;itemData&quot;:{&quot;type&quot;:&quot;article-journal&quot;,&quot;id&quot;:&quot;11a9e8c2-5303-37d0-a1c2-6500d72aa436&quot;,&quot;title&quot;:&quot;Relating endocrinology, physiology and behaviour using species with alternative mating strategies&quot;,&quot;author&quot;:[{&quot;family&quot;:&quot;Miles&quot;,&quot;given&quot;:&quot;D. B.&quot;,&quot;parse-names&quot;:false,&quot;dropping-particle&quot;:&quot;&quot;,&quot;non-dropping-particle&quot;:&quot;&quot;},{&quot;family&quot;:&quot;Sinervo&quot;,&quot;given&quot;:&quot;B.&quot;,&quot;parse-names&quot;:false,&quot;dropping-particle&quot;:&quot;&quot;,&quot;non-dropping-particle&quot;:&quot;&quot;},{&quot;family&quot;:&quot;Hazard&quot;,&quot;given&quot;:&quot;L. C.&quot;,&quot;parse-names&quot;:false,&quot;dropping-particle&quot;:&quot;&quot;,&quot;non-dropping-particle&quot;:&quot;&quot;},{&quot;family&quot;:&quot;Svensson&quot;,&quot;given&quot;:&quot;E. I.&quot;,&quot;parse-names&quot;:false,&quot;dropping-particle&quot;:&quot;&quot;,&quot;non-dropping-particle&quot;:&quot;&quot;},{&quot;family&quot;:&quot;Costa&quot;,&quot;given&quot;:&quot;D.&quot;,&quot;parse-names&quot;:false,&quot;dropping-particle&quot;:&quot;&quot;,&quot;non-dropping-particle&quot;:&quot;&quot;}],&quot;container-title&quot;:&quot;Functional Ecology&quot;,&quot;container-title-short&quot;:&quot;Funct Ecol&quot;,&quot;DOI&quot;:&quot;10.1111/j.1365-2435.2007.01304.x&quot;,&quot;ISSN&quot;:&quot;02698463&quot;,&quot;issued&quot;:{&quot;date-parts&quot;:[[2007,8]]},&quot;page&quot;:&quot;653-665&quot;,&quot;abstract&quot;:&quot;1. Recent reviews demonstrate that genetically determined alternative mating strategies (AMS) are widespread and typically consist of morphs that are recognized by morphological or colour traits. Despite well-established behavioural differences associated with each morph, and evidence that androgens are involved in the induction of morphs, few studies have examined whether morphs also vary in whole-organismal performance traits, which may affect dominance status, resource holding potential (RHP) or mate attraction. 2. Our survey revealed a link between androgens and physiological performance traits that are associated with territorial or courtship displays across vertebrate taxa, although the number of species in the sample is limited. Experimental elevation of testosterone alters muscular contractile properties, swimming performance, sprint speed and endurance in males. Whether morphs differ in physiological capacities is relatively unexplored, although recent studies have found that males with high dominance status also exhibit greater physiological capacities (locomotor performance, call duration). 3. Multiple studies support the hypothesis that elevated testosterone results in fitness trade-offs. Potential costs of testosterone include impaired immune function, higher parasite loads, greater energetic requirements and ultimately reduced survival. Long term studies of Uta stansburiana highlight the trade-offs among life-history traits induced by variation in testosterone. Circumstantial evidence suggests a role of testosterone in depressing immune function in species with AMS. 4. We argue that hypotheses regarding the role of trade-offs in shaping selection on functional modules, which are involved in sexual selection, are best developed by manipulative studies on discrete morphs. Our review highlights the need to measure multiple traits to provide additional insights into the roles of sexual selection and physiological epistasis in maintaining intraspecific variation in reproductive phenotypes. The integration of endocrine control of behaviour, physiology and performance is rarely attempted in most studies and may be facilitated by analyses that focus on estimating correlational selection. © 2007 The Authors.&quot;,&quot;issue&quot;:&quot;4&quot;,&quot;volume&quot;:&quot;21&quot;},&quot;isTemporary&quot;:false}]},{&quot;citationID&quot;:&quot;MENDELEY_CITATION_7dd840bd-fd86-4ac3-abc2-44fcf85ed04d&quot;,&quot;properties&quot;:{&quot;noteIndex&quot;:0},&quot;isEdited&quot;:false,&quot;manualOverride&quot;:{&quot;isManuallyOverridden&quot;:false,&quot;citeprocText&quot;:&quot;(Cox &lt;i&gt;et al.&lt;/i&gt;, 2005a)&quot;,&quot;manualOverrideText&quot;:&quot;&quot;},&quot;citationTag&quot;:&quot;MENDELEY_CITATION_v3_eyJjaXRhdGlvbklEIjoiTUVOREVMRVlfQ0lUQVRJT05fN2RkODQwYmQtZmQ4Ni00YWMzLWFiYzItNDRmY2Y4NWVkMDRkIiwicHJvcGVydGllcyI6eyJub3RlSW5kZXgiOjB9LCJpc0VkaXRlZCI6ZmFsc2UsIm1hbnVhbE92ZXJyaWRlIjp7ImlzTWFudWFsbHlPdmVycmlkZGVuIjpmYWxzZSwiY2l0ZXByb2NUZXh0IjoiKENveCA8aT5ldCBhbC48L2k+LCAyMDA1YSkiLCJtYW51YWxPdmVycmlkZVRleHQiOiIifSwiY2l0YXRpb25JdGVtcyI6W3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quot;,&quot;citationItems&quot;:[{&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89a6c26c-ac27-47c0-bcae-9a54c084b6ce&quot;,&quot;properties&quot;:{&quot;noteIndex&quot;:0},&quot;isEdited&quot;:false,&quot;manualOverride&quot;:{&quot;isManuallyOverridden&quot;:false,&quot;citeprocText&quot;:&quot;(John-Alder &lt;i&gt;et al.&lt;/i&gt;, 2009)&quot;,&quot;manualOverrideText&quot;:&quot;&quot;},&quot;citationTag&quot;:&quot;MENDELEY_CITATION_v3_eyJjaXRhdGlvbklEIjoiTUVOREVMRVlfQ0lUQVRJT05fODlhNmMyNmMtYWMyNy00N2MwLWJjYWUtOWE1NGMwODRiNmNlIiwicHJvcGVydGllcyI6eyJub3RlSW5kZXgiOjB9LCJpc0VkaXRlZCI6ZmFsc2UsIm1hbnVhbE92ZXJyaWRlIjp7ImlzTWFudWFsbHlPdmVycmlkZGVuIjpmYWxzZSwiY2l0ZXByb2NUZXh0IjoiKEpvaG4tQWxkZXIgPGk+ZXQgYWwuPC9pPiwgMjAwOSkiLCJtYW51YWxPdmVycmlkZVRleHQiOiIifSwiY2l0YXRpb25JdGVtcyI6W3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citationID&quot;:&quot;MENDELEY_CITATION_17e214f7-1361-46c2-a128-3da1fc42b4d5&quot;,&quot;properties&quot;:{&quot;noteIndex&quot;:0},&quot;isEdited&quot;:false,&quot;manualOverride&quot;:{&quot;isManuallyOverridden&quot;:false,&quot;citeprocText&quot;:&quot;(Salvador &lt;i&gt;et al.&lt;/i&gt;, 1996; Klukowski &amp;#38; Nelson, 2001; John-Alder &lt;i&gt;et al.&lt;/i&gt;, 2009)&quot;,&quot;manualOverrideText&quot;:&quot;&quot;},&quot;citationTag&quot;:&quot;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&quot;,&quot;citationItems&quot;:[{&quot;id&quot;:&quot;0d1d432e-6f49-31e3-b648-ecc2e0dadb7b&quot;,&quot;itemData&quot;:{&quot;type&quot;:&quot;article-journal&quot;,&quot;id&quot;:&quot;0d1d432e-6f49-31e3-b648-ecc2e0dadb7b&quot;,&quot;title&quot;:&quot;The cost of producing a sexual signal: testosterone increases the susceptibility of male lizards to ectoparasitic infestation&quot;,&quot;author&quot;:[{&quot;family&quot;:&quot;Salvador&quot;,&quot;given&quot;:&quot;Alfredo&quot;,&quot;parse-names&quot;:false,&quot;dropping-particle&quot;:&quot;&quot;,&quot;non-dropping-particle&quot;:&quot;&quot;},{&quot;family&quot;:&quot;Veiga&quot;,&quot;given&quot;:&quot;Jose P&quot;,&quot;parse-names&quot;:false,&quot;dropping-particle&quot;:&quot;&quot;,&quot;non-dropping-particle&quot;:&quot;&quot;},{&quot;family&quot;:&quot;Martin&quot;,&quot;given&quot;:&quot;Jose&quot;,&quot;parse-names&quot;:false,&quot;dropping-particle&quot;:&quot;&quot;,&quot;non-dropping-particle&quot;:&quot;&quot;},{&quot;family&quot;:&quot;Lopez&quot;,&quot;given&quot;:&quot;Pilar&quot;,&quot;parse-names&quot;:false,&quot;dropping-particle&quot;:&quot;&quot;,&quot;non-dropping-particle&quot;:&quot;&quot;},{&quot;family&quot;:&quot;Abelenda&quot;,&quot;given&quot;:&quot;Maria&quot;,&quot;parse-names&quot;:false,&quot;dropping-particle&quot;:&quot;&quot;,&quot;non-dropping-particle&quot;:&quot;&quot;},{&quot;family&quot;:&quot;Puerta&quot;,&quot;given&quot;:&quot;Marisa&quot;,&quot;parse-names&quot;:false,&quot;dropping-particle&quot;:&quot;&quot;,&quot;non-dropping-particle&quot;:&quot;&quot;}],&quot;container-title&quot;:&quot;Behavioral Ecology&quot;,&quot;issued&quot;:{&quot;date-parts&quot;:[[1996]]},&quot;page&quot;:&quot;145-150&quot;,&quot;abstract&quot;:&quot;According to current evolutionary theory, advertising traits that honestly indicate an organism's genetic quality might be costly to produce or maintain, though the kind of costs involved in this process are controversial. Recently the immunocompetence hypothesis has proposed that testosterone (T) stimulates the expression of male sexually selected traits while decreasing im-munocompetence. Even though some recent studies have shown an effect of T on ectoparasite load, the dual effect of the hormone has not been addressed in free-living populations. Here we report results of an experiment in a free-living population of the lizard Psammodromus algirus during the mating season. Males implanted with T had larger patches of breeding color and behaved more aggressively than control males. In T-implanted males, the increase in number of ticks during the mating season was significantly higher than in control males and this negatively affected several hematological parameters. T-males suffered significantly higher mortality than control males during the experiment The results from the manipulation of T are consistent with the dual effect of this hormone.&quot;,&quot;issue&quot;:&quot;2&quot;,&quot;volume&quot;:&quot;7&quot;,&quot;container-title-short&quot;:&quot;&quot;},&quot;isTemporary&quot;:false},{&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citationID&quot;:&quot;MENDELEY_CITATION_0513eb31-12fa-417a-bdbb-30ad1a638729&quot;,&quot;properties&quot;:{&quot;noteIndex&quot;:0},&quot;isEdited&quot;:false,&quot;manualOverride&quot;:{&quot;isManuallyOverridden&quot;:false,&quot;citeprocText&quot;:&quot;(Moller &lt;i&gt;et al.&lt;/i&gt;, 1999)&quot;,&quot;manualOverrideText&quot;:&quot;&quot;},&quot;citationTag&quot;:&quot;MENDELEY_CITATION_v3_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&quot;,&quot;citationItems&quot;:[{&quot;id&quot;:&quot;b70da74f-c871-3c25-8ec2-9d79dc8caf9a&quot;,&quot;itemData&quot;:{&quot;type&quot;:&quot;article-journal&quot;,&quot;id&quot;:&quot;b70da74f-c871-3c25-8ec2-9d79dc8caf9a&quot;,&quot;title&quot;:&quot;Parasitism, host immune function, and sexual selection&quot;,&quot;author&quot;:[{&quot;family&quot;:&quot;Moller&quot;,&quot;given&quot;:&quot;A P&quot;,&quot;parse-names&quot;:false,&quot;dropping-particle&quot;:&quot;&quot;,&quot;non-dropping-particle&quot;:&quot;&quot;},{&quot;family&quot;:&quot;Christe&quot;,&quot;given&quot;:&quot;P&quot;,&quot;parse-names&quot;:false,&quot;dropping-particle&quot;:&quot;&quot;,&quot;non-dropping-particle&quot;:&quot;&quot;},{&quot;family&quot;:&quot;Lux&quot;,&quot;given&quot;:&quot;E&quot;,&quot;parse-names&quot;:false,&quot;dropping-particle&quot;:&quot;&quot;,&quot;non-dropping-particle&quot;:&quot;&quot;}],&quot;container-title&quot;:&quot;Source: The Quarterly Review of Biology&quot;,&quot;issued&quot;:{&quot;date-parts&quot;:[[1999]]},&quot;page&quot;:&quot;3-20&quot;,&quot;issue&quot;:&quot;1&quot;,&quot;volume&quot;:&quot;74&quot;,&quot;container-title-short&quot;:&quot;&quot;},&quot;isTemporary&quot;:false}]},{&quot;citationID&quot;:&quot;MENDELEY_CITATION_63135486-14f0-4d9e-9ddb-9c569854206e&quot;,&quot;properties&quot;:{&quot;noteIndex&quot;:0},&quot;isEdited&quot;:false,&quot;manualOverride&quot;:{&quot;isManuallyOverridden&quot;:true,&quot;citeprocText&quot;:&quot;(Main &amp;#38; Bull, 2000)&quot;,&quot;manualOverrideText&quot;:&quot;Main &amp; Bull, 2000)&quot;},&quot;citationTag&quot;:&quot;MENDELEY_CITATION_v3_eyJjaXRhdGlvbklEIjoiTUVOREVMRVlfQ0lUQVRJT05fNjMxMzU0ODYtMTRmMC00ZDllLTlkZGItOWM1Njk4NTQyMDZlIiwicHJvcGVydGllcyI6eyJub3RlSW5kZXgiOjB9LCJpc0VkaXRlZCI6ZmFsc2UsIm1hbnVhbE92ZXJyaWRlIjp7ImlzTWFudWFsbHlPdmVycmlkZGVuIjp0cnVlLCJjaXRlcHJvY1RleHQiOiIoTWFpbiAmIzM4OyBCdWxsLCAyMDAwKSIsIm1hbnVhbE92ZXJyaWRlVGV4dCI6Ik1haW4gJiBCdWxsLCAyMDAwKS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eb216ee3-8d91-429b-99c2-bdc94530bc5f&quot;,&quot;properties&quot;:{&quot;noteIndex&quot;:0},&quot;isEdited&quot;:false,&quot;manualOverride&quot;:{&quot;isManuallyOverridden&quot;:false,&quot;citeprocText&quot;:&quot;(Bullard &lt;i&gt;et al.&lt;/i&gt;, 2016)&quot;,&quot;manualOverrideText&quot;:&quot;&quot;},&quot;citationTag&quot;:&quot;MENDELEY_CITATION_v3_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&quot;,&quot;citationItems&quot;:[{&quot;id&quot;:&quot;d4cd0c4c-88d7-32be-b700-da265e434845&quot;,&quot;itemData&quot;:{&quot;type&quot;:&quot;article-journal&quot;,&quot;id&quot;:&quot;d4cd0c4c-88d7-32be-b700-da265e434845&quot;,&quot;title&quot;:&quot;Structural characterization of tick cement cones collected from in vivo and artificial membrane blood-fed Lone Star ticks (Amblyomma americanum)&quot;,&quot;author&quot;:[{&quot;family&quot;:&quot;Bullard&quot;,&quot;given&quot;:&quot;Rebekah&quot;,&quot;parse-names&quot;:false,&quot;dropping-particle&quot;:&quot;&quot;,&quot;non-dropping-particle&quot;:&quot;&quot;},{&quot;family&quot;:&quot;Allen&quot;,&quot;given&quot;:&quot;Paige&quot;,&quot;parse-names&quot;:false,&quot;dropping-particle&quot;:&quot;&quot;,&quot;non-dropping-particle&quot;:&quot;&quot;},{&quot;family&quot;:&quot;Chao&quot;,&quot;given&quot;:&quot;Chien Chung&quot;,&quot;parse-names&quot;:false,&quot;dropping-particle&quot;:&quot;&quot;,&quot;non-dropping-particle&quot;:&quot;&quot;},{&quot;family&quot;:&quot;Douglas&quot;,&quot;given&quot;:&quot;Jessica&quot;,&quot;parse-names&quot;:false,&quot;dropping-particle&quot;:&quot;&quot;,&quot;non-dropping-particle&quot;:&quot;&quot;},{&quot;family&quot;:&quot;Das&quot;,&quot;given&quot;:&quot;Pradipta&quot;,&quot;parse-names&quot;:false,&quot;dropping-particle&quot;:&quot;&quot;,&quot;non-dropping-particle&quot;:&quot;&quot;},{&quot;family&quot;:&quot;Morgan&quot;,&quot;given&quot;:&quot;Sarah E.&quot;,&quot;parse-names&quot;:false,&quot;dropping-particle&quot;:&quot;&quot;,&quot;non-dropping-particle&quot;:&quot;&quot;},{&quot;family&quot;:&quot;Ching&quot;,&quot;given&quot;:&quot;Wei Mei&quot;,&quot;parse-names&quot;:false,&quot;dropping-particle&quot;:&quot;&quot;,&quot;non-dropping-particle&quot;:&quot;&quot;},{&quot;family&quot;:&quot;Karim&quot;,&quot;given&quot;:&quot;Shahid&quot;,&quot;parse-names&quot;:false,&quot;dropping-particle&quot;:&quot;&quot;,&quot;non-dropping-particle&quot;:&quot;&quot;}],&quot;container-title&quot;:&quot;Ticks and Tick-borne Diseases&quot;,&quot;container-title-short&quot;:&quot;Ticks Tick Borne Dis&quot;,&quot;DOI&quot;:&quot;10.1016/j.ttbdis.2016.04.006&quot;,&quot;ISSN&quot;:&quot;18779603&quot;,&quot;PMID&quot;:&quot;27118479&quot;,&quot;issued&quot;:{&quot;date-parts&quot;:[[2016,7,1]]},&quot;page&quot;:&quot;880-892&quot;,&quot;abstract&quot;:&quot;The Lone Star tick, Amblyomma americanum, is endemic to the southeastern United States and capable of transmitting pathogenic diseases and causing non-pathogenic conditions. To remain firmly attached to the host, the tick secretes a proteinaceous matrix termed the cement cone which hardens around the tick's mouthparts to assist in the attachment of the tick as well as to protect the mouthparts from the host immune system. Cement cones collected from ticks on a host are commonly contaminated with host skin and hair making analysis of the cone difficult. To reduce the contamination found in the cement cone, we have adapted an artificial membrane feeding system used to feed long mouthpart ticks. Cones collected from in vivo and membrane fed ticks are analyzed to determine changes in the cone morphology. Comparisons of the cement cones using light microscopy shows similar structures and color however using scanning electron microscopy the cones have drastically different structures. The in vivo cones contain fibrils, sheets, and are heavily textured whereas cones from membrane fed ticks are remarkably smooth with no distinct structures. Analysis of the secondary protein structures using FTIR-ATR show both in vivo and membrane fed cement cones contain β sheets but only in vivo cement cones contain helical protein structures. Additionally, proteomic analysis using LC–MS/MS identifies many proteins including glycine rich proteins, metalloproteases, and protease inhibitors. Proteomic analysis of the cones identified both secreted and non-secreted tick proteins. Artificial membrane feeding is a suitable model for increased collection of cement cones for proteomic analysis however, structurally there are significant differences.&quot;,&quot;publisher&quot;:&quot;Elsevier GmbH&quot;,&quot;issue&quot;:&quot;5&quot;,&quot;volume&quot;:&quot;7&quot;},&quot;isTemporary&quot;:false}]},{&quot;citationID&quot;:&quot;MENDELEY_CITATION_7aa04142-883d-4e5b-9921-9c17d3b448e8&quot;,&quot;properties&quot;:{&quot;noteIndex&quot;:0},&quot;isEdited&quot;:false,&quot;manualOverride&quot;:{&quot;isManuallyOverridden&quot;:false,&quot;citeprocText&quot;:&quot;(Prosser &amp;#38; Brown, 1961)&quot;,&quot;manualOverrideText&quot;:&quot;&quot;},&quot;citationTag&quot;:&quot;MENDELEY_CITATION_v3_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&quot;,&quot;citationItems&quot;:[{&quot;id&quot;:&quot;85c503ea-c0ff-3649-9698-2d911b1c3109&quot;,&quot;itemData&quot;:{&quot;type&quot;:&quot;book&quot;,&quot;id&quot;:&quot;85c503ea-c0ff-3649-9698-2d911b1c3109&quot;,&quot;title&quot;:&quot;Comparative animal physiology&quot;,&quot;author&quot;:[{&quot;family&quot;:&quot;Prosser&quot;,&quot;given&quot;:&quot;C Ladd&quot;,&quot;parse-names&quot;:false,&quot;dropping-particle&quot;:&quot;&quot;,&quot;non-dropping-particle&quot;:&quot;&quot;},{&quot;family&quot;:&quot;Brown&quot;,&quot;given&quot;:&quot;Frank Arthur&quot;,&quot;parse-names&quot;:false,&quot;dropping-particle&quot;:&quot;&quot;,&quot;non-dropping-particle&quot;:&quot;&quot;}],&quot;container-title&quot;:&quot;(No Title)&quot;,&quot;issued&quot;:{&quot;date-parts&quot;:[[1961]]},&quot;publisher-place&quot;:&quot;Amsterdam&quot;,&quot;edition&quot;:&quot;2&quot;,&quot;publisher&quot;:&quot; W. B Saunders&quot;,&quot;container-title-short&quot;:&quot;&quot;},&quot;isTemporary&quot;:false}]},{&quot;citationID&quot;:&quot;MENDELEY_CITATION_d8ec44b8-5ec1-4ce5-b3e4-5311f32b3034&quot;,&quot;properties&quot;:{&quot;noteIndex&quot;:0},&quot;isEdited&quot;:false,&quot;manualOverride&quot;:{&quot;isManuallyOverridden&quot;:false,&quot;citeprocText&quot;:&quot;(Lehmann, 1993)&quot;,&quot;manualOverrideText&quot;:&quot;&quot;},&quot;citationTag&quot;:&quot;MENDELEY_CITATION_v3_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&quot;,&quot;citationItems&quot;:[{&quot;id&quot;:&quot;38c413a2-e352-39ec-a794-954af249235a&quot;,&quot;itemData&quot;:{&quot;type&quot;:&quot;article-journal&quot;,&quot;id&quot;:&quot;38c413a2-e352-39ec-a794-954af249235a&quot;,&quot;title&quot;:&quot;Ectoparasites: direct impact on host fitness&quot;,&quot;author&quot;:[{&quot;family&quot;:&quot;Lehmann&quot;,&quot;given&quot;:&quot;T&quot;,&quot;parse-names&quot;:false,&quot;dropping-particle&quot;:&quot;&quot;,&quot;non-dropping-particle&quot;:&quot;&quot;}],&quot;container-title&quot;:&quot;Parasitology Today&quot;,&quot;issued&quot;:{&quot;date-parts&quot;:[[1993]]},&quot;abstract&quot;:&quot;Despite being restricted to the host's first line of&amp;fence (the integument, away from vital organs), ectoparasite damage has a pronounced impact on host fitness. This generalization can be explained by the reduced dependence of most ectoparasites on their individual host, which minimizes the fitness loss linked to host death. This explanation implies that permanent ectoparasites evolve less 'aggressively' than do either nest or field ectoparasites. This, and other determinants of ectoparasitic virulence are discussed here by Tovi Lehmann. Weight loss, the reduced production of milk, eggs, meat, hide and wool, fetal abortions and death are extensively documented examples of direct (excluding pathogen transmission) consequences of ectoparasitism in domestic animals1, 2. The prediction of the 'conventional wis-dom' that parasites evolve to be harmless to their hosts is implicit in most explanations of these damages, ie. the confinement of crowded hosts, the provision of shelters for hosts that also protect ectoparasites, the exposure of hosts to unfamiliar ectoparasites, and artificial selection for host traits other than ectoparasite resistance. These explanations imply unusually high ectoparasite loads. Likewise, summaries of ectoparasite-host relationships generalize that ectoparasites, apart from their role in the transmission of pathogens, affect their hosts negligibly in the wild 2,3. This distinction between direct and indirect impact of ectoparasites has recently become less apparent. This review examines the hypothesis of negligible ectoparasite impact upon components of host fitness (reproduction and survival) in the light of recent studies and analyzes ectoparasitism with respect to parasite pathogenicity. Ectoparasites primarily share the exploitation of their host's integument. The large diversity among ectopara-sites relates to the independent origin of many taxa (eg. ectoparasitism evolved at least seven times in insects4), which include protozoa (eg. Ichtyobodo necator on octo-pusesS), nematodes (eg. Noctuidonema guyanense on moths 6) and mollusks (eg. Boonea impressa on oysters7), in addition to the more familiar monogenean helminths, leeches, crustaceans, acari and insects. Ectoparasites are found on a wide range of animal hosts. Because of the diversity of associated organisms and environmental settings, generalizations would be subject to many exceptions. Even though I will consider ectoparasitism from a broad perspective, my familiarity with mammal ectoparasites biases this review toward insects and acari. These were chosen narrowly (excluding mosquitoes, bot flies, etc.) to comply with all the definitions of ectoparasites.&quot;,&quot;volume&quot;:&quot;9&quot;,&quot;container-title-short&quot;:&quot;&quot;},&quot;isTemporary&quot;:false}]},{&quot;citationID&quot;:&quot;MENDELEY_CITATION_cfbdc043-1419-48bf-8f35-dc271fd2b8b2&quot;,&quot;properties&quot;:{&quot;noteIndex&quot;:0},&quot;isEdited&quot;:false,&quot;manualOverride&quot;:{&quot;isManuallyOverridden&quot;:false,&quot;citeprocText&quot;:&quot;(Dunlap &amp;#38; Mathies, 1993; Lanser &lt;i&gt;et al.&lt;/i&gt;, 2021)&quot;,&quot;manualOverrideText&quot;:&quot;&quot;},&quot;citationTag&quot;:&quot;MENDELEY_CITATION_v3_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&quot;,&quot;citationItems&quot;:[{&quot;id&quot;:&quot;28e58e56-39eb-35fc-bc8f-01f562d96039&quot;,&quot;itemData&quot;:{&quot;type&quot;:&quot;article-journal&quot;,&quot;id&quot;:&quot;28e58e56-39eb-35fc-bc8f-01f562d96039&quot;,&quot;title&quot;:&quot;Tick parasitism impairs contest behavior in the western fence lizard (Sceloporus occidentalis)&quot;,&quot;author&quot;:[{&quot;family&quot;:&quot;Lanser&quot;,&quot;given&quot;:&quot;Dylan M&quot;,&quot;parse-names&quot;:false,&quot;dropping-particle&quot;:&quot;&quot;,&quot;non-dropping-particle&quot;:&quot;&quot;},{&quot;family&quot;:&quot;Vredevoe&quot;,&quot;given&quot;:&quot;Larisa K&quot;,&quot;parse-names&quot;:false,&quot;dropping-particle&quot;:&quot;&quot;,&quot;non-dropping-particle&quot;:&quot;&quot;},{&quot;family&quot;:&quot;Kolluru&quot;,&quot;given&quot;:&quot;Gita R&quot;,&quot;parse-names&quot;:false,&quot;dropping-particle&quot;:&quot;&quot;,&quot;non-dropping-particle&quot;:&quot;&quot;}],&quot;container-title&quot;:&quot;Behavioral Ecology and Sociobiology&quot;,&quot;container-title-short&quot;:&quot;Behav Ecol Sociobiol&quot;,&quot;DOI&quot;:&quot;10.1007/s00265-021-02980-y/Published&quot;,&quot;URL&quot;:&quot;https://doi.org/10.1007/s00265-021-02980-y&quot;,&quot;issued&quot;:{&quot;date-parts&quot;:[[2021]]},&quot;page&quot;:&quot;39-40&quot;,&quot;abstract&quot;:&quot;Parasites may impair host behavior in ways that reduce host fitness, especially when access to territories or mates becomes disrupted. Western fence lizards (Sceloporus occidentalis) are a key host to western blacklegged ticks (Ixodes pacificus). Males are highly aggressive during the mating season, competing with rivals through displays of color badges, pushups, and other behaviors. We hypothesized that experimental tick infestation diminishes the performance of male western fence lizards in intrasexual contests, via either blood loss, damage to sensory structures, or both. We infested adult males with larval ticks for 7 to 10 days, staged contests between infested and quality-matched control males, and measured their behavior in enclosure arenas. Infested lizards were less aggressive and exhibited decreased hematocrit, compared to non-infested animals. We found no relationships between aggression and either body size or blue ventral badge color traits, for either infested or uninfested males. There was also no effect of tick attachment location and hemoparasite infection on host contest behavior. This is the first demonstration of the impact of I. pacificus parasitism on intraspecific interactions of western fence lizards and suggests that tick infestation has substantial impacts on lizard fitness. Because I. pacificus rely heavily on these lizards for blood meals and dispersal, these impacts could also influence the abundance of ticks and the pathogens they vector. Significance statement Parasitism frequently impairs host behavior. We investigated the effect of blacklegged tick parasitism on western fence lizard contest behavior using a lab-based manipulation experiment. We demonstrated that tick infestation reduced lizard aggressiveness , which may lead to territory loss and reduced mating opportunities in the wild. We found no evidence that host body size or coloration are correlated with aggression. This study adds to a growing body of evidence that tick parasitism is costly for lizards, while demonstrating the usefulness of manipulation experiments to understand host-parasite interactions.&quot;,&quot;issue&quot;:&quot;40&quot;,&quot;volume&quot;:&quot;75&quot;},&quot;isTemporary&quot;:false},{&quot;id&quot;:&quot;7845ac8d-b756-343f-b1f7-19febb83c6b0&quot;,&quot;itemData&quot;:{&quot;type&quot;:&quot;article-journal&quot;,&quot;id&quot;:&quot;7845ac8d-b756-343f-b1f7-19febb83c6b0&quot;,&quot;title&quot;:&quot;Effects of nymphal ticks and their interaction with malaria on the physiology of male fence lizards&quot;,&quot;author&quot;:[{&quot;family&quot;:&quot;Dunlap&quot;,&quot;given&quot;:&quot;Kent D&quot;,&quot;parse-names&quot;:false,&quot;dropping-particle&quot;:&quot;&quot;,&quot;non-dropping-particle&quot;:&quot;&quot;},{&quot;family&quot;:&quot;Mathies&quot;,&quot;given&quot;:&quot;Tom&quot;,&quot;parse-names&quot;:false,&quot;dropping-particle&quot;:&quot;&quot;,&quot;non-dropping-particle&quot;:&quot;&quot;}],&quot;container-title&quot;:&quot;Copea&quot;,&quot;ISBN&quot;:&quot;202312:24:22&quot;,&quot;URL&quot;:&quot;https://about.jstor.org/terms&quot;,&quot;issued&quot;:{&quot;date-parts&quot;:[[1993]]},&quot;page&quot;:&quot;1045-1048&quot;,&quot;issue&quot;:&quot;4&quot;,&quot;volume&quot;:&quot;28&quot;,&quot;container-title-short&quot;:&quot;&quot;},&quot;isTemporary&quot;:false}]},{&quot;citationID&quot;:&quot;MENDELEY_CITATION_43c03488-4d68-4da6-9bf7-3cae2067114b&quot;,&quot;properties&quot;:{&quot;noteIndex&quot;:0},&quot;isEdited&quot;:false,&quot;manualOverride&quot;:{&quot;isManuallyOverridden&quot;:true,&quot;citeprocText&quot;:&quot;[NO_PRINTED_FORM]&quot;,&quot;manualOverrideText&quot;:&quot;&quot;},&quot;citationTag&quot;:&quot;MENDELEY_CITATION_v3_eyJjaXRhdGlvbklEIjoiTUVOREVMRVlfQ0lUQVRJT05fNDNjMDM0ODgtNGQ2OC00ZGE2LTliZjctM2NhZTIwNjcxMTRiIiwicHJvcGVydGllcyI6eyJub3RlSW5kZXgiOjB9LCJpc0VkaXRlZCI6ZmFsc2UsIm1hbnVhbE92ZXJyaWRlIjp7ImlzTWFudWFsbHlPdmVycmlkZGVuIjp0cnVlLCJjaXRlcHJvY1RleHQiOiJbTk9fUFJJTlRFRF9GT1JNXSIsIm1hbnVhbE92ZXJyaWRlVGV4dCI6IiJ9LCJjaXRhdGlvbkl0ZW1zIjpbXX0=&quot;,&quot;citationItems&quot;:[]},{&quot;citationID&quot;:&quot;MENDELEY_CITATION_cec1349b-c4e7-4d84-aee6-c7f52376d91d&quot;,&quot;properties&quot;:{&quot;noteIndex&quot;:0},&quot;isEdited&quot;:false,&quot;manualOverride&quot;:{&quot;isManuallyOverridden&quot;:false,&quot;citeprocText&quot;:&quot;(Bull &amp;#38; Freake, 1999)&quot;,&quot;manualOverrideText&quot;:&quot;&quot;},&quot;citationTag&quot;:&quot;MENDELEY_CITATION_v3_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&quot;,&quot;citationItems&quot;:[{&quot;id&quot;:&quot;1b1320c0-7fe8-36bc-8421-cd285d496bf9&quot;,&quot;itemData&quot;:{&quot;type&quot;:&quot;article-journal&quot;,&quot;id&quot;:&quot;1b1320c0-7fe8-36bc-8421-cd285d496bf9&quot;,&quot;title&quot;:&quot;Home-range fidelity in the Australian sleepy lizard, Tiliqua rugosa&quot;,&quot;author&quot;:[{&quot;family&quot;:&quot;Bull&quot;,&quot;given&quot;:&quot;C. Michael&quot;,&quot;parse-names&quot;:false,&quot;dropping-particle&quot;:&quot;&quot;,&quot;non-dropping-particle&quot;:&quot;&quot;},{&quot;family&quot;:&quot;Freake&quot;,&quot;given&quot;:&quot;Michael J.&quot;,&quot;parse-names&quot;:false,&quot;dropping-particle&quot;:&quot;&quot;,&quot;non-dropping-particle&quot;:&quot;&quot;}],&quot;container-title&quot;:&quot;Australian Journal of Zoology&quot;,&quot;container-title-short&quot;:&quot;Aust J Zool&quot;,&quot;DOI&quot;:&quot;10.1071/ZO99021&quot;,&quot;ISSN&quot;:&quot;0004959X&quot;,&quot;issued&quot;:{&quot;date-parts&quot;:[[1999]]},&quot;page&quot;:&quot;125-132&quot;,&quot;abstract&quot;:&quot;A study was conducted at a semi-arid site near Mt Mary, South Australia. Fifty-eight adult sleepy lizards, Tiliqua rugosa, were radio-tagged and regularly located over the spring season, when they are most active, for 2-5 years. Home-range area did not differ between males and females. Changes in home-range position between years were assessed by the distance between home-range centres measured at intervals of one, two, three or four years. Mean distances for successive years were less than the span of the home range in one year. The distance did not differ between sexes, it was not related to lizard size, nor did it increase with increased time interval. This implies that for the resident adult population, lizards retain their home ranges for at least five years, and that the sexes do not differ in their fidelity to home range.&quot;,&quot;publisher&quot;:&quot;CSIRO&quot;,&quot;issue&quot;:&quot;2&quot;,&quot;volume&quot;:&quot;47&quot;},&quot;isTemporary&quot;:false}]},{&quot;citationID&quot;:&quot;MENDELEY_CITATION_29ce54b1-9db8-44c0-b235-d2b201961039&quot;,&quot;properties&quot;:{&quot;noteIndex&quot;:0},&quot;isEdited&quot;:false,&quot;manualOverride&quot;:{&quot;isManuallyOverridden&quot;:false,&quot;citeprocText&quot;:&quot;(Crowley, 1985)&quot;,&quot;manualOverrideText&quot;:&quot;&quot;},&quot;citationTag&quot;:&quot;MENDELEY_CITATION_v3_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&quot;,&quot;citationItems&quot;:[{&quot;id&quot;:&quot;7b67f90b-422e-311b-a9dd-3a101692a1fe&quot;,&quot;itemData&quot;:{&quot;type&quot;:&quot;article-journal&quot;,&quot;id&quot;:&quot;7b67f90b-422e-311b-a9dd-3a101692a1fe&quot;,&quot;title&quot;:&quot;Thermal sensitivity of sprint-running in the lizard Sceloporus undulatus: support for a conservative view of thermal physiology&quot;,&quot;author&quot;:[{&quot;family&quot;:&quot;Crowley&quot;,&quot;given&quot;:&quot;Shawn R&quot;,&quot;parse-names&quot;:false,&quot;dropping-particle&quot;:&quot;&quot;,&quot;non-dropping-particle&quot;:&quot;&quot;}],&quot;container-title&quot;:&quot;Oecologia&quot;,&quot;container-title-short&quot;:&quot;Oecologia&quot;,&quot;issued&quot;:{&quot;date-parts&quot;:[[1985]]},&quot;page&quot;:&quot;219-225&quot;,&quot;abstract&quot;:&quot;The thermal sensitivity of sprint-running ability was investigated in two populations of Sceloporus undulatus that occupy thermally distinct habitats. Integration of field and laboratory data indicates that lizards inhabiting a cool, high-elevation habitat are frequently active at body temperatures that retard sprint-running velocity, which could affect adversely their ability to evade predators and to capture prey. These negative effects might be expected to select for local adaptation of thermal physiology. No differences in thermal physiology (optimal temperature for sprinting, critical thermal limits) were found, however, between lizards from the two habitats. Preferred body temperature of Sceloporus undulatus is lower than the body temperature that maximizes sprint velocity but is still well within an' optimal performance range' where lizards can run at better than 95% of maximum velocity. Analysis of data from other studies shows a similar concordance of preferred body temperature and temperatures that maximize sprint velocity for some, but not all lizard species studied. Low diversity of predators and high levels of food may compensate in part for the reduced sprinting ability of high-elevation lizards active at low body temperatures. The lack of population differentiation supports the view that lizard thermal physiology is evolutionarily conservative. Although lizards have limited physiological means of regulating body temperature, many diurnal lizard species are known to regulate body temperature effectively by using thermoregulatory behaviors (Cowles and Bogert 1944; Heath 1965; Muth 1977; Avery 1982). Behavioral shifts in basking, time of activity, postural changes, and microha-bitat selection allow lizards to adjust for small-scale spatial and temporal variation in their thermal environment. Physiological acclimatization, acting more slowly, can supplement regulatory behaviors and extend the range of suitable thermal environments both seasonally and geographically. Regulatory behaviors and acclimatization both compensate for thermal variation within a habitat. Whether lizard populations or congeneric species occupying thermally distinct environments also compensate by genetic adaptation of thermal physiology is currently unresolved and the subject of considerably discussion (Hertz et al. 1983; Hertz 1983). Two major positions exist on the extent of lizard thermal physiology adaptation, positions seemingly shaped by the choice of taxa under investigation. Hertz et al. (1983) have labeled these positions the \&quot;static\&quot; and \&quot;labile\&quot; views of thermal physiology. The \&quot;static\&quot; view, traceable to Bo-gert (1949a), maintains that thermal physiology is evolu-tionarily conservative and resistant to directional selection. Support for the static view is derived largely from studies of temperate-desert lizards (Bogert 1949b; King 1980; Hertz et al. 1983) but support is also drawn from studies of fish (Brown and Feldmuth 1971; Calhoun et al. 1981) and other ectotherms (Usakov 1964). The labile view contends that closely related species and populations do respond to divergent thermal regimes by adaptation of thermal physiology. Support for the labile view comes from studies of tropical lizards, particularly those in the genus Anolis (Ruibal 1961; Ruibal and Philibosian 1970; Hertz et al. 1979). In the iguanid lizard Sceloporus undulatus, populations occupying thermally distinctive habitats may exhibit different thermal-response patterns. Lizards in a high-elevation population in Colorado, for example, are active at significantly lower and more variable body temperatures than lizards in a low-elevation population from New Mexico. The labile view would predict that the Colorado population should show either a shift in thermal performance (and, possibly, preferred body temperature) toward lower temperatures or an increase in thermal performance breadth (Fig. 1 A). The static view would predict no differences in thermal physiology or preference between the two populations. Thermal performance curves of the two populations would be expected to coincide (Fig. 1 B). Sprint-running performance can be used as an ecologically meaningful and direct measure of thermal physiology (see Huey and Stevenson 1979 for a discussion of measures of thermal physiological performance). Sprinting data can be obtained over a lizards's entire range of activity temperatures , allowing performance curves to be constructed that can detect possible population differences either in curve breadth or in relative curve position. To test the alternative predictions of the static and the labile viewpoints, this study examines the thermal-sensitivity of sprint-running performance in two Sceloporus undula-tus populations occupying thermally distinct habitats. The results of the sprinting performance trials are discussed in relationship to field thermoregulatory behaviors and the relative costs and benefits of thermoregulation in each habitat .&quot;,&quot;volume&quot;:&quot;66&quot;},&quot;isTemporary&quot;:false}]},{&quot;citationID&quot;:&quot;MENDELEY_CITATION_6dcdcb0c-cae0-484a-868a-ac8ee13f2266&quot;,&quot;properties&quot;:{&quot;noteIndex&quot;:0},&quot;isEdited&quot;:false,&quot;manualOverride&quot;:{&quot;isManuallyOverridden&quot;:false,&quot;citeprocText&quot;:&quot;(Megía-Palma &lt;i&gt;et al.&lt;/i&gt;, 2020)&quot;,&quot;manualOverrideText&quot;:&quot;&quot;},&quot;citationTag&quot;:&quot;MENDELEY_CITATION_v3_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&quot;,&quot;citationItems&quot;:[{&quot;id&quot;:&quot;3e68f623-2ebf-3c08-ae69-b7be40b2babe&quot;,&quot;itemData&quot;:{&quot;type&quot;:&quot;article-journal&quot;,&quot;id&quot;:&quot;3e68f623-2ebf-3c08-ae69-b7be40b2babe&quot;,&quot;title&quot;:&quot;To cool or not to cool? Intestinal coccidians disrupt the behavioral hypothermia of lizards in response to tick infestation&quot;,&quot;author&quot;:[{&quot;family&quot;:&quot;Megía-Palma&quot;,&quot;given&quot;:&quot;R.&quot;,&quot;parse-names&quot;:false,&quot;dropping-particle&quot;:&quot;&quot;,&quot;non-dropping-particle&quot;:&quot;&quot;},{&quot;family&quot;:&quot;Paranjpe&quot;,&quot;given&quot;:&quot;D.&quot;,&quot;parse-names&quot;:false,&quot;dropping-particle&quot;:&quot;&quot;,&quot;non-dropping-particle&quot;:&quot;&quot;},{&quot;family&quot;:&quot;Blaimont&quot;,&quot;given&quot;:&quot;P.&quot;,&quot;parse-names&quot;:false,&quot;dropping-particle&quot;:&quot;&quot;,&quot;non-dropping-particle&quot;:&quot;&quot;},{&quot;family&quot;:&quot;Cooper&quot;,&quot;given&quot;:&quot;R.&quot;,&quot;parse-names&quot;:false,&quot;dropping-particle&quot;:&quot;&quot;,&quot;non-dropping-particle&quot;:&quot;&quot;},{&quot;family&quot;:&quot;Sinervo&quot;,&quot;given&quot;:&quot;B.&quot;,&quot;parse-names&quot;:false,&quot;dropping-particle&quot;:&quot;&quot;,&quot;non-dropping-particle&quot;:&quot;&quot;}],&quot;container-title&quot;:&quot;Ticks and Tick-borne Diseases&quot;,&quot;container-title-short&quot;:&quot;Ticks Tick Borne Dis&quot;,&quot;DOI&quot;:&quot;10.1016/j.ttbdis.2019.101275&quot;,&quot;ISSN&quot;:&quot;18779603&quot;,&quot;PMID&quot;:&quot;31540802&quot;,&quot;issued&quot;:{&quot;date-parts&quot;:[[2020,1,1]]},&quot;abstract&quot;:&quot;It is generally accepted that parasites exert negative effects on their hosts and that natural selection favors specific host responses that mitigate this impact. It is also known that some components of the host immune system often co-evolve with parasite antigens resulting in a host-parasite arms race. In addition to immunological components of the anti-parasitic response, host behavioral responses are also important in this arms race and natural selection may favor avoidance strategies that preclude contact with parasites, or shifts in the host's thermoregulatory strategy to combat active infections (e.g., behavioral fever). Ticks are widespread parasites with direct and indirect costs on their vertebrate hosts. Their saliva provokes hemolysis in the blood of their hosts and can transmit a plethora of tick-borne pathogens. We enquired whether tick infestation by Ixodes pacificus can provoke a thermoregulatory response in Sceloporus occidentalis. For this, we compared the thermoregulatory behavior of tick-infested lizards against tick-infested lizards co-infected with two different species of coccidians (Lankesterella occidentalis and Acroeimeria sceloporis). After this, lizards were kept in individual terraria with a basking spot and fed ad libitum. We found that tick-infested lizards sought cooler temperatures in proportion to their tick load, and this response was independent of the co-infection status by L. occidentalis. This was consistent in April and June (when tick loads were significantly lower) and suggests a conservative strategy to save energy which might have been selected to overcome tick infestations during phenological peaks of this parasite. However, this behavior was not observed in lizards co-infected with A. sceloporis, suggesting that co-infection with this intestinal parasite prompt lizards to be active. Cost of tick infestation was confirmed because housed lizards lost weight at a constant ratio to initial tick load, independently of other infections. The broader implications of these findings are discussed in the context of climate change.&quot;,&quot;publisher&quot;:&quot;Elsevier GmbH&quot;,&quot;issue&quot;:&quot;1&quot;,&quot;volume&quot;:&quot;11&quot;},&quot;isTemporary&quot;:false}]},{&quot;citationID&quot;:&quot;MENDELEY_CITATION_a7c6d35b-97a1-49c1-be10-272d7620c42c&quot;,&quot;properties&quot;:{&quot;noteIndex&quot;:0},&quot;isEdited&quot;:false,&quot;manualOverride&quot;:{&quot;isManuallyOverridden&quot;:false,&quot;citeprocText&quot;:&quot;(Dunlap &amp;#38; Mathies, 1993; Olsson &lt;i&gt;et al.&lt;/i&gt;, 2000; Madsen, Ujvari, &amp;#38; Olsson, 2005)&quot;,&quot;manualOverrideText&quot;:&quot;&quot;},&quot;citationTag&quot;:&quot;MENDELEY_CITATION_v3_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iwiY29udGFpbmVyLXRpdGxlLXNob3J0IjoiIn0sImlzVGVtcG9yYXJ5IjpmYWxzZX1dfQ==&quot;,&quot;citationItems&quot;:[{&quot;id&quot;:&quot;7845ac8d-b756-343f-b1f7-19febb83c6b0&quot;,&quot;itemData&quot;:{&quot;type&quot;:&quot;article-journal&quot;,&quot;id&quot;:&quot;7845ac8d-b756-343f-b1f7-19febb83c6b0&quot;,&quot;title&quot;:&quot;Effects of nymphal ticks and their interaction with malaria on the physiology of male fence lizards&quot;,&quot;author&quot;:[{&quot;family&quot;:&quot;Dunlap&quot;,&quot;given&quot;:&quot;Kent D&quot;,&quot;parse-names&quot;:false,&quot;dropping-particle&quot;:&quot;&quot;,&quot;non-dropping-particle&quot;:&quot;&quot;},{&quot;family&quot;:&quot;Mathies&quot;,&quot;given&quot;:&quot;Tom&quot;,&quot;parse-names&quot;:false,&quot;dropping-particle&quot;:&quot;&quot;,&quot;non-dropping-particle&quot;:&quot;&quot;}],&quot;container-title&quot;:&quot;Copea&quot;,&quot;ISBN&quot;:&quot;202312:24:22&quot;,&quot;URL&quot;:&quot;https://about.jstor.org/terms&quot;,&quot;issued&quot;:{&quot;date-parts&quot;:[[1993]]},&quot;page&quot;:&quot;1045-1048&quot;,&quot;issue&quot;:&quot;4&quot;,&quot;volume&quot;:&quot;28&quot;,&quot;container-title-short&quot;:&quot;&quot;},&quot;isTemporary&quot;:false},{&quot;id&quot;:&quot;cae18192-4870-3b25-bc87-c5fc5cc9d68d&quot;,&quot;itemData&quot;:{&quot;type&quot;:&quot;article-journal&quot;,&quot;id&quot;:&quot;cae18192-4870-3b25-bc87-c5fc5cc9d68d&quot;,&quot;title&quot;:&quot;Old pythons stay fit; effects of haematozoan infections on life history traits of a large tropical predator&quot;,&quot;author&quot;:[{&quot;family&quot;:&quot;Madsen&quot;,&quot;given&quot;:&quot;Thomas&quot;,&quot;parse-names&quot;:false,&quot;dropping-particle&quot;:&quot;&quot;,&quot;non-dropping-particle&quot;:&quot;&quot;},{&quot;family&quot;:&quot;Ujvari&quot;,&quot;given&quot;:&quot;Beata&quot;,&quot;parse-names&quot;:false,&quot;dropping-particle&quot;:&quot;&quot;,&quot;non-dropping-particle&quot;:&quot;&quot;},{&quot;family&quot;:&quot;Olsson&quot;,&quot;given&quot;:&quot;Mats&quot;,&quot;parse-names&quot;:false,&quot;dropping-particle&quot;:&quot;&quot;,&quot;non-dropping-particle&quot;:&quot;&quot;}],&quot;container-title&quot;:&quot;Oecologia&quot;,&quot;container-title-short&quot;:&quot;Oecologia&quot;,&quot;DOI&quot;:&quot;10.1007/s00442-004-1742-9&quot;,&quot;ISSN&quot;:&quot;00298549&quot;,&quot;PMID&quot;:&quot;15517406&quot;,&quot;issued&quot;:{&quot;date-parts&quot;:[[2005,1]]},&quot;page&quot;:&quot;407-412&quot;,&quot;abstract&quot;:&quot;We document the impact of blood parasite infections caused by Hepatozoon sp. on water python (Liasis fuscus) life history traits such as growth rates, condition, reproductive output and survival. Individual snakes maintained similar among-year parasite loads. Hepatozoon infections affected python growth rate, i.e. snakes suffering from high infection levels exhibited significantly slower growth compared to individuals with low parasite loads. Our results suggest that the parasites also affected the pythons' nutritional status (condition), as snakes with low condition scores suffered from higher parasite infection levels than snakes with high scores. Furthermore, our data suggest that parasitaemia may affect female reproductive output, as reproductive female pythons harboured lower parasite loads compared to non-reproductive adult females. High levels of parasite infections also affected juvenile python survival, as recaptured snakes harboured significantly lower parasite loads compared to non-recaptured yearling pythons. In our study area, water python have very few natural predators and, hence, experience low mortality rates and commonly reach an age of &gt; 15 years. In contrast to results obtained in other studies, parasite loads in larger/ older pythons were lower compared to younger snakes, suggesting that only snakes harbouring lower levels of parasitaemia were able to survive to old age. We suggest that a possible cause for the opposing results regarding parasite prevalence and host age may be due to different levels of extrinsic mortality rates and longevity. Long-lived organisms, such as water pythons, may invest relatively more into crucial self-maintenance functions such as parasite defence, compared to short-lived organisms. © Springer-Verlag 2004.&quot;,&quot;issue&quot;:&quot;3&quot;,&quot;volume&quot;:&quot;142&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d5a8b68a-e8a2-412a-a02b-aa259dfe89db&quot;,&quot;properties&quot;:{&quot;noteIndex&quot;:0},&quot;isEdited&quot;:false,&quot;manualOverride&quot;:{&quot;isManuallyOverridden&quot;:true,&quot;citeprocText&quot;:&quot;(Pittman &lt;i&gt;et al.&lt;/i&gt;, 2013)&quot;,&quot;manualOverrideText&quot;:&quot;&quot;},&quot;citationTag&quot;:&quot;MENDELEY_CITATION_v3_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&quot;,&quot;citationItems&quot;:[{&quot;id&quot;:&quot;594071ba-bd98-3ff2-9f98-84706f9467d1&quot;,&quot;itemData&quot;:{&quot;type&quot;:&quot;article-journal&quot;,&quot;id&quot;:&quot;594071ba-bd98-3ff2-9f98-84706f9467d1&quot;,&quot;title&quot;:&quot;Effect of host lizard anemia on host choice and feeding rate of larval western black-legged ticks (Ixodes pacificus)&quot;,&quot;author&quot;:[{&quot;family&quot;:&quot;Pittman&quot;,&quot;given&quot;:&quot;William&quot;,&quot;parse-names&quot;:false,&quot;dropping-particle&quot;:&quot;&quot;,&quot;non-dropping-particle&quot;:&quot;&quot;},{&quot;family&quot;:&quot;Pollock&quot;,&quot;given&quot;:&quot;Nicholas B.&quot;,&quot;parse-names&quot;:false,&quot;dropping-particle&quot;:&quot;&quot;,&quot;non-dropping-particle&quot;:&quot;&quot;},{&quot;family&quot;:&quot;Taylor&quot;,&quot;given&quot;:&quot;Emily N.&quot;,&quot;parse-names&quot;:false,&quot;dropping-particle&quot;:&quot;&quot;,&quot;non-dropping-particle&quot;:&quot;&quot;}],&quot;container-title&quot;:&quot;Experimental and Applied Acarology&quot;,&quot;container-title-short&quot;:&quot;Exp Appl Acarol&quot;,&quot;DOI&quot;:&quot;10.1007/s10493-013-9709-3&quot;,&quot;ISSN&quot;:&quot;01688162&quot;,&quot;PMID&quot;:&quot;23760685&quot;,&quot;issued&quot;:{&quot;date-parts&quot;:[[2013]]},&quot;page&quot;:&quot;471-479&quot;,&quot;abstract&quot;:&quot;Although ticks are known to exhibit preferences among host species, there is little evidence that ticks select hosts within a species based on physiological condition. It may be beneficial for ticks to choose hosts that are easier to feed upon if the ticks can perceive indicative chemical or other signals from the host. For example, if ticks can detect host hematocrit they may choose hosts with high hematocrit, facilitating a faster blood meal. It may similarly be adaptive for ticks to avoid anemic hosts because it may be difficult for them to obtain an adequate meal and feeding duration may be extended. We tested the hypothesis that larval western black-legged ticks (Ixodes pacificus) detect host hematocrit using external cues and choose healthy over anemic hosts, allowing them to feed more quickly. We presented groups of larval ticks with pairs of healthy and anemic male western fence lizards (Sceloporus occidentalis), allowed them to select a host, and measured the feeding duration of the ticks. We found that the ticks did not exhibit a statistically significant preference for healthy over anemic lizards, but that the ticks fed to repletion significantly faster on healthy hosts than on anemic hosts. Larval ticks may not be able to detect external cues indicating the health of the host, at least not in terms of their hematocrit. The extended feeding duration likely reflects the extra time needed for the ticks to concentrate the blood meal of their anemic hosts. © 2013 Springer Science+Business Media Dordrecht.&quot;,&quot;issue&quot;:&quot;4&quot;,&quot;volume&quot;:&quot;61&quot;},&quot;isTemporary&quot;:false}]},{&quot;citationID&quot;:&quot;MENDELEY_CITATION_6bd97aa6-15a7-44fb-a467-6c761a7e980e&quot;,&quot;properties&quot;:{&quot;noteIndex&quot;:0},&quot;isEdited&quot;:false,&quot;manualOverride&quot;:{&quot;isManuallyOverridden&quot;:false,&quot;citeprocText&quot;:&quot;(Pollock &amp;#38; John-Alder, 2020)&quot;,&quot;manualOverrideText&quot;:&quot;&quot;},&quot;citationTag&quot;:&quot;MENDELEY_CITATION_v3_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&quot;,&quot;citationItems&quot;:[{&quot;id&quot;:&quot;1aaba001-e0ac-312e-9ddf-61d1d25a005a&quot;,&quot;itemData&quot;:{&quot;type&quot;:&quot;article-journal&quot;,&quot;id&quot;:&quot;1aaba001-e0ac-312e-9ddf-61d1d25a005a&quot;,&quot;title&quot;:&quot;Sex- And Age-Specific Effects are Superimposed on Seasonal Variation in Mite Parasitism in Eastern Fence Lizards (Sceloporus undulatus)&quot;,&quot;author&quot;:[{&quot;family&quot;:&quot;Pollock&quot;,&quot;given&quot;:&quot;Nicholas B.&quot;,&quot;parse-names&quot;:false,&quot;dropping-particle&quot;:&quot;&quot;,&quot;non-dropping-particle&quot;:&quot;&quot;},{&quot;family&quot;:&quot;John-Alder&quot;,&quot;given&quot;:&quot;Henry B.&quot;,&quot;parse-names&quot;:false,&quot;dropping-particle&quot;:&quot;&quot;,&quot;non-dropping-particle&quot;:&quot;&quot;}],&quot;container-title&quot;:&quot;Journal of Herpetology&quot;,&quot;container-title-short&quot;:&quot;J Herpetol&quot;,&quot;DOI&quot;:&quot;10.1670/18-167&quot;,&quot;ISSN&quot;:&quot;00221511&quot;,&quot;issued&quot;:{&quot;date-parts&quot;:[[2020,9,1]]},&quot;page&quot;:&quot;273-281&quot;,&quot;abstract&quot;:&quot;The natural histories of parasites and their hosts are intertwined, and intensity of parasitism depends on parasite abundance and host behavior as well as potential effects of sex/age. To characterize potential effects of parasite abundance and host sex/ age on chigger mite (Eutrombicula alfreddugesi) ectoparasitism on Eastern Fence Lizards (Sceloporus undulatus), we measured 1) the abundance of mites in the environment as well as mite load and prevalence on lizards throughout the activity season, 2) sex- and age-specific patterns of ectoparasitism, and 3) week-to-week consistency of mite loads on lizards. Environmental mite abundance varied seasonally in close association with mean monthly temperatures and was the main driver of pronounced seasonal variation in mite loads on lizards. Mite loads were almost always higher on yearlings than on adults and, somewhat unexpectedly, were never higher on adult males than any of the other age-sex classes. As adults, females had higher mite loads than did males in June-July, but as yearlings, males had higher mite loads than did females in July-September. Despite considerable week-to-week variation, rank-ordering of lizard mite loads was highly consistent. These findings indicate that 1) consistent, age-specific sex biases are superimposed on strong seasonal variation in mite loads, and 2) detrimental effects of mites are expected to be consistently stronger in some individuals than in others.&quot;,&quot;publisher&quot;:&quot;Society for the Study of Amphibians and Reptiles&quot;,&quot;issue&quot;:&quot;3&quot;,&quot;volume&quot;:&quot;54&quot;},&quot;isTemporary&quot;:false}]},{&quot;citationID&quot;:&quot;MENDELEY_CITATION_256439e9-c757-499a-bbbf-e90ca385dd07&quot;,&quot;properties&quot;:{&quot;noteIndex&quot;:0},&quot;isEdited&quot;:false,&quot;manualOverride&quot;:{&quot;isManuallyOverridden&quot;:false,&quot;citeprocText&quot;:&quot;(Pollock &amp;#38; John-Alder, 2020)&quot;,&quot;manualOverrideText&quot;:&quot;&quot;},&quot;citationTag&quot;:&quot;MENDELEY_CITATION_v3_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&quot;,&quot;citationItems&quot;:[{&quot;id&quot;:&quot;1aaba001-e0ac-312e-9ddf-61d1d25a005a&quot;,&quot;itemData&quot;:{&quot;type&quot;:&quot;article-journal&quot;,&quot;id&quot;:&quot;1aaba001-e0ac-312e-9ddf-61d1d25a005a&quot;,&quot;title&quot;:&quot;Sex- And Age-Specific Effects are Superimposed on Seasonal Variation in Mite Parasitism in Eastern Fence Lizards (Sceloporus undulatus)&quot;,&quot;author&quot;:[{&quot;family&quot;:&quot;Pollock&quot;,&quot;given&quot;:&quot;Nicholas B.&quot;,&quot;parse-names&quot;:false,&quot;dropping-particle&quot;:&quot;&quot;,&quot;non-dropping-particle&quot;:&quot;&quot;},{&quot;family&quot;:&quot;John-Alder&quot;,&quot;given&quot;:&quot;Henry B.&quot;,&quot;parse-names&quot;:false,&quot;dropping-particle&quot;:&quot;&quot;,&quot;non-dropping-particle&quot;:&quot;&quot;}],&quot;container-title&quot;:&quot;Journal of Herpetology&quot;,&quot;container-title-short&quot;:&quot;J Herpetol&quot;,&quot;DOI&quot;:&quot;10.1670/18-167&quot;,&quot;ISSN&quot;:&quot;00221511&quot;,&quot;issued&quot;:{&quot;date-parts&quot;:[[2020,9,1]]},&quot;page&quot;:&quot;273-281&quot;,&quot;abstract&quot;:&quot;The natural histories of parasites and their hosts are intertwined, and intensity of parasitism depends on parasite abundance and host behavior as well as potential effects of sex/age. To characterize potential effects of parasite abundance and host sex/ age on chigger mite (Eutrombicula alfreddugesi) ectoparasitism on Eastern Fence Lizards (Sceloporus undulatus), we measured 1) the abundance of mites in the environment as well as mite load and prevalence on lizards throughout the activity season, 2) sex- and age-specific patterns of ectoparasitism, and 3) week-to-week consistency of mite loads on lizards. Environmental mite abundance varied seasonally in close association with mean monthly temperatures and was the main driver of pronounced seasonal variation in mite loads on lizards. Mite loads were almost always higher on yearlings than on adults and, somewhat unexpectedly, were never higher on adult males than any of the other age-sex classes. As adults, females had higher mite loads than did males in June-July, but as yearlings, males had higher mite loads than did females in July-September. Despite considerable week-to-week variation, rank-ordering of lizard mite loads was highly consistent. These findings indicate that 1) consistent, age-specific sex biases are superimposed on strong seasonal variation in mite loads, and 2) detrimental effects of mites are expected to be consistently stronger in some individuals than in others.&quot;,&quot;publisher&quot;:&quot;Society for the Study of Amphibians and Reptiles&quot;,&quot;issue&quot;:&quot;3&quot;,&quot;volume&quot;:&quot;54&quot;},&quot;isTemporary&quot;:false}]}]"/>
    <we:property name="MENDELEY_CITATIONS_LOCALE_CODE" value="&quot;en-GB&quot;"/>
    <we:property name="MENDELEY_CITATIONS_STYLE" value="{&quot;id&quot;:&quot;https://www.zotero.org/styles/biological-journal-of-the-linnean-society&quot;,&quot;title&quot;:&quot;Biological Journal of the Linnean Society&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51C23A84B640343877B3045D63A52F6" ma:contentTypeVersion="11" ma:contentTypeDescription="Create a new document." ma:contentTypeScope="" ma:versionID="82e1ba8095282881cfb283cbe89a16d8">
  <xsd:schema xmlns:xsd="http://www.w3.org/2001/XMLSchema" xmlns:xs="http://www.w3.org/2001/XMLSchema" xmlns:p="http://schemas.microsoft.com/office/2006/metadata/properties" xmlns:ns3="a62f0f05-d527-4eeb-9152-a88dffa54692" xmlns:ns4="6aff93c5-4f4b-47ff-9011-b1502963e7dc" targetNamespace="http://schemas.microsoft.com/office/2006/metadata/properties" ma:root="true" ma:fieldsID="e0c667186b87340ed7f1fa4043f88ef3" ns3:_="" ns4:_="">
    <xsd:import namespace="a62f0f05-d527-4eeb-9152-a88dffa54692"/>
    <xsd:import namespace="6aff93c5-4f4b-47ff-9011-b1502963e7d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2f0f05-d527-4eeb-9152-a88dffa546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ff93c5-4f4b-47ff-9011-b1502963e7d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4F01895-325E-440A-91B2-146B62EAED63}">
  <ds:schemaRefs>
    <ds:schemaRef ds:uri="http://schemas.microsoft.com/sharepoint/v3/contenttype/forms"/>
  </ds:schemaRefs>
</ds:datastoreItem>
</file>

<file path=customXml/itemProps2.xml><?xml version="1.0" encoding="utf-8"?>
<ds:datastoreItem xmlns:ds="http://schemas.openxmlformats.org/officeDocument/2006/customXml" ds:itemID="{DAAF0282-B014-4085-8FBF-C9EDE05910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2f0f05-d527-4eeb-9152-a88dffa54692"/>
    <ds:schemaRef ds:uri="6aff93c5-4f4b-47ff-9011-b1502963e7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207D9FC-0793-EF4B-8422-847B07034E00}">
  <ds:schemaRefs>
    <ds:schemaRef ds:uri="http://schemas.openxmlformats.org/officeDocument/2006/bibliography"/>
  </ds:schemaRefs>
</ds:datastoreItem>
</file>

<file path=customXml/itemProps4.xml><?xml version="1.0" encoding="utf-8"?>
<ds:datastoreItem xmlns:ds="http://schemas.openxmlformats.org/officeDocument/2006/customXml" ds:itemID="{F0E59BD4-1621-40EB-84DC-EF5A5037A3F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3134</TotalTime>
  <Pages>15</Pages>
  <Words>6794</Words>
  <Characters>38731</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 Kristoffer H.</dc:creator>
  <cp:keywords/>
  <dc:description/>
  <cp:lastModifiedBy>Kris.Wild</cp:lastModifiedBy>
  <cp:revision>30</cp:revision>
  <cp:lastPrinted>2023-08-27T02:48:00Z</cp:lastPrinted>
  <dcterms:created xsi:type="dcterms:W3CDTF">2023-12-11T00:26:00Z</dcterms:created>
  <dcterms:modified xsi:type="dcterms:W3CDTF">2023-12-21T01:50:00Z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ContentTypeId">
    <vt:lpwstr>0x010100851C23A84B640343877B3045D63A52F6</vt:lpwstr>
  </property>
  <property fmtid="{D5CDD505-2E9C-101B-9397-08002B2CF9AE}" pid="23" name="MSIP_Label_bf6fef03-d487-4433-8e43-6b81c0a1b7be_Enabled">
    <vt:lpwstr>true</vt:lpwstr>
  </property>
  <property fmtid="{D5CDD505-2E9C-101B-9397-08002B2CF9AE}" pid="24" name="MSIP_Label_bf6fef03-d487-4433-8e43-6b81c0a1b7be_SetDate">
    <vt:lpwstr>2023-04-07T04:50:16Z</vt:lpwstr>
  </property>
  <property fmtid="{D5CDD505-2E9C-101B-9397-08002B2CF9AE}" pid="25" name="MSIP_Label_bf6fef03-d487-4433-8e43-6b81c0a1b7be_Method">
    <vt:lpwstr>Standard</vt:lpwstr>
  </property>
  <property fmtid="{D5CDD505-2E9C-101B-9397-08002B2CF9AE}" pid="26" name="MSIP_Label_bf6fef03-d487-4433-8e43-6b81c0a1b7be_Name">
    <vt:lpwstr>Unclassified</vt:lpwstr>
  </property>
  <property fmtid="{D5CDD505-2E9C-101B-9397-08002B2CF9AE}" pid="27" name="MSIP_Label_bf6fef03-d487-4433-8e43-6b81c0a1b7be_SiteId">
    <vt:lpwstr>1daf5147-a543-4707-a2fb-2acf0b2a3936</vt:lpwstr>
  </property>
  <property fmtid="{D5CDD505-2E9C-101B-9397-08002B2CF9AE}" pid="28" name="MSIP_Label_bf6fef03-d487-4433-8e43-6b81c0a1b7be_ActionId">
    <vt:lpwstr>babbc222-3979-40eb-a0da-ca86defe7b4d</vt:lpwstr>
  </property>
  <property fmtid="{D5CDD505-2E9C-101B-9397-08002B2CF9AE}" pid="29" name="MSIP_Label_bf6fef03-d487-4433-8e43-6b81c0a1b7be_ContentBits">
    <vt:lpwstr>0</vt:lpwstr>
  </property>
  <property fmtid="{D5CDD505-2E9C-101B-9397-08002B2CF9AE}" pid="30" name="Mendeley Document_1">
    <vt:lpwstr>True</vt:lpwstr>
  </property>
  <property fmtid="{D5CDD505-2E9C-101B-9397-08002B2CF9AE}" pid="31" name="Mendeley Citation Style_1">
    <vt:lpwstr>http://www.zotero.org/styles/vancouver</vt:lpwstr>
  </property>
  <property fmtid="{D5CDD505-2E9C-101B-9397-08002B2CF9AE}" pid="32" name="Mendeley Unique User Id_1">
    <vt:lpwstr>29ba4ee0-b0bf-339a-b635-99e5fe959559</vt:lpwstr>
  </property>
</Properties>
</file>
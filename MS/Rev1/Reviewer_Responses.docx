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5CB56" w14:textId="31C213E6" w:rsidR="00327654" w:rsidRPr="00287AEE" w:rsidRDefault="00327654" w:rsidP="008C19F0">
      <w:pPr>
        <w:rPr>
          <w:rFonts w:ascii="Calibri" w:hAnsi="Calibri" w:cs="Calibri"/>
          <w:color w:val="4472C4" w:themeColor="accent1"/>
        </w:rPr>
      </w:pPr>
      <w:r w:rsidRPr="00287AEE">
        <w:rPr>
          <w:rFonts w:ascii="Calibri" w:hAnsi="Calibri" w:cs="Calibri"/>
          <w:color w:val="4472C4" w:themeColor="accent1"/>
        </w:rPr>
        <w:t xml:space="preserve">Dear Professor </w:t>
      </w:r>
      <w:r w:rsidR="00D059D5" w:rsidRPr="00287AEE">
        <w:rPr>
          <w:rFonts w:ascii="Calibri" w:hAnsi="Calibri" w:cs="Calibri"/>
          <w:color w:val="4472C4" w:themeColor="accent1"/>
        </w:rPr>
        <w:t>Karen Sears</w:t>
      </w:r>
      <w:r w:rsidR="00A65895" w:rsidRPr="00287AEE">
        <w:rPr>
          <w:rFonts w:ascii="Calibri" w:hAnsi="Calibri" w:cs="Calibri"/>
          <w:color w:val="4472C4" w:themeColor="accent1"/>
        </w:rPr>
        <w:t xml:space="preserve"> </w:t>
      </w:r>
      <w:r w:rsidR="00D059D5" w:rsidRPr="00287AEE">
        <w:rPr>
          <w:rFonts w:ascii="Calibri" w:hAnsi="Calibri" w:cs="Calibri"/>
          <w:color w:val="4472C4" w:themeColor="accent1"/>
        </w:rPr>
        <w:t>a</w:t>
      </w:r>
      <w:r w:rsidRPr="00287AEE">
        <w:rPr>
          <w:rFonts w:ascii="Calibri" w:hAnsi="Calibri" w:cs="Calibri"/>
          <w:color w:val="4472C4" w:themeColor="accent1"/>
        </w:rPr>
        <w:t>nd Editorial Team,</w:t>
      </w:r>
    </w:p>
    <w:p w14:paraId="2FC88D21" w14:textId="77777777" w:rsidR="00327654" w:rsidRPr="00287AEE" w:rsidRDefault="00327654" w:rsidP="008C19F0">
      <w:pPr>
        <w:rPr>
          <w:rFonts w:ascii="Calibri" w:hAnsi="Calibri" w:cs="Calibri"/>
          <w:color w:val="4472C4" w:themeColor="accent1"/>
        </w:rPr>
      </w:pPr>
    </w:p>
    <w:p w14:paraId="4C27E52E" w14:textId="4A4968EB" w:rsidR="008C19F0" w:rsidRPr="00287AEE" w:rsidRDefault="00327654" w:rsidP="008C19F0">
      <w:pPr>
        <w:contextualSpacing/>
        <w:rPr>
          <w:rFonts w:ascii="Calibri" w:hAnsi="Calibri" w:cs="Calibri"/>
          <w:color w:val="4472C4" w:themeColor="accent1"/>
        </w:rPr>
      </w:pPr>
      <w:r w:rsidRPr="00287AEE">
        <w:rPr>
          <w:rFonts w:ascii="Calibri" w:hAnsi="Calibri" w:cs="Calibri"/>
          <w:color w:val="4472C4" w:themeColor="accent1"/>
        </w:rPr>
        <w:t xml:space="preserve">We would like to thank you and the reviewers for providing extremely constructive feedback on our manuscript entitled: </w:t>
      </w:r>
      <w:r w:rsidR="00D059D5" w:rsidRPr="00287AEE">
        <w:rPr>
          <w:rFonts w:ascii="Calibri" w:hAnsi="Calibri" w:cs="Calibri"/>
          <w:color w:val="4472C4" w:themeColor="accent1"/>
        </w:rPr>
        <w:t>“</w:t>
      </w:r>
      <w:r w:rsidR="00D059D5" w:rsidRPr="00287AEE">
        <w:rPr>
          <w:rFonts w:ascii="Calibri" w:hAnsi="Calibri" w:cs="Calibri"/>
          <w:b/>
          <w:color w:val="4472C4" w:themeColor="accent1"/>
        </w:rPr>
        <w:t>Tick-tock, racing the clock: Parasitism is associated with decreased sprint performance in the Eastern Fence Lizard</w:t>
      </w:r>
      <w:r w:rsidRPr="00287AEE">
        <w:rPr>
          <w:rFonts w:ascii="Calibri" w:hAnsi="Calibri" w:cs="Calibri"/>
          <w:b/>
          <w:bCs/>
          <w:color w:val="4472C4" w:themeColor="accent1"/>
        </w:rPr>
        <w:t xml:space="preserve">”. </w:t>
      </w:r>
      <w:r w:rsidR="008C19F0" w:rsidRPr="00287AEE">
        <w:rPr>
          <w:rFonts w:ascii="Calibri" w:hAnsi="Calibri" w:cs="Calibri"/>
          <w:color w:val="4472C4" w:themeColor="accent1"/>
        </w:rPr>
        <w:t xml:space="preserve">We are glad </w:t>
      </w:r>
      <w:r w:rsidR="00D059D5" w:rsidRPr="00287AEE">
        <w:rPr>
          <w:rFonts w:ascii="Calibri" w:hAnsi="Calibri" w:cs="Calibri"/>
          <w:color w:val="4472C4" w:themeColor="accent1"/>
        </w:rPr>
        <w:t>yourself</w:t>
      </w:r>
      <w:r w:rsidR="008C19F0" w:rsidRPr="00287AEE">
        <w:rPr>
          <w:rFonts w:ascii="Calibri" w:hAnsi="Calibri" w:cs="Calibri"/>
          <w:color w:val="4472C4" w:themeColor="accent1"/>
        </w:rPr>
        <w:t xml:space="preserve"> and Reviewers found the paper to be well written and of general interest.</w:t>
      </w:r>
      <w:r w:rsidR="009A7911" w:rsidRPr="00287AEE">
        <w:rPr>
          <w:rFonts w:ascii="Calibri" w:hAnsi="Calibri" w:cs="Calibri"/>
          <w:color w:val="4472C4" w:themeColor="accent1"/>
        </w:rPr>
        <w:t xml:space="preserve"> </w:t>
      </w:r>
    </w:p>
    <w:p w14:paraId="2C533772" w14:textId="0F82E469" w:rsidR="009A7911" w:rsidRPr="00287AEE" w:rsidRDefault="009A7911" w:rsidP="008C19F0">
      <w:pPr>
        <w:rPr>
          <w:rFonts w:ascii="Calibri" w:hAnsi="Calibri" w:cs="Calibri"/>
          <w:color w:val="4472C4" w:themeColor="accent1"/>
        </w:rPr>
      </w:pPr>
    </w:p>
    <w:p w14:paraId="2B815B60" w14:textId="33EF3851" w:rsidR="009A7911" w:rsidRPr="00287AEE" w:rsidRDefault="009A7911" w:rsidP="008C19F0">
      <w:pPr>
        <w:rPr>
          <w:rFonts w:ascii="Calibri" w:hAnsi="Calibri" w:cs="Calibri"/>
          <w:color w:val="4472C4" w:themeColor="accent1"/>
        </w:rPr>
      </w:pPr>
      <w:r w:rsidRPr="00287AEE">
        <w:rPr>
          <w:rFonts w:ascii="Calibri" w:hAnsi="Calibri" w:cs="Calibri"/>
          <w:color w:val="4472C4" w:themeColor="accent1"/>
        </w:rPr>
        <w:t xml:space="preserve">We have now </w:t>
      </w:r>
      <w:r w:rsidR="005849B6" w:rsidRPr="00287AEE">
        <w:rPr>
          <w:rFonts w:ascii="Calibri" w:hAnsi="Calibri" w:cs="Calibri"/>
          <w:color w:val="4472C4" w:themeColor="accent1"/>
        </w:rPr>
        <w:t xml:space="preserve">carefully </w:t>
      </w:r>
      <w:r w:rsidRPr="00287AEE">
        <w:rPr>
          <w:rFonts w:ascii="Calibri" w:hAnsi="Calibri" w:cs="Calibri"/>
          <w:color w:val="4472C4" w:themeColor="accent1"/>
        </w:rPr>
        <w:t xml:space="preserve">considered all the </w:t>
      </w:r>
      <w:r w:rsidR="00471A6C" w:rsidRPr="00287AEE">
        <w:rPr>
          <w:rFonts w:ascii="Calibri" w:hAnsi="Calibri" w:cs="Calibri"/>
          <w:color w:val="4472C4" w:themeColor="accent1"/>
        </w:rPr>
        <w:t>comments and</w:t>
      </w:r>
      <w:r w:rsidRPr="00287AEE">
        <w:rPr>
          <w:rFonts w:ascii="Calibri" w:hAnsi="Calibri" w:cs="Calibri"/>
          <w:color w:val="4472C4" w:themeColor="accent1"/>
        </w:rPr>
        <w:t xml:space="preserve"> revised our main manuscript to deal with the comments. Below we provide a line-by-line response (in ‘blue’) to each of the comments raised by </w:t>
      </w:r>
      <w:r w:rsidR="00D059D5" w:rsidRPr="00287AEE">
        <w:rPr>
          <w:rFonts w:ascii="Calibri" w:hAnsi="Calibri" w:cs="Calibri"/>
          <w:color w:val="4472C4" w:themeColor="accent1"/>
        </w:rPr>
        <w:t xml:space="preserve">the </w:t>
      </w:r>
      <w:r w:rsidRPr="00287AEE">
        <w:rPr>
          <w:rFonts w:ascii="Calibri" w:hAnsi="Calibri" w:cs="Calibri"/>
          <w:color w:val="4472C4" w:themeColor="accent1"/>
        </w:rPr>
        <w:t xml:space="preserve">two reviewers (in ‘black’). </w:t>
      </w:r>
      <w:r w:rsidR="00AC5AF6" w:rsidRPr="00287AEE">
        <w:rPr>
          <w:rFonts w:ascii="Calibri" w:hAnsi="Calibri" w:cs="Calibri"/>
          <w:color w:val="4472C4" w:themeColor="accent1"/>
        </w:rPr>
        <w:t>Where relevant,</w:t>
      </w:r>
      <w:r w:rsidRPr="00287AEE">
        <w:rPr>
          <w:rFonts w:ascii="Calibri" w:hAnsi="Calibri" w:cs="Calibri"/>
          <w:color w:val="4472C4" w:themeColor="accent1"/>
        </w:rPr>
        <w:t xml:space="preserve"> we have pasted the section of our </w:t>
      </w:r>
      <w:ins w:id="0" w:author="C.M. Gienger" w:date="2023-12-20T13:30:00Z">
        <w:r w:rsidR="00A72825">
          <w:rPr>
            <w:rFonts w:ascii="Calibri" w:hAnsi="Calibri" w:cs="Calibri"/>
            <w:color w:val="4472C4" w:themeColor="accent1"/>
          </w:rPr>
          <w:t xml:space="preserve">edited </w:t>
        </w:r>
      </w:ins>
      <w:r w:rsidRPr="00287AEE">
        <w:rPr>
          <w:rFonts w:ascii="Calibri" w:hAnsi="Calibri" w:cs="Calibri"/>
          <w:color w:val="4472C4" w:themeColor="accent1"/>
        </w:rPr>
        <w:t xml:space="preserve">manuscript </w:t>
      </w:r>
      <w:del w:id="1" w:author="C.M. Gienger" w:date="2023-12-20T13:30:00Z">
        <w:r w:rsidR="00AC5AF6" w:rsidRPr="00287AEE" w:rsidDel="00A72825">
          <w:rPr>
            <w:rFonts w:ascii="Calibri" w:hAnsi="Calibri" w:cs="Calibri"/>
            <w:color w:val="4472C4" w:themeColor="accent1"/>
          </w:rPr>
          <w:delText xml:space="preserve">we have edited </w:delText>
        </w:r>
      </w:del>
      <w:r w:rsidR="00AC5AF6" w:rsidRPr="00287AEE">
        <w:rPr>
          <w:rFonts w:ascii="Calibri" w:hAnsi="Calibri" w:cs="Calibri"/>
          <w:color w:val="4472C4" w:themeColor="accent1"/>
        </w:rPr>
        <w:t>to provide clarity</w:t>
      </w:r>
      <w:ins w:id="2" w:author="C.M. Gienger" w:date="2023-12-20T13:30:00Z">
        <w:r w:rsidR="00A72825">
          <w:rPr>
            <w:rFonts w:ascii="Calibri" w:hAnsi="Calibri" w:cs="Calibri"/>
            <w:color w:val="4472C4" w:themeColor="accent1"/>
          </w:rPr>
          <w:t xml:space="preserve"> as</w:t>
        </w:r>
      </w:ins>
      <w:r w:rsidR="00AC5AF6" w:rsidRPr="00287AEE">
        <w:rPr>
          <w:rFonts w:ascii="Calibri" w:hAnsi="Calibri" w:cs="Calibri"/>
          <w:color w:val="4472C4" w:themeColor="accent1"/>
        </w:rPr>
        <w:t xml:space="preserve"> to what we have done to address comments. </w:t>
      </w:r>
      <w:r w:rsidR="009C30C4" w:rsidRPr="00287AEE">
        <w:rPr>
          <w:rFonts w:ascii="Calibri" w:hAnsi="Calibri" w:cs="Calibri"/>
          <w:color w:val="4472C4" w:themeColor="accent1"/>
        </w:rPr>
        <w:t xml:space="preserve">We believe that our revised manuscript is significantly improved </w:t>
      </w:r>
      <w:r w:rsidR="00EB737E" w:rsidRPr="00287AEE">
        <w:rPr>
          <w:rFonts w:ascii="Calibri" w:hAnsi="Calibri" w:cs="Calibri"/>
          <w:color w:val="4472C4" w:themeColor="accent1"/>
        </w:rPr>
        <w:t xml:space="preserve">following yours and the reviewer critiques. </w:t>
      </w:r>
    </w:p>
    <w:p w14:paraId="6EA36CA3" w14:textId="0E8B9231" w:rsidR="00AC5AF6" w:rsidRPr="00287AEE" w:rsidRDefault="00AC5AF6" w:rsidP="008C19F0">
      <w:pPr>
        <w:rPr>
          <w:rFonts w:ascii="Calibri" w:hAnsi="Calibri" w:cs="Calibri"/>
          <w:color w:val="4472C4" w:themeColor="accent1"/>
        </w:rPr>
      </w:pPr>
    </w:p>
    <w:p w14:paraId="1B7427B6" w14:textId="48E653AB" w:rsidR="00AC5AF6" w:rsidRPr="00287AEE" w:rsidRDefault="00AC5AF6" w:rsidP="008C19F0">
      <w:pPr>
        <w:rPr>
          <w:rFonts w:ascii="Calibri" w:hAnsi="Calibri" w:cs="Calibri"/>
          <w:color w:val="4472C4" w:themeColor="accent1"/>
        </w:rPr>
      </w:pPr>
      <w:r w:rsidRPr="00287AEE">
        <w:rPr>
          <w:rFonts w:ascii="Calibri" w:hAnsi="Calibri" w:cs="Calibri"/>
          <w:color w:val="4472C4" w:themeColor="accent1"/>
        </w:rPr>
        <w:t xml:space="preserve">We hope that you now find it suitable for publication in </w:t>
      </w:r>
      <w:r w:rsidR="00D059D5" w:rsidRPr="00287AEE">
        <w:rPr>
          <w:rFonts w:ascii="Calibri" w:hAnsi="Calibri" w:cs="Calibri"/>
          <w:i/>
          <w:iCs/>
          <w:color w:val="4472C4" w:themeColor="accent1"/>
        </w:rPr>
        <w:t>Biological Journal of the Linnean Society</w:t>
      </w:r>
      <w:r w:rsidRPr="00287AEE">
        <w:rPr>
          <w:rFonts w:ascii="Calibri" w:hAnsi="Calibri" w:cs="Calibri"/>
          <w:color w:val="4472C4" w:themeColor="accent1"/>
        </w:rPr>
        <w:t>.</w:t>
      </w:r>
    </w:p>
    <w:p w14:paraId="0F6CD4D5" w14:textId="5D2DA63A" w:rsidR="00AC5AF6" w:rsidRPr="00287AEE" w:rsidRDefault="00AC5AF6" w:rsidP="008C19F0">
      <w:pPr>
        <w:rPr>
          <w:rFonts w:ascii="Calibri" w:hAnsi="Calibri" w:cs="Calibri"/>
          <w:color w:val="4472C4" w:themeColor="accent1"/>
        </w:rPr>
      </w:pPr>
    </w:p>
    <w:p w14:paraId="489D881E" w14:textId="77777777" w:rsidR="00AC5AF6" w:rsidRPr="00287AEE" w:rsidRDefault="00AC5AF6" w:rsidP="008C19F0">
      <w:pPr>
        <w:rPr>
          <w:rFonts w:ascii="Calibri" w:hAnsi="Calibri" w:cs="Calibri"/>
          <w:color w:val="4472C4" w:themeColor="accent1"/>
        </w:rPr>
      </w:pPr>
      <w:r w:rsidRPr="00287AEE">
        <w:rPr>
          <w:rFonts w:ascii="Calibri" w:hAnsi="Calibri" w:cs="Calibri"/>
          <w:color w:val="4472C4" w:themeColor="accent1"/>
        </w:rPr>
        <w:t xml:space="preserve">Sincerely, </w:t>
      </w:r>
    </w:p>
    <w:p w14:paraId="3B4EEE6A" w14:textId="2ED509AA" w:rsidR="00AC5AF6" w:rsidRPr="00287AEE" w:rsidRDefault="00D059D5" w:rsidP="008C19F0">
      <w:pPr>
        <w:rPr>
          <w:rFonts w:ascii="Calibri" w:hAnsi="Calibri" w:cs="Calibri"/>
          <w:b/>
          <w:bCs/>
          <w:color w:val="4472C4" w:themeColor="accent1"/>
        </w:rPr>
      </w:pPr>
      <w:r w:rsidRPr="00287AEE">
        <w:rPr>
          <w:rFonts w:ascii="Calibri" w:hAnsi="Calibri" w:cs="Calibri"/>
          <w:color w:val="4472C4" w:themeColor="accent1"/>
        </w:rPr>
        <w:t>Kristoffer Wild</w:t>
      </w:r>
      <w:r w:rsidR="00AC5AF6" w:rsidRPr="00287AEE">
        <w:rPr>
          <w:rFonts w:ascii="Calibri" w:hAnsi="Calibri" w:cs="Calibri"/>
          <w:color w:val="4472C4" w:themeColor="accent1"/>
        </w:rPr>
        <w:t xml:space="preserve"> (on behalf of all authors)</w:t>
      </w:r>
    </w:p>
    <w:p w14:paraId="2D7CA5A9" w14:textId="5743BBEE" w:rsidR="002707EC" w:rsidRPr="00287AEE" w:rsidRDefault="002707EC" w:rsidP="008C19F0">
      <w:pPr>
        <w:rPr>
          <w:rFonts w:ascii="Calibri" w:hAnsi="Calibri" w:cs="Calibri"/>
          <w:b/>
          <w:bCs/>
        </w:rPr>
      </w:pPr>
    </w:p>
    <w:p w14:paraId="5C8D704D" w14:textId="58C3D718" w:rsidR="00AC5AF6" w:rsidRPr="00287AEE" w:rsidRDefault="00AC5AF6" w:rsidP="008C19F0">
      <w:pPr>
        <w:rPr>
          <w:rFonts w:ascii="Calibri" w:hAnsi="Calibri" w:cs="Calibri"/>
          <w:b/>
          <w:bCs/>
        </w:rPr>
      </w:pPr>
      <w:r w:rsidRPr="00287AEE">
        <w:rPr>
          <w:rFonts w:ascii="Calibri" w:hAnsi="Calibri" w:cs="Calibri"/>
          <w:b/>
          <w:bCs/>
        </w:rPr>
        <w:t>_________________________________________________________________________</w:t>
      </w:r>
    </w:p>
    <w:p w14:paraId="24BEBE4D" w14:textId="6972659D" w:rsidR="008C19F0" w:rsidRPr="00287AEE" w:rsidRDefault="008C19F0" w:rsidP="008C19F0">
      <w:pPr>
        <w:rPr>
          <w:rFonts w:ascii="Calibri" w:hAnsi="Calibri" w:cs="Calibri"/>
          <w:b/>
          <w:bCs/>
        </w:rPr>
      </w:pPr>
      <w:r w:rsidRPr="00287AEE">
        <w:rPr>
          <w:rFonts w:ascii="Calibri" w:hAnsi="Calibri" w:cs="Calibri"/>
          <w:b/>
          <w:bCs/>
        </w:rPr>
        <w:t>Editor</w:t>
      </w:r>
      <w:r w:rsidR="00D059D5" w:rsidRPr="00287AEE">
        <w:rPr>
          <w:rFonts w:ascii="Calibri" w:hAnsi="Calibri" w:cs="Calibri"/>
          <w:b/>
          <w:bCs/>
        </w:rPr>
        <w:t xml:space="preserve"> and editorial team</w:t>
      </w:r>
    </w:p>
    <w:p w14:paraId="4381759A" w14:textId="7FDB2E6F" w:rsidR="008C19F0" w:rsidRPr="00287AEE" w:rsidRDefault="00D059D5" w:rsidP="008C19F0">
      <w:pPr>
        <w:rPr>
          <w:rFonts w:ascii="Calibri" w:hAnsi="Calibri" w:cs="Calibri"/>
        </w:rPr>
      </w:pPr>
      <w:r w:rsidRPr="00287AEE">
        <w:rPr>
          <w:rFonts w:ascii="Calibri" w:hAnsi="Calibri" w:cs="Calibri"/>
        </w:rPr>
        <w:t> I invite you to respond to their comments and revise your manuscript accordingly. I would then be happy to consider it formally for publication in the Biological Journal of the Linnean Society. Please provide details in the Author's Response box of:</w:t>
      </w:r>
      <w:r w:rsidRPr="00287AEE">
        <w:rPr>
          <w:rFonts w:ascii="Calibri" w:hAnsi="Calibri" w:cs="Calibri"/>
        </w:rPr>
        <w:br/>
      </w:r>
      <w:r w:rsidR="009C30C4" w:rsidRPr="00287AEE">
        <w:rPr>
          <w:rFonts w:ascii="Calibri" w:hAnsi="Calibri" w:cs="Calibri"/>
        </w:rPr>
        <w:t>*</w:t>
      </w:r>
      <w:r w:rsidRPr="00287AEE">
        <w:rPr>
          <w:rFonts w:ascii="Calibri" w:hAnsi="Calibri" w:cs="Calibri"/>
        </w:rPr>
        <w:t xml:space="preserve"> The changes you have made; and</w:t>
      </w:r>
      <w:r w:rsidRPr="00287AEE">
        <w:rPr>
          <w:rFonts w:ascii="Calibri" w:hAnsi="Calibri" w:cs="Calibri"/>
        </w:rPr>
        <w:br/>
      </w:r>
      <w:r w:rsidR="009C30C4" w:rsidRPr="00287AEE">
        <w:rPr>
          <w:rFonts w:ascii="Calibri" w:hAnsi="Calibri" w:cs="Calibri"/>
        </w:rPr>
        <w:t xml:space="preserve">* </w:t>
      </w:r>
      <w:r w:rsidRPr="00287AEE">
        <w:rPr>
          <w:rFonts w:ascii="Calibri" w:hAnsi="Calibri" w:cs="Calibri"/>
        </w:rPr>
        <w:t>Any of the comments that you have not accepted with the reason/s.</w:t>
      </w:r>
    </w:p>
    <w:p w14:paraId="58897CA5" w14:textId="7B934C42" w:rsidR="008C19F0" w:rsidRPr="00287AEE" w:rsidRDefault="008C19F0" w:rsidP="008C19F0">
      <w:pPr>
        <w:rPr>
          <w:rFonts w:ascii="Calibri" w:hAnsi="Calibri" w:cs="Calibri"/>
          <w:color w:val="4472C4" w:themeColor="accent1"/>
        </w:rPr>
      </w:pPr>
      <w:r w:rsidRPr="00287AEE">
        <w:rPr>
          <w:rFonts w:ascii="Calibri" w:hAnsi="Calibri" w:cs="Calibri"/>
          <w:b/>
          <w:bCs/>
          <w:color w:val="4472C4" w:themeColor="accent1"/>
        </w:rPr>
        <w:t>Response</w:t>
      </w:r>
      <w:r w:rsidRPr="00287AEE">
        <w:rPr>
          <w:rFonts w:ascii="Calibri" w:hAnsi="Calibri" w:cs="Calibri"/>
          <w:color w:val="4472C4" w:themeColor="accent1"/>
        </w:rPr>
        <w:t xml:space="preserve">: </w:t>
      </w:r>
      <w:r w:rsidR="009C30C4" w:rsidRPr="00287AEE">
        <w:rPr>
          <w:rFonts w:ascii="Calibri" w:hAnsi="Calibri" w:cs="Calibri"/>
          <w:color w:val="4472C4" w:themeColor="accent1"/>
        </w:rPr>
        <w:t xml:space="preserve">We have provided a saved pdf </w:t>
      </w:r>
      <w:r w:rsidR="00EB737E" w:rsidRPr="00287AEE">
        <w:rPr>
          <w:rFonts w:ascii="Calibri" w:hAnsi="Calibri" w:cs="Calibri"/>
          <w:color w:val="4472C4" w:themeColor="accent1"/>
        </w:rPr>
        <w:t xml:space="preserve">that shows the in-line track changes form the original submission and have provided in detail our responses to each comment from the reviewers. </w:t>
      </w:r>
    </w:p>
    <w:p w14:paraId="5701EC82" w14:textId="77777777" w:rsidR="00EB737E" w:rsidRPr="00287AEE" w:rsidRDefault="00EB737E" w:rsidP="008C19F0">
      <w:pPr>
        <w:rPr>
          <w:rFonts w:ascii="Calibri" w:hAnsi="Calibri" w:cs="Calibri"/>
          <w:color w:val="000000"/>
          <w:shd w:val="clear" w:color="auto" w:fill="FFFFFF"/>
        </w:rPr>
      </w:pPr>
    </w:p>
    <w:p w14:paraId="3EF36A0E" w14:textId="1D080058" w:rsidR="00D059D5" w:rsidRPr="00287AEE" w:rsidRDefault="00D059D5" w:rsidP="008C19F0">
      <w:pPr>
        <w:rPr>
          <w:rFonts w:ascii="Calibri" w:hAnsi="Calibri" w:cs="Calibri"/>
          <w:color w:val="000000"/>
          <w:shd w:val="clear" w:color="auto" w:fill="FFFFFF"/>
        </w:rPr>
      </w:pPr>
      <w:r w:rsidRPr="00287AEE">
        <w:rPr>
          <w:rFonts w:ascii="Calibri" w:hAnsi="Calibri" w:cs="Calibri"/>
          <w:color w:val="000000"/>
          <w:shd w:val="clear" w:color="auto" w:fill="FFFFFF"/>
        </w:rPr>
        <w:t>On the editorial side, authors are asked to ensure the following:</w:t>
      </w:r>
      <w:r w:rsidRPr="00287AEE">
        <w:rPr>
          <w:rFonts w:ascii="Calibri" w:hAnsi="Calibri" w:cs="Calibri"/>
          <w:color w:val="000000"/>
        </w:rPr>
        <w:br/>
      </w:r>
      <w:r w:rsidRPr="00287AEE">
        <w:rPr>
          <w:rFonts w:ascii="Calibri" w:hAnsi="Calibri" w:cs="Calibri"/>
          <w:color w:val="000000"/>
          <w:shd w:val="clear" w:color="auto" w:fill="FFFFFF"/>
        </w:rPr>
        <w:t xml:space="preserve">* The manuscript must conform exactly to the Biological Journal house-style, checking that all reference citations in the text match those in the References, and all figures, tables and appendices are cited in the text. For a copy of the Instructions to Authors, please visit </w:t>
      </w:r>
      <w:hyperlink r:id="rId6" w:history="1">
        <w:r w:rsidRPr="00287AEE">
          <w:rPr>
            <w:rStyle w:val="Hyperlink"/>
            <w:rFonts w:ascii="Calibri" w:hAnsi="Calibri" w:cs="Calibri"/>
            <w:shd w:val="clear" w:color="auto" w:fill="FFFFFF"/>
          </w:rPr>
          <w:t>https://academic.oup.com/biolinnean/pages/General_Instructions</w:t>
        </w:r>
      </w:hyperlink>
    </w:p>
    <w:p w14:paraId="599E7929" w14:textId="60104A6E" w:rsidR="00D059D5" w:rsidRPr="00287AEE" w:rsidRDefault="00EB737E" w:rsidP="008C19F0">
      <w:pPr>
        <w:rPr>
          <w:rFonts w:ascii="Calibri" w:hAnsi="Calibri" w:cs="Calibri"/>
          <w:color w:val="4472C4" w:themeColor="accent1"/>
        </w:rPr>
      </w:pPr>
      <w:r w:rsidRPr="00287AEE">
        <w:rPr>
          <w:rFonts w:ascii="Calibri" w:hAnsi="Calibri" w:cs="Calibri"/>
          <w:color w:val="4472C4" w:themeColor="accent1"/>
        </w:rPr>
        <w:t xml:space="preserve">- This has been done. </w:t>
      </w:r>
      <w:r w:rsidR="00D059D5" w:rsidRPr="00287AEE">
        <w:rPr>
          <w:rFonts w:ascii="Calibri" w:hAnsi="Calibri" w:cs="Calibri"/>
          <w:color w:val="000000"/>
        </w:rPr>
        <w:br/>
      </w:r>
      <w:r w:rsidR="00D059D5" w:rsidRPr="00287AEE">
        <w:rPr>
          <w:rFonts w:ascii="Calibri" w:hAnsi="Calibri" w:cs="Calibri"/>
          <w:color w:val="000000"/>
          <w:shd w:val="clear" w:color="auto" w:fill="FFFFFF"/>
        </w:rPr>
        <w:t xml:space="preserve">* Please </w:t>
      </w:r>
      <w:proofErr w:type="gramStart"/>
      <w:r w:rsidR="00D059D5" w:rsidRPr="00287AEE">
        <w:rPr>
          <w:rFonts w:ascii="Calibri" w:hAnsi="Calibri" w:cs="Calibri"/>
          <w:color w:val="000000"/>
          <w:shd w:val="clear" w:color="auto" w:fill="FFFFFF"/>
        </w:rPr>
        <w:t>check carefully</w:t>
      </w:r>
      <w:proofErr w:type="gramEnd"/>
      <w:r w:rsidR="00D059D5" w:rsidRPr="00287AEE">
        <w:rPr>
          <w:rFonts w:ascii="Calibri" w:hAnsi="Calibri" w:cs="Calibri"/>
          <w:color w:val="000000"/>
          <w:shd w:val="clear" w:color="auto" w:fill="FFFFFF"/>
        </w:rPr>
        <w:t xml:space="preserve"> the formats, especially concerning headings. Please see some recent issues or papers of the journal for style.</w:t>
      </w:r>
      <w:r w:rsidR="00D059D5" w:rsidRPr="00287AEE">
        <w:rPr>
          <w:rFonts w:ascii="Calibri" w:hAnsi="Calibri" w:cs="Calibri"/>
          <w:color w:val="000000"/>
        </w:rPr>
        <w:br/>
      </w:r>
      <w:r w:rsidR="00C05583" w:rsidRPr="00287AEE">
        <w:rPr>
          <w:rFonts w:ascii="Calibri" w:hAnsi="Calibri" w:cs="Calibri"/>
          <w:color w:val="4472C4" w:themeColor="accent1"/>
        </w:rPr>
        <w:t xml:space="preserve">- This has been done. </w:t>
      </w:r>
    </w:p>
    <w:p w14:paraId="6A53B920" w14:textId="38499E6D" w:rsidR="00D059D5" w:rsidRPr="00287AEE" w:rsidRDefault="00D059D5" w:rsidP="008C19F0">
      <w:pPr>
        <w:rPr>
          <w:rFonts w:ascii="Calibri" w:hAnsi="Calibri" w:cs="Calibri"/>
          <w:color w:val="000000"/>
          <w:shd w:val="clear" w:color="auto" w:fill="FFFFFF"/>
        </w:rPr>
      </w:pPr>
      <w:r w:rsidRPr="00287AEE">
        <w:rPr>
          <w:rFonts w:ascii="Calibri" w:hAnsi="Calibri" w:cs="Calibri"/>
          <w:color w:val="000000"/>
          <w:shd w:val="clear" w:color="auto" w:fill="FFFFFF"/>
        </w:rPr>
        <w:t>* All figures should be a minimum of 300 dpi; any text in these should be in vector format.</w:t>
      </w:r>
      <w:r w:rsidRPr="00287AEE">
        <w:rPr>
          <w:rFonts w:ascii="Calibri" w:hAnsi="Calibri" w:cs="Calibri"/>
          <w:color w:val="000000"/>
        </w:rPr>
        <w:br/>
      </w:r>
      <w:r w:rsidR="00EB737E" w:rsidRPr="00287AEE">
        <w:rPr>
          <w:rFonts w:ascii="Calibri" w:hAnsi="Calibri" w:cs="Calibri"/>
          <w:color w:val="4472C4" w:themeColor="accent1"/>
          <w:shd w:val="clear" w:color="auto" w:fill="FFFFFF"/>
        </w:rPr>
        <w:t xml:space="preserve">- This has been done within the document and they have been saved individually and attached. </w:t>
      </w:r>
    </w:p>
    <w:p w14:paraId="4877C20F" w14:textId="2F9B0D23" w:rsidR="00D059D5" w:rsidRPr="00287AEE" w:rsidRDefault="00D059D5" w:rsidP="008C19F0">
      <w:pPr>
        <w:rPr>
          <w:rFonts w:ascii="Calibri" w:hAnsi="Calibri" w:cs="Calibri"/>
          <w:color w:val="000000"/>
          <w:shd w:val="clear" w:color="auto" w:fill="FFFFFF"/>
        </w:rPr>
      </w:pPr>
      <w:r w:rsidRPr="00287AEE">
        <w:rPr>
          <w:rFonts w:ascii="Calibri" w:hAnsi="Calibri" w:cs="Calibri"/>
          <w:color w:val="000000"/>
          <w:shd w:val="clear" w:color="auto" w:fill="FFFFFF"/>
        </w:rPr>
        <w:t>* Please check that photographs making up figures are all numbered consecutively</w:t>
      </w:r>
    </w:p>
    <w:p w14:paraId="7BA96603" w14:textId="1A861DD2" w:rsidR="00D059D5" w:rsidRPr="00287AEE" w:rsidRDefault="00EB737E" w:rsidP="008C19F0">
      <w:pPr>
        <w:rPr>
          <w:rFonts w:ascii="Calibri" w:hAnsi="Calibri" w:cs="Calibri"/>
          <w:color w:val="4472C4" w:themeColor="accent1"/>
        </w:rPr>
      </w:pPr>
      <w:r w:rsidRPr="00287AEE">
        <w:rPr>
          <w:rFonts w:ascii="Calibri" w:hAnsi="Calibri" w:cs="Calibri"/>
          <w:color w:val="4472C4" w:themeColor="accent1"/>
        </w:rPr>
        <w:t xml:space="preserve">- This has been done. </w:t>
      </w:r>
    </w:p>
    <w:p w14:paraId="35D5A0E7" w14:textId="5F8A8A91" w:rsidR="00623618" w:rsidRPr="00287AEE" w:rsidRDefault="00623618" w:rsidP="008C19F0">
      <w:pPr>
        <w:rPr>
          <w:rFonts w:ascii="Calibri" w:hAnsi="Calibri" w:cs="Calibri"/>
        </w:rPr>
      </w:pPr>
    </w:p>
    <w:p w14:paraId="60F2D5E8" w14:textId="77777777" w:rsidR="00623618" w:rsidRPr="00287AEE" w:rsidRDefault="00623618" w:rsidP="008C19F0">
      <w:pPr>
        <w:rPr>
          <w:rFonts w:ascii="Calibri" w:hAnsi="Calibri" w:cs="Calibri"/>
        </w:rPr>
      </w:pPr>
    </w:p>
    <w:p w14:paraId="2D7FAEC4" w14:textId="77777777" w:rsidR="008C19F0" w:rsidRPr="00287AEE" w:rsidRDefault="008C19F0" w:rsidP="008C19F0">
      <w:pPr>
        <w:rPr>
          <w:rFonts w:ascii="Calibri" w:hAnsi="Calibri" w:cs="Calibri"/>
        </w:rPr>
      </w:pPr>
      <w:r w:rsidRPr="00287AEE">
        <w:rPr>
          <w:rFonts w:ascii="Calibri" w:hAnsi="Calibri" w:cs="Calibri"/>
          <w:b/>
          <w:bCs/>
        </w:rPr>
        <w:lastRenderedPageBreak/>
        <w:t>Reviewers' Comments to Author</w:t>
      </w:r>
      <w:r w:rsidRPr="00287AEE">
        <w:rPr>
          <w:rFonts w:ascii="Calibri" w:hAnsi="Calibri" w:cs="Calibri"/>
        </w:rPr>
        <w:t>:</w:t>
      </w:r>
    </w:p>
    <w:p w14:paraId="16607377" w14:textId="77777777" w:rsidR="008C19F0" w:rsidRPr="00287AEE" w:rsidRDefault="008C19F0" w:rsidP="008C19F0">
      <w:pPr>
        <w:rPr>
          <w:rFonts w:ascii="Calibri" w:hAnsi="Calibri" w:cs="Calibri"/>
          <w:b/>
          <w:bCs/>
        </w:rPr>
      </w:pPr>
      <w:r w:rsidRPr="00287AEE">
        <w:rPr>
          <w:rFonts w:ascii="Calibri" w:hAnsi="Calibri" w:cs="Calibri"/>
          <w:b/>
          <w:bCs/>
        </w:rPr>
        <w:t>Referee: 1</w:t>
      </w:r>
    </w:p>
    <w:p w14:paraId="0D3A630B" w14:textId="77777777" w:rsidR="008C19F0" w:rsidRPr="00287AEE" w:rsidRDefault="008C19F0" w:rsidP="008C19F0">
      <w:pPr>
        <w:rPr>
          <w:rFonts w:ascii="Calibri" w:hAnsi="Calibri" w:cs="Calibri"/>
        </w:rPr>
      </w:pPr>
    </w:p>
    <w:p w14:paraId="19CB8647" w14:textId="616BF91C" w:rsidR="00B7165E" w:rsidRPr="00287AEE" w:rsidRDefault="008C19F0" w:rsidP="00B7165E">
      <w:pPr>
        <w:rPr>
          <w:rFonts w:ascii="Calibri" w:hAnsi="Calibri" w:cs="Calibri"/>
          <w:color w:val="000000" w:themeColor="text1"/>
        </w:rPr>
      </w:pPr>
      <w:r w:rsidRPr="00287AEE">
        <w:rPr>
          <w:rFonts w:ascii="Calibri" w:hAnsi="Calibri" w:cs="Calibri"/>
        </w:rPr>
        <w:t>Comments to the Author(s)</w:t>
      </w:r>
      <w:r w:rsidR="00D059D5" w:rsidRPr="00287AEE">
        <w:rPr>
          <w:rFonts w:ascii="Calibri" w:hAnsi="Calibri" w:cs="Calibri"/>
          <w:color w:val="000000" w:themeColor="text1"/>
        </w:rPr>
        <w:t xml:space="preserve"> </w:t>
      </w:r>
      <w:r w:rsidR="00D059D5" w:rsidRPr="00287AEE">
        <w:rPr>
          <w:rFonts w:ascii="Calibri" w:hAnsi="Calibri" w:cs="Calibri"/>
          <w:color w:val="000000" w:themeColor="text1"/>
        </w:rPr>
        <w:br/>
      </w:r>
    </w:p>
    <w:p w14:paraId="6557758C" w14:textId="6253D1DF" w:rsidR="00D059D5" w:rsidRPr="00287AEE" w:rsidRDefault="00D059D5" w:rsidP="00D059D5">
      <w:pPr>
        <w:rPr>
          <w:rFonts w:ascii="Calibri" w:hAnsi="Calibri" w:cs="Calibri"/>
          <w:color w:val="000000" w:themeColor="text1"/>
        </w:rPr>
      </w:pPr>
      <w:r w:rsidRPr="00287AEE">
        <w:rPr>
          <w:rFonts w:ascii="Calibri" w:hAnsi="Calibri" w:cs="Calibri"/>
          <w:color w:val="000000" w:themeColor="text1"/>
        </w:rPr>
        <w:t xml:space="preserve">Line 38: any example reference around the idea that </w:t>
      </w:r>
      <w:proofErr w:type="spellStart"/>
      <w:r w:rsidRPr="00287AEE">
        <w:rPr>
          <w:rFonts w:ascii="Calibri" w:hAnsi="Calibri" w:cs="Calibri"/>
          <w:color w:val="000000" w:themeColor="text1"/>
        </w:rPr>
        <w:t>ecto</w:t>
      </w:r>
      <w:proofErr w:type="spellEnd"/>
      <w:r w:rsidRPr="00287AEE">
        <w:rPr>
          <w:rFonts w:ascii="Calibri" w:hAnsi="Calibri" w:cs="Calibri"/>
          <w:color w:val="000000" w:themeColor="text1"/>
        </w:rPr>
        <w:t>(parasite) abundances can be influenced by multiple factors?</w:t>
      </w:r>
    </w:p>
    <w:p w14:paraId="33A3B5D2" w14:textId="77777777" w:rsidR="00CF2732" w:rsidRPr="00287AEE" w:rsidRDefault="00D059D5" w:rsidP="00D059D5">
      <w:pPr>
        <w:rPr>
          <w:rFonts w:ascii="Calibri" w:hAnsi="Calibri" w:cs="Calibri"/>
          <w:color w:val="4472C4" w:themeColor="accent1"/>
        </w:rPr>
      </w:pPr>
      <w:r w:rsidRPr="00287AEE">
        <w:rPr>
          <w:rFonts w:ascii="Calibri" w:hAnsi="Calibri" w:cs="Calibri"/>
          <w:b/>
          <w:bCs/>
          <w:color w:val="4472C4" w:themeColor="accent1"/>
        </w:rPr>
        <w:t>Response:</w:t>
      </w:r>
      <w:r w:rsidR="00B7165E" w:rsidRPr="00287AEE">
        <w:rPr>
          <w:rFonts w:ascii="Calibri" w:hAnsi="Calibri" w:cs="Calibri"/>
          <w:b/>
          <w:bCs/>
          <w:color w:val="4472C4" w:themeColor="accent1"/>
        </w:rPr>
        <w:t xml:space="preserve"> </w:t>
      </w:r>
      <w:proofErr w:type="gramStart"/>
      <w:r w:rsidR="00B7165E" w:rsidRPr="00287AEE">
        <w:rPr>
          <w:rFonts w:ascii="Calibri" w:hAnsi="Calibri" w:cs="Calibri"/>
          <w:color w:val="4472C4" w:themeColor="accent1"/>
        </w:rPr>
        <w:t>Yes</w:t>
      </w:r>
      <w:proofErr w:type="gramEnd"/>
      <w:r w:rsidR="00B7165E" w:rsidRPr="00287AEE">
        <w:rPr>
          <w:rFonts w:ascii="Calibri" w:hAnsi="Calibri" w:cs="Calibri"/>
          <w:color w:val="4472C4" w:themeColor="accent1"/>
        </w:rPr>
        <w:t xml:space="preserve"> this is a good point, we have added a sentence</w:t>
      </w:r>
      <w:r w:rsidR="00CF2732" w:rsidRPr="00287AEE">
        <w:rPr>
          <w:rFonts w:ascii="Calibri" w:hAnsi="Calibri" w:cs="Calibri"/>
          <w:color w:val="4472C4" w:themeColor="accent1"/>
        </w:rPr>
        <w:t>, with references,</w:t>
      </w:r>
      <w:r w:rsidR="00B7165E" w:rsidRPr="00287AEE">
        <w:rPr>
          <w:rFonts w:ascii="Calibri" w:hAnsi="Calibri" w:cs="Calibri"/>
          <w:color w:val="4472C4" w:themeColor="accent1"/>
        </w:rPr>
        <w:t xml:space="preserve"> to this paragraph </w:t>
      </w:r>
      <w:r w:rsidR="00CF2732" w:rsidRPr="00287AEE">
        <w:rPr>
          <w:rFonts w:ascii="Calibri" w:hAnsi="Calibri" w:cs="Calibri"/>
          <w:color w:val="4472C4" w:themeColor="accent1"/>
        </w:rPr>
        <w:t>which</w:t>
      </w:r>
      <w:r w:rsidR="00B7165E" w:rsidRPr="00287AEE">
        <w:rPr>
          <w:rFonts w:ascii="Calibri" w:hAnsi="Calibri" w:cs="Calibri"/>
          <w:color w:val="4472C4" w:themeColor="accent1"/>
        </w:rPr>
        <w:t xml:space="preserve"> includes the extrinsic mechanisms that drive abundances and</w:t>
      </w:r>
      <w:r w:rsidR="00B7165E" w:rsidRPr="00287AEE">
        <w:rPr>
          <w:rFonts w:ascii="Calibri" w:hAnsi="Calibri" w:cs="Calibri"/>
          <w:b/>
          <w:bCs/>
          <w:color w:val="4472C4" w:themeColor="accent1"/>
        </w:rPr>
        <w:t xml:space="preserve"> </w:t>
      </w:r>
      <w:r w:rsidR="00B7165E" w:rsidRPr="00287AEE">
        <w:rPr>
          <w:rFonts w:ascii="Calibri" w:hAnsi="Calibri" w:cs="Calibri"/>
          <w:color w:val="4472C4" w:themeColor="accent1"/>
        </w:rPr>
        <w:t>disease prevalence that are associated with ectoparasites.</w:t>
      </w:r>
    </w:p>
    <w:p w14:paraId="6FDD9805" w14:textId="77777777" w:rsidR="008A631A" w:rsidRPr="00287AEE" w:rsidRDefault="008A631A" w:rsidP="00D059D5">
      <w:pPr>
        <w:rPr>
          <w:rFonts w:ascii="Calibri" w:hAnsi="Calibri" w:cs="Calibri"/>
          <w:color w:val="4472C4" w:themeColor="accent1"/>
        </w:rPr>
      </w:pPr>
    </w:p>
    <w:p w14:paraId="393BA9CA" w14:textId="7BE7B082" w:rsidR="00CF2732" w:rsidRPr="00287AEE" w:rsidRDefault="00CF2732" w:rsidP="00D059D5">
      <w:pPr>
        <w:rPr>
          <w:rFonts w:ascii="Calibri" w:hAnsi="Calibri" w:cs="Calibri"/>
          <w:color w:val="4472C4" w:themeColor="accent1"/>
        </w:rPr>
      </w:pPr>
      <w:r w:rsidRPr="00287AEE">
        <w:rPr>
          <w:rFonts w:ascii="Calibri" w:hAnsi="Calibri" w:cs="Calibri"/>
          <w:color w:val="4472C4" w:themeColor="accent1"/>
        </w:rPr>
        <w:t>“</w:t>
      </w:r>
      <w:r w:rsidR="00CD0F9D" w:rsidRPr="00CD0F9D">
        <w:rPr>
          <w:rFonts w:ascii="Calibri" w:hAnsi="Calibri" w:cs="Calibri"/>
          <w:i/>
          <w:iCs/>
          <w:color w:val="4472C4" w:themeColor="accent1"/>
        </w:rPr>
        <w:t xml:space="preserve"> Finally extrinsic mechanisms such as habitat modification, fire, and rainfall can facilitate the abundance of ectoparasites, and in some cases facilitate disease prevalence associated with ectoparasites (Berger et al., 2014; </w:t>
      </w:r>
      <w:proofErr w:type="spellStart"/>
      <w:r w:rsidR="00CD0F9D" w:rsidRPr="00CD0F9D">
        <w:rPr>
          <w:rFonts w:ascii="Calibri" w:hAnsi="Calibri" w:cs="Calibri"/>
          <w:i/>
          <w:iCs/>
          <w:color w:val="4472C4" w:themeColor="accent1"/>
        </w:rPr>
        <w:t>Diuk</w:t>
      </w:r>
      <w:proofErr w:type="spellEnd"/>
      <w:r w:rsidR="00CD0F9D" w:rsidRPr="00CD0F9D">
        <w:rPr>
          <w:rFonts w:ascii="Calibri" w:hAnsi="Calibri" w:cs="Calibri"/>
          <w:i/>
          <w:iCs/>
          <w:color w:val="4472C4" w:themeColor="accent1"/>
        </w:rPr>
        <w:t xml:space="preserve">-Wasser, </w:t>
      </w:r>
      <w:proofErr w:type="spellStart"/>
      <w:r w:rsidR="00CD0F9D" w:rsidRPr="00CD0F9D">
        <w:rPr>
          <w:rFonts w:ascii="Calibri" w:hAnsi="Calibri" w:cs="Calibri"/>
          <w:i/>
          <w:iCs/>
          <w:color w:val="4472C4" w:themeColor="accent1"/>
        </w:rPr>
        <w:t>Vanacker</w:t>
      </w:r>
      <w:proofErr w:type="spellEnd"/>
      <w:r w:rsidR="00CD0F9D" w:rsidRPr="00CD0F9D">
        <w:rPr>
          <w:rFonts w:ascii="Calibri" w:hAnsi="Calibri" w:cs="Calibri"/>
          <w:i/>
          <w:iCs/>
          <w:color w:val="4472C4" w:themeColor="accent1"/>
        </w:rPr>
        <w:t>, &amp; Fernandez, 2021; Gallagher et al., 2022).</w:t>
      </w:r>
    </w:p>
    <w:p w14:paraId="7BC6E26A" w14:textId="77777777" w:rsidR="002D59B0" w:rsidRPr="00287AEE" w:rsidRDefault="002D59B0" w:rsidP="00D059D5">
      <w:pPr>
        <w:rPr>
          <w:rFonts w:ascii="Calibri" w:hAnsi="Calibri" w:cs="Calibri"/>
          <w:color w:val="4472C4" w:themeColor="accent1"/>
        </w:rPr>
      </w:pPr>
    </w:p>
    <w:p w14:paraId="3495834D" w14:textId="38AA63E4" w:rsidR="00CF2732" w:rsidRPr="00287AEE" w:rsidRDefault="00CF2732" w:rsidP="00D059D5">
      <w:pPr>
        <w:rPr>
          <w:rFonts w:ascii="Calibri" w:hAnsi="Calibri" w:cs="Calibri"/>
          <w:color w:val="4472C4" w:themeColor="accent1"/>
        </w:rPr>
      </w:pPr>
      <w:r w:rsidRPr="00287AEE">
        <w:rPr>
          <w:rFonts w:ascii="Calibri" w:hAnsi="Calibri" w:cs="Calibri"/>
          <w:color w:val="4472C4" w:themeColor="accent1"/>
        </w:rPr>
        <w:t xml:space="preserve">Refs: </w:t>
      </w:r>
    </w:p>
    <w:p w14:paraId="76349B86" w14:textId="77777777" w:rsidR="00CF2732" w:rsidRPr="00287AEE" w:rsidRDefault="00CF2732" w:rsidP="00CF2732">
      <w:pPr>
        <w:pStyle w:val="ListParagraph"/>
        <w:numPr>
          <w:ilvl w:val="0"/>
          <w:numId w:val="4"/>
        </w:numPr>
        <w:rPr>
          <w:rFonts w:ascii="Calibri" w:hAnsi="Calibri" w:cs="Calibri"/>
          <w:color w:val="000000" w:themeColor="text1"/>
        </w:rPr>
      </w:pPr>
      <w:r w:rsidRPr="00287AEE">
        <w:rPr>
          <w:rFonts w:ascii="Calibri" w:hAnsi="Calibri" w:cs="Calibri"/>
          <w:i/>
          <w:iCs/>
          <w:color w:val="4472C4" w:themeColor="accent1"/>
        </w:rPr>
        <w:t xml:space="preserve">Gallagher, M. R., </w:t>
      </w:r>
      <w:proofErr w:type="spellStart"/>
      <w:r w:rsidRPr="00287AEE">
        <w:rPr>
          <w:rFonts w:ascii="Calibri" w:hAnsi="Calibri" w:cs="Calibri"/>
          <w:i/>
          <w:iCs/>
          <w:color w:val="4472C4" w:themeColor="accent1"/>
        </w:rPr>
        <w:t>Kreye</w:t>
      </w:r>
      <w:proofErr w:type="spellEnd"/>
      <w:r w:rsidRPr="00287AEE">
        <w:rPr>
          <w:rFonts w:ascii="Calibri" w:hAnsi="Calibri" w:cs="Calibri"/>
          <w:i/>
          <w:iCs/>
          <w:color w:val="4472C4" w:themeColor="accent1"/>
        </w:rPr>
        <w:t xml:space="preserve">, J. K., </w:t>
      </w:r>
      <w:proofErr w:type="spellStart"/>
      <w:r w:rsidRPr="00287AEE">
        <w:rPr>
          <w:rFonts w:ascii="Calibri" w:hAnsi="Calibri" w:cs="Calibri"/>
          <w:i/>
          <w:iCs/>
          <w:color w:val="4472C4" w:themeColor="accent1"/>
        </w:rPr>
        <w:t>Machtinger</w:t>
      </w:r>
      <w:proofErr w:type="spellEnd"/>
      <w:r w:rsidRPr="00287AEE">
        <w:rPr>
          <w:rFonts w:ascii="Calibri" w:hAnsi="Calibri" w:cs="Calibri"/>
          <w:i/>
          <w:iCs/>
          <w:color w:val="4472C4" w:themeColor="accent1"/>
        </w:rPr>
        <w:t xml:space="preserve">, E. T., Everland, A., Schmidt, N., &amp; </w:t>
      </w:r>
      <w:proofErr w:type="spellStart"/>
      <w:r w:rsidRPr="00287AEE">
        <w:rPr>
          <w:rFonts w:ascii="Calibri" w:hAnsi="Calibri" w:cs="Calibri"/>
          <w:i/>
          <w:iCs/>
          <w:color w:val="4472C4" w:themeColor="accent1"/>
        </w:rPr>
        <w:t>Skowronski</w:t>
      </w:r>
      <w:proofErr w:type="spellEnd"/>
      <w:r w:rsidRPr="00287AEE">
        <w:rPr>
          <w:rFonts w:ascii="Calibri" w:hAnsi="Calibri" w:cs="Calibri"/>
          <w:i/>
          <w:iCs/>
          <w:color w:val="4472C4" w:themeColor="accent1"/>
        </w:rPr>
        <w:t xml:space="preserve">, N. S. (2022). Can restoration of fire‐dependent ecosystems reduce ticks and tick‐borne disease prevalence in the eastern United </w:t>
      </w:r>
      <w:proofErr w:type="gramStart"/>
      <w:r w:rsidRPr="00287AEE">
        <w:rPr>
          <w:rFonts w:ascii="Calibri" w:hAnsi="Calibri" w:cs="Calibri"/>
          <w:i/>
          <w:iCs/>
          <w:color w:val="4472C4" w:themeColor="accent1"/>
        </w:rPr>
        <w:t>States?.</w:t>
      </w:r>
      <w:proofErr w:type="gramEnd"/>
      <w:r w:rsidRPr="00287AEE">
        <w:rPr>
          <w:rFonts w:ascii="Calibri" w:hAnsi="Calibri" w:cs="Calibri"/>
          <w:i/>
          <w:iCs/>
          <w:color w:val="4472C4" w:themeColor="accent1"/>
        </w:rPr>
        <w:t> Ecological Applications, 32(7), e2637</w:t>
      </w:r>
    </w:p>
    <w:p w14:paraId="4E5A4040" w14:textId="41B4E107" w:rsidR="00CF2732" w:rsidRPr="00287AEE" w:rsidRDefault="00CF2732" w:rsidP="00CF2732">
      <w:pPr>
        <w:pStyle w:val="ListParagraph"/>
        <w:numPr>
          <w:ilvl w:val="0"/>
          <w:numId w:val="4"/>
        </w:numPr>
        <w:rPr>
          <w:rFonts w:ascii="Calibri" w:hAnsi="Calibri" w:cs="Calibri"/>
          <w:color w:val="4472C4" w:themeColor="accent1"/>
        </w:rPr>
      </w:pPr>
      <w:r w:rsidRPr="00287AEE">
        <w:rPr>
          <w:rFonts w:ascii="Calibri" w:hAnsi="Calibri" w:cs="Calibri"/>
          <w:color w:val="4472C4" w:themeColor="accent1"/>
        </w:rPr>
        <w:t>Berger, K. A., Ginsberg, H. S., Dugas, K. D., Hamel, L. H., &amp; Mather, T. N. (2014). Adverse moisture events predict seasonal abundance of Lyme disease vector ticks (Ixodes scapularis). </w:t>
      </w:r>
      <w:r w:rsidRPr="00287AEE">
        <w:rPr>
          <w:rFonts w:ascii="Calibri" w:hAnsi="Calibri" w:cs="Calibri"/>
          <w:i/>
          <w:iCs/>
          <w:color w:val="4472C4" w:themeColor="accent1"/>
        </w:rPr>
        <w:t>Parasites &amp; vectors</w:t>
      </w:r>
      <w:r w:rsidRPr="00287AEE">
        <w:rPr>
          <w:rFonts w:ascii="Calibri" w:hAnsi="Calibri" w:cs="Calibri"/>
          <w:color w:val="4472C4" w:themeColor="accent1"/>
        </w:rPr>
        <w:t>, </w:t>
      </w:r>
      <w:r w:rsidRPr="00287AEE">
        <w:rPr>
          <w:rFonts w:ascii="Calibri" w:hAnsi="Calibri" w:cs="Calibri"/>
          <w:i/>
          <w:iCs/>
          <w:color w:val="4472C4" w:themeColor="accent1"/>
        </w:rPr>
        <w:t>7</w:t>
      </w:r>
      <w:r w:rsidRPr="00287AEE">
        <w:rPr>
          <w:rFonts w:ascii="Calibri" w:hAnsi="Calibri" w:cs="Calibri"/>
          <w:color w:val="4472C4" w:themeColor="accent1"/>
        </w:rPr>
        <w:t>(1), 1-8</w:t>
      </w:r>
    </w:p>
    <w:p w14:paraId="371F2B28" w14:textId="5ECB1C3E" w:rsidR="002D59B0" w:rsidRPr="00287AEE" w:rsidRDefault="002D59B0" w:rsidP="00CF2732">
      <w:pPr>
        <w:pStyle w:val="ListParagraph"/>
        <w:numPr>
          <w:ilvl w:val="0"/>
          <w:numId w:val="4"/>
        </w:numPr>
        <w:rPr>
          <w:rFonts w:ascii="Calibri" w:hAnsi="Calibri" w:cs="Calibri"/>
          <w:color w:val="4472C4" w:themeColor="accent1"/>
        </w:rPr>
      </w:pPr>
      <w:proofErr w:type="spellStart"/>
      <w:r w:rsidRPr="00287AEE">
        <w:rPr>
          <w:rFonts w:ascii="Calibri" w:hAnsi="Calibri" w:cs="Calibri"/>
          <w:color w:val="4472C4" w:themeColor="accent1"/>
        </w:rPr>
        <w:t>Diuk</w:t>
      </w:r>
      <w:proofErr w:type="spellEnd"/>
      <w:r w:rsidRPr="00287AEE">
        <w:rPr>
          <w:rFonts w:ascii="Calibri" w:hAnsi="Calibri" w:cs="Calibri"/>
          <w:color w:val="4472C4" w:themeColor="accent1"/>
        </w:rPr>
        <w:t xml:space="preserve">-Wasser, M. A., </w:t>
      </w:r>
      <w:proofErr w:type="spellStart"/>
      <w:r w:rsidRPr="00287AEE">
        <w:rPr>
          <w:rFonts w:ascii="Calibri" w:hAnsi="Calibri" w:cs="Calibri"/>
          <w:color w:val="4472C4" w:themeColor="accent1"/>
        </w:rPr>
        <w:t>VanAcker</w:t>
      </w:r>
      <w:proofErr w:type="spellEnd"/>
      <w:r w:rsidRPr="00287AEE">
        <w:rPr>
          <w:rFonts w:ascii="Calibri" w:hAnsi="Calibri" w:cs="Calibri"/>
          <w:color w:val="4472C4" w:themeColor="accent1"/>
        </w:rPr>
        <w:t>, M. C., &amp; Fernandez, M. P. (2021). Impact of land use changes and habitat fragmentation on the eco-epidemiology of tick-borne diseases. </w:t>
      </w:r>
      <w:r w:rsidRPr="00287AEE">
        <w:rPr>
          <w:rFonts w:ascii="Calibri" w:hAnsi="Calibri" w:cs="Calibri"/>
          <w:i/>
          <w:iCs/>
          <w:color w:val="4472C4" w:themeColor="accent1"/>
        </w:rPr>
        <w:t>Journal of Medical Entomology</w:t>
      </w:r>
      <w:r w:rsidRPr="00287AEE">
        <w:rPr>
          <w:rFonts w:ascii="Calibri" w:hAnsi="Calibri" w:cs="Calibri"/>
          <w:color w:val="4472C4" w:themeColor="accent1"/>
        </w:rPr>
        <w:t>, </w:t>
      </w:r>
      <w:r w:rsidRPr="00287AEE">
        <w:rPr>
          <w:rFonts w:ascii="Calibri" w:hAnsi="Calibri" w:cs="Calibri"/>
          <w:i/>
          <w:iCs/>
          <w:color w:val="4472C4" w:themeColor="accent1"/>
        </w:rPr>
        <w:t>58</w:t>
      </w:r>
      <w:r w:rsidRPr="00287AEE">
        <w:rPr>
          <w:rFonts w:ascii="Calibri" w:hAnsi="Calibri" w:cs="Calibri"/>
          <w:color w:val="4472C4" w:themeColor="accent1"/>
        </w:rPr>
        <w:t>(4), 1546-1564</w:t>
      </w:r>
    </w:p>
    <w:p w14:paraId="21E102F4" w14:textId="77777777" w:rsidR="00CF2732" w:rsidRPr="00287AEE" w:rsidRDefault="00CF2732" w:rsidP="00CF2732">
      <w:pPr>
        <w:rPr>
          <w:rFonts w:ascii="Calibri" w:hAnsi="Calibri" w:cs="Calibri"/>
          <w:color w:val="000000" w:themeColor="text1"/>
        </w:rPr>
      </w:pPr>
    </w:p>
    <w:p w14:paraId="068644C9" w14:textId="77777777" w:rsidR="00CF2732" w:rsidRPr="00287AEE" w:rsidRDefault="00CF2732" w:rsidP="00CF2732">
      <w:pPr>
        <w:rPr>
          <w:rFonts w:ascii="Calibri" w:hAnsi="Calibri" w:cs="Calibri"/>
          <w:color w:val="000000" w:themeColor="text1"/>
        </w:rPr>
      </w:pPr>
    </w:p>
    <w:p w14:paraId="7AC45F45" w14:textId="503B1AF7" w:rsidR="00D059D5" w:rsidRPr="00287AEE" w:rsidRDefault="00D059D5" w:rsidP="00CF2732">
      <w:pPr>
        <w:rPr>
          <w:rFonts w:ascii="Calibri" w:hAnsi="Calibri" w:cs="Calibri"/>
          <w:color w:val="000000" w:themeColor="text1"/>
        </w:rPr>
      </w:pPr>
      <w:r w:rsidRPr="00287AEE">
        <w:rPr>
          <w:rFonts w:ascii="Calibri" w:hAnsi="Calibri" w:cs="Calibri"/>
          <w:color w:val="000000" w:themeColor="text1"/>
        </w:rPr>
        <w:t xml:space="preserve">Line 51: a recent review of the H&amp;Z hypothesis in lizards supporting the statement </w:t>
      </w:r>
      <w:commentRangeStart w:id="3"/>
      <w:r w:rsidRPr="00287AEE">
        <w:rPr>
          <w:rFonts w:ascii="Calibri" w:hAnsi="Calibri" w:cs="Calibri"/>
          <w:color w:val="000000" w:themeColor="text1"/>
        </w:rPr>
        <w:t xml:space="preserve">here is </w:t>
      </w:r>
      <w:commentRangeEnd w:id="3"/>
      <w:r w:rsidR="00A72825">
        <w:rPr>
          <w:rStyle w:val="CommentReference"/>
          <w:kern w:val="0"/>
          <w14:ligatures w14:val="none"/>
        </w:rPr>
        <w:commentReference w:id="3"/>
      </w:r>
      <w:r w:rsidRPr="00287AEE">
        <w:rPr>
          <w:rFonts w:ascii="Calibri" w:hAnsi="Calibri" w:cs="Calibri"/>
          <w:color w:val="000000" w:themeColor="text1"/>
        </w:rPr>
        <w:t>(</w:t>
      </w:r>
      <w:proofErr w:type="spellStart"/>
      <w:r w:rsidRPr="00287AEE">
        <w:rPr>
          <w:rFonts w:ascii="Calibri" w:hAnsi="Calibri" w:cs="Calibri"/>
          <w:color w:val="000000" w:themeColor="text1"/>
        </w:rPr>
        <w:t>Megía</w:t>
      </w:r>
      <w:proofErr w:type="spellEnd"/>
      <w:r w:rsidRPr="00287AEE">
        <w:rPr>
          <w:rFonts w:ascii="Calibri" w:hAnsi="Calibri" w:cs="Calibri"/>
          <w:color w:val="000000" w:themeColor="text1"/>
        </w:rPr>
        <w:t>-Palma, R., Barrientos, R., Gallardo, M., Martínez, J., &amp; Merino, S. (2021). Brighter is darker: the Hamilton–</w:t>
      </w:r>
      <w:proofErr w:type="spellStart"/>
      <w:r w:rsidRPr="00287AEE">
        <w:rPr>
          <w:rFonts w:ascii="Calibri" w:hAnsi="Calibri" w:cs="Calibri"/>
          <w:color w:val="000000" w:themeColor="text1"/>
        </w:rPr>
        <w:t>Zuk</w:t>
      </w:r>
      <w:proofErr w:type="spellEnd"/>
      <w:r w:rsidRPr="00287AEE">
        <w:rPr>
          <w:rFonts w:ascii="Calibri" w:hAnsi="Calibri" w:cs="Calibri"/>
          <w:color w:val="000000" w:themeColor="text1"/>
        </w:rPr>
        <w:t xml:space="preserve"> hypothesis revisited in lizards. Biological Journal of the Linnean Society, 134(2), 461-473.).</w:t>
      </w:r>
    </w:p>
    <w:p w14:paraId="3AB5EF9F" w14:textId="5184623F" w:rsidR="00D059D5" w:rsidRPr="00287AEE" w:rsidRDefault="00D059D5" w:rsidP="00D059D5">
      <w:pPr>
        <w:rPr>
          <w:rFonts w:ascii="Calibri" w:hAnsi="Calibri" w:cs="Calibri"/>
          <w:color w:val="4472C4" w:themeColor="accent1"/>
        </w:rPr>
      </w:pPr>
      <w:r w:rsidRPr="00287AEE">
        <w:rPr>
          <w:rFonts w:ascii="Calibri" w:hAnsi="Calibri" w:cs="Calibri"/>
          <w:b/>
          <w:bCs/>
          <w:color w:val="4472C4" w:themeColor="accent1"/>
        </w:rPr>
        <w:t>Response:</w:t>
      </w:r>
      <w:r w:rsidR="004C1293" w:rsidRPr="00287AEE">
        <w:rPr>
          <w:rFonts w:ascii="Calibri" w:hAnsi="Calibri" w:cs="Calibri"/>
          <w:b/>
          <w:bCs/>
          <w:color w:val="4472C4" w:themeColor="accent1"/>
        </w:rPr>
        <w:t xml:space="preserve"> </w:t>
      </w:r>
      <w:r w:rsidR="004C1293" w:rsidRPr="00287AEE">
        <w:rPr>
          <w:rFonts w:ascii="Calibri" w:hAnsi="Calibri" w:cs="Calibri"/>
          <w:color w:val="4472C4" w:themeColor="accent1"/>
        </w:rPr>
        <w:t xml:space="preserve">Thank you for more recent reference, it has been used here and other places within the in the manuscript. </w:t>
      </w:r>
      <w:r w:rsidRPr="00287AEE">
        <w:rPr>
          <w:rFonts w:ascii="Calibri" w:hAnsi="Calibri" w:cs="Calibri"/>
          <w:color w:val="000000" w:themeColor="text1"/>
        </w:rPr>
        <w:br/>
      </w:r>
      <w:r w:rsidRPr="00287AEE">
        <w:rPr>
          <w:rFonts w:ascii="Calibri" w:hAnsi="Calibri" w:cs="Calibri"/>
          <w:color w:val="000000" w:themeColor="text1"/>
        </w:rPr>
        <w:br/>
        <w:t>Lines 53-54: “where testosterone reduces immunocompetence and increases the incidence or severity of parasitism” I would be careful citing here Roberts et al 2004 because in that paper the authors clearly say that the IHH is not demonstrated in reptiles and blood parasites (although it is fulfilled with ectoparasites).</w:t>
      </w:r>
      <w:r w:rsidRPr="00287AEE">
        <w:rPr>
          <w:rFonts w:ascii="Calibri" w:hAnsi="Calibri" w:cs="Calibri"/>
          <w:color w:val="000000" w:themeColor="text1"/>
        </w:rPr>
        <w:br/>
      </w:r>
      <w:r w:rsidRPr="00287AEE">
        <w:rPr>
          <w:rFonts w:ascii="Calibri" w:hAnsi="Calibri" w:cs="Calibri"/>
          <w:b/>
          <w:bCs/>
          <w:color w:val="4472C4" w:themeColor="accent1"/>
        </w:rPr>
        <w:t>Response:</w:t>
      </w:r>
      <w:r w:rsidR="004C1293" w:rsidRPr="00287AEE">
        <w:rPr>
          <w:rFonts w:ascii="Calibri" w:hAnsi="Calibri" w:cs="Calibri"/>
          <w:b/>
          <w:bCs/>
          <w:color w:val="4472C4" w:themeColor="accent1"/>
        </w:rPr>
        <w:t xml:space="preserve"> </w:t>
      </w:r>
      <w:r w:rsidR="004C1293" w:rsidRPr="00287AEE">
        <w:rPr>
          <w:rFonts w:ascii="Calibri" w:hAnsi="Calibri" w:cs="Calibri"/>
          <w:color w:val="4472C4" w:themeColor="accent1"/>
        </w:rPr>
        <w:t>Agreed. This reference has been removed and the reference the reviewer suggested (</w:t>
      </w:r>
      <w:proofErr w:type="spellStart"/>
      <w:r w:rsidR="004C1293" w:rsidRPr="00287AEE">
        <w:rPr>
          <w:rFonts w:ascii="Calibri" w:hAnsi="Calibri" w:cs="Calibri"/>
          <w:color w:val="4472C4" w:themeColor="accent1"/>
        </w:rPr>
        <w:t>Megía</w:t>
      </w:r>
      <w:proofErr w:type="spellEnd"/>
      <w:r w:rsidR="004C1293" w:rsidRPr="00287AEE">
        <w:rPr>
          <w:rFonts w:ascii="Calibri" w:hAnsi="Calibri" w:cs="Calibri"/>
          <w:color w:val="4472C4" w:themeColor="accent1"/>
        </w:rPr>
        <w:t>-Palma et al., 2021) has been used</w:t>
      </w:r>
      <w:ins w:id="4" w:author="C.M. Gienger" w:date="2023-12-20T13:34:00Z">
        <w:r w:rsidR="00A72825">
          <w:rPr>
            <w:rFonts w:ascii="Calibri" w:hAnsi="Calibri" w:cs="Calibri"/>
            <w:color w:val="4472C4" w:themeColor="accent1"/>
          </w:rPr>
          <w:t xml:space="preserve"> instead</w:t>
        </w:r>
      </w:ins>
      <w:r w:rsidR="004C1293" w:rsidRPr="00287AEE">
        <w:rPr>
          <w:rFonts w:ascii="Calibri" w:hAnsi="Calibri" w:cs="Calibri"/>
          <w:color w:val="4472C4" w:themeColor="accent1"/>
        </w:rPr>
        <w:t>.</w:t>
      </w:r>
      <w:r w:rsidR="00CD0F9D">
        <w:rPr>
          <w:rFonts w:ascii="Calibri" w:hAnsi="Calibri" w:cs="Calibri"/>
          <w:color w:val="4472C4" w:themeColor="accent1"/>
        </w:rPr>
        <w:t xml:space="preserve"> We also clarify that Roberts et al., 2004 found species level support rather whole taxon (reptile) support. </w:t>
      </w:r>
    </w:p>
    <w:p w14:paraId="00C44FDD" w14:textId="56128DBA" w:rsidR="00D059D5" w:rsidRPr="00287AEE" w:rsidRDefault="00D059D5" w:rsidP="00D059D5">
      <w:pPr>
        <w:rPr>
          <w:rFonts w:ascii="Calibri" w:hAnsi="Calibri" w:cs="Calibri"/>
          <w:color w:val="4472C4" w:themeColor="accent1"/>
        </w:rPr>
      </w:pPr>
      <w:r w:rsidRPr="00287AEE">
        <w:rPr>
          <w:rFonts w:ascii="Calibri" w:hAnsi="Calibri" w:cs="Calibri"/>
          <w:color w:val="000000" w:themeColor="text1"/>
        </w:rPr>
        <w:br/>
        <w:t>Lines 57-59: yes, but the distance travelled by the lizards per se can also explain exposure to ectoparasites (two examples supporting my comment:</w:t>
      </w:r>
      <w:r w:rsidRPr="00287AEE">
        <w:rPr>
          <w:rFonts w:ascii="Calibri" w:hAnsi="Calibri" w:cs="Calibri"/>
          <w:color w:val="000000" w:themeColor="text1"/>
        </w:rPr>
        <w:br/>
        <w:t xml:space="preserve">- </w:t>
      </w:r>
      <w:proofErr w:type="spellStart"/>
      <w:r w:rsidRPr="00287AEE">
        <w:rPr>
          <w:rFonts w:ascii="Calibri" w:hAnsi="Calibri" w:cs="Calibri"/>
          <w:color w:val="000000" w:themeColor="text1"/>
        </w:rPr>
        <w:t>Wieczorek</w:t>
      </w:r>
      <w:proofErr w:type="spellEnd"/>
      <w:r w:rsidRPr="00287AEE">
        <w:rPr>
          <w:rFonts w:ascii="Calibri" w:hAnsi="Calibri" w:cs="Calibri"/>
          <w:color w:val="000000" w:themeColor="text1"/>
        </w:rPr>
        <w:t xml:space="preserve">, M., </w:t>
      </w:r>
      <w:proofErr w:type="spellStart"/>
      <w:r w:rsidRPr="00287AEE">
        <w:rPr>
          <w:rFonts w:ascii="Calibri" w:hAnsi="Calibri" w:cs="Calibri"/>
          <w:color w:val="000000" w:themeColor="text1"/>
        </w:rPr>
        <w:t>Rektor</w:t>
      </w:r>
      <w:proofErr w:type="spellEnd"/>
      <w:r w:rsidRPr="00287AEE">
        <w:rPr>
          <w:rFonts w:ascii="Calibri" w:hAnsi="Calibri" w:cs="Calibri"/>
          <w:color w:val="000000" w:themeColor="text1"/>
        </w:rPr>
        <w:t xml:space="preserve">, R., </w:t>
      </w:r>
      <w:proofErr w:type="spellStart"/>
      <w:r w:rsidRPr="00287AEE">
        <w:rPr>
          <w:rFonts w:ascii="Calibri" w:hAnsi="Calibri" w:cs="Calibri"/>
          <w:color w:val="000000" w:themeColor="text1"/>
        </w:rPr>
        <w:t>Najbar</w:t>
      </w:r>
      <w:proofErr w:type="spellEnd"/>
      <w:r w:rsidRPr="00287AEE">
        <w:rPr>
          <w:rFonts w:ascii="Calibri" w:hAnsi="Calibri" w:cs="Calibri"/>
          <w:color w:val="000000" w:themeColor="text1"/>
        </w:rPr>
        <w:t xml:space="preserve">, B., &amp; Morelli, F. (2020). Tick parasitism is associated with </w:t>
      </w:r>
      <w:r w:rsidRPr="00287AEE">
        <w:rPr>
          <w:rFonts w:ascii="Calibri" w:hAnsi="Calibri" w:cs="Calibri"/>
          <w:color w:val="000000" w:themeColor="text1"/>
        </w:rPr>
        <w:lastRenderedPageBreak/>
        <w:t xml:space="preserve">home range area in the sand lizard, Lacerta </w:t>
      </w:r>
      <w:proofErr w:type="spellStart"/>
      <w:r w:rsidRPr="00287AEE">
        <w:rPr>
          <w:rFonts w:ascii="Calibri" w:hAnsi="Calibri" w:cs="Calibri"/>
          <w:color w:val="000000" w:themeColor="text1"/>
        </w:rPr>
        <w:t>agilis</w:t>
      </w:r>
      <w:proofErr w:type="spellEnd"/>
      <w:r w:rsidRPr="00287AEE">
        <w:rPr>
          <w:rFonts w:ascii="Calibri" w:hAnsi="Calibri" w:cs="Calibri"/>
          <w:color w:val="000000" w:themeColor="text1"/>
        </w:rPr>
        <w:t>. Amphibia-Reptilia, 41(4), 479-488.</w:t>
      </w:r>
      <w:r w:rsidRPr="00287AEE">
        <w:rPr>
          <w:rFonts w:ascii="Calibri" w:hAnsi="Calibri" w:cs="Calibri"/>
          <w:color w:val="000000" w:themeColor="text1"/>
        </w:rPr>
        <w:br/>
        <w:t xml:space="preserve">- Barrientos, R., &amp; </w:t>
      </w:r>
      <w:proofErr w:type="spellStart"/>
      <w:r w:rsidRPr="00287AEE">
        <w:rPr>
          <w:rFonts w:ascii="Calibri" w:hAnsi="Calibri" w:cs="Calibri"/>
          <w:color w:val="000000" w:themeColor="text1"/>
        </w:rPr>
        <w:t>Megía</w:t>
      </w:r>
      <w:proofErr w:type="spellEnd"/>
      <w:r w:rsidRPr="00287AEE">
        <w:rPr>
          <w:rFonts w:ascii="Calibri" w:hAnsi="Calibri" w:cs="Calibri"/>
          <w:color w:val="000000" w:themeColor="text1"/>
        </w:rPr>
        <w:t>-Palma, R. (2021). Associated costs of mitigation-driven translocation in small lizards. Amphibia-Reptilia, 42(3), 275-282.</w:t>
      </w:r>
      <w:r w:rsidRPr="00287AEE">
        <w:rPr>
          <w:rFonts w:ascii="Calibri" w:hAnsi="Calibri" w:cs="Calibri"/>
          <w:color w:val="000000" w:themeColor="text1"/>
        </w:rPr>
        <w:br/>
      </w:r>
      <w:r w:rsidRPr="00287AEE">
        <w:rPr>
          <w:rFonts w:ascii="Calibri" w:hAnsi="Calibri" w:cs="Calibri"/>
          <w:b/>
          <w:bCs/>
          <w:color w:val="4472C4" w:themeColor="accent1"/>
        </w:rPr>
        <w:t>Response:</w:t>
      </w:r>
      <w:r w:rsidR="00162739" w:rsidRPr="00287AEE">
        <w:rPr>
          <w:rFonts w:ascii="Calibri" w:hAnsi="Calibri" w:cs="Calibri"/>
          <w:b/>
          <w:bCs/>
          <w:color w:val="4472C4" w:themeColor="accent1"/>
        </w:rPr>
        <w:t xml:space="preserve"> </w:t>
      </w:r>
      <w:r w:rsidR="00162739" w:rsidRPr="00287AEE">
        <w:rPr>
          <w:rFonts w:ascii="Calibri" w:hAnsi="Calibri" w:cs="Calibri"/>
          <w:color w:val="4472C4" w:themeColor="accent1"/>
        </w:rPr>
        <w:t xml:space="preserve">We have added a caveat of increased locomotion or poor health of host influencing susceptibility of parasite infection. </w:t>
      </w:r>
    </w:p>
    <w:p w14:paraId="6D310C1F" w14:textId="77777777" w:rsidR="008A631A" w:rsidRPr="00287AEE" w:rsidRDefault="008A631A" w:rsidP="00D059D5">
      <w:pPr>
        <w:rPr>
          <w:rFonts w:ascii="Calibri" w:hAnsi="Calibri" w:cs="Calibri"/>
          <w:color w:val="4472C4" w:themeColor="accent1"/>
        </w:rPr>
      </w:pPr>
    </w:p>
    <w:p w14:paraId="18CE16E3" w14:textId="5411FF87" w:rsidR="00BC3E2E" w:rsidRPr="00CD0F9D" w:rsidRDefault="00BC3E2E" w:rsidP="00D059D5">
      <w:pPr>
        <w:rPr>
          <w:rFonts w:ascii="Calibri" w:hAnsi="Calibri" w:cs="Calibri"/>
          <w:i/>
          <w:iCs/>
          <w:color w:val="000000" w:themeColor="text1"/>
        </w:rPr>
      </w:pPr>
      <w:r w:rsidRPr="00CD0F9D">
        <w:rPr>
          <w:rFonts w:ascii="Calibri" w:hAnsi="Calibri" w:cs="Calibri"/>
          <w:i/>
          <w:iCs/>
          <w:color w:val="4472C4" w:themeColor="accent1"/>
        </w:rPr>
        <w:t>“</w:t>
      </w:r>
      <w:r w:rsidR="00CD0F9D" w:rsidRPr="00CD0F9D">
        <w:rPr>
          <w:rFonts w:ascii="Calibri" w:hAnsi="Calibri" w:cs="Calibri"/>
          <w:i/>
          <w:iCs/>
          <w:color w:val="4472C4" w:themeColor="accent1"/>
        </w:rPr>
        <w:t xml:space="preserve">This enhancement in locomotion, however, may also increase the risk of parasite infestation with host health and mobility </w:t>
      </w:r>
      <w:sdt>
        <w:sdtPr>
          <w:rPr>
            <w:rFonts w:ascii="Calibri" w:hAnsi="Calibri" w:cs="Calibri"/>
            <w:i/>
            <w:iCs/>
            <w:color w:val="4472C4" w:themeColor="accent1"/>
            <w:lang w:val="en-US"/>
          </w:rPr>
          <w:tag w:val="MENDELEY_CITATION_v3_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"/>
          <w:id w:val="1637296521"/>
          <w:placeholder>
            <w:docPart w:val="2B49F2B25034AD4490F41E36B97124DF"/>
          </w:placeholder>
        </w:sdtPr>
        <w:sdtContent>
          <w:r w:rsidRPr="00CD0F9D">
            <w:rPr>
              <w:rFonts w:ascii="Calibri" w:hAnsi="Calibri" w:cs="Calibri"/>
              <w:i/>
              <w:iCs/>
              <w:color w:val="4472C4" w:themeColor="accent1"/>
              <w:lang w:val="en-US"/>
            </w:rPr>
            <w:t>(</w:t>
          </w:r>
          <w:proofErr w:type="spellStart"/>
          <w:r w:rsidRPr="00CD0F9D">
            <w:rPr>
              <w:rFonts w:ascii="Calibri" w:hAnsi="Calibri" w:cs="Calibri"/>
              <w:i/>
              <w:iCs/>
              <w:color w:val="4472C4" w:themeColor="accent1"/>
              <w:lang w:val="en-US"/>
            </w:rPr>
            <w:t>Wieczorek</w:t>
          </w:r>
          <w:proofErr w:type="spellEnd"/>
          <w:r w:rsidRPr="00CD0F9D">
            <w:rPr>
              <w:rFonts w:ascii="Calibri" w:hAnsi="Calibri" w:cs="Calibri"/>
              <w:i/>
              <w:iCs/>
              <w:color w:val="4472C4" w:themeColor="accent1"/>
              <w:lang w:val="en-US"/>
            </w:rPr>
            <w:t xml:space="preserve"> et al., 2020; Barrientos &amp; </w:t>
          </w:r>
          <w:proofErr w:type="spellStart"/>
          <w:r w:rsidRPr="00CD0F9D">
            <w:rPr>
              <w:rFonts w:ascii="Calibri" w:hAnsi="Calibri" w:cs="Calibri"/>
              <w:i/>
              <w:iCs/>
              <w:color w:val="4472C4" w:themeColor="accent1"/>
              <w:lang w:val="en-US"/>
            </w:rPr>
            <w:t>Megía</w:t>
          </w:r>
          <w:proofErr w:type="spellEnd"/>
          <w:r w:rsidRPr="00CD0F9D">
            <w:rPr>
              <w:rFonts w:ascii="Calibri" w:hAnsi="Calibri" w:cs="Calibri"/>
              <w:i/>
              <w:iCs/>
              <w:color w:val="4472C4" w:themeColor="accent1"/>
              <w:lang w:val="en-US"/>
            </w:rPr>
            <w:t>-Palma, 2021)</w:t>
          </w:r>
        </w:sdtContent>
      </w:sdt>
      <w:r w:rsidRPr="00CD0F9D">
        <w:rPr>
          <w:rFonts w:ascii="Calibri" w:hAnsi="Calibri" w:cs="Calibri"/>
          <w:i/>
          <w:iCs/>
          <w:color w:val="4472C4" w:themeColor="accent1"/>
          <w:lang w:val="en-US"/>
        </w:rPr>
        <w:t>.”</w:t>
      </w:r>
    </w:p>
    <w:p w14:paraId="41FC367F" w14:textId="77777777" w:rsidR="00D059D5" w:rsidRPr="00287AEE" w:rsidRDefault="00D059D5" w:rsidP="00D059D5">
      <w:pPr>
        <w:rPr>
          <w:rFonts w:ascii="Calibri" w:hAnsi="Calibri" w:cs="Calibri"/>
          <w:color w:val="000000" w:themeColor="text1"/>
        </w:rPr>
      </w:pPr>
    </w:p>
    <w:p w14:paraId="4277240E" w14:textId="77777777" w:rsidR="009C30C4" w:rsidRPr="00287AEE" w:rsidRDefault="00D059D5" w:rsidP="00D059D5">
      <w:pPr>
        <w:rPr>
          <w:rFonts w:ascii="Calibri" w:hAnsi="Calibri" w:cs="Calibri"/>
          <w:color w:val="000000" w:themeColor="text1"/>
        </w:rPr>
      </w:pPr>
      <w:r w:rsidRPr="00287AEE">
        <w:rPr>
          <w:rFonts w:ascii="Calibri" w:hAnsi="Calibri" w:cs="Calibri"/>
          <w:color w:val="000000" w:themeColor="text1"/>
        </w:rPr>
        <w:br/>
        <w:t xml:space="preserve">Lines 60-61: “Most studies investigating the influence of tick parasitism on health and performance have been from experimental manipulation of tick prevalence” a more recent reference: </w:t>
      </w:r>
    </w:p>
    <w:p w14:paraId="7BCD5590" w14:textId="4BB7E510" w:rsidR="009C30C4" w:rsidRPr="00287AEE" w:rsidRDefault="00B022AD" w:rsidP="00B022AD">
      <w:pPr>
        <w:rPr>
          <w:rFonts w:ascii="Calibri" w:hAnsi="Calibri" w:cs="Calibri"/>
          <w:color w:val="000000" w:themeColor="text1"/>
        </w:rPr>
      </w:pPr>
      <w:r w:rsidRPr="00287AEE">
        <w:rPr>
          <w:rFonts w:ascii="Calibri" w:hAnsi="Calibri" w:cs="Calibri"/>
          <w:color w:val="000000" w:themeColor="text1"/>
        </w:rPr>
        <w:t xml:space="preserve">- </w:t>
      </w:r>
      <w:proofErr w:type="spellStart"/>
      <w:r w:rsidR="00D059D5" w:rsidRPr="00287AEE">
        <w:rPr>
          <w:rFonts w:ascii="Calibri" w:hAnsi="Calibri" w:cs="Calibri"/>
          <w:color w:val="000000" w:themeColor="text1"/>
        </w:rPr>
        <w:t>Megía</w:t>
      </w:r>
      <w:proofErr w:type="spellEnd"/>
      <w:r w:rsidR="00D059D5" w:rsidRPr="00287AEE">
        <w:rPr>
          <w:rFonts w:ascii="Calibri" w:hAnsi="Calibri" w:cs="Calibri"/>
          <w:color w:val="000000" w:themeColor="text1"/>
        </w:rPr>
        <w:t xml:space="preserve">-Palma, R., Martínez, J., &amp; Merino, S. (2018). Manipulation of parasite load induces significant changes in the structural-based throat </w:t>
      </w:r>
      <w:proofErr w:type="spellStart"/>
      <w:r w:rsidR="00D059D5" w:rsidRPr="00287AEE">
        <w:rPr>
          <w:rFonts w:ascii="Calibri" w:hAnsi="Calibri" w:cs="Calibri"/>
          <w:color w:val="000000" w:themeColor="text1"/>
        </w:rPr>
        <w:t>color</w:t>
      </w:r>
      <w:proofErr w:type="spellEnd"/>
      <w:r w:rsidR="00D059D5" w:rsidRPr="00287AEE">
        <w:rPr>
          <w:rFonts w:ascii="Calibri" w:hAnsi="Calibri" w:cs="Calibri"/>
          <w:color w:val="000000" w:themeColor="text1"/>
        </w:rPr>
        <w:t xml:space="preserve"> of male Iberian green lizards. Current Zoology, 64(3), 293-302.</w:t>
      </w:r>
    </w:p>
    <w:p w14:paraId="3FD5E47C" w14:textId="2D80AAFB" w:rsidR="009C30C4" w:rsidRPr="00287AEE" w:rsidRDefault="00B022AD" w:rsidP="00D059D5">
      <w:pPr>
        <w:rPr>
          <w:rFonts w:ascii="Calibri" w:hAnsi="Calibri" w:cs="Calibri"/>
          <w:color w:val="4472C4" w:themeColor="accent1"/>
        </w:rPr>
      </w:pPr>
      <w:r w:rsidRPr="00287AEE">
        <w:rPr>
          <w:rFonts w:ascii="Calibri" w:hAnsi="Calibri" w:cs="Calibri"/>
          <w:color w:val="000000" w:themeColor="text1"/>
        </w:rPr>
        <w:t xml:space="preserve">- </w:t>
      </w:r>
      <w:proofErr w:type="spellStart"/>
      <w:r w:rsidR="009C30C4" w:rsidRPr="00287AEE">
        <w:rPr>
          <w:rFonts w:ascii="Calibri" w:hAnsi="Calibri" w:cs="Calibri"/>
          <w:color w:val="000000" w:themeColor="text1"/>
        </w:rPr>
        <w:t>Lanser</w:t>
      </w:r>
      <w:proofErr w:type="spellEnd"/>
      <w:r w:rsidR="009C30C4" w:rsidRPr="00287AEE">
        <w:rPr>
          <w:rFonts w:ascii="Calibri" w:hAnsi="Calibri" w:cs="Calibri"/>
          <w:color w:val="000000" w:themeColor="text1"/>
        </w:rPr>
        <w:t xml:space="preserve">, D. M., </w:t>
      </w:r>
      <w:proofErr w:type="spellStart"/>
      <w:r w:rsidR="009C30C4" w:rsidRPr="00287AEE">
        <w:rPr>
          <w:rFonts w:ascii="Calibri" w:hAnsi="Calibri" w:cs="Calibri"/>
          <w:color w:val="000000" w:themeColor="text1"/>
        </w:rPr>
        <w:t>Vredevoe</w:t>
      </w:r>
      <w:proofErr w:type="spellEnd"/>
      <w:r w:rsidR="009C30C4" w:rsidRPr="00287AEE">
        <w:rPr>
          <w:rFonts w:ascii="Calibri" w:hAnsi="Calibri" w:cs="Calibri"/>
          <w:color w:val="000000" w:themeColor="text1"/>
        </w:rPr>
        <w:t xml:space="preserve">, L. K., &amp; </w:t>
      </w:r>
      <w:proofErr w:type="spellStart"/>
      <w:r w:rsidR="009C30C4" w:rsidRPr="00287AEE">
        <w:rPr>
          <w:rFonts w:ascii="Calibri" w:hAnsi="Calibri" w:cs="Calibri"/>
          <w:color w:val="000000" w:themeColor="text1"/>
        </w:rPr>
        <w:t>Kolluru</w:t>
      </w:r>
      <w:proofErr w:type="spellEnd"/>
      <w:r w:rsidR="009C30C4" w:rsidRPr="00287AEE">
        <w:rPr>
          <w:rFonts w:ascii="Calibri" w:hAnsi="Calibri" w:cs="Calibri"/>
          <w:color w:val="000000" w:themeColor="text1"/>
        </w:rPr>
        <w:t xml:space="preserve">, G. R. (2021). Tick parasitism impairs contest </w:t>
      </w:r>
      <w:proofErr w:type="spellStart"/>
      <w:r w:rsidR="009C30C4" w:rsidRPr="00287AEE">
        <w:rPr>
          <w:rFonts w:ascii="Calibri" w:hAnsi="Calibri" w:cs="Calibri"/>
          <w:color w:val="000000" w:themeColor="text1"/>
        </w:rPr>
        <w:t>behavior</w:t>
      </w:r>
      <w:proofErr w:type="spellEnd"/>
      <w:r w:rsidR="009C30C4" w:rsidRPr="00287AEE">
        <w:rPr>
          <w:rFonts w:ascii="Calibri" w:hAnsi="Calibri" w:cs="Calibri"/>
          <w:color w:val="000000" w:themeColor="text1"/>
        </w:rPr>
        <w:t xml:space="preserve"> in the western fence lizard (Sceloporus occidentalis). </w:t>
      </w:r>
      <w:proofErr w:type="spellStart"/>
      <w:r w:rsidR="009C30C4" w:rsidRPr="00287AEE">
        <w:rPr>
          <w:rFonts w:ascii="Calibri" w:hAnsi="Calibri" w:cs="Calibri"/>
          <w:color w:val="000000" w:themeColor="text1"/>
        </w:rPr>
        <w:t>Behavioral</w:t>
      </w:r>
      <w:proofErr w:type="spellEnd"/>
      <w:r w:rsidR="009C30C4" w:rsidRPr="00287AEE">
        <w:rPr>
          <w:rFonts w:ascii="Calibri" w:hAnsi="Calibri" w:cs="Calibri"/>
          <w:color w:val="000000" w:themeColor="text1"/>
        </w:rPr>
        <w:t xml:space="preserve"> Ecology and </w:t>
      </w:r>
      <w:proofErr w:type="spellStart"/>
      <w:r w:rsidR="009C30C4" w:rsidRPr="00287AEE">
        <w:rPr>
          <w:rFonts w:ascii="Calibri" w:hAnsi="Calibri" w:cs="Calibri"/>
          <w:color w:val="000000" w:themeColor="text1"/>
        </w:rPr>
        <w:t>Sociobiology</w:t>
      </w:r>
      <w:proofErr w:type="spellEnd"/>
      <w:r w:rsidR="009C30C4" w:rsidRPr="00287AEE">
        <w:rPr>
          <w:rFonts w:ascii="Calibri" w:hAnsi="Calibri" w:cs="Calibri"/>
          <w:color w:val="000000" w:themeColor="text1"/>
        </w:rPr>
        <w:t>, 75, 1-15.</w:t>
      </w:r>
      <w:r w:rsidR="00D059D5" w:rsidRPr="00287AEE">
        <w:rPr>
          <w:rFonts w:ascii="Calibri" w:hAnsi="Calibri" w:cs="Calibri"/>
          <w:color w:val="000000" w:themeColor="text1"/>
        </w:rPr>
        <w:br/>
      </w:r>
      <w:r w:rsidR="009C30C4" w:rsidRPr="00287AEE">
        <w:rPr>
          <w:rFonts w:ascii="Calibri" w:hAnsi="Calibri" w:cs="Calibri"/>
          <w:b/>
          <w:bCs/>
          <w:color w:val="4472C4" w:themeColor="accent1"/>
        </w:rPr>
        <w:t>Response:</w:t>
      </w:r>
      <w:r w:rsidR="00BC3E2E" w:rsidRPr="00287AEE">
        <w:rPr>
          <w:rFonts w:ascii="Calibri" w:hAnsi="Calibri" w:cs="Calibri"/>
          <w:b/>
          <w:bCs/>
          <w:color w:val="4472C4" w:themeColor="accent1"/>
        </w:rPr>
        <w:t xml:space="preserve"> </w:t>
      </w:r>
      <w:r w:rsidR="00BC3E2E" w:rsidRPr="00287AEE">
        <w:rPr>
          <w:rFonts w:ascii="Calibri" w:hAnsi="Calibri" w:cs="Calibri"/>
          <w:color w:val="4472C4" w:themeColor="accent1"/>
        </w:rPr>
        <w:t xml:space="preserve">We have added the </w:t>
      </w:r>
      <w:r w:rsidR="00CD0F9D">
        <w:rPr>
          <w:rFonts w:ascii="Calibri" w:hAnsi="Calibri" w:cs="Calibri"/>
          <w:color w:val="4472C4" w:themeColor="accent1"/>
        </w:rPr>
        <w:t>reviewer’s suggested</w:t>
      </w:r>
      <w:r w:rsidR="00BC3E2E" w:rsidRPr="00287AEE">
        <w:rPr>
          <w:rFonts w:ascii="Calibri" w:hAnsi="Calibri" w:cs="Calibri"/>
          <w:color w:val="4472C4" w:themeColor="accent1"/>
        </w:rPr>
        <w:t xml:space="preserve"> references and appreciate the more recent literature suggestion.</w:t>
      </w:r>
    </w:p>
    <w:p w14:paraId="296D087F" w14:textId="77777777" w:rsidR="00B022AD" w:rsidRPr="00287AEE" w:rsidRDefault="00D059D5" w:rsidP="009C30C4">
      <w:pPr>
        <w:rPr>
          <w:rFonts w:ascii="Calibri" w:hAnsi="Calibri" w:cs="Calibri"/>
          <w:color w:val="000000" w:themeColor="text1"/>
        </w:rPr>
      </w:pPr>
      <w:r w:rsidRPr="00287AEE">
        <w:rPr>
          <w:rFonts w:ascii="Calibri" w:hAnsi="Calibri" w:cs="Calibri"/>
          <w:color w:val="000000" w:themeColor="text1"/>
        </w:rPr>
        <w:br/>
        <w:t>Lines 63-65: Under natural conditions, there is limited information on how the host-parasite relationship varies with factors such as sex and age, and whether infection influences host physiological traits.</w:t>
      </w:r>
      <w:r w:rsidR="009C30C4" w:rsidRPr="00287AEE">
        <w:rPr>
          <w:rFonts w:ascii="Calibri" w:hAnsi="Calibri" w:cs="Calibri"/>
          <w:color w:val="000000" w:themeColor="text1"/>
        </w:rPr>
        <w:t xml:space="preserve"> </w:t>
      </w:r>
      <w:r w:rsidRPr="00287AEE">
        <w:rPr>
          <w:rFonts w:ascii="Calibri" w:hAnsi="Calibri" w:cs="Calibri"/>
          <w:color w:val="000000" w:themeColor="text1"/>
        </w:rPr>
        <w:t>The many works of Bull are example of this:</w:t>
      </w:r>
      <w:r w:rsidRPr="00287AEE">
        <w:rPr>
          <w:rFonts w:ascii="Calibri" w:hAnsi="Calibri" w:cs="Calibri"/>
          <w:color w:val="000000" w:themeColor="text1"/>
        </w:rPr>
        <w:br/>
      </w:r>
      <w:r w:rsidR="00B022AD" w:rsidRPr="00287AEE">
        <w:rPr>
          <w:rFonts w:ascii="Calibri" w:hAnsi="Calibri" w:cs="Calibri"/>
          <w:color w:val="000000" w:themeColor="text1"/>
        </w:rPr>
        <w:t xml:space="preserve">- </w:t>
      </w:r>
      <w:r w:rsidRPr="00287AEE">
        <w:rPr>
          <w:rFonts w:ascii="Calibri" w:hAnsi="Calibri" w:cs="Calibri"/>
          <w:color w:val="000000" w:themeColor="text1"/>
        </w:rPr>
        <w:t xml:space="preserve">Main, A. R., &amp; Bull, C. M. (2000). The impact of tick parasites on the behaviour of the lizard </w:t>
      </w:r>
      <w:proofErr w:type="spellStart"/>
      <w:r w:rsidRPr="00287AEE">
        <w:rPr>
          <w:rFonts w:ascii="Calibri" w:hAnsi="Calibri" w:cs="Calibri"/>
          <w:color w:val="000000" w:themeColor="text1"/>
        </w:rPr>
        <w:t>Tiliqua</w:t>
      </w:r>
      <w:proofErr w:type="spellEnd"/>
      <w:r w:rsidRPr="00287AEE">
        <w:rPr>
          <w:rFonts w:ascii="Calibri" w:hAnsi="Calibri" w:cs="Calibri"/>
          <w:color w:val="000000" w:themeColor="text1"/>
        </w:rPr>
        <w:t xml:space="preserve"> rugosa. Oecologia, 122, 574-581.</w:t>
      </w:r>
      <w:r w:rsidR="009C30C4" w:rsidRPr="00287AEE">
        <w:rPr>
          <w:rFonts w:ascii="Calibri" w:hAnsi="Calibri" w:cs="Calibri"/>
          <w:color w:val="000000" w:themeColor="text1"/>
        </w:rPr>
        <w:t xml:space="preserve"> </w:t>
      </w:r>
    </w:p>
    <w:p w14:paraId="2D27E498" w14:textId="03D8CF31" w:rsidR="009C30C4" w:rsidRPr="00287AEE" w:rsidRDefault="00B022AD" w:rsidP="00B022AD">
      <w:pPr>
        <w:rPr>
          <w:rFonts w:ascii="Calibri" w:hAnsi="Calibri" w:cs="Calibri"/>
          <w:color w:val="4472C4" w:themeColor="accent1"/>
        </w:rPr>
      </w:pPr>
      <w:r w:rsidRPr="00287AEE">
        <w:rPr>
          <w:rFonts w:ascii="Calibri" w:hAnsi="Calibri" w:cs="Calibri"/>
          <w:color w:val="000000" w:themeColor="text1"/>
        </w:rPr>
        <w:t xml:space="preserve">- </w:t>
      </w:r>
      <w:r w:rsidR="00D059D5" w:rsidRPr="00287AEE">
        <w:rPr>
          <w:rFonts w:ascii="Calibri" w:hAnsi="Calibri" w:cs="Calibri"/>
          <w:color w:val="000000" w:themeColor="text1"/>
        </w:rPr>
        <w:t>“</w:t>
      </w:r>
      <w:proofErr w:type="spellStart"/>
      <w:r w:rsidR="00D059D5" w:rsidRPr="00287AEE">
        <w:rPr>
          <w:rFonts w:ascii="Calibri" w:hAnsi="Calibri" w:cs="Calibri"/>
          <w:color w:val="000000" w:themeColor="text1"/>
        </w:rPr>
        <w:t>Megía</w:t>
      </w:r>
      <w:proofErr w:type="spellEnd"/>
      <w:r w:rsidR="00D059D5" w:rsidRPr="00287AEE">
        <w:rPr>
          <w:rFonts w:ascii="Calibri" w:hAnsi="Calibri" w:cs="Calibri"/>
          <w:color w:val="000000" w:themeColor="text1"/>
        </w:rPr>
        <w:t xml:space="preserve">-Palma, R., </w:t>
      </w:r>
      <w:proofErr w:type="spellStart"/>
      <w:r w:rsidR="00D059D5" w:rsidRPr="00287AEE">
        <w:rPr>
          <w:rFonts w:ascii="Calibri" w:hAnsi="Calibri" w:cs="Calibri"/>
          <w:color w:val="000000" w:themeColor="text1"/>
        </w:rPr>
        <w:t>Paranjpe</w:t>
      </w:r>
      <w:proofErr w:type="spellEnd"/>
      <w:r w:rsidR="00D059D5" w:rsidRPr="00287AEE">
        <w:rPr>
          <w:rFonts w:ascii="Calibri" w:hAnsi="Calibri" w:cs="Calibri"/>
          <w:color w:val="000000" w:themeColor="text1"/>
        </w:rPr>
        <w:t xml:space="preserve">, D., </w:t>
      </w:r>
      <w:proofErr w:type="spellStart"/>
      <w:r w:rsidR="00D059D5" w:rsidRPr="00287AEE">
        <w:rPr>
          <w:rFonts w:ascii="Calibri" w:hAnsi="Calibri" w:cs="Calibri"/>
          <w:color w:val="000000" w:themeColor="text1"/>
        </w:rPr>
        <w:t>Blaimont</w:t>
      </w:r>
      <w:proofErr w:type="spellEnd"/>
      <w:r w:rsidR="00D059D5" w:rsidRPr="00287AEE">
        <w:rPr>
          <w:rFonts w:ascii="Calibri" w:hAnsi="Calibri" w:cs="Calibri"/>
          <w:color w:val="000000" w:themeColor="text1"/>
        </w:rPr>
        <w:t xml:space="preserve">, </w:t>
      </w:r>
      <w:proofErr w:type="spellStart"/>
      <w:r w:rsidR="00D059D5" w:rsidRPr="00287AEE">
        <w:rPr>
          <w:rFonts w:ascii="Calibri" w:hAnsi="Calibri" w:cs="Calibri"/>
          <w:color w:val="000000" w:themeColor="text1"/>
        </w:rPr>
        <w:t>P.,Cooper</w:t>
      </w:r>
      <w:proofErr w:type="spellEnd"/>
      <w:r w:rsidR="00D059D5" w:rsidRPr="00287AEE">
        <w:rPr>
          <w:rFonts w:ascii="Calibri" w:hAnsi="Calibri" w:cs="Calibri"/>
          <w:color w:val="000000" w:themeColor="text1"/>
        </w:rPr>
        <w:t xml:space="preserve">, R., &amp; </w:t>
      </w:r>
      <w:proofErr w:type="spellStart"/>
      <w:r w:rsidR="00D059D5" w:rsidRPr="00287AEE">
        <w:rPr>
          <w:rFonts w:ascii="Calibri" w:hAnsi="Calibri" w:cs="Calibri"/>
          <w:color w:val="000000" w:themeColor="text1"/>
        </w:rPr>
        <w:t>Sinervo</w:t>
      </w:r>
      <w:proofErr w:type="spellEnd"/>
      <w:r w:rsidR="00D059D5" w:rsidRPr="00287AEE">
        <w:rPr>
          <w:rFonts w:ascii="Calibri" w:hAnsi="Calibri" w:cs="Calibri"/>
          <w:color w:val="000000" w:themeColor="text1"/>
        </w:rPr>
        <w:t xml:space="preserve">, B. (2020). To cool or not to cool? Intestinal </w:t>
      </w:r>
      <w:proofErr w:type="spellStart"/>
      <w:r w:rsidR="00D059D5" w:rsidRPr="00287AEE">
        <w:rPr>
          <w:rFonts w:ascii="Calibri" w:hAnsi="Calibri" w:cs="Calibri"/>
          <w:color w:val="000000" w:themeColor="text1"/>
        </w:rPr>
        <w:t>coccidians</w:t>
      </w:r>
      <w:proofErr w:type="spellEnd"/>
      <w:r w:rsidR="00D059D5" w:rsidRPr="00287AEE">
        <w:rPr>
          <w:rFonts w:ascii="Calibri" w:hAnsi="Calibri" w:cs="Calibri"/>
          <w:color w:val="000000" w:themeColor="text1"/>
        </w:rPr>
        <w:t xml:space="preserve"> disrupt the </w:t>
      </w:r>
      <w:proofErr w:type="spellStart"/>
      <w:r w:rsidR="00D059D5" w:rsidRPr="00287AEE">
        <w:rPr>
          <w:rFonts w:ascii="Calibri" w:hAnsi="Calibri" w:cs="Calibri"/>
          <w:color w:val="000000" w:themeColor="text1"/>
        </w:rPr>
        <w:t>behavioral</w:t>
      </w:r>
      <w:proofErr w:type="spellEnd"/>
      <w:r w:rsidR="00D059D5" w:rsidRPr="00287AEE">
        <w:rPr>
          <w:rFonts w:ascii="Calibri" w:hAnsi="Calibri" w:cs="Calibri"/>
          <w:color w:val="000000" w:themeColor="text1"/>
        </w:rPr>
        <w:t xml:space="preserve"> hypothermia of lizards in response to tick infestation. Ticks and tick-borne diseases, 11(1), 101275.”</w:t>
      </w:r>
      <w:r w:rsidR="00D059D5" w:rsidRPr="00287AEE">
        <w:rPr>
          <w:rFonts w:ascii="Calibri" w:hAnsi="Calibri" w:cs="Calibri"/>
          <w:color w:val="000000" w:themeColor="text1"/>
        </w:rPr>
        <w:br/>
      </w:r>
      <w:r w:rsidR="009C30C4" w:rsidRPr="00287AEE">
        <w:rPr>
          <w:rFonts w:ascii="Calibri" w:hAnsi="Calibri" w:cs="Calibri"/>
          <w:b/>
          <w:bCs/>
          <w:color w:val="4472C4" w:themeColor="accent1"/>
        </w:rPr>
        <w:t>Response:</w:t>
      </w:r>
      <w:r w:rsidR="005A496B" w:rsidRPr="00287AEE">
        <w:rPr>
          <w:rFonts w:ascii="Calibri" w:hAnsi="Calibri" w:cs="Calibri"/>
          <w:b/>
          <w:bCs/>
          <w:color w:val="4472C4" w:themeColor="accent1"/>
        </w:rPr>
        <w:t xml:space="preserve"> </w:t>
      </w:r>
      <w:r w:rsidR="005A496B" w:rsidRPr="00287AEE">
        <w:rPr>
          <w:rFonts w:ascii="Calibri" w:hAnsi="Calibri" w:cs="Calibri"/>
          <w:color w:val="4472C4" w:themeColor="accent1"/>
        </w:rPr>
        <w:t xml:space="preserve">We have reworded this section to </w:t>
      </w:r>
      <w:del w:id="5" w:author="C.M. Gienger" w:date="2023-12-20T13:35:00Z">
        <w:r w:rsidR="005A496B" w:rsidRPr="00287AEE" w:rsidDel="00A72825">
          <w:rPr>
            <w:rFonts w:ascii="Calibri" w:hAnsi="Calibri" w:cs="Calibri"/>
            <w:color w:val="4472C4" w:themeColor="accent1"/>
          </w:rPr>
          <w:delText xml:space="preserve">accurately </w:delText>
        </w:r>
      </w:del>
      <w:r w:rsidR="005A496B" w:rsidRPr="00287AEE">
        <w:rPr>
          <w:rFonts w:ascii="Calibri" w:hAnsi="Calibri" w:cs="Calibri"/>
          <w:color w:val="4472C4" w:themeColor="accent1"/>
        </w:rPr>
        <w:t xml:space="preserve">reflect the current literature on the topic and the point we are trying to address. As for the Main and Bull reference, they did use adult lizards collected from the </w:t>
      </w:r>
      <w:proofErr w:type="gramStart"/>
      <w:r w:rsidR="005A496B" w:rsidRPr="00287AEE">
        <w:rPr>
          <w:rFonts w:ascii="Calibri" w:hAnsi="Calibri" w:cs="Calibri"/>
          <w:color w:val="4472C4" w:themeColor="accent1"/>
        </w:rPr>
        <w:t>field</w:t>
      </w:r>
      <w:proofErr w:type="gramEnd"/>
      <w:r w:rsidR="005A496B" w:rsidRPr="00287AEE">
        <w:rPr>
          <w:rFonts w:ascii="Calibri" w:hAnsi="Calibri" w:cs="Calibri"/>
          <w:color w:val="4472C4" w:themeColor="accent1"/>
        </w:rPr>
        <w:t xml:space="preserve"> but they were held in captivity for 6 months and tick load was manipulated on lizard host. </w:t>
      </w:r>
      <w:r w:rsidR="00C05805" w:rsidRPr="00287AEE">
        <w:rPr>
          <w:rFonts w:ascii="Calibri" w:hAnsi="Calibri" w:cs="Calibri"/>
          <w:color w:val="4472C4" w:themeColor="accent1"/>
        </w:rPr>
        <w:t xml:space="preserve">We have added the </w:t>
      </w:r>
      <w:proofErr w:type="spellStart"/>
      <w:r w:rsidR="00C05805" w:rsidRPr="00287AEE">
        <w:rPr>
          <w:rFonts w:ascii="Calibri" w:hAnsi="Calibri" w:cs="Calibri"/>
          <w:color w:val="4472C4" w:themeColor="accent1"/>
        </w:rPr>
        <w:t>Megía</w:t>
      </w:r>
      <w:proofErr w:type="spellEnd"/>
      <w:r w:rsidR="00C05805" w:rsidRPr="00287AEE">
        <w:rPr>
          <w:rFonts w:ascii="Calibri" w:hAnsi="Calibri" w:cs="Calibri"/>
          <w:color w:val="4472C4" w:themeColor="accent1"/>
        </w:rPr>
        <w:t>-Palma, et al., study as these animals were measured ~</w:t>
      </w:r>
      <w:commentRangeStart w:id="6"/>
      <w:r w:rsidR="00C05805" w:rsidRPr="00287AEE">
        <w:rPr>
          <w:rFonts w:ascii="Calibri" w:hAnsi="Calibri" w:cs="Calibri"/>
          <w:color w:val="4472C4" w:themeColor="accent1"/>
        </w:rPr>
        <w:t>2d</w:t>
      </w:r>
      <w:commentRangeEnd w:id="6"/>
      <w:r w:rsidR="00A72825">
        <w:rPr>
          <w:rStyle w:val="CommentReference"/>
          <w:kern w:val="0"/>
          <w14:ligatures w14:val="none"/>
        </w:rPr>
        <w:commentReference w:id="6"/>
      </w:r>
      <w:r w:rsidR="00C05805" w:rsidRPr="00287AEE">
        <w:rPr>
          <w:rFonts w:ascii="Calibri" w:hAnsi="Calibri" w:cs="Calibri"/>
          <w:color w:val="4472C4" w:themeColor="accent1"/>
        </w:rPr>
        <w:t>. We</w:t>
      </w:r>
      <w:r w:rsidR="005A496B" w:rsidRPr="00287AEE">
        <w:rPr>
          <w:rFonts w:ascii="Calibri" w:hAnsi="Calibri" w:cs="Calibri"/>
          <w:color w:val="4472C4" w:themeColor="accent1"/>
        </w:rPr>
        <w:t xml:space="preserve"> clarified our point about </w:t>
      </w:r>
      <w:r w:rsidR="00C05805" w:rsidRPr="00287AEE">
        <w:rPr>
          <w:rFonts w:ascii="Calibri" w:hAnsi="Calibri" w:cs="Calibri"/>
          <w:color w:val="4472C4" w:themeColor="accent1"/>
        </w:rPr>
        <w:t xml:space="preserve">the lack information on how tick prevalence directly influences physiological traits.  </w:t>
      </w:r>
    </w:p>
    <w:p w14:paraId="5C161AB5" w14:textId="77777777" w:rsidR="008A631A" w:rsidRPr="00287AEE" w:rsidRDefault="008A631A" w:rsidP="00B022AD">
      <w:pPr>
        <w:rPr>
          <w:rFonts w:ascii="Calibri" w:hAnsi="Calibri" w:cs="Calibri"/>
          <w:color w:val="4472C4" w:themeColor="accent1"/>
        </w:rPr>
      </w:pPr>
    </w:p>
    <w:p w14:paraId="0286E8EC" w14:textId="31BC4C1D" w:rsidR="008A631A" w:rsidRPr="00CD0F9D" w:rsidRDefault="008A631A" w:rsidP="00B022AD">
      <w:pPr>
        <w:rPr>
          <w:rFonts w:ascii="Calibri" w:hAnsi="Calibri" w:cs="Calibri"/>
          <w:i/>
          <w:iCs/>
          <w:color w:val="4472C4" w:themeColor="accent1"/>
        </w:rPr>
      </w:pPr>
      <w:r w:rsidRPr="00CD0F9D">
        <w:rPr>
          <w:rFonts w:ascii="Calibri" w:hAnsi="Calibri" w:cs="Calibri"/>
          <w:i/>
          <w:iCs/>
          <w:color w:val="4472C4" w:themeColor="accent1"/>
        </w:rPr>
        <w:t>“</w:t>
      </w:r>
      <w:r w:rsidR="00CD0F9D" w:rsidRPr="00CD0F9D">
        <w:rPr>
          <w:rFonts w:ascii="Calibri" w:hAnsi="Calibri" w:cs="Calibri"/>
          <w:i/>
          <w:iCs/>
          <w:color w:val="4472C4" w:themeColor="accent1"/>
          <w:lang w:val="en-US"/>
        </w:rPr>
        <w:t xml:space="preserve">Under natural settings, how host-parasite relationship varies with factors such as sex and age </w:t>
      </w:r>
      <w:proofErr w:type="gramStart"/>
      <w:r w:rsidR="00CD0F9D" w:rsidRPr="00CD0F9D">
        <w:rPr>
          <w:rFonts w:ascii="Calibri" w:hAnsi="Calibri" w:cs="Calibri"/>
          <w:i/>
          <w:iCs/>
          <w:color w:val="4472C4" w:themeColor="accent1"/>
          <w:lang w:val="en-US"/>
        </w:rPr>
        <w:t>is</w:t>
      </w:r>
      <w:proofErr w:type="gramEnd"/>
      <w:r w:rsidR="00CD0F9D" w:rsidRPr="00CD0F9D">
        <w:rPr>
          <w:rFonts w:ascii="Calibri" w:hAnsi="Calibri" w:cs="Calibri"/>
          <w:i/>
          <w:iCs/>
          <w:color w:val="4472C4" w:themeColor="accent1"/>
          <w:lang w:val="en-US"/>
        </w:rPr>
        <w:t xml:space="preserve"> understood (Amo et al., 2007; Dudek et al., 2016; Pollock &amp; John-Alder, 2020), but limited information on how parasites can directly influence host physiological traits for hosts in situ (but see </w:t>
      </w:r>
      <w:proofErr w:type="spellStart"/>
      <w:r w:rsidR="00CD0F9D" w:rsidRPr="00CD0F9D">
        <w:rPr>
          <w:rFonts w:ascii="Calibri" w:hAnsi="Calibri" w:cs="Calibri"/>
          <w:i/>
          <w:iCs/>
          <w:color w:val="4472C4" w:themeColor="accent1"/>
          <w:lang w:val="en-US"/>
        </w:rPr>
        <w:t>Megía</w:t>
      </w:r>
      <w:proofErr w:type="spellEnd"/>
      <w:r w:rsidR="00CD0F9D" w:rsidRPr="00CD0F9D">
        <w:rPr>
          <w:rFonts w:ascii="Calibri" w:hAnsi="Calibri" w:cs="Calibri"/>
          <w:i/>
          <w:iCs/>
          <w:color w:val="4472C4" w:themeColor="accent1"/>
          <w:lang w:val="en-US"/>
        </w:rPr>
        <w:t>-Palma et al., 2020).”</w:t>
      </w:r>
    </w:p>
    <w:p w14:paraId="5B1FC1B7" w14:textId="77777777" w:rsidR="00C05805" w:rsidRPr="00287AEE" w:rsidRDefault="00C05805" w:rsidP="00B022AD">
      <w:pPr>
        <w:rPr>
          <w:rFonts w:ascii="Calibri" w:hAnsi="Calibri" w:cs="Calibri"/>
          <w:color w:val="4472C4" w:themeColor="accent1"/>
        </w:rPr>
      </w:pPr>
    </w:p>
    <w:p w14:paraId="43C63B0B" w14:textId="21C90960" w:rsidR="009C30C4" w:rsidRPr="00287AEE" w:rsidRDefault="00D059D5" w:rsidP="009C30C4">
      <w:pPr>
        <w:rPr>
          <w:rFonts w:ascii="Calibri" w:hAnsi="Calibri" w:cs="Calibri"/>
          <w:color w:val="4472C4" w:themeColor="accent1"/>
        </w:rPr>
      </w:pPr>
      <w:r w:rsidRPr="00287AEE">
        <w:rPr>
          <w:rFonts w:ascii="Calibri" w:hAnsi="Calibri" w:cs="Calibri"/>
          <w:color w:val="000000" w:themeColor="text1"/>
        </w:rPr>
        <w:br/>
        <w:t>Line 76: an example supporting this prediction could be also the paper mentioned in the previous line of this revision.</w:t>
      </w:r>
      <w:r w:rsidRPr="00287AEE">
        <w:rPr>
          <w:rFonts w:ascii="Calibri" w:hAnsi="Calibri" w:cs="Calibri"/>
          <w:color w:val="000000" w:themeColor="text1"/>
        </w:rPr>
        <w:br/>
      </w:r>
      <w:r w:rsidR="009C30C4" w:rsidRPr="00287AEE">
        <w:rPr>
          <w:rFonts w:ascii="Calibri" w:hAnsi="Calibri" w:cs="Calibri"/>
          <w:b/>
          <w:bCs/>
          <w:color w:val="4472C4" w:themeColor="accent1"/>
        </w:rPr>
        <w:t>Response:</w:t>
      </w:r>
      <w:r w:rsidR="00CB241D" w:rsidRPr="00287AEE">
        <w:rPr>
          <w:rFonts w:ascii="Calibri" w:hAnsi="Calibri" w:cs="Calibri"/>
          <w:b/>
          <w:bCs/>
          <w:color w:val="4472C4" w:themeColor="accent1"/>
        </w:rPr>
        <w:t xml:space="preserve"> </w:t>
      </w:r>
      <w:r w:rsidR="00CB241D" w:rsidRPr="00287AEE">
        <w:rPr>
          <w:rFonts w:ascii="Calibri" w:hAnsi="Calibri" w:cs="Calibri"/>
          <w:color w:val="4472C4" w:themeColor="accent1"/>
        </w:rPr>
        <w:t xml:space="preserve">We have added the reference </w:t>
      </w:r>
      <w:ins w:id="7" w:author="C.M. Gienger" w:date="2023-12-20T13:37:00Z">
        <w:r w:rsidR="00A72825">
          <w:rPr>
            <w:rFonts w:ascii="Calibri" w:hAnsi="Calibri" w:cs="Calibri"/>
            <w:color w:val="4472C4" w:themeColor="accent1"/>
          </w:rPr>
          <w:t>(</w:t>
        </w:r>
        <w:r w:rsidR="00A72825" w:rsidRPr="00A72825">
          <w:rPr>
            <w:rFonts w:ascii="Calibri" w:hAnsi="Calibri" w:cs="Calibri"/>
            <w:color w:val="4472C4" w:themeColor="accent1"/>
            <w:highlight w:val="yellow"/>
            <w:rPrChange w:id="8" w:author="C.M. Gienger" w:date="2023-12-20T13:37:00Z">
              <w:rPr>
                <w:rFonts w:ascii="Calibri" w:hAnsi="Calibri" w:cs="Calibri"/>
                <w:color w:val="4472C4" w:themeColor="accent1"/>
              </w:rPr>
            </w:rPrChange>
          </w:rPr>
          <w:t>WHAT IS THE REF?</w:t>
        </w:r>
        <w:r w:rsidR="00A72825">
          <w:rPr>
            <w:rFonts w:ascii="Calibri" w:hAnsi="Calibri" w:cs="Calibri"/>
            <w:color w:val="4472C4" w:themeColor="accent1"/>
          </w:rPr>
          <w:t xml:space="preserve">) </w:t>
        </w:r>
      </w:ins>
      <w:r w:rsidR="00CB241D" w:rsidRPr="00287AEE">
        <w:rPr>
          <w:rFonts w:ascii="Calibri" w:hAnsi="Calibri" w:cs="Calibri"/>
          <w:color w:val="4472C4" w:themeColor="accent1"/>
        </w:rPr>
        <w:t>to the paragraph prior which introduces the information that is known and the areas of limited understanding</w:t>
      </w:r>
      <w:r w:rsidR="00CD0F9D">
        <w:rPr>
          <w:rFonts w:ascii="Calibri" w:hAnsi="Calibri" w:cs="Calibri"/>
          <w:color w:val="4472C4" w:themeColor="accent1"/>
        </w:rPr>
        <w:t xml:space="preserve"> for the </w:t>
      </w:r>
      <w:r w:rsidR="00CD0F9D">
        <w:rPr>
          <w:rFonts w:ascii="Calibri" w:hAnsi="Calibri" w:cs="Calibri"/>
          <w:color w:val="4472C4" w:themeColor="accent1"/>
        </w:rPr>
        <w:lastRenderedPageBreak/>
        <w:t>topics used for our predictions</w:t>
      </w:r>
      <w:r w:rsidR="00CB241D" w:rsidRPr="00287AEE">
        <w:rPr>
          <w:rFonts w:ascii="Calibri" w:hAnsi="Calibri" w:cs="Calibri"/>
          <w:color w:val="4472C4" w:themeColor="accent1"/>
        </w:rPr>
        <w:t xml:space="preserve">. </w:t>
      </w:r>
      <w:ins w:id="9" w:author="C.M. Gienger" w:date="2023-12-20T13:38:00Z">
        <w:r w:rsidR="00A72825">
          <w:rPr>
            <w:rFonts w:ascii="Calibri" w:hAnsi="Calibri" w:cs="Calibri"/>
            <w:color w:val="4472C4" w:themeColor="accent1"/>
          </w:rPr>
          <w:t>At t</w:t>
        </w:r>
      </w:ins>
      <w:del w:id="10" w:author="C.M. Gienger" w:date="2023-12-20T13:38:00Z">
        <w:r w:rsidR="00CB241D" w:rsidRPr="00287AEE" w:rsidDel="00A72825">
          <w:rPr>
            <w:rFonts w:ascii="Calibri" w:hAnsi="Calibri" w:cs="Calibri"/>
            <w:color w:val="4472C4" w:themeColor="accent1"/>
          </w:rPr>
          <w:delText>T</w:delText>
        </w:r>
      </w:del>
      <w:r w:rsidR="00CB241D" w:rsidRPr="00287AEE">
        <w:rPr>
          <w:rFonts w:ascii="Calibri" w:hAnsi="Calibri" w:cs="Calibri"/>
          <w:color w:val="4472C4" w:themeColor="accent1"/>
        </w:rPr>
        <w:t xml:space="preserve">he </w:t>
      </w:r>
      <w:proofErr w:type="gramStart"/>
      <w:r w:rsidR="00CB241D" w:rsidRPr="00287AEE">
        <w:rPr>
          <w:rFonts w:ascii="Calibri" w:hAnsi="Calibri" w:cs="Calibri"/>
          <w:color w:val="4472C4" w:themeColor="accent1"/>
        </w:rPr>
        <w:t>start</w:t>
      </w:r>
      <w:proofErr w:type="gramEnd"/>
      <w:r w:rsidR="00CB241D" w:rsidRPr="00287AEE">
        <w:rPr>
          <w:rFonts w:ascii="Calibri" w:hAnsi="Calibri" w:cs="Calibri"/>
          <w:color w:val="4472C4" w:themeColor="accent1"/>
        </w:rPr>
        <w:t xml:space="preserve"> of the paragraph </w:t>
      </w:r>
      <w:r w:rsidR="00CD0F9D">
        <w:rPr>
          <w:rFonts w:ascii="Calibri" w:hAnsi="Calibri" w:cs="Calibri"/>
          <w:color w:val="4472C4" w:themeColor="accent1"/>
        </w:rPr>
        <w:t>we outline</w:t>
      </w:r>
      <w:r w:rsidR="00CB241D" w:rsidRPr="00287AEE">
        <w:rPr>
          <w:rFonts w:ascii="Calibri" w:hAnsi="Calibri" w:cs="Calibri"/>
          <w:color w:val="4472C4" w:themeColor="accent1"/>
        </w:rPr>
        <w:t xml:space="preserve"> </w:t>
      </w:r>
      <w:r w:rsidR="00CD0F9D">
        <w:rPr>
          <w:rFonts w:ascii="Calibri" w:hAnsi="Calibri" w:cs="Calibri"/>
          <w:color w:val="4472C4" w:themeColor="accent1"/>
        </w:rPr>
        <w:t>literature</w:t>
      </w:r>
      <w:r w:rsidR="00CB241D" w:rsidRPr="00287AEE">
        <w:rPr>
          <w:rFonts w:ascii="Calibri" w:hAnsi="Calibri" w:cs="Calibri"/>
          <w:color w:val="4472C4" w:themeColor="accent1"/>
        </w:rPr>
        <w:t xml:space="preserve"> </w:t>
      </w:r>
      <w:del w:id="11" w:author="C.M. Gienger" w:date="2023-12-20T13:37:00Z">
        <w:r w:rsidR="00CB241D" w:rsidRPr="00287AEE" w:rsidDel="00A72825">
          <w:rPr>
            <w:rFonts w:ascii="Calibri" w:hAnsi="Calibri" w:cs="Calibri"/>
            <w:color w:val="4472C4" w:themeColor="accent1"/>
          </w:rPr>
          <w:delText xml:space="preserve">for </w:delText>
        </w:r>
      </w:del>
      <w:proofErr w:type="spellStart"/>
      <w:ins w:id="12" w:author="C.M. Gienger" w:date="2023-12-20T13:39:00Z">
        <w:r w:rsidR="00A73317">
          <w:rPr>
            <w:rFonts w:ascii="Calibri" w:hAnsi="Calibri" w:cs="Calibri"/>
            <w:color w:val="4472C4" w:themeColor="accent1"/>
          </w:rPr>
          <w:t>for</w:t>
        </w:r>
      </w:ins>
      <w:del w:id="13" w:author="C.M. Gienger" w:date="2023-12-20T13:39:00Z">
        <w:r w:rsidR="00CD0F9D" w:rsidDel="00A72825">
          <w:rPr>
            <w:rFonts w:ascii="Calibri" w:hAnsi="Calibri" w:cs="Calibri"/>
            <w:color w:val="4472C4" w:themeColor="accent1"/>
          </w:rPr>
          <w:delText xml:space="preserve">highlight </w:delText>
        </w:r>
      </w:del>
      <w:r w:rsidR="00CD0F9D">
        <w:rPr>
          <w:rFonts w:ascii="Calibri" w:hAnsi="Calibri" w:cs="Calibri"/>
          <w:color w:val="4472C4" w:themeColor="accent1"/>
        </w:rPr>
        <w:t>what</w:t>
      </w:r>
      <w:proofErr w:type="spellEnd"/>
      <w:r w:rsidR="00CD0F9D">
        <w:rPr>
          <w:rFonts w:ascii="Calibri" w:hAnsi="Calibri" w:cs="Calibri"/>
          <w:color w:val="4472C4" w:themeColor="accent1"/>
        </w:rPr>
        <w:t xml:space="preserve"> is known/gaps</w:t>
      </w:r>
      <w:r w:rsidR="00CB241D" w:rsidRPr="00287AEE">
        <w:rPr>
          <w:rFonts w:ascii="Calibri" w:hAnsi="Calibri" w:cs="Calibri"/>
          <w:color w:val="4472C4" w:themeColor="accent1"/>
        </w:rPr>
        <w:t xml:space="preserve"> </w:t>
      </w:r>
      <w:ins w:id="14" w:author="C.M. Gienger" w:date="2023-12-20T13:39:00Z">
        <w:r w:rsidR="00A72825">
          <w:rPr>
            <w:rFonts w:ascii="Calibri" w:hAnsi="Calibri" w:cs="Calibri"/>
            <w:color w:val="4472C4" w:themeColor="accent1"/>
          </w:rPr>
          <w:t xml:space="preserve">and </w:t>
        </w:r>
      </w:ins>
      <w:del w:id="15" w:author="C.M. Gienger" w:date="2023-12-20T13:39:00Z">
        <w:r w:rsidR="00CB241D" w:rsidRPr="00287AEE" w:rsidDel="00A72825">
          <w:rPr>
            <w:rFonts w:ascii="Calibri" w:hAnsi="Calibri" w:cs="Calibri"/>
            <w:color w:val="4472C4" w:themeColor="accent1"/>
          </w:rPr>
          <w:delText xml:space="preserve">to </w:delText>
        </w:r>
      </w:del>
      <w:r w:rsidR="00CB241D" w:rsidRPr="00287AEE">
        <w:rPr>
          <w:rFonts w:ascii="Calibri" w:hAnsi="Calibri" w:cs="Calibri"/>
          <w:color w:val="4472C4" w:themeColor="accent1"/>
        </w:rPr>
        <w:t xml:space="preserve">then outline our predications. We feel it would be redundant to have citations for our predictions that were outlined in the previous part of the </w:t>
      </w:r>
      <w:r w:rsidR="00CD0F9D">
        <w:rPr>
          <w:rFonts w:ascii="Calibri" w:hAnsi="Calibri" w:cs="Calibri"/>
          <w:color w:val="4472C4" w:themeColor="accent1"/>
        </w:rPr>
        <w:t xml:space="preserve">same </w:t>
      </w:r>
      <w:r w:rsidR="00CB241D" w:rsidRPr="00287AEE">
        <w:rPr>
          <w:rFonts w:ascii="Calibri" w:hAnsi="Calibri" w:cs="Calibri"/>
          <w:color w:val="4472C4" w:themeColor="accent1"/>
        </w:rPr>
        <w:t xml:space="preserve">paragraph. </w:t>
      </w:r>
    </w:p>
    <w:p w14:paraId="2DCE7EC6" w14:textId="268B2622" w:rsidR="009C30C4" w:rsidRPr="00287AEE" w:rsidRDefault="00D059D5" w:rsidP="009C30C4">
      <w:pPr>
        <w:rPr>
          <w:rFonts w:ascii="Calibri" w:hAnsi="Calibri" w:cs="Calibri"/>
          <w:color w:val="4472C4" w:themeColor="accent1"/>
        </w:rPr>
      </w:pPr>
      <w:r w:rsidRPr="00287AEE">
        <w:rPr>
          <w:rFonts w:ascii="Calibri" w:hAnsi="Calibri" w:cs="Calibri"/>
          <w:color w:val="000000" w:themeColor="text1"/>
        </w:rPr>
        <w:br/>
        <w:t>Lines 113-114: “used to assess the independence of the proportion of ticks observed between males and females” Please, clarify what you mean with “proportion of ticks”. Do you mean number of ticks or tick load? Or proportion of males and females infected with ticks?</w:t>
      </w:r>
      <w:r w:rsidRPr="00287AEE">
        <w:rPr>
          <w:rFonts w:ascii="Calibri" w:hAnsi="Calibri" w:cs="Calibri"/>
          <w:color w:val="000000" w:themeColor="text1"/>
        </w:rPr>
        <w:br/>
      </w:r>
      <w:r w:rsidR="009C30C4" w:rsidRPr="00287AEE">
        <w:rPr>
          <w:rFonts w:ascii="Calibri" w:hAnsi="Calibri" w:cs="Calibri"/>
          <w:b/>
          <w:bCs/>
          <w:color w:val="4472C4" w:themeColor="accent1"/>
        </w:rPr>
        <w:t>Response:</w:t>
      </w:r>
      <w:r w:rsidR="00CB241D" w:rsidRPr="00287AEE">
        <w:rPr>
          <w:rFonts w:ascii="Calibri" w:hAnsi="Calibri" w:cs="Calibri"/>
          <w:b/>
          <w:bCs/>
          <w:color w:val="4472C4" w:themeColor="accent1"/>
        </w:rPr>
        <w:t xml:space="preserve"> </w:t>
      </w:r>
      <w:r w:rsidR="00CD0F9D" w:rsidRPr="00287AEE">
        <w:rPr>
          <w:rFonts w:ascii="Calibri" w:hAnsi="Calibri" w:cs="Calibri"/>
          <w:color w:val="4472C4" w:themeColor="accent1"/>
        </w:rPr>
        <w:t>Yes,</w:t>
      </w:r>
      <w:r w:rsidR="00CB241D" w:rsidRPr="00287AEE">
        <w:rPr>
          <w:rFonts w:ascii="Calibri" w:hAnsi="Calibri" w:cs="Calibri"/>
          <w:color w:val="4472C4" w:themeColor="accent1"/>
        </w:rPr>
        <w:t xml:space="preserve"> we mean number of ticks between male and females. The Chi-square with Yate’s correction is used to test for a difference in proportions between categories. </w:t>
      </w:r>
      <w:r w:rsidR="00CD0F9D" w:rsidRPr="00287AEE">
        <w:rPr>
          <w:rFonts w:ascii="Calibri" w:hAnsi="Calibri" w:cs="Calibri"/>
          <w:color w:val="4472C4" w:themeColor="accent1"/>
        </w:rPr>
        <w:t>So,</w:t>
      </w:r>
      <w:r w:rsidR="00CB241D" w:rsidRPr="00287AEE">
        <w:rPr>
          <w:rFonts w:ascii="Calibri" w:hAnsi="Calibri" w:cs="Calibri"/>
          <w:color w:val="4472C4" w:themeColor="accent1"/>
        </w:rPr>
        <w:t xml:space="preserve"> it accounts for the sample size difference between the two categories</w:t>
      </w:r>
      <w:r w:rsidR="00CD0F9D">
        <w:rPr>
          <w:rFonts w:ascii="Calibri" w:hAnsi="Calibri" w:cs="Calibri"/>
          <w:color w:val="4472C4" w:themeColor="accent1"/>
        </w:rPr>
        <w:t xml:space="preserve"> (male vs female)</w:t>
      </w:r>
      <w:r w:rsidR="00CB241D" w:rsidRPr="00287AEE">
        <w:rPr>
          <w:rFonts w:ascii="Calibri" w:hAnsi="Calibri" w:cs="Calibri"/>
          <w:color w:val="4472C4" w:themeColor="accent1"/>
        </w:rPr>
        <w:t>. Specifically, it evaluates whether the distribution of counts across the categories of a 2x2 contingency table is different from what would be expected if the two variables were independent of each other.</w:t>
      </w:r>
      <w:r w:rsidR="00CB241D" w:rsidRPr="00287AEE">
        <w:rPr>
          <w:rFonts w:ascii="Calibri" w:hAnsi="Calibri" w:cs="Calibri"/>
          <w:b/>
          <w:bCs/>
          <w:color w:val="4472C4" w:themeColor="accent1"/>
        </w:rPr>
        <w:t xml:space="preserve"> </w:t>
      </w:r>
      <w:r w:rsidR="00CB241D" w:rsidRPr="00287AEE">
        <w:rPr>
          <w:rFonts w:ascii="Calibri" w:hAnsi="Calibri" w:cs="Calibri"/>
          <w:color w:val="4472C4" w:themeColor="accent1"/>
        </w:rPr>
        <w:t xml:space="preserve">We have updated it so that it reads clearer. </w:t>
      </w:r>
    </w:p>
    <w:p w14:paraId="3F0D32C4" w14:textId="77777777" w:rsidR="00CB241D" w:rsidRPr="00287AEE" w:rsidRDefault="00CB241D" w:rsidP="009C30C4">
      <w:pPr>
        <w:rPr>
          <w:rFonts w:ascii="Calibri" w:hAnsi="Calibri" w:cs="Calibri"/>
          <w:color w:val="4472C4" w:themeColor="accent1"/>
        </w:rPr>
      </w:pPr>
    </w:p>
    <w:p w14:paraId="4AA8B419" w14:textId="3B305F00" w:rsidR="00CB241D" w:rsidRPr="00287AEE" w:rsidRDefault="00CB241D" w:rsidP="009C30C4">
      <w:pPr>
        <w:rPr>
          <w:rFonts w:ascii="Calibri" w:hAnsi="Calibri" w:cs="Calibri"/>
          <w:color w:val="4472C4" w:themeColor="accent1"/>
        </w:rPr>
      </w:pPr>
      <w:r w:rsidRPr="00287AEE">
        <w:rPr>
          <w:rFonts w:ascii="Calibri" w:hAnsi="Calibri" w:cs="Calibri"/>
          <w:color w:val="4472C4" w:themeColor="accent1"/>
        </w:rPr>
        <w:t>“</w:t>
      </w:r>
      <w:r w:rsidR="001A2ED8" w:rsidRPr="00287AEE">
        <w:rPr>
          <w:rFonts w:ascii="Calibri" w:hAnsi="Calibri" w:cs="Calibri"/>
          <w:color w:val="4472C4" w:themeColor="accent1"/>
          <w:lang w:val="en-US"/>
        </w:rPr>
        <w:t xml:space="preserve">Chi-square with Yates’ correction was used to assess the independence of the number of ticks observed between males and females while accounting for the observations for each </w:t>
      </w:r>
      <w:proofErr w:type="gramStart"/>
      <w:r w:rsidR="001A2ED8" w:rsidRPr="00287AEE">
        <w:rPr>
          <w:rFonts w:ascii="Calibri" w:hAnsi="Calibri" w:cs="Calibri"/>
          <w:color w:val="4472C4" w:themeColor="accent1"/>
          <w:lang w:val="en-US"/>
        </w:rPr>
        <w:t>sex</w:t>
      </w:r>
      <w:r w:rsidRPr="00287AEE">
        <w:rPr>
          <w:rFonts w:ascii="Calibri" w:hAnsi="Calibri" w:cs="Calibri"/>
          <w:color w:val="4472C4" w:themeColor="accent1"/>
          <w:lang w:val="en-US"/>
        </w:rPr>
        <w:t>”</w:t>
      </w:r>
      <w:proofErr w:type="gramEnd"/>
    </w:p>
    <w:p w14:paraId="4DC6DCEC" w14:textId="72170E54" w:rsidR="00F330BD" w:rsidRPr="00287AEE" w:rsidRDefault="00D059D5" w:rsidP="009C30C4">
      <w:pPr>
        <w:rPr>
          <w:rFonts w:ascii="Calibri" w:hAnsi="Calibri" w:cs="Calibri"/>
          <w:color w:val="4472C4" w:themeColor="accent1"/>
        </w:rPr>
      </w:pPr>
      <w:r w:rsidRPr="00287AEE">
        <w:rPr>
          <w:rFonts w:ascii="Calibri" w:hAnsi="Calibri" w:cs="Calibri"/>
          <w:color w:val="000000" w:themeColor="text1"/>
        </w:rPr>
        <w:br/>
        <w:t>Lines 114-115: “Body condition index (BCI) was calculated from the residuals of an ordinary least squares linear regression of mass (g) on length (SVL)” Was this relationship linear? Or should the authors log-transform SVL and mass prior to performing the regression? Do females and males in Sceloporus undulatus show sexual dimorphism or have asynchronous reproductive cycles with storage of fat bodies in different seasons as in other lizard and Sceloporus species so BCI should be calculated for males and females separately?</w:t>
      </w:r>
      <w:r w:rsidRPr="00287AEE">
        <w:rPr>
          <w:rFonts w:ascii="Calibri" w:hAnsi="Calibri" w:cs="Calibri"/>
          <w:color w:val="000000" w:themeColor="text1"/>
        </w:rPr>
        <w:br/>
      </w:r>
      <w:r w:rsidR="009C30C4" w:rsidRPr="00287AEE">
        <w:rPr>
          <w:rFonts w:ascii="Calibri" w:hAnsi="Calibri" w:cs="Calibri"/>
          <w:b/>
          <w:bCs/>
          <w:color w:val="4472C4" w:themeColor="accent1"/>
        </w:rPr>
        <w:t>Response:</w:t>
      </w:r>
      <w:r w:rsidR="00CB241D" w:rsidRPr="00287AEE">
        <w:rPr>
          <w:rFonts w:ascii="Calibri" w:hAnsi="Calibri" w:cs="Calibri"/>
          <w:b/>
          <w:bCs/>
          <w:color w:val="4472C4" w:themeColor="accent1"/>
        </w:rPr>
        <w:t xml:space="preserve"> </w:t>
      </w:r>
      <w:r w:rsidR="00CB241D" w:rsidRPr="00287AEE">
        <w:rPr>
          <w:rFonts w:ascii="Calibri" w:hAnsi="Calibri" w:cs="Calibri"/>
          <w:color w:val="4472C4" w:themeColor="accent1"/>
        </w:rPr>
        <w:t>Good points here.</w:t>
      </w:r>
      <w:r w:rsidR="00F330BD" w:rsidRPr="00287AEE">
        <w:rPr>
          <w:rFonts w:ascii="Calibri" w:hAnsi="Calibri" w:cs="Calibri"/>
          <w:color w:val="4472C4" w:themeColor="accent1"/>
        </w:rPr>
        <w:t xml:space="preserve"> First you are correct that </w:t>
      </w:r>
      <w:r w:rsidR="00F330BD" w:rsidRPr="00287AEE">
        <w:rPr>
          <w:rFonts w:ascii="Calibri" w:hAnsi="Calibri" w:cs="Calibri"/>
          <w:i/>
          <w:iCs/>
          <w:color w:val="4472C4" w:themeColor="accent1"/>
        </w:rPr>
        <w:t xml:space="preserve">S. undulatus </w:t>
      </w:r>
      <w:r w:rsidR="00F330BD" w:rsidRPr="00287AEE">
        <w:rPr>
          <w:rFonts w:ascii="Calibri" w:hAnsi="Calibri" w:cs="Calibri"/>
          <w:color w:val="4472C4" w:themeColor="accent1"/>
        </w:rPr>
        <w:t xml:space="preserve">show sexual dimorphism and this would </w:t>
      </w:r>
      <w:r w:rsidR="00CD0F9D" w:rsidRPr="00287AEE">
        <w:rPr>
          <w:rFonts w:ascii="Calibri" w:hAnsi="Calibri" w:cs="Calibri"/>
          <w:color w:val="4472C4" w:themeColor="accent1"/>
        </w:rPr>
        <w:t>affect</w:t>
      </w:r>
      <w:r w:rsidR="00F330BD" w:rsidRPr="00287AEE">
        <w:rPr>
          <w:rFonts w:ascii="Calibri" w:hAnsi="Calibri" w:cs="Calibri"/>
          <w:color w:val="4472C4" w:themeColor="accent1"/>
        </w:rPr>
        <w:t xml:space="preserve"> storage of fat bodies</w:t>
      </w:r>
      <w:r w:rsidR="00CD0F9D">
        <w:rPr>
          <w:rFonts w:ascii="Calibri" w:hAnsi="Calibri" w:cs="Calibri"/>
          <w:color w:val="4472C4" w:themeColor="accent1"/>
        </w:rPr>
        <w:t xml:space="preserve">. </w:t>
      </w:r>
      <w:del w:id="16" w:author="C.M. Gienger" w:date="2023-12-20T13:41:00Z">
        <w:r w:rsidR="00CD0F9D" w:rsidDel="00A73317">
          <w:rPr>
            <w:rFonts w:ascii="Calibri" w:hAnsi="Calibri" w:cs="Calibri"/>
            <w:color w:val="4472C4" w:themeColor="accent1"/>
          </w:rPr>
          <w:delText>Therefore</w:delText>
        </w:r>
      </w:del>
      <w:ins w:id="17" w:author="C.M. Gienger" w:date="2023-12-20T13:41:00Z">
        <w:r w:rsidR="00A73317">
          <w:rPr>
            <w:rFonts w:ascii="Calibri" w:hAnsi="Calibri" w:cs="Calibri"/>
            <w:color w:val="4472C4" w:themeColor="accent1"/>
          </w:rPr>
          <w:t>Therefore,</w:t>
        </w:r>
      </w:ins>
      <w:r w:rsidR="00CD0F9D">
        <w:rPr>
          <w:rFonts w:ascii="Calibri" w:hAnsi="Calibri" w:cs="Calibri"/>
          <w:color w:val="4472C4" w:themeColor="accent1"/>
        </w:rPr>
        <w:t xml:space="preserve"> </w:t>
      </w:r>
      <w:r w:rsidR="001A2ED8" w:rsidRPr="00287AEE">
        <w:rPr>
          <w:rFonts w:ascii="Calibri" w:hAnsi="Calibri" w:cs="Calibri"/>
          <w:color w:val="4472C4" w:themeColor="accent1"/>
        </w:rPr>
        <w:t>they would need to be analysed separately</w:t>
      </w:r>
      <w:r w:rsidR="00F330BD" w:rsidRPr="00287AEE">
        <w:rPr>
          <w:rFonts w:ascii="Calibri" w:hAnsi="Calibri" w:cs="Calibri"/>
          <w:color w:val="4472C4" w:themeColor="accent1"/>
        </w:rPr>
        <w:t xml:space="preserve">. However, in </w:t>
      </w:r>
      <w:r w:rsidR="001A2ED8" w:rsidRPr="00287AEE">
        <w:rPr>
          <w:rFonts w:ascii="Calibri" w:hAnsi="Calibri" w:cs="Calibri"/>
          <w:color w:val="4472C4" w:themeColor="accent1"/>
        </w:rPr>
        <w:t>the results section</w:t>
      </w:r>
      <w:r w:rsidR="00F330BD" w:rsidRPr="00287AEE">
        <w:rPr>
          <w:rFonts w:ascii="Calibri" w:hAnsi="Calibri" w:cs="Calibri"/>
          <w:color w:val="4472C4" w:themeColor="accent1"/>
        </w:rPr>
        <w:t xml:space="preserve"> females were removed from further analysis</w:t>
      </w:r>
      <w:r w:rsidR="001A2ED8" w:rsidRPr="00287AEE">
        <w:rPr>
          <w:rFonts w:ascii="Calibri" w:hAnsi="Calibri" w:cs="Calibri"/>
          <w:color w:val="4472C4" w:themeColor="accent1"/>
        </w:rPr>
        <w:t xml:space="preserve"> due of the low frequency of parasitism</w:t>
      </w:r>
      <w:r w:rsidR="00CD0F9D">
        <w:rPr>
          <w:rFonts w:ascii="Calibri" w:hAnsi="Calibri" w:cs="Calibri"/>
          <w:color w:val="4472C4" w:themeColor="accent1"/>
        </w:rPr>
        <w:t xml:space="preserve"> (See results section paragraph 1)</w:t>
      </w:r>
      <w:r w:rsidR="001A2ED8" w:rsidRPr="00287AEE">
        <w:rPr>
          <w:rFonts w:ascii="Calibri" w:hAnsi="Calibri" w:cs="Calibri"/>
          <w:color w:val="4472C4" w:themeColor="accent1"/>
        </w:rPr>
        <w:t xml:space="preserve">. </w:t>
      </w:r>
    </w:p>
    <w:p w14:paraId="20268D86" w14:textId="77777777" w:rsidR="00287AEE" w:rsidRDefault="00287AEE" w:rsidP="009C30C4">
      <w:pPr>
        <w:rPr>
          <w:rFonts w:ascii="Calibri" w:hAnsi="Calibri" w:cs="Calibri"/>
          <w:color w:val="4472C4" w:themeColor="accent1"/>
        </w:rPr>
      </w:pPr>
    </w:p>
    <w:p w14:paraId="0D7CFFE5" w14:textId="38CFA9FA" w:rsidR="00CD0F9D" w:rsidRDefault="001A2ED8" w:rsidP="009C30C4">
      <w:pPr>
        <w:rPr>
          <w:rFonts w:ascii="Calibri" w:hAnsi="Calibri" w:cs="Calibri"/>
          <w:color w:val="4472C4" w:themeColor="accent1"/>
        </w:rPr>
      </w:pPr>
      <w:r w:rsidRPr="00287AEE">
        <w:rPr>
          <w:rFonts w:ascii="Calibri" w:hAnsi="Calibri" w:cs="Calibri"/>
          <w:color w:val="4472C4" w:themeColor="accent1"/>
        </w:rPr>
        <w:t xml:space="preserve">As for the linearity </w:t>
      </w:r>
      <w:ins w:id="18" w:author="C.M. Gienger" w:date="2023-12-20T13:41:00Z">
        <w:r w:rsidR="00A73317">
          <w:rPr>
            <w:rFonts w:ascii="Calibri" w:hAnsi="Calibri" w:cs="Calibri"/>
            <w:color w:val="4472C4" w:themeColor="accent1"/>
          </w:rPr>
          <w:t>of</w:t>
        </w:r>
      </w:ins>
      <w:r w:rsidR="00CB241D" w:rsidRPr="00287AEE">
        <w:rPr>
          <w:rFonts w:ascii="Calibri" w:hAnsi="Calibri" w:cs="Calibri"/>
          <w:color w:val="4472C4" w:themeColor="accent1"/>
        </w:rPr>
        <w:t xml:space="preserve"> </w:t>
      </w:r>
      <w:r w:rsidRPr="00287AEE">
        <w:rPr>
          <w:rFonts w:ascii="Calibri" w:hAnsi="Calibri" w:cs="Calibri"/>
          <w:color w:val="4472C4" w:themeColor="accent1"/>
        </w:rPr>
        <w:t>mass (g) on length (SVL</w:t>
      </w:r>
      <w:r w:rsidR="00CD0F9D">
        <w:rPr>
          <w:rFonts w:ascii="Calibri" w:hAnsi="Calibri" w:cs="Calibri"/>
          <w:color w:val="4472C4" w:themeColor="accent1"/>
        </w:rPr>
        <w:t xml:space="preserve"> mm</w:t>
      </w:r>
      <w:r w:rsidRPr="00287AEE">
        <w:rPr>
          <w:rFonts w:ascii="Calibri" w:hAnsi="Calibri" w:cs="Calibri"/>
          <w:color w:val="4472C4" w:themeColor="accent1"/>
        </w:rPr>
        <w:t xml:space="preserve">) </w:t>
      </w:r>
      <w:r w:rsidR="00CB241D" w:rsidRPr="00287AEE">
        <w:rPr>
          <w:rFonts w:ascii="Calibri" w:hAnsi="Calibri" w:cs="Calibri"/>
          <w:color w:val="4472C4" w:themeColor="accent1"/>
        </w:rPr>
        <w:t>the relationship was linear without transformat</w:t>
      </w:r>
      <w:r w:rsidRPr="00287AEE">
        <w:rPr>
          <w:rFonts w:ascii="Calibri" w:hAnsi="Calibri" w:cs="Calibri"/>
          <w:color w:val="4472C4" w:themeColor="accent1"/>
        </w:rPr>
        <w:t>ion</w:t>
      </w:r>
      <w:r w:rsidR="00B344BF" w:rsidRPr="00287AEE">
        <w:rPr>
          <w:rFonts w:ascii="Calibri" w:hAnsi="Calibri" w:cs="Calibri"/>
          <w:color w:val="4472C4" w:themeColor="accent1"/>
        </w:rPr>
        <w:t xml:space="preserve"> (see below). We have added the following in the final paragraph </w:t>
      </w:r>
      <w:r w:rsidR="00CD0F9D">
        <w:rPr>
          <w:rFonts w:ascii="Calibri" w:hAnsi="Calibri" w:cs="Calibri"/>
          <w:color w:val="4472C4" w:themeColor="accent1"/>
        </w:rPr>
        <w:t>to the</w:t>
      </w:r>
      <w:r w:rsidR="00B344BF" w:rsidRPr="00287AEE">
        <w:rPr>
          <w:rFonts w:ascii="Calibri" w:hAnsi="Calibri" w:cs="Calibri"/>
          <w:color w:val="4472C4" w:themeColor="accent1"/>
        </w:rPr>
        <w:t xml:space="preserve"> methods section </w:t>
      </w:r>
      <w:r w:rsidR="00CD0F9D">
        <w:rPr>
          <w:rFonts w:ascii="Calibri" w:hAnsi="Calibri" w:cs="Calibri"/>
          <w:color w:val="4472C4" w:themeColor="accent1"/>
        </w:rPr>
        <w:t xml:space="preserve">to clarify that normality was checked with all data: </w:t>
      </w:r>
    </w:p>
    <w:p w14:paraId="186AA394" w14:textId="77777777" w:rsidR="00CD0F9D" w:rsidRDefault="00CD0F9D" w:rsidP="009C30C4">
      <w:pPr>
        <w:rPr>
          <w:rFonts w:ascii="Calibri" w:hAnsi="Calibri" w:cs="Calibri"/>
          <w:color w:val="4472C4" w:themeColor="accent1"/>
        </w:rPr>
      </w:pPr>
    </w:p>
    <w:p w14:paraId="34B29F8D" w14:textId="26CCB611" w:rsidR="009C30C4" w:rsidRPr="00287AEE" w:rsidRDefault="00B344BF" w:rsidP="009C30C4">
      <w:pPr>
        <w:rPr>
          <w:rFonts w:ascii="Calibri" w:hAnsi="Calibri" w:cs="Calibri"/>
          <w:color w:val="4472C4" w:themeColor="accent1"/>
        </w:rPr>
      </w:pPr>
      <w:r w:rsidRPr="00287AEE">
        <w:rPr>
          <w:rFonts w:ascii="Calibri" w:hAnsi="Calibri" w:cs="Calibri"/>
          <w:color w:val="4472C4" w:themeColor="accent1"/>
        </w:rPr>
        <w:t xml:space="preserve">“We assessed the data for homogeneity of variances and normal distribution where relevant. If the data did not conform to these assumptions, we applied transformations to achieve approximate normality and variance </w:t>
      </w:r>
      <w:r w:rsidR="00CD0F9D" w:rsidRPr="00287AEE">
        <w:rPr>
          <w:rFonts w:ascii="Calibri" w:hAnsi="Calibri" w:cs="Calibri"/>
          <w:color w:val="4472C4" w:themeColor="accent1"/>
        </w:rPr>
        <w:t>homogeneity</w:t>
      </w:r>
      <w:r w:rsidR="00CD0F9D">
        <w:rPr>
          <w:rFonts w:ascii="Calibri" w:hAnsi="Calibri" w:cs="Calibri"/>
          <w:color w:val="4472C4" w:themeColor="accent1"/>
        </w:rPr>
        <w:t>.</w:t>
      </w:r>
      <w:r w:rsidR="00CD0F9D" w:rsidRPr="00287AEE">
        <w:rPr>
          <w:rFonts w:ascii="Calibri" w:hAnsi="Calibri" w:cs="Calibri"/>
          <w:color w:val="4472C4" w:themeColor="accent1"/>
        </w:rPr>
        <w:t>”</w:t>
      </w:r>
    </w:p>
    <w:p w14:paraId="28ACF4EA" w14:textId="6A3388AD" w:rsidR="001A2ED8" w:rsidRPr="00287AEE" w:rsidRDefault="00B344BF" w:rsidP="001A2ED8">
      <w:pPr>
        <w:jc w:val="center"/>
        <w:rPr>
          <w:rFonts w:ascii="Calibri" w:hAnsi="Calibri" w:cs="Calibri"/>
          <w:color w:val="4472C4" w:themeColor="accent1"/>
        </w:rPr>
      </w:pPr>
      <w:r w:rsidRPr="00287AEE">
        <w:rPr>
          <w:rFonts w:ascii="Calibri" w:hAnsi="Calibri" w:cs="Calibri"/>
          <w:noProof/>
          <w:color w:val="4472C4" w:themeColor="accent1"/>
        </w:rPr>
        <w:lastRenderedPageBreak/>
        <w:drawing>
          <wp:inline distT="0" distB="0" distL="0" distR="0" wp14:anchorId="560F495C" wp14:editId="40AAB11C">
            <wp:extent cx="3017284" cy="2629647"/>
            <wp:effectExtent l="0" t="0" r="5715" b="0"/>
            <wp:docPr id="1872960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960990" name=""/>
                    <pic:cNvPicPr/>
                  </pic:nvPicPr>
                  <pic:blipFill>
                    <a:blip r:embed="rId11"/>
                    <a:stretch>
                      <a:fillRect/>
                    </a:stretch>
                  </pic:blipFill>
                  <pic:spPr>
                    <a:xfrm>
                      <a:off x="0" y="0"/>
                      <a:ext cx="3037982" cy="2647686"/>
                    </a:xfrm>
                    <a:prstGeom prst="rect">
                      <a:avLst/>
                    </a:prstGeom>
                  </pic:spPr>
                </pic:pic>
              </a:graphicData>
            </a:graphic>
          </wp:inline>
        </w:drawing>
      </w:r>
    </w:p>
    <w:p w14:paraId="60B30FD9" w14:textId="5789EC85" w:rsidR="009C30C4" w:rsidRPr="00287AEE" w:rsidRDefault="00D059D5" w:rsidP="009C30C4">
      <w:pPr>
        <w:rPr>
          <w:rFonts w:ascii="Calibri" w:hAnsi="Calibri" w:cs="Calibri"/>
          <w:color w:val="4472C4" w:themeColor="accent1"/>
        </w:rPr>
      </w:pPr>
      <w:r w:rsidRPr="00287AEE">
        <w:rPr>
          <w:rFonts w:ascii="Calibri" w:hAnsi="Calibri" w:cs="Calibri"/>
          <w:color w:val="000000" w:themeColor="text1"/>
        </w:rPr>
        <w:br/>
        <w:t>Line 132: Please, provide the final number of lizards that were included in the analyses of speed performance because reading the Methods that you describe I assume some of the males were lost because they did not perform “good trials”.</w:t>
      </w:r>
      <w:r w:rsidRPr="00287AEE">
        <w:rPr>
          <w:rFonts w:ascii="Calibri" w:hAnsi="Calibri" w:cs="Calibri"/>
          <w:color w:val="000000" w:themeColor="text1"/>
        </w:rPr>
        <w:br/>
      </w:r>
      <w:r w:rsidR="009C30C4" w:rsidRPr="00287AEE">
        <w:rPr>
          <w:rFonts w:ascii="Calibri" w:hAnsi="Calibri" w:cs="Calibri"/>
          <w:b/>
          <w:bCs/>
          <w:color w:val="4472C4" w:themeColor="accent1"/>
        </w:rPr>
        <w:t>Response:</w:t>
      </w:r>
      <w:r w:rsidR="005A542E" w:rsidRPr="00287AEE">
        <w:rPr>
          <w:rFonts w:ascii="Calibri" w:hAnsi="Calibri" w:cs="Calibri"/>
          <w:b/>
          <w:bCs/>
          <w:color w:val="4472C4" w:themeColor="accent1"/>
        </w:rPr>
        <w:t xml:space="preserve"> </w:t>
      </w:r>
      <w:r w:rsidR="005A542E" w:rsidRPr="00287AEE">
        <w:rPr>
          <w:rFonts w:ascii="Calibri" w:hAnsi="Calibri" w:cs="Calibri"/>
          <w:color w:val="4472C4" w:themeColor="accent1"/>
        </w:rPr>
        <w:t xml:space="preserve">The sample size can be found using the </w:t>
      </w:r>
      <w:r w:rsidR="00CD0F9D">
        <w:rPr>
          <w:rFonts w:ascii="Calibri" w:hAnsi="Calibri" w:cs="Calibri"/>
          <w:color w:val="4472C4" w:themeColor="accent1"/>
        </w:rPr>
        <w:t xml:space="preserve">degrees of freedom in the F </w:t>
      </w:r>
      <w:proofErr w:type="spellStart"/>
      <w:r w:rsidR="00514A5A">
        <w:rPr>
          <w:rFonts w:ascii="Calibri" w:hAnsi="Calibri" w:cs="Calibri"/>
          <w:color w:val="4472C4" w:themeColor="accent1"/>
        </w:rPr>
        <w:t>stastic</w:t>
      </w:r>
      <w:proofErr w:type="spellEnd"/>
      <w:r w:rsidR="00514A5A">
        <w:rPr>
          <w:rFonts w:ascii="Calibri" w:hAnsi="Calibri" w:cs="Calibri"/>
          <w:color w:val="4472C4" w:themeColor="accent1"/>
        </w:rPr>
        <w:t xml:space="preserve"> that is reported</w:t>
      </w:r>
      <w:r w:rsidR="005A542E" w:rsidRPr="00287AEE">
        <w:rPr>
          <w:rFonts w:ascii="Calibri" w:hAnsi="Calibri" w:cs="Calibri"/>
          <w:color w:val="4472C4" w:themeColor="accent1"/>
        </w:rPr>
        <w:t xml:space="preserve"> for each of our sprint performance measurements but we have added the final number of lizards that were used for locomotor performance analysis. </w:t>
      </w:r>
    </w:p>
    <w:p w14:paraId="2A537DB9" w14:textId="77777777" w:rsidR="00287AEE" w:rsidRDefault="00287AEE" w:rsidP="009C30C4">
      <w:pPr>
        <w:rPr>
          <w:rFonts w:ascii="Calibri" w:hAnsi="Calibri" w:cs="Calibri"/>
          <w:color w:val="4472C4" w:themeColor="accent1"/>
        </w:rPr>
      </w:pPr>
    </w:p>
    <w:p w14:paraId="769FE764" w14:textId="6A31C7E8" w:rsidR="005A542E" w:rsidRPr="00287AEE" w:rsidRDefault="005A542E" w:rsidP="009C30C4">
      <w:pPr>
        <w:rPr>
          <w:rFonts w:ascii="Calibri" w:hAnsi="Calibri" w:cs="Calibri"/>
          <w:color w:val="4472C4" w:themeColor="accent1"/>
        </w:rPr>
      </w:pPr>
      <w:r w:rsidRPr="00287AEE">
        <w:rPr>
          <w:rFonts w:ascii="Calibri" w:hAnsi="Calibri" w:cs="Calibri"/>
          <w:color w:val="4472C4" w:themeColor="accent1"/>
        </w:rPr>
        <w:t>“</w:t>
      </w:r>
      <w:r w:rsidRPr="00514A5A">
        <w:rPr>
          <w:rFonts w:ascii="Calibri" w:hAnsi="Calibri" w:cs="Calibri"/>
          <w:i/>
          <w:iCs/>
          <w:color w:val="4472C4" w:themeColor="accent1"/>
          <w:lang w:val="en-US"/>
        </w:rPr>
        <w:t>A total of 54 male lizards were used in locomotor performance analysis</w:t>
      </w:r>
      <w:r w:rsidR="00514A5A">
        <w:rPr>
          <w:rFonts w:ascii="Calibri" w:hAnsi="Calibri" w:cs="Calibri"/>
          <w:color w:val="4472C4" w:themeColor="accent1"/>
          <w:lang w:val="en-US"/>
        </w:rPr>
        <w:t>.</w:t>
      </w:r>
      <w:r w:rsidRPr="00287AEE">
        <w:rPr>
          <w:rFonts w:ascii="Calibri" w:hAnsi="Calibri" w:cs="Calibri"/>
          <w:color w:val="4472C4" w:themeColor="accent1"/>
          <w:lang w:val="en-US"/>
        </w:rPr>
        <w:t>”</w:t>
      </w:r>
    </w:p>
    <w:p w14:paraId="5F7AFC8A" w14:textId="77777777" w:rsidR="009C30C4" w:rsidRPr="00287AEE" w:rsidRDefault="00D059D5" w:rsidP="00D059D5">
      <w:pPr>
        <w:rPr>
          <w:rFonts w:ascii="Calibri" w:hAnsi="Calibri" w:cs="Calibri"/>
          <w:color w:val="000000" w:themeColor="text1"/>
        </w:rPr>
      </w:pPr>
      <w:r w:rsidRPr="00287AEE">
        <w:rPr>
          <w:rFonts w:ascii="Calibri" w:hAnsi="Calibri" w:cs="Calibri"/>
          <w:color w:val="000000" w:themeColor="text1"/>
        </w:rPr>
        <w:br/>
        <w:t xml:space="preserve">Line 144-149: I find this explanation quite speculative. Please, check these two papers to see the negative effect of tick infestation on the </w:t>
      </w:r>
      <w:proofErr w:type="spellStart"/>
      <w:r w:rsidRPr="00287AEE">
        <w:rPr>
          <w:rFonts w:ascii="Calibri" w:hAnsi="Calibri" w:cs="Calibri"/>
          <w:color w:val="000000" w:themeColor="text1"/>
        </w:rPr>
        <w:t>hematocrit</w:t>
      </w:r>
      <w:proofErr w:type="spellEnd"/>
      <w:r w:rsidRPr="00287AEE">
        <w:rPr>
          <w:rFonts w:ascii="Calibri" w:hAnsi="Calibri" w:cs="Calibri"/>
          <w:color w:val="000000" w:themeColor="text1"/>
        </w:rPr>
        <w:t xml:space="preserve"> of Sceloporus lizards. Could this be a more plausible explanation of the negative effect of tick infestation on speed performance? Because, this said, I would expect that testosterone would increase the running performance of the lizards.</w:t>
      </w:r>
      <w:r w:rsidRPr="00287AEE">
        <w:rPr>
          <w:rFonts w:ascii="Calibri" w:hAnsi="Calibri" w:cs="Calibri"/>
          <w:color w:val="000000" w:themeColor="text1"/>
        </w:rPr>
        <w:br/>
      </w:r>
      <w:r w:rsidR="009C30C4" w:rsidRPr="00287AEE">
        <w:rPr>
          <w:rFonts w:ascii="Calibri" w:hAnsi="Calibri" w:cs="Calibri"/>
          <w:b/>
          <w:bCs/>
          <w:color w:val="000000" w:themeColor="text1"/>
        </w:rPr>
        <w:t xml:space="preserve">- </w:t>
      </w:r>
      <w:r w:rsidRPr="00287AEE">
        <w:rPr>
          <w:rFonts w:ascii="Calibri" w:hAnsi="Calibri" w:cs="Calibri"/>
          <w:color w:val="000000" w:themeColor="text1"/>
        </w:rPr>
        <w:t>“</w:t>
      </w:r>
      <w:proofErr w:type="spellStart"/>
      <w:r w:rsidRPr="00287AEE">
        <w:rPr>
          <w:rFonts w:ascii="Calibri" w:hAnsi="Calibri" w:cs="Calibri"/>
          <w:color w:val="000000" w:themeColor="text1"/>
        </w:rPr>
        <w:t>Lanser</w:t>
      </w:r>
      <w:proofErr w:type="spellEnd"/>
      <w:r w:rsidRPr="00287AEE">
        <w:rPr>
          <w:rFonts w:ascii="Calibri" w:hAnsi="Calibri" w:cs="Calibri"/>
          <w:color w:val="000000" w:themeColor="text1"/>
        </w:rPr>
        <w:t xml:space="preserve">, D. M., </w:t>
      </w:r>
      <w:proofErr w:type="spellStart"/>
      <w:r w:rsidRPr="00287AEE">
        <w:rPr>
          <w:rFonts w:ascii="Calibri" w:hAnsi="Calibri" w:cs="Calibri"/>
          <w:color w:val="000000" w:themeColor="text1"/>
        </w:rPr>
        <w:t>Vredevoe</w:t>
      </w:r>
      <w:proofErr w:type="spellEnd"/>
      <w:r w:rsidRPr="00287AEE">
        <w:rPr>
          <w:rFonts w:ascii="Calibri" w:hAnsi="Calibri" w:cs="Calibri"/>
          <w:color w:val="000000" w:themeColor="text1"/>
        </w:rPr>
        <w:t xml:space="preserve">, L. K., &amp; </w:t>
      </w:r>
      <w:proofErr w:type="spellStart"/>
      <w:r w:rsidRPr="00287AEE">
        <w:rPr>
          <w:rFonts w:ascii="Calibri" w:hAnsi="Calibri" w:cs="Calibri"/>
          <w:color w:val="000000" w:themeColor="text1"/>
        </w:rPr>
        <w:t>Kolluru</w:t>
      </w:r>
      <w:proofErr w:type="spellEnd"/>
      <w:r w:rsidRPr="00287AEE">
        <w:rPr>
          <w:rFonts w:ascii="Calibri" w:hAnsi="Calibri" w:cs="Calibri"/>
          <w:color w:val="000000" w:themeColor="text1"/>
        </w:rPr>
        <w:t xml:space="preserve">, G. R. (2021). Tick parasitism impairs contest </w:t>
      </w:r>
      <w:proofErr w:type="spellStart"/>
      <w:r w:rsidRPr="00287AEE">
        <w:rPr>
          <w:rFonts w:ascii="Calibri" w:hAnsi="Calibri" w:cs="Calibri"/>
          <w:color w:val="000000" w:themeColor="text1"/>
        </w:rPr>
        <w:t>behavior</w:t>
      </w:r>
      <w:proofErr w:type="spellEnd"/>
      <w:r w:rsidRPr="00287AEE">
        <w:rPr>
          <w:rFonts w:ascii="Calibri" w:hAnsi="Calibri" w:cs="Calibri"/>
          <w:color w:val="000000" w:themeColor="text1"/>
        </w:rPr>
        <w:t xml:space="preserve"> in the western fence lizard (Sceloporus occidentalis). </w:t>
      </w:r>
      <w:proofErr w:type="spellStart"/>
      <w:r w:rsidRPr="00287AEE">
        <w:rPr>
          <w:rFonts w:ascii="Calibri" w:hAnsi="Calibri" w:cs="Calibri"/>
          <w:color w:val="000000" w:themeColor="text1"/>
        </w:rPr>
        <w:t>Behavioral</w:t>
      </w:r>
      <w:proofErr w:type="spellEnd"/>
      <w:r w:rsidRPr="00287AEE">
        <w:rPr>
          <w:rFonts w:ascii="Calibri" w:hAnsi="Calibri" w:cs="Calibri"/>
          <w:color w:val="000000" w:themeColor="text1"/>
        </w:rPr>
        <w:t xml:space="preserve"> Ecology and </w:t>
      </w:r>
      <w:proofErr w:type="spellStart"/>
      <w:r w:rsidRPr="00287AEE">
        <w:rPr>
          <w:rFonts w:ascii="Calibri" w:hAnsi="Calibri" w:cs="Calibri"/>
          <w:color w:val="000000" w:themeColor="text1"/>
        </w:rPr>
        <w:t>Sociobiology</w:t>
      </w:r>
      <w:proofErr w:type="spellEnd"/>
      <w:r w:rsidRPr="00287AEE">
        <w:rPr>
          <w:rFonts w:ascii="Calibri" w:hAnsi="Calibri" w:cs="Calibri"/>
          <w:color w:val="000000" w:themeColor="text1"/>
        </w:rPr>
        <w:t>, 75, 1-15.”</w:t>
      </w:r>
    </w:p>
    <w:p w14:paraId="604B6DFD" w14:textId="51BA1032" w:rsidR="009C30C4" w:rsidRPr="00287AEE" w:rsidRDefault="009C30C4" w:rsidP="009C30C4">
      <w:pPr>
        <w:rPr>
          <w:rFonts w:ascii="Calibri" w:hAnsi="Calibri" w:cs="Calibri"/>
          <w:color w:val="4472C4" w:themeColor="accent1"/>
        </w:rPr>
      </w:pPr>
      <w:r w:rsidRPr="00287AEE">
        <w:rPr>
          <w:rFonts w:ascii="Calibri" w:hAnsi="Calibri" w:cs="Calibri"/>
          <w:color w:val="000000" w:themeColor="text1"/>
        </w:rPr>
        <w:t xml:space="preserve">- </w:t>
      </w:r>
      <w:r w:rsidR="00D059D5" w:rsidRPr="00287AEE">
        <w:rPr>
          <w:rFonts w:ascii="Calibri" w:hAnsi="Calibri" w:cs="Calibri"/>
          <w:color w:val="000000" w:themeColor="text1"/>
        </w:rPr>
        <w:t>Dunlap, K. D., &amp; Mathies, T. (1993). Effects of nymphal ticks and their interaction with malaria on the physiology of male fence lizards. Copeia, 1045-1048.</w:t>
      </w:r>
      <w:r w:rsidR="00D059D5" w:rsidRPr="00287AEE">
        <w:rPr>
          <w:rFonts w:ascii="Calibri" w:hAnsi="Calibri" w:cs="Calibri"/>
          <w:color w:val="000000" w:themeColor="text1"/>
        </w:rPr>
        <w:br/>
      </w:r>
      <w:r w:rsidRPr="00287AEE">
        <w:rPr>
          <w:rFonts w:ascii="Calibri" w:hAnsi="Calibri" w:cs="Calibri"/>
          <w:b/>
          <w:bCs/>
          <w:color w:val="4472C4" w:themeColor="accent1"/>
        </w:rPr>
        <w:t>Response:</w:t>
      </w:r>
      <w:r w:rsidR="00DA53FA" w:rsidRPr="00287AEE">
        <w:rPr>
          <w:rFonts w:ascii="Calibri" w:hAnsi="Calibri" w:cs="Calibri"/>
          <w:b/>
          <w:bCs/>
          <w:color w:val="4472C4" w:themeColor="accent1"/>
        </w:rPr>
        <w:t xml:space="preserve"> </w:t>
      </w:r>
      <w:r w:rsidR="00DA53FA" w:rsidRPr="00287AEE">
        <w:rPr>
          <w:rFonts w:ascii="Calibri" w:hAnsi="Calibri" w:cs="Calibri"/>
          <w:color w:val="4472C4" w:themeColor="accent1"/>
        </w:rPr>
        <w:t>We have</w:t>
      </w:r>
      <w:r w:rsidR="000F57E3" w:rsidRPr="00287AEE">
        <w:rPr>
          <w:rFonts w:ascii="Calibri" w:hAnsi="Calibri" w:cs="Calibri"/>
          <w:color w:val="4472C4" w:themeColor="accent1"/>
        </w:rPr>
        <w:t xml:space="preserve"> reworded this paragraph that provides evidence that supports</w:t>
      </w:r>
      <w:ins w:id="19" w:author="C.M. Gienger" w:date="2023-12-20T13:43:00Z">
        <w:r w:rsidR="00A73317">
          <w:rPr>
            <w:rFonts w:ascii="Calibri" w:hAnsi="Calibri" w:cs="Calibri"/>
            <w:color w:val="4472C4" w:themeColor="accent1"/>
          </w:rPr>
          <w:t xml:space="preserve"> the idea that the</w:t>
        </w:r>
      </w:ins>
      <w:r w:rsidR="000F57E3" w:rsidRPr="00287AEE">
        <w:rPr>
          <w:rFonts w:ascii="Calibri" w:hAnsi="Calibri" w:cs="Calibri"/>
          <w:color w:val="4472C4" w:themeColor="accent1"/>
        </w:rPr>
        <w:t xml:space="preserve"> ICHH may be driving differences.</w:t>
      </w:r>
      <w:r w:rsidR="00195D47">
        <w:rPr>
          <w:rFonts w:ascii="Calibri" w:hAnsi="Calibri" w:cs="Calibri"/>
          <w:color w:val="4472C4" w:themeColor="accent1"/>
        </w:rPr>
        <w:t xml:space="preserve"> We have also </w:t>
      </w:r>
      <w:r w:rsidR="00514A5A">
        <w:rPr>
          <w:rFonts w:ascii="Calibri" w:hAnsi="Calibri" w:cs="Calibri"/>
          <w:color w:val="4472C4" w:themeColor="accent1"/>
        </w:rPr>
        <w:t>acknowledged</w:t>
      </w:r>
      <w:r w:rsidR="00195D47">
        <w:rPr>
          <w:rFonts w:ascii="Calibri" w:hAnsi="Calibri" w:cs="Calibri"/>
          <w:color w:val="4472C4" w:themeColor="accent1"/>
        </w:rPr>
        <w:t xml:space="preserve"> that we did no</w:t>
      </w:r>
      <w:r w:rsidR="00514A5A">
        <w:rPr>
          <w:rFonts w:ascii="Calibri" w:hAnsi="Calibri" w:cs="Calibri"/>
          <w:color w:val="4472C4" w:themeColor="accent1"/>
        </w:rPr>
        <w:t>t</w:t>
      </w:r>
      <w:r w:rsidR="00195D47">
        <w:rPr>
          <w:rFonts w:ascii="Calibri" w:hAnsi="Calibri" w:cs="Calibri"/>
          <w:color w:val="4472C4" w:themeColor="accent1"/>
        </w:rPr>
        <w:t xml:space="preserve"> directly measure immune function but provided </w:t>
      </w:r>
      <w:del w:id="20" w:author="C.M. Gienger" w:date="2023-12-20T13:43:00Z">
        <w:r w:rsidR="00195D47" w:rsidDel="00A73317">
          <w:rPr>
            <w:rFonts w:ascii="Calibri" w:hAnsi="Calibri" w:cs="Calibri"/>
            <w:color w:val="4472C4" w:themeColor="accent1"/>
          </w:rPr>
          <w:delText xml:space="preserve">that with </w:delText>
        </w:r>
      </w:del>
      <w:r w:rsidR="00195D47">
        <w:rPr>
          <w:rFonts w:ascii="Calibri" w:hAnsi="Calibri" w:cs="Calibri"/>
          <w:color w:val="4472C4" w:themeColor="accent1"/>
        </w:rPr>
        <w:t>evidence from the literature on this species that ICHH maybe one possibility.</w:t>
      </w:r>
      <w:r w:rsidR="000F57E3" w:rsidRPr="00287AEE">
        <w:rPr>
          <w:rFonts w:ascii="Calibri" w:hAnsi="Calibri" w:cs="Calibri"/>
          <w:color w:val="4472C4" w:themeColor="accent1"/>
        </w:rPr>
        <w:t xml:space="preserve"> We also added that other physiological parameters such as </w:t>
      </w:r>
      <w:proofErr w:type="spellStart"/>
      <w:r w:rsidR="000F57E3" w:rsidRPr="00287AEE">
        <w:rPr>
          <w:rFonts w:ascii="Calibri" w:hAnsi="Calibri" w:cs="Calibri"/>
          <w:color w:val="4472C4" w:themeColor="accent1"/>
        </w:rPr>
        <w:t>hematocrit</w:t>
      </w:r>
      <w:proofErr w:type="spellEnd"/>
      <w:r w:rsidR="000F57E3" w:rsidRPr="00287AEE">
        <w:rPr>
          <w:rFonts w:ascii="Calibri" w:hAnsi="Calibri" w:cs="Calibri"/>
          <w:color w:val="4472C4" w:themeColor="accent1"/>
        </w:rPr>
        <w:t xml:space="preserve"> levels could explain </w:t>
      </w:r>
      <w:r w:rsidR="00287AEE" w:rsidRPr="00287AEE">
        <w:rPr>
          <w:rFonts w:ascii="Calibri" w:hAnsi="Calibri" w:cs="Calibri"/>
          <w:color w:val="4472C4" w:themeColor="accent1"/>
        </w:rPr>
        <w:t xml:space="preserve">the negative effects of locomotor performance. We go into detail in paragraph 2/3 for support for ICHHH and discuss other possibilities, such as </w:t>
      </w:r>
      <w:proofErr w:type="spellStart"/>
      <w:r w:rsidR="00287AEE" w:rsidRPr="00287AEE">
        <w:rPr>
          <w:rFonts w:ascii="Calibri" w:hAnsi="Calibri" w:cs="Calibri"/>
          <w:color w:val="4472C4" w:themeColor="accent1"/>
        </w:rPr>
        <w:t>hematocrit</w:t>
      </w:r>
      <w:proofErr w:type="spellEnd"/>
      <w:r w:rsidR="00287AEE" w:rsidRPr="00287AEE">
        <w:rPr>
          <w:rFonts w:ascii="Calibri" w:hAnsi="Calibri" w:cs="Calibri"/>
          <w:color w:val="4472C4" w:themeColor="accent1"/>
        </w:rPr>
        <w:t xml:space="preserve"> levels, in paragraph 4. </w:t>
      </w:r>
    </w:p>
    <w:p w14:paraId="4025125C" w14:textId="77777777" w:rsidR="00287AEE" w:rsidRDefault="00287AEE" w:rsidP="009C30C4">
      <w:pPr>
        <w:rPr>
          <w:rFonts w:ascii="Calibri" w:hAnsi="Calibri" w:cs="Calibri"/>
          <w:color w:val="4472C4" w:themeColor="accent1"/>
        </w:rPr>
      </w:pPr>
    </w:p>
    <w:p w14:paraId="54CD075C" w14:textId="0E66EE7A" w:rsidR="00287AEE" w:rsidRPr="00287AEE" w:rsidRDefault="00287AEE" w:rsidP="009C30C4">
      <w:pPr>
        <w:rPr>
          <w:rFonts w:ascii="Calibri" w:hAnsi="Calibri" w:cs="Calibri"/>
          <w:color w:val="4472C4" w:themeColor="accent1"/>
        </w:rPr>
      </w:pPr>
      <w:r w:rsidRPr="00287AEE">
        <w:rPr>
          <w:rFonts w:ascii="Calibri" w:hAnsi="Calibri" w:cs="Calibri"/>
          <w:color w:val="4472C4" w:themeColor="accent1"/>
        </w:rPr>
        <w:t>“</w:t>
      </w:r>
      <w:r w:rsidR="00514A5A" w:rsidRPr="00514A5A">
        <w:rPr>
          <w:rFonts w:ascii="Calibri" w:hAnsi="Calibri" w:cs="Calibri"/>
          <w:i/>
          <w:iCs/>
          <w:color w:val="4472C4" w:themeColor="accent1"/>
        </w:rPr>
        <w:t xml:space="preserve">Our findings are congruent with predictions of the Immunocompetence Handicap Hypothesis (ICHH), with male lizards exhibiting a higher tick infestation rate than females, which may be indicative of the immunosuppressive effects of testosterone (Olsson et al., 2000; Roberts et al., 2004). While we did not directly measure immune function or testosterone levels, our results are supported by a body of literature that establishes a </w:t>
      </w:r>
      <w:r w:rsidR="00514A5A" w:rsidRPr="00514A5A">
        <w:rPr>
          <w:rFonts w:ascii="Calibri" w:hAnsi="Calibri" w:cs="Calibri"/>
          <w:i/>
          <w:iCs/>
          <w:color w:val="4472C4" w:themeColor="accent1"/>
        </w:rPr>
        <w:lastRenderedPageBreak/>
        <w:t>relationship between hormone levels, immune function, and tick load in this species (</w:t>
      </w:r>
      <w:proofErr w:type="spellStart"/>
      <w:r w:rsidR="00514A5A" w:rsidRPr="00514A5A">
        <w:rPr>
          <w:rFonts w:ascii="Calibri" w:hAnsi="Calibri" w:cs="Calibri"/>
          <w:i/>
          <w:iCs/>
          <w:color w:val="4472C4" w:themeColor="accent1"/>
        </w:rPr>
        <w:t>Klukowski</w:t>
      </w:r>
      <w:proofErr w:type="spellEnd"/>
      <w:r w:rsidR="00514A5A" w:rsidRPr="00514A5A">
        <w:rPr>
          <w:rFonts w:ascii="Calibri" w:hAnsi="Calibri" w:cs="Calibri"/>
          <w:i/>
          <w:iCs/>
          <w:color w:val="4472C4" w:themeColor="accent1"/>
        </w:rPr>
        <w:t xml:space="preserve"> &amp; Nelson, 2001; Cox et al., 2005b; John-Alder et al., 2009). Other physiological parameters, such as reduction in </w:t>
      </w:r>
      <w:proofErr w:type="spellStart"/>
      <w:r w:rsidR="00514A5A" w:rsidRPr="00514A5A">
        <w:rPr>
          <w:rFonts w:ascii="Calibri" w:hAnsi="Calibri" w:cs="Calibri"/>
          <w:i/>
          <w:iCs/>
          <w:color w:val="4472C4" w:themeColor="accent1"/>
        </w:rPr>
        <w:t>hematocrit</w:t>
      </w:r>
      <w:proofErr w:type="spellEnd"/>
      <w:r w:rsidR="00514A5A" w:rsidRPr="00514A5A">
        <w:rPr>
          <w:rFonts w:ascii="Calibri" w:hAnsi="Calibri" w:cs="Calibri"/>
          <w:i/>
          <w:iCs/>
          <w:color w:val="4472C4" w:themeColor="accent1"/>
        </w:rPr>
        <w:t xml:space="preserve"> levels, could explain the negative effect of locomotor performance from tick infestation (Dunlap &amp; Mathies, 1993; </w:t>
      </w:r>
      <w:proofErr w:type="spellStart"/>
      <w:r w:rsidR="00514A5A" w:rsidRPr="00514A5A">
        <w:rPr>
          <w:rFonts w:ascii="Calibri" w:hAnsi="Calibri" w:cs="Calibri"/>
          <w:i/>
          <w:iCs/>
          <w:color w:val="4472C4" w:themeColor="accent1"/>
        </w:rPr>
        <w:t>Lanser</w:t>
      </w:r>
      <w:proofErr w:type="spellEnd"/>
      <w:r w:rsidR="00514A5A" w:rsidRPr="00514A5A">
        <w:rPr>
          <w:rFonts w:ascii="Calibri" w:hAnsi="Calibri" w:cs="Calibri"/>
          <w:i/>
          <w:iCs/>
          <w:color w:val="4472C4" w:themeColor="accent1"/>
        </w:rPr>
        <w:t xml:space="preserve"> et al., 2021).</w:t>
      </w:r>
      <w:r w:rsidRPr="00514A5A">
        <w:rPr>
          <w:rFonts w:ascii="Calibri" w:hAnsi="Calibri" w:cs="Calibri"/>
          <w:bCs/>
          <w:i/>
          <w:iCs/>
          <w:color w:val="4472C4" w:themeColor="accent1"/>
        </w:rPr>
        <w:t>”</w:t>
      </w:r>
    </w:p>
    <w:p w14:paraId="24A83321" w14:textId="2F1BE8C6" w:rsidR="009C30C4" w:rsidRPr="00287AEE" w:rsidRDefault="00D059D5" w:rsidP="009C30C4">
      <w:pPr>
        <w:rPr>
          <w:rFonts w:ascii="Calibri" w:hAnsi="Calibri" w:cs="Calibri"/>
          <w:color w:val="4472C4" w:themeColor="accent1"/>
        </w:rPr>
      </w:pPr>
      <w:r w:rsidRPr="00287AEE">
        <w:rPr>
          <w:rFonts w:ascii="Calibri" w:hAnsi="Calibri" w:cs="Calibri"/>
          <w:color w:val="000000" w:themeColor="text1"/>
        </w:rPr>
        <w:br/>
        <w:t>Line 158: a reference in a different format (35) was placed here. Please correct this typo.</w:t>
      </w:r>
      <w:r w:rsidRPr="00287AEE">
        <w:rPr>
          <w:rFonts w:ascii="Calibri" w:hAnsi="Calibri" w:cs="Calibri"/>
          <w:color w:val="000000" w:themeColor="text1"/>
        </w:rPr>
        <w:br/>
      </w:r>
      <w:r w:rsidR="009C30C4" w:rsidRPr="00287AEE">
        <w:rPr>
          <w:rFonts w:ascii="Calibri" w:hAnsi="Calibri" w:cs="Calibri"/>
          <w:b/>
          <w:bCs/>
          <w:color w:val="4472C4" w:themeColor="accent1"/>
        </w:rPr>
        <w:t>Response:</w:t>
      </w:r>
      <w:r w:rsidR="000F57E3" w:rsidRPr="00287AEE">
        <w:rPr>
          <w:rFonts w:ascii="Calibri" w:hAnsi="Calibri" w:cs="Calibri"/>
          <w:b/>
          <w:bCs/>
          <w:color w:val="4472C4" w:themeColor="accent1"/>
        </w:rPr>
        <w:t xml:space="preserve"> </w:t>
      </w:r>
      <w:r w:rsidR="000F57E3" w:rsidRPr="00287AEE">
        <w:rPr>
          <w:rFonts w:ascii="Calibri" w:hAnsi="Calibri" w:cs="Calibri"/>
          <w:color w:val="4472C4" w:themeColor="accent1"/>
        </w:rPr>
        <w:t xml:space="preserve">Thanks, this instance, and others, have been corrected throughout the manuscript. </w:t>
      </w:r>
    </w:p>
    <w:p w14:paraId="0A376515" w14:textId="5B49AD57" w:rsidR="00DA3C72" w:rsidRDefault="00D059D5" w:rsidP="009C30C4">
      <w:pPr>
        <w:rPr>
          <w:rFonts w:ascii="Calibri" w:hAnsi="Calibri" w:cs="Calibri"/>
          <w:color w:val="4472C4" w:themeColor="accent1"/>
        </w:rPr>
      </w:pPr>
      <w:r w:rsidRPr="00287AEE">
        <w:rPr>
          <w:rFonts w:ascii="Calibri" w:hAnsi="Calibri" w:cs="Calibri"/>
          <w:color w:val="000000" w:themeColor="text1"/>
        </w:rPr>
        <w:br/>
        <w:t xml:space="preserve">Lines 188-189: Yes, but they can also remain sheltered at lower temperature to reduce the negative impact of ectoparasites or the impact of reduced </w:t>
      </w:r>
      <w:proofErr w:type="spellStart"/>
      <w:r w:rsidRPr="00287AEE">
        <w:rPr>
          <w:rFonts w:ascii="Calibri" w:hAnsi="Calibri" w:cs="Calibri"/>
          <w:color w:val="000000" w:themeColor="text1"/>
        </w:rPr>
        <w:t>hematocrit</w:t>
      </w:r>
      <w:proofErr w:type="spellEnd"/>
      <w:r w:rsidRPr="00287AEE">
        <w:rPr>
          <w:rFonts w:ascii="Calibri" w:hAnsi="Calibri" w:cs="Calibri"/>
          <w:color w:val="000000" w:themeColor="text1"/>
        </w:rPr>
        <w:t xml:space="preserve"> on oxygen highly demanding organs such as the brain or heart (</w:t>
      </w:r>
      <w:proofErr w:type="spellStart"/>
      <w:r w:rsidRPr="00287AEE">
        <w:rPr>
          <w:rFonts w:ascii="Calibri" w:hAnsi="Calibri" w:cs="Calibri"/>
          <w:color w:val="000000" w:themeColor="text1"/>
        </w:rPr>
        <w:t>Megía</w:t>
      </w:r>
      <w:proofErr w:type="spellEnd"/>
      <w:r w:rsidRPr="00287AEE">
        <w:rPr>
          <w:rFonts w:ascii="Calibri" w:hAnsi="Calibri" w:cs="Calibri"/>
          <w:color w:val="000000" w:themeColor="text1"/>
        </w:rPr>
        <w:t xml:space="preserve">-Palma, R., </w:t>
      </w:r>
      <w:proofErr w:type="spellStart"/>
      <w:r w:rsidRPr="00287AEE">
        <w:rPr>
          <w:rFonts w:ascii="Calibri" w:hAnsi="Calibri" w:cs="Calibri"/>
          <w:color w:val="000000" w:themeColor="text1"/>
        </w:rPr>
        <w:t>Paranjpe</w:t>
      </w:r>
      <w:proofErr w:type="spellEnd"/>
      <w:r w:rsidRPr="00287AEE">
        <w:rPr>
          <w:rFonts w:ascii="Calibri" w:hAnsi="Calibri" w:cs="Calibri"/>
          <w:color w:val="000000" w:themeColor="text1"/>
        </w:rPr>
        <w:t xml:space="preserve">, D., </w:t>
      </w:r>
      <w:proofErr w:type="spellStart"/>
      <w:r w:rsidRPr="00287AEE">
        <w:rPr>
          <w:rFonts w:ascii="Calibri" w:hAnsi="Calibri" w:cs="Calibri"/>
          <w:color w:val="000000" w:themeColor="text1"/>
        </w:rPr>
        <w:t>Blaimont</w:t>
      </w:r>
      <w:proofErr w:type="spellEnd"/>
      <w:r w:rsidRPr="00287AEE">
        <w:rPr>
          <w:rFonts w:ascii="Calibri" w:hAnsi="Calibri" w:cs="Calibri"/>
          <w:color w:val="000000" w:themeColor="text1"/>
        </w:rPr>
        <w:t xml:space="preserve">, P., Cooper, R., &amp; </w:t>
      </w:r>
      <w:proofErr w:type="spellStart"/>
      <w:r w:rsidRPr="00287AEE">
        <w:rPr>
          <w:rFonts w:ascii="Calibri" w:hAnsi="Calibri" w:cs="Calibri"/>
          <w:color w:val="000000" w:themeColor="text1"/>
        </w:rPr>
        <w:t>Sinervo</w:t>
      </w:r>
      <w:proofErr w:type="spellEnd"/>
      <w:r w:rsidRPr="00287AEE">
        <w:rPr>
          <w:rFonts w:ascii="Calibri" w:hAnsi="Calibri" w:cs="Calibri"/>
          <w:color w:val="000000" w:themeColor="text1"/>
        </w:rPr>
        <w:t xml:space="preserve">, B. (2020). To cool or not to cool? Intestinal </w:t>
      </w:r>
      <w:proofErr w:type="spellStart"/>
      <w:r w:rsidRPr="00287AEE">
        <w:rPr>
          <w:rFonts w:ascii="Calibri" w:hAnsi="Calibri" w:cs="Calibri"/>
          <w:color w:val="000000" w:themeColor="text1"/>
        </w:rPr>
        <w:t>coccidians</w:t>
      </w:r>
      <w:proofErr w:type="spellEnd"/>
      <w:r w:rsidRPr="00287AEE">
        <w:rPr>
          <w:rFonts w:ascii="Calibri" w:hAnsi="Calibri" w:cs="Calibri"/>
          <w:color w:val="000000" w:themeColor="text1"/>
        </w:rPr>
        <w:t xml:space="preserve"> disrupt the </w:t>
      </w:r>
      <w:proofErr w:type="spellStart"/>
      <w:r w:rsidRPr="00287AEE">
        <w:rPr>
          <w:rFonts w:ascii="Calibri" w:hAnsi="Calibri" w:cs="Calibri"/>
          <w:color w:val="000000" w:themeColor="text1"/>
        </w:rPr>
        <w:t>behavioral</w:t>
      </w:r>
      <w:proofErr w:type="spellEnd"/>
      <w:r w:rsidRPr="00287AEE">
        <w:rPr>
          <w:rFonts w:ascii="Calibri" w:hAnsi="Calibri" w:cs="Calibri"/>
          <w:color w:val="000000" w:themeColor="text1"/>
        </w:rPr>
        <w:t xml:space="preserve"> hypothermia of lizards in response to tick infestation. Ticks and tick-borne diseases, 11(1), 101275.).</w:t>
      </w:r>
      <w:r w:rsidRPr="00287AEE">
        <w:rPr>
          <w:rFonts w:ascii="Calibri" w:hAnsi="Calibri" w:cs="Calibri"/>
          <w:color w:val="000000" w:themeColor="text1"/>
        </w:rPr>
        <w:br/>
      </w:r>
      <w:r w:rsidR="009C30C4" w:rsidRPr="00287AEE">
        <w:rPr>
          <w:rFonts w:ascii="Calibri" w:hAnsi="Calibri" w:cs="Calibri"/>
          <w:b/>
          <w:bCs/>
          <w:color w:val="4472C4" w:themeColor="accent1"/>
        </w:rPr>
        <w:t>Response:</w:t>
      </w:r>
      <w:r w:rsidR="00DA3C72">
        <w:rPr>
          <w:rFonts w:ascii="Calibri" w:hAnsi="Calibri" w:cs="Calibri"/>
          <w:b/>
          <w:bCs/>
          <w:color w:val="4472C4" w:themeColor="accent1"/>
        </w:rPr>
        <w:t xml:space="preserve"> </w:t>
      </w:r>
      <w:r w:rsidR="00DA3C72">
        <w:rPr>
          <w:rFonts w:ascii="Calibri" w:hAnsi="Calibri" w:cs="Calibri"/>
          <w:color w:val="4472C4" w:themeColor="accent1"/>
        </w:rPr>
        <w:t xml:space="preserve">This is a good point. We have added that other factors, such as thermoregulation, could be impacted by tick prevalence. </w:t>
      </w:r>
    </w:p>
    <w:p w14:paraId="202DC056" w14:textId="6FC58CCE" w:rsidR="00DA3C72" w:rsidRPr="00DA3C72" w:rsidRDefault="00DA3C72" w:rsidP="009C30C4">
      <w:pPr>
        <w:rPr>
          <w:rFonts w:ascii="Calibri" w:hAnsi="Calibri" w:cs="Calibri"/>
          <w:color w:val="4472C4" w:themeColor="accent1"/>
        </w:rPr>
      </w:pPr>
      <w:commentRangeStart w:id="21"/>
      <w:commentRangeStart w:id="22"/>
      <w:commentRangeEnd w:id="21"/>
      <w:r>
        <w:rPr>
          <w:rStyle w:val="CommentReference"/>
          <w:kern w:val="0"/>
          <w14:ligatures w14:val="none"/>
        </w:rPr>
        <w:commentReference w:id="21"/>
      </w:r>
      <w:commentRangeEnd w:id="22"/>
      <w:r w:rsidR="00A73317">
        <w:rPr>
          <w:rStyle w:val="CommentReference"/>
          <w:kern w:val="0"/>
          <w14:ligatures w14:val="none"/>
        </w:rPr>
        <w:commentReference w:id="22"/>
      </w:r>
    </w:p>
    <w:p w14:paraId="13007DFD" w14:textId="28DB6B78" w:rsidR="00DA3C72" w:rsidRPr="00514A5A" w:rsidRDefault="00514A5A" w:rsidP="009C30C4">
      <w:pPr>
        <w:rPr>
          <w:rFonts w:ascii="Calibri" w:hAnsi="Calibri" w:cs="Calibri"/>
          <w:i/>
          <w:iCs/>
          <w:color w:val="4472C4" w:themeColor="accent1"/>
        </w:rPr>
      </w:pPr>
      <w:r w:rsidRPr="00514A5A">
        <w:rPr>
          <w:rFonts w:ascii="Times New Roman" w:hAnsi="Times New Roman" w:cs="Times New Roman"/>
          <w:i/>
          <w:iCs/>
          <w:color w:val="4472C4" w:themeColor="accent1"/>
        </w:rPr>
        <w:t xml:space="preserve">“In contrast, adult S. undulatus are considerably smaller and are frequently killed by fast-moving thermophilic snakes and predatory birds </w:t>
      </w:r>
      <w:sdt>
        <w:sdtPr>
          <w:rPr>
            <w:rFonts w:ascii="Times New Roman" w:hAnsi="Times New Roman" w:cs="Times New Roman"/>
            <w:i/>
            <w:iCs/>
            <w:color w:val="4472C4" w:themeColor="accent1"/>
          </w:rPr>
          <w:tag w:val="MENDELEY_CITATION_v3_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"/>
          <w:id w:val="-1467198215"/>
          <w:placeholder>
            <w:docPart w:val="B6D6A25677969040853694EE4F9EFDFB"/>
          </w:placeholder>
        </w:sdtPr>
        <w:sdtContent>
          <w:r w:rsidRPr="00514A5A">
            <w:rPr>
              <w:rFonts w:ascii="Times New Roman" w:hAnsi="Times New Roman" w:cs="Times New Roman"/>
              <w:i/>
              <w:iCs/>
              <w:color w:val="4472C4" w:themeColor="accent1"/>
            </w:rPr>
            <w:t>(Crowley, 1985)</w:t>
          </w:r>
        </w:sdtContent>
      </w:sdt>
      <w:r w:rsidRPr="00514A5A">
        <w:rPr>
          <w:rFonts w:ascii="Times New Roman" w:hAnsi="Times New Roman" w:cs="Times New Roman"/>
          <w:i/>
          <w:iCs/>
          <w:color w:val="4472C4" w:themeColor="accent1"/>
        </w:rPr>
        <w:t xml:space="preserve">. Furthermore, lizards infested with ticks have </w:t>
      </w:r>
      <w:ins w:id="23" w:author="C.M. Gienger" w:date="2023-12-20T13:46:00Z">
        <w:r w:rsidR="00A73317">
          <w:rPr>
            <w:rFonts w:ascii="Times New Roman" w:hAnsi="Times New Roman" w:cs="Times New Roman"/>
            <w:i/>
            <w:iCs/>
            <w:color w:val="4472C4" w:themeColor="accent1"/>
          </w:rPr>
          <w:t xml:space="preserve">been </w:t>
        </w:r>
      </w:ins>
      <w:r w:rsidRPr="00514A5A">
        <w:rPr>
          <w:rFonts w:ascii="Times New Roman" w:hAnsi="Times New Roman" w:cs="Times New Roman"/>
          <w:i/>
          <w:iCs/>
          <w:color w:val="4472C4" w:themeColor="accent1"/>
        </w:rPr>
        <w:t xml:space="preserve">shown to select cooler temperatures, which could be a strategy to conserve energy to overcome the tick infestation </w:t>
      </w:r>
      <w:sdt>
        <w:sdtPr>
          <w:rPr>
            <w:rFonts w:ascii="Times New Roman" w:hAnsi="Times New Roman" w:cs="Times New Roman"/>
            <w:i/>
            <w:iCs/>
            <w:color w:val="4472C4" w:themeColor="accent1"/>
          </w:rPr>
          <w:tag w:val="MENDELEY_CITATION_v3_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"/>
          <w:id w:val="773915890"/>
          <w:placeholder>
            <w:docPart w:val="B6D6A25677969040853694EE4F9EFDFB"/>
          </w:placeholder>
        </w:sdtPr>
        <w:sdtContent>
          <w:r w:rsidRPr="00514A5A">
            <w:rPr>
              <w:rFonts w:ascii="Times New Roman" w:eastAsia="Times New Roman" w:hAnsi="Times New Roman" w:cs="Times New Roman"/>
              <w:i/>
              <w:iCs/>
              <w:color w:val="4472C4" w:themeColor="accent1"/>
            </w:rPr>
            <w:t>(</w:t>
          </w:r>
          <w:proofErr w:type="spellStart"/>
          <w:r w:rsidRPr="00514A5A">
            <w:rPr>
              <w:rFonts w:ascii="Times New Roman" w:eastAsia="Times New Roman" w:hAnsi="Times New Roman" w:cs="Times New Roman"/>
              <w:i/>
              <w:iCs/>
              <w:color w:val="4472C4" w:themeColor="accent1"/>
            </w:rPr>
            <w:t>Megía</w:t>
          </w:r>
          <w:proofErr w:type="spellEnd"/>
          <w:r w:rsidRPr="00514A5A">
            <w:rPr>
              <w:rFonts w:ascii="Times New Roman" w:eastAsia="Times New Roman" w:hAnsi="Times New Roman" w:cs="Times New Roman"/>
              <w:i/>
              <w:iCs/>
              <w:color w:val="4472C4" w:themeColor="accent1"/>
            </w:rPr>
            <w:t>-Palma et al., 2020)</w:t>
          </w:r>
        </w:sdtContent>
      </w:sdt>
      <w:r w:rsidRPr="00514A5A">
        <w:rPr>
          <w:rFonts w:ascii="Times New Roman" w:hAnsi="Times New Roman" w:cs="Times New Roman"/>
          <w:i/>
          <w:iCs/>
          <w:color w:val="4472C4" w:themeColor="accent1"/>
        </w:rPr>
        <w:t>. Together, smaller lizard species that experience high tick loads may be at higher risk of predation due to a reduction in locomotor performance or may have to adjust other behaviours to avoid parasitism risk</w:t>
      </w:r>
      <w:r>
        <w:rPr>
          <w:rFonts w:ascii="Times New Roman" w:hAnsi="Times New Roman" w:cs="Times New Roman"/>
          <w:i/>
          <w:iCs/>
          <w:color w:val="4472C4" w:themeColor="accent1"/>
        </w:rPr>
        <w:t>.</w:t>
      </w:r>
      <w:r w:rsidRPr="00514A5A">
        <w:rPr>
          <w:rFonts w:ascii="Times New Roman" w:hAnsi="Times New Roman" w:cs="Times New Roman"/>
          <w:i/>
          <w:iCs/>
          <w:color w:val="4472C4" w:themeColor="accent1"/>
        </w:rPr>
        <w:t>”</w:t>
      </w:r>
    </w:p>
    <w:p w14:paraId="12DEC0F8" w14:textId="0A2D9D84" w:rsidR="009C30C4" w:rsidRPr="00DA3C72" w:rsidRDefault="00D059D5" w:rsidP="009C30C4">
      <w:pPr>
        <w:rPr>
          <w:rFonts w:ascii="Calibri" w:hAnsi="Calibri" w:cs="Calibri"/>
          <w:color w:val="4472C4" w:themeColor="accent1"/>
        </w:rPr>
      </w:pPr>
      <w:r w:rsidRPr="00287AEE">
        <w:rPr>
          <w:rFonts w:ascii="Calibri" w:hAnsi="Calibri" w:cs="Calibri"/>
          <w:color w:val="000000" w:themeColor="text1"/>
        </w:rPr>
        <w:br/>
        <w:t>Line 191: Please, correct the typo of a different reference format.</w:t>
      </w:r>
      <w:r w:rsidRPr="00287AEE">
        <w:rPr>
          <w:rFonts w:ascii="Calibri" w:hAnsi="Calibri" w:cs="Calibri"/>
          <w:color w:val="000000" w:themeColor="text1"/>
        </w:rPr>
        <w:br/>
      </w:r>
      <w:r w:rsidR="009C30C4" w:rsidRPr="00287AEE">
        <w:rPr>
          <w:rFonts w:ascii="Calibri" w:hAnsi="Calibri" w:cs="Calibri"/>
          <w:b/>
          <w:bCs/>
          <w:color w:val="4472C4" w:themeColor="accent1"/>
        </w:rPr>
        <w:t>Response:</w:t>
      </w:r>
      <w:r w:rsidR="00A945FC" w:rsidRPr="00287AEE">
        <w:rPr>
          <w:rFonts w:ascii="Calibri" w:hAnsi="Calibri" w:cs="Calibri"/>
          <w:color w:val="4472C4" w:themeColor="accent1"/>
        </w:rPr>
        <w:t xml:space="preserve"> Thanks. We should have fixed all these inconsistencies now.</w:t>
      </w:r>
    </w:p>
    <w:p w14:paraId="4530847C" w14:textId="77777777" w:rsidR="009B65F0" w:rsidRDefault="00D059D5" w:rsidP="009C30C4">
      <w:pPr>
        <w:rPr>
          <w:rFonts w:ascii="Calibri" w:hAnsi="Calibri" w:cs="Calibri"/>
          <w:color w:val="4472C4" w:themeColor="accent1"/>
        </w:rPr>
      </w:pPr>
      <w:r w:rsidRPr="00287AEE">
        <w:rPr>
          <w:rFonts w:ascii="Calibri" w:hAnsi="Calibri" w:cs="Calibri"/>
          <w:color w:val="000000" w:themeColor="text1"/>
        </w:rPr>
        <w:br/>
        <w:t>Lines 191-193: I would like to see first the results after correcting BCI calculations based on my previous comments. In addition, I quite disagree with the statement “It appears that ticks do not influence host energetic status,” because the authors found that infested lizards performed worse than uninfected ones, clearly contradicting this statement written as conclusion remark.</w:t>
      </w:r>
      <w:r w:rsidRPr="00287AEE">
        <w:rPr>
          <w:rFonts w:ascii="Calibri" w:hAnsi="Calibri" w:cs="Calibri"/>
          <w:color w:val="000000" w:themeColor="text1"/>
        </w:rPr>
        <w:br/>
      </w:r>
      <w:r w:rsidR="009C30C4" w:rsidRPr="00287AEE">
        <w:rPr>
          <w:rFonts w:ascii="Calibri" w:hAnsi="Calibri" w:cs="Calibri"/>
          <w:b/>
          <w:bCs/>
          <w:color w:val="4472C4" w:themeColor="accent1"/>
        </w:rPr>
        <w:t>Response:</w:t>
      </w:r>
      <w:r w:rsidR="009B65F0">
        <w:rPr>
          <w:rFonts w:ascii="Calibri" w:hAnsi="Calibri" w:cs="Calibri"/>
          <w:b/>
          <w:bCs/>
          <w:color w:val="4472C4" w:themeColor="accent1"/>
        </w:rPr>
        <w:t xml:space="preserve"> </w:t>
      </w:r>
      <w:r w:rsidR="009B65F0">
        <w:rPr>
          <w:rFonts w:ascii="Calibri" w:hAnsi="Calibri" w:cs="Calibri"/>
          <w:color w:val="4472C4" w:themeColor="accent1"/>
        </w:rPr>
        <w:t xml:space="preserve">Our body condition results have been clarified (see above). As for the statement, we agree that “energetic status” is too broad. We have changed the wording of the statement: </w:t>
      </w:r>
    </w:p>
    <w:p w14:paraId="73FFFA01" w14:textId="77777777" w:rsidR="00514A5A" w:rsidRDefault="00514A5A" w:rsidP="009C30C4">
      <w:pPr>
        <w:rPr>
          <w:rFonts w:ascii="Calibri" w:hAnsi="Calibri" w:cs="Calibri"/>
          <w:color w:val="4472C4" w:themeColor="accent1"/>
        </w:rPr>
      </w:pPr>
    </w:p>
    <w:p w14:paraId="69A12577" w14:textId="3E26DF3E" w:rsidR="009C30C4" w:rsidRPr="009B65F0" w:rsidRDefault="009B65F0" w:rsidP="009C30C4">
      <w:pPr>
        <w:rPr>
          <w:rFonts w:ascii="Calibri" w:hAnsi="Calibri" w:cs="Calibri"/>
          <w:color w:val="4472C4" w:themeColor="accent1"/>
        </w:rPr>
      </w:pPr>
      <w:r>
        <w:rPr>
          <w:rFonts w:ascii="Calibri" w:hAnsi="Calibri" w:cs="Calibri"/>
          <w:color w:val="4472C4" w:themeColor="accent1"/>
        </w:rPr>
        <w:t xml:space="preserve"> “</w:t>
      </w:r>
      <w:r w:rsidRPr="00514A5A">
        <w:rPr>
          <w:rFonts w:ascii="Calibri" w:hAnsi="Calibri" w:cs="Calibri"/>
          <w:i/>
          <w:iCs/>
          <w:color w:val="4472C4" w:themeColor="accent1"/>
          <w:lang w:val="en-US"/>
        </w:rPr>
        <w:t xml:space="preserve">It appears that ticks do not </w:t>
      </w:r>
      <w:commentRangeStart w:id="24"/>
      <w:r w:rsidRPr="00514A5A">
        <w:rPr>
          <w:rFonts w:ascii="Calibri" w:hAnsi="Calibri" w:cs="Calibri"/>
          <w:i/>
          <w:iCs/>
          <w:color w:val="4472C4" w:themeColor="accent1"/>
          <w:lang w:val="en-US"/>
        </w:rPr>
        <w:t>influence</w:t>
      </w:r>
      <w:commentRangeEnd w:id="24"/>
      <w:r w:rsidR="003C0EEC">
        <w:rPr>
          <w:rStyle w:val="CommentReference"/>
          <w:kern w:val="0"/>
          <w14:ligatures w14:val="none"/>
        </w:rPr>
        <w:commentReference w:id="24"/>
      </w:r>
      <w:r w:rsidRPr="00514A5A">
        <w:rPr>
          <w:rFonts w:ascii="Calibri" w:hAnsi="Calibri" w:cs="Calibri"/>
          <w:i/>
          <w:iCs/>
          <w:color w:val="4472C4" w:themeColor="accent1"/>
          <w:lang w:val="en-US"/>
        </w:rPr>
        <w:t xml:space="preserve"> host health, as evident by the lack of differences in body condition between uninfected and infected lizards</w:t>
      </w:r>
      <w:r w:rsidR="00514A5A">
        <w:rPr>
          <w:rFonts w:ascii="Calibri" w:hAnsi="Calibri" w:cs="Calibri"/>
          <w:i/>
          <w:iCs/>
          <w:color w:val="4472C4" w:themeColor="accent1"/>
          <w:lang w:val="en-US"/>
        </w:rPr>
        <w:t>.</w:t>
      </w:r>
      <w:r>
        <w:rPr>
          <w:rFonts w:ascii="Calibri" w:hAnsi="Calibri" w:cs="Calibri"/>
          <w:color w:val="4472C4" w:themeColor="accent1"/>
          <w:lang w:val="en-US"/>
        </w:rPr>
        <w:t>”</w:t>
      </w:r>
    </w:p>
    <w:p w14:paraId="08F74255" w14:textId="540877F2" w:rsidR="009C30C4" w:rsidRPr="009B65F0" w:rsidRDefault="00D059D5" w:rsidP="009C30C4">
      <w:pPr>
        <w:rPr>
          <w:rFonts w:ascii="Calibri" w:hAnsi="Calibri" w:cs="Calibri"/>
          <w:color w:val="4472C4" w:themeColor="accent1"/>
        </w:rPr>
      </w:pPr>
      <w:r w:rsidRPr="00287AEE">
        <w:rPr>
          <w:rFonts w:ascii="Calibri" w:hAnsi="Calibri" w:cs="Calibri"/>
          <w:color w:val="000000" w:themeColor="text1"/>
        </w:rPr>
        <w:br/>
        <w:t>Lines 193-194: I think this thought goes beyond what authors tested in the current study.</w:t>
      </w:r>
      <w:r w:rsidRPr="00287AEE">
        <w:rPr>
          <w:rFonts w:ascii="Calibri" w:hAnsi="Calibri" w:cs="Calibri"/>
          <w:color w:val="000000" w:themeColor="text1"/>
        </w:rPr>
        <w:br/>
      </w:r>
      <w:r w:rsidR="009C30C4" w:rsidRPr="00287AEE">
        <w:rPr>
          <w:rFonts w:ascii="Calibri" w:hAnsi="Calibri" w:cs="Calibri"/>
          <w:b/>
          <w:bCs/>
          <w:color w:val="4472C4" w:themeColor="accent1"/>
        </w:rPr>
        <w:t>Response:</w:t>
      </w:r>
      <w:r w:rsidR="009B65F0">
        <w:rPr>
          <w:rFonts w:ascii="Calibri" w:hAnsi="Calibri" w:cs="Calibri"/>
          <w:b/>
          <w:bCs/>
          <w:color w:val="4472C4" w:themeColor="accent1"/>
        </w:rPr>
        <w:t xml:space="preserve"> </w:t>
      </w:r>
      <w:r w:rsidR="009B65F0">
        <w:rPr>
          <w:rFonts w:ascii="Calibri" w:hAnsi="Calibri" w:cs="Calibri"/>
          <w:color w:val="4472C4" w:themeColor="accent1"/>
        </w:rPr>
        <w:t xml:space="preserve">This statement has been removed. </w:t>
      </w:r>
    </w:p>
    <w:p w14:paraId="0C561514" w14:textId="10B8645D" w:rsidR="00D059D5" w:rsidRPr="00287AEE" w:rsidRDefault="00D059D5" w:rsidP="00D059D5">
      <w:pPr>
        <w:rPr>
          <w:rFonts w:ascii="Calibri" w:hAnsi="Calibri" w:cs="Calibri"/>
          <w:b/>
          <w:bCs/>
          <w:color w:val="4472C4" w:themeColor="accent1"/>
        </w:rPr>
      </w:pPr>
      <w:r w:rsidRPr="00287AEE">
        <w:rPr>
          <w:rFonts w:ascii="Calibri" w:hAnsi="Calibri" w:cs="Calibri"/>
          <w:color w:val="000000" w:themeColor="text1"/>
        </w:rPr>
        <w:br/>
        <w:t xml:space="preserve">Lines 197-199: Do authors have repeated measurements of the body mass of the lizards at different time points during their stay in the lab? This would be better for testing whether ticks can reduce body mass or BCI of the lizards, a repeated measures analysis rather than a cross-sectional study of an isolated measure in time. For example, this might be </w:t>
      </w:r>
      <w:r w:rsidRPr="00287AEE">
        <w:rPr>
          <w:rFonts w:ascii="Calibri" w:hAnsi="Calibri" w:cs="Calibri"/>
          <w:color w:val="000000" w:themeColor="text1"/>
        </w:rPr>
        <w:lastRenderedPageBreak/>
        <w:t>circumvented if authors would have data on how long the ticks have been attached to the lizards at the time of weighing the lizards. In sum, to me looks rather unlikely to find a negative relationship with BCI in the way and time BCI measurements were performed.</w:t>
      </w:r>
    </w:p>
    <w:p w14:paraId="5AF2B120" w14:textId="19218843" w:rsidR="008C19F0" w:rsidRPr="00287AEE" w:rsidRDefault="009C30C4" w:rsidP="008C19F0">
      <w:pPr>
        <w:rPr>
          <w:rFonts w:ascii="Calibri" w:hAnsi="Calibri" w:cs="Calibri"/>
          <w:color w:val="4472C4" w:themeColor="accent1"/>
        </w:rPr>
      </w:pPr>
      <w:r w:rsidRPr="00287AEE">
        <w:rPr>
          <w:rFonts w:ascii="Calibri" w:hAnsi="Calibri" w:cs="Calibri"/>
          <w:b/>
          <w:bCs/>
          <w:color w:val="4472C4" w:themeColor="accent1"/>
        </w:rPr>
        <w:t>Response:</w:t>
      </w:r>
      <w:r w:rsidR="005A542E" w:rsidRPr="00287AEE">
        <w:rPr>
          <w:rFonts w:ascii="Calibri" w:hAnsi="Calibri" w:cs="Calibri"/>
          <w:b/>
          <w:bCs/>
          <w:color w:val="4472C4" w:themeColor="accent1"/>
        </w:rPr>
        <w:t xml:space="preserve"> </w:t>
      </w:r>
      <w:r w:rsidR="005A542E" w:rsidRPr="00287AEE">
        <w:rPr>
          <w:rFonts w:ascii="Calibri" w:hAnsi="Calibri" w:cs="Calibri"/>
          <w:color w:val="4472C4" w:themeColor="accent1"/>
        </w:rPr>
        <w:t xml:space="preserve">The reviewer brings up an excellent </w:t>
      </w:r>
      <w:r w:rsidR="00514A5A" w:rsidRPr="00287AEE">
        <w:rPr>
          <w:rFonts w:ascii="Calibri" w:hAnsi="Calibri" w:cs="Calibri"/>
          <w:color w:val="4472C4" w:themeColor="accent1"/>
        </w:rPr>
        <w:t>point</w:t>
      </w:r>
      <w:r w:rsidR="00514A5A">
        <w:rPr>
          <w:rFonts w:ascii="Calibri" w:hAnsi="Calibri" w:cs="Calibri"/>
          <w:color w:val="4472C4" w:themeColor="accent1"/>
        </w:rPr>
        <w:t xml:space="preserve"> of multiple BCI </w:t>
      </w:r>
      <w:del w:id="25" w:author="C.M. Gienger" w:date="2023-12-20T13:54:00Z">
        <w:r w:rsidR="00514A5A" w:rsidDel="003C0EEC">
          <w:rPr>
            <w:rFonts w:ascii="Calibri" w:hAnsi="Calibri" w:cs="Calibri"/>
            <w:color w:val="4472C4" w:themeColor="accent1"/>
          </w:rPr>
          <w:delText>measurments</w:delText>
        </w:r>
      </w:del>
      <w:ins w:id="26" w:author="C.M. Gienger" w:date="2023-12-20T13:54:00Z">
        <w:r w:rsidR="003C0EEC">
          <w:rPr>
            <w:rFonts w:ascii="Calibri" w:hAnsi="Calibri" w:cs="Calibri"/>
            <w:color w:val="4472C4" w:themeColor="accent1"/>
          </w:rPr>
          <w:t>measurements</w:t>
        </w:r>
      </w:ins>
      <w:r w:rsidR="00514A5A" w:rsidRPr="00287AEE">
        <w:rPr>
          <w:rFonts w:ascii="Calibri" w:hAnsi="Calibri" w:cs="Calibri"/>
          <w:color w:val="4472C4" w:themeColor="accent1"/>
        </w:rPr>
        <w:t>,</w:t>
      </w:r>
      <w:r w:rsidR="005A542E" w:rsidRPr="00287AEE">
        <w:rPr>
          <w:rFonts w:ascii="Calibri" w:hAnsi="Calibri" w:cs="Calibri"/>
          <w:color w:val="4472C4" w:themeColor="accent1"/>
        </w:rPr>
        <w:t xml:space="preserve"> but </w:t>
      </w:r>
      <w:r w:rsidR="00514A5A">
        <w:rPr>
          <w:rFonts w:ascii="Calibri" w:hAnsi="Calibri" w:cs="Calibri"/>
          <w:color w:val="4472C4" w:themeColor="accent1"/>
        </w:rPr>
        <w:t xml:space="preserve">this </w:t>
      </w:r>
      <w:del w:id="27" w:author="C.M. Gienger" w:date="2023-12-20T13:54:00Z">
        <w:r w:rsidR="00514A5A" w:rsidDel="003C0EEC">
          <w:rPr>
            <w:rFonts w:ascii="Calibri" w:hAnsi="Calibri" w:cs="Calibri"/>
            <w:color w:val="4472C4" w:themeColor="accent1"/>
          </w:rPr>
          <w:delText>is</w:delText>
        </w:r>
        <w:r w:rsidR="005A542E" w:rsidRPr="00287AEE" w:rsidDel="003C0EEC">
          <w:rPr>
            <w:rFonts w:ascii="Calibri" w:hAnsi="Calibri" w:cs="Calibri"/>
            <w:color w:val="4472C4" w:themeColor="accent1"/>
          </w:rPr>
          <w:delText xml:space="preserve"> </w:delText>
        </w:r>
      </w:del>
      <w:r w:rsidR="005A542E" w:rsidRPr="00287AEE">
        <w:rPr>
          <w:rFonts w:ascii="Calibri" w:hAnsi="Calibri" w:cs="Calibri"/>
          <w:color w:val="4472C4" w:themeColor="accent1"/>
        </w:rPr>
        <w:t xml:space="preserve">was </w:t>
      </w:r>
      <w:del w:id="28" w:author="C.M. Gienger" w:date="2023-12-20T13:55:00Z">
        <w:r w:rsidR="005A542E" w:rsidRPr="00287AEE" w:rsidDel="003C0EEC">
          <w:rPr>
            <w:rFonts w:ascii="Calibri" w:hAnsi="Calibri" w:cs="Calibri"/>
            <w:color w:val="4472C4" w:themeColor="accent1"/>
          </w:rPr>
          <w:delText>out of</w:delText>
        </w:r>
      </w:del>
      <w:ins w:id="29" w:author="C.M. Gienger" w:date="2023-12-20T13:55:00Z">
        <w:r w:rsidR="003C0EEC">
          <w:rPr>
            <w:rFonts w:ascii="Calibri" w:hAnsi="Calibri" w:cs="Calibri"/>
            <w:color w:val="4472C4" w:themeColor="accent1"/>
          </w:rPr>
          <w:t>beyond</w:t>
        </w:r>
      </w:ins>
      <w:r w:rsidR="005A542E" w:rsidRPr="00287AEE">
        <w:rPr>
          <w:rFonts w:ascii="Calibri" w:hAnsi="Calibri" w:cs="Calibri"/>
          <w:color w:val="4472C4" w:themeColor="accent1"/>
        </w:rPr>
        <w:t xml:space="preserve"> the scope our project. The ethics</w:t>
      </w:r>
      <w:ins w:id="30" w:author="C.M. Gienger" w:date="2023-12-20T13:55:00Z">
        <w:r w:rsidR="003C0EEC">
          <w:rPr>
            <w:rFonts w:ascii="Calibri" w:hAnsi="Calibri" w:cs="Calibri"/>
            <w:color w:val="4472C4" w:themeColor="accent1"/>
          </w:rPr>
          <w:t xml:space="preserve"> permit for</w:t>
        </w:r>
      </w:ins>
      <w:r w:rsidR="005A542E" w:rsidRPr="00287AEE">
        <w:rPr>
          <w:rFonts w:ascii="Calibri" w:hAnsi="Calibri" w:cs="Calibri"/>
          <w:color w:val="4472C4" w:themeColor="accent1"/>
        </w:rPr>
        <w:t xml:space="preserve"> our project only allowed animals to be housed in the lab for a maximum of 48hrs</w:t>
      </w:r>
      <w:ins w:id="31" w:author="C.M. Gienger" w:date="2023-12-20T13:57:00Z">
        <w:r w:rsidR="003C0EEC">
          <w:rPr>
            <w:rFonts w:ascii="Calibri" w:hAnsi="Calibri" w:cs="Calibri"/>
            <w:color w:val="4472C4" w:themeColor="accent1"/>
          </w:rPr>
          <w:t xml:space="preserve">, and loss of mass over such a short period would likely be more a function of </w:t>
        </w:r>
      </w:ins>
      <w:ins w:id="32" w:author="C.M. Gienger" w:date="2023-12-20T13:59:00Z">
        <w:r w:rsidR="003C0EEC">
          <w:rPr>
            <w:rFonts w:ascii="Calibri" w:hAnsi="Calibri" w:cs="Calibri"/>
            <w:color w:val="4472C4" w:themeColor="accent1"/>
          </w:rPr>
          <w:t xml:space="preserve">waste elimination or </w:t>
        </w:r>
      </w:ins>
      <w:ins w:id="33" w:author="C.M. Gienger" w:date="2023-12-20T13:57:00Z">
        <w:r w:rsidR="003C0EEC">
          <w:rPr>
            <w:rFonts w:ascii="Calibri" w:hAnsi="Calibri" w:cs="Calibri"/>
            <w:color w:val="4472C4" w:themeColor="accent1"/>
          </w:rPr>
          <w:t>measurement error than actual loss of fat or muscle</w:t>
        </w:r>
      </w:ins>
      <w:ins w:id="34" w:author="C.M. Gienger" w:date="2023-12-20T13:58:00Z">
        <w:r w:rsidR="003C0EEC">
          <w:rPr>
            <w:rFonts w:ascii="Calibri" w:hAnsi="Calibri" w:cs="Calibri"/>
            <w:color w:val="4472C4" w:themeColor="accent1"/>
          </w:rPr>
          <w:t xml:space="preserve"> tissue</w:t>
        </w:r>
      </w:ins>
      <w:r w:rsidR="005A542E" w:rsidRPr="00287AEE">
        <w:rPr>
          <w:rFonts w:ascii="Calibri" w:hAnsi="Calibri" w:cs="Calibri"/>
          <w:color w:val="4472C4" w:themeColor="accent1"/>
        </w:rPr>
        <w:t>. Body mass was recorded upon capture and animals were measured for locomotor performance within 24h of capture (</w:t>
      </w:r>
      <w:r w:rsidR="005A542E" w:rsidRPr="00287AEE">
        <w:rPr>
          <w:rFonts w:ascii="Calibri" w:hAnsi="Calibri" w:cs="Calibri"/>
          <w:i/>
          <w:iCs/>
          <w:color w:val="4472C4" w:themeColor="accent1"/>
        </w:rPr>
        <w:t xml:space="preserve">See </w:t>
      </w:r>
      <w:proofErr w:type="gramStart"/>
      <w:r w:rsidR="005A542E" w:rsidRPr="00287AEE">
        <w:rPr>
          <w:rFonts w:ascii="Calibri" w:hAnsi="Calibri" w:cs="Calibri"/>
          <w:i/>
          <w:iCs/>
          <w:color w:val="4472C4" w:themeColor="accent1"/>
        </w:rPr>
        <w:t>paragraph</w:t>
      </w:r>
      <w:r w:rsidR="00514A5A">
        <w:rPr>
          <w:rFonts w:ascii="Calibri" w:hAnsi="Calibri" w:cs="Calibri"/>
          <w:i/>
          <w:iCs/>
          <w:color w:val="4472C4" w:themeColor="accent1"/>
        </w:rPr>
        <w:t xml:space="preserve"> </w:t>
      </w:r>
      <w:r w:rsidR="005A542E" w:rsidRPr="00287AEE">
        <w:rPr>
          <w:rFonts w:ascii="Calibri" w:hAnsi="Calibri" w:cs="Calibri"/>
          <w:i/>
          <w:iCs/>
          <w:color w:val="4472C4" w:themeColor="accent1"/>
        </w:rPr>
        <w:t xml:space="preserve"> 1</w:t>
      </w:r>
      <w:proofErr w:type="gramEnd"/>
      <w:r w:rsidR="005A542E" w:rsidRPr="00287AEE">
        <w:rPr>
          <w:rFonts w:ascii="Calibri" w:hAnsi="Calibri" w:cs="Calibri"/>
          <w:i/>
          <w:iCs/>
          <w:color w:val="4472C4" w:themeColor="accent1"/>
        </w:rPr>
        <w:t xml:space="preserve"> &amp; 2</w:t>
      </w:r>
      <w:r w:rsidR="00514A5A">
        <w:rPr>
          <w:rFonts w:ascii="Calibri" w:hAnsi="Calibri" w:cs="Calibri"/>
          <w:i/>
          <w:iCs/>
          <w:color w:val="4472C4" w:themeColor="accent1"/>
        </w:rPr>
        <w:t xml:space="preserve"> in methods</w:t>
      </w:r>
      <w:r w:rsidR="005A542E" w:rsidRPr="00287AEE">
        <w:rPr>
          <w:rFonts w:ascii="Calibri" w:hAnsi="Calibri" w:cs="Calibri"/>
          <w:i/>
          <w:iCs/>
          <w:color w:val="4472C4" w:themeColor="accent1"/>
        </w:rPr>
        <w:t>)</w:t>
      </w:r>
      <w:r w:rsidR="005A542E" w:rsidRPr="00287AEE">
        <w:rPr>
          <w:rFonts w:ascii="Calibri" w:hAnsi="Calibri" w:cs="Calibri"/>
          <w:color w:val="4472C4" w:themeColor="accent1"/>
        </w:rPr>
        <w:t>. The reasoning behind the BCI measurements was to test if “poor” health individuals had higher tick abundances</w:t>
      </w:r>
      <w:r w:rsidR="00F317F6" w:rsidRPr="00287AEE">
        <w:rPr>
          <w:rFonts w:ascii="Calibri" w:hAnsi="Calibri" w:cs="Calibri"/>
          <w:color w:val="4472C4" w:themeColor="accent1"/>
        </w:rPr>
        <w:t xml:space="preserve"> (</w:t>
      </w:r>
      <w:r w:rsidR="00F317F6" w:rsidRPr="00287AEE">
        <w:rPr>
          <w:rFonts w:ascii="Calibri" w:hAnsi="Calibri" w:cs="Calibri"/>
          <w:i/>
          <w:iCs/>
          <w:color w:val="4472C4" w:themeColor="accent1"/>
        </w:rPr>
        <w:t>see Dunlap et al., 1993; Olsson et al., 2000; Madsen et al., 2005 for examples)</w:t>
      </w:r>
      <w:r w:rsidR="00F317F6" w:rsidRPr="00287AEE">
        <w:rPr>
          <w:rFonts w:ascii="Calibri" w:hAnsi="Calibri" w:cs="Calibri"/>
          <w:color w:val="4472C4" w:themeColor="accent1"/>
        </w:rPr>
        <w:t xml:space="preserve">. This poor BCI would in turn </w:t>
      </w:r>
      <w:r w:rsidR="00514A5A">
        <w:rPr>
          <w:rFonts w:ascii="Calibri" w:hAnsi="Calibri" w:cs="Calibri"/>
          <w:color w:val="4472C4" w:themeColor="accent1"/>
        </w:rPr>
        <w:t xml:space="preserve">possibly </w:t>
      </w:r>
      <w:ins w:id="35" w:author="C.M. Gienger" w:date="2023-12-20T13:55:00Z">
        <w:r w:rsidR="003C0EEC">
          <w:rPr>
            <w:rFonts w:ascii="Calibri" w:hAnsi="Calibri" w:cs="Calibri"/>
            <w:color w:val="4472C4" w:themeColor="accent1"/>
          </w:rPr>
          <w:t>a</w:t>
        </w:r>
      </w:ins>
      <w:del w:id="36" w:author="C.M. Gienger" w:date="2023-12-20T13:55:00Z">
        <w:r w:rsidR="00F317F6" w:rsidRPr="00287AEE" w:rsidDel="003C0EEC">
          <w:rPr>
            <w:rFonts w:ascii="Calibri" w:hAnsi="Calibri" w:cs="Calibri"/>
            <w:color w:val="4472C4" w:themeColor="accent1"/>
          </w:rPr>
          <w:delText>e</w:delText>
        </w:r>
      </w:del>
      <w:r w:rsidR="00F317F6" w:rsidRPr="00287AEE">
        <w:rPr>
          <w:rFonts w:ascii="Calibri" w:hAnsi="Calibri" w:cs="Calibri"/>
          <w:color w:val="4472C4" w:themeColor="accent1"/>
        </w:rPr>
        <w:t xml:space="preserve">ffect other physiological traits such as locomotor performance. </w:t>
      </w:r>
      <w:r w:rsidR="00514A5A">
        <w:rPr>
          <w:rFonts w:ascii="Calibri" w:hAnsi="Calibri" w:cs="Calibri"/>
          <w:color w:val="4472C4" w:themeColor="accent1"/>
        </w:rPr>
        <w:t xml:space="preserve">The lack of differences in BCI but low sprint speeds therefore suggest that “poor health” (low BCI) was to explain for low performance measurements. </w:t>
      </w:r>
    </w:p>
    <w:p w14:paraId="15CAE7EE" w14:textId="7DF53008" w:rsidR="00F317F6" w:rsidRPr="00287AEE" w:rsidRDefault="00F317F6" w:rsidP="00F317F6">
      <w:pPr>
        <w:pStyle w:val="ListParagraph"/>
        <w:numPr>
          <w:ilvl w:val="0"/>
          <w:numId w:val="4"/>
        </w:numPr>
        <w:rPr>
          <w:rFonts w:ascii="Calibri" w:hAnsi="Calibri" w:cs="Calibri"/>
          <w:color w:val="4472C4" w:themeColor="accent1"/>
        </w:rPr>
      </w:pPr>
      <w:r w:rsidRPr="00287AEE">
        <w:rPr>
          <w:rFonts w:ascii="Calibri" w:hAnsi="Calibri" w:cs="Calibri"/>
          <w:color w:val="4472C4" w:themeColor="accent1"/>
        </w:rPr>
        <w:t>Dunlap, K. D., &amp; Mathies, T. (1993). Effects of nymphal ticks and their interaction with malaria on the physiology of male fence lizards. </w:t>
      </w:r>
      <w:r w:rsidRPr="00287AEE">
        <w:rPr>
          <w:rFonts w:ascii="Calibri" w:hAnsi="Calibri" w:cs="Calibri"/>
          <w:i/>
          <w:iCs/>
          <w:color w:val="4472C4" w:themeColor="accent1"/>
        </w:rPr>
        <w:t>Copeia</w:t>
      </w:r>
      <w:r w:rsidRPr="00287AEE">
        <w:rPr>
          <w:rFonts w:ascii="Calibri" w:hAnsi="Calibri" w:cs="Calibri"/>
          <w:color w:val="4472C4" w:themeColor="accent1"/>
        </w:rPr>
        <w:t>, 1045-1048.</w:t>
      </w:r>
    </w:p>
    <w:p w14:paraId="08666408" w14:textId="7D7893CC" w:rsidR="00F317F6" w:rsidRPr="00287AEE" w:rsidRDefault="00F317F6" w:rsidP="00F317F6">
      <w:pPr>
        <w:pStyle w:val="ListParagraph"/>
        <w:numPr>
          <w:ilvl w:val="0"/>
          <w:numId w:val="4"/>
        </w:numPr>
        <w:rPr>
          <w:rFonts w:ascii="Calibri" w:hAnsi="Calibri" w:cs="Calibri"/>
          <w:color w:val="4472C4" w:themeColor="accent1"/>
        </w:rPr>
      </w:pPr>
      <w:r w:rsidRPr="00287AEE">
        <w:rPr>
          <w:rFonts w:ascii="Calibri" w:hAnsi="Calibri" w:cs="Calibri"/>
          <w:color w:val="4472C4" w:themeColor="accent1"/>
        </w:rPr>
        <w:t xml:space="preserve">Madsen, T., </w:t>
      </w:r>
      <w:proofErr w:type="spellStart"/>
      <w:r w:rsidRPr="00287AEE">
        <w:rPr>
          <w:rFonts w:ascii="Calibri" w:hAnsi="Calibri" w:cs="Calibri"/>
          <w:color w:val="4472C4" w:themeColor="accent1"/>
        </w:rPr>
        <w:t>Ujvari</w:t>
      </w:r>
      <w:proofErr w:type="spellEnd"/>
      <w:r w:rsidRPr="00287AEE">
        <w:rPr>
          <w:rFonts w:ascii="Calibri" w:hAnsi="Calibri" w:cs="Calibri"/>
          <w:color w:val="4472C4" w:themeColor="accent1"/>
        </w:rPr>
        <w:t xml:space="preserve">, B., &amp; Olsson, M. (2005). Old pythons stay fit; effects of </w:t>
      </w:r>
      <w:proofErr w:type="spellStart"/>
      <w:r w:rsidRPr="00287AEE">
        <w:rPr>
          <w:rFonts w:ascii="Calibri" w:hAnsi="Calibri" w:cs="Calibri"/>
          <w:color w:val="4472C4" w:themeColor="accent1"/>
        </w:rPr>
        <w:t>haematozoan</w:t>
      </w:r>
      <w:proofErr w:type="spellEnd"/>
      <w:r w:rsidRPr="00287AEE">
        <w:rPr>
          <w:rFonts w:ascii="Calibri" w:hAnsi="Calibri" w:cs="Calibri"/>
          <w:color w:val="4472C4" w:themeColor="accent1"/>
        </w:rPr>
        <w:t xml:space="preserve"> infections on life history traits of a large tropical predator. </w:t>
      </w:r>
      <w:r w:rsidRPr="00287AEE">
        <w:rPr>
          <w:rFonts w:ascii="Calibri" w:hAnsi="Calibri" w:cs="Calibri"/>
          <w:i/>
          <w:iCs/>
          <w:color w:val="4472C4" w:themeColor="accent1"/>
        </w:rPr>
        <w:t>Oecologia</w:t>
      </w:r>
      <w:r w:rsidRPr="00287AEE">
        <w:rPr>
          <w:rFonts w:ascii="Calibri" w:hAnsi="Calibri" w:cs="Calibri"/>
          <w:color w:val="4472C4" w:themeColor="accent1"/>
        </w:rPr>
        <w:t>, </w:t>
      </w:r>
      <w:r w:rsidRPr="00287AEE">
        <w:rPr>
          <w:rFonts w:ascii="Calibri" w:hAnsi="Calibri" w:cs="Calibri"/>
          <w:i/>
          <w:iCs/>
          <w:color w:val="4472C4" w:themeColor="accent1"/>
        </w:rPr>
        <w:t>142</w:t>
      </w:r>
      <w:r w:rsidRPr="00287AEE">
        <w:rPr>
          <w:rFonts w:ascii="Calibri" w:hAnsi="Calibri" w:cs="Calibri"/>
          <w:color w:val="4472C4" w:themeColor="accent1"/>
        </w:rPr>
        <w:t>, 407-412.</w:t>
      </w:r>
    </w:p>
    <w:p w14:paraId="493CEE3E" w14:textId="3092BCEC" w:rsidR="00F317F6" w:rsidRPr="00287AEE" w:rsidRDefault="00F317F6" w:rsidP="00F317F6">
      <w:pPr>
        <w:pStyle w:val="ListParagraph"/>
        <w:numPr>
          <w:ilvl w:val="0"/>
          <w:numId w:val="4"/>
        </w:numPr>
        <w:rPr>
          <w:rFonts w:ascii="Calibri" w:hAnsi="Calibri" w:cs="Calibri"/>
          <w:color w:val="4472C4" w:themeColor="accent1"/>
        </w:rPr>
      </w:pPr>
      <w:r w:rsidRPr="00287AEE">
        <w:rPr>
          <w:rFonts w:ascii="Calibri" w:hAnsi="Calibri" w:cs="Calibri"/>
          <w:color w:val="4472C4" w:themeColor="accent1"/>
        </w:rPr>
        <w:t xml:space="preserve">Olsson, M., </w:t>
      </w:r>
      <w:proofErr w:type="spellStart"/>
      <w:r w:rsidRPr="00287AEE">
        <w:rPr>
          <w:rFonts w:ascii="Calibri" w:hAnsi="Calibri" w:cs="Calibri"/>
          <w:color w:val="4472C4" w:themeColor="accent1"/>
        </w:rPr>
        <w:t>Wapstra</w:t>
      </w:r>
      <w:proofErr w:type="spellEnd"/>
      <w:r w:rsidRPr="00287AEE">
        <w:rPr>
          <w:rFonts w:ascii="Calibri" w:hAnsi="Calibri" w:cs="Calibri"/>
          <w:color w:val="4472C4" w:themeColor="accent1"/>
        </w:rPr>
        <w:t xml:space="preserve">, E., Madsen, T., &amp; </w:t>
      </w:r>
      <w:proofErr w:type="spellStart"/>
      <w:r w:rsidRPr="00287AEE">
        <w:rPr>
          <w:rFonts w:ascii="Calibri" w:hAnsi="Calibri" w:cs="Calibri"/>
          <w:color w:val="4472C4" w:themeColor="accent1"/>
        </w:rPr>
        <w:t>Silverin</w:t>
      </w:r>
      <w:proofErr w:type="spellEnd"/>
      <w:r w:rsidRPr="00287AEE">
        <w:rPr>
          <w:rFonts w:ascii="Calibri" w:hAnsi="Calibri" w:cs="Calibri"/>
          <w:color w:val="4472C4" w:themeColor="accent1"/>
        </w:rPr>
        <w:t xml:space="preserve">, B. (2000). Testosterone, </w:t>
      </w:r>
      <w:proofErr w:type="gramStart"/>
      <w:r w:rsidRPr="00287AEE">
        <w:rPr>
          <w:rFonts w:ascii="Calibri" w:hAnsi="Calibri" w:cs="Calibri"/>
          <w:color w:val="4472C4" w:themeColor="accent1"/>
        </w:rPr>
        <w:t>ticks</w:t>
      </w:r>
      <w:proofErr w:type="gramEnd"/>
      <w:r w:rsidRPr="00287AEE">
        <w:rPr>
          <w:rFonts w:ascii="Calibri" w:hAnsi="Calibri" w:cs="Calibri"/>
          <w:color w:val="4472C4" w:themeColor="accent1"/>
        </w:rPr>
        <w:t xml:space="preserve"> and travels: a test of the immunocompetence-handicap hypothesis in free-ranging male sand lizards. </w:t>
      </w:r>
      <w:r w:rsidRPr="00287AEE">
        <w:rPr>
          <w:rFonts w:ascii="Calibri" w:hAnsi="Calibri" w:cs="Calibri"/>
          <w:i/>
          <w:iCs/>
          <w:color w:val="4472C4" w:themeColor="accent1"/>
        </w:rPr>
        <w:t>Proceedings of the Royal Society of London. Series B: Biological Sciences</w:t>
      </w:r>
      <w:r w:rsidRPr="00287AEE">
        <w:rPr>
          <w:rFonts w:ascii="Calibri" w:hAnsi="Calibri" w:cs="Calibri"/>
          <w:color w:val="4472C4" w:themeColor="accent1"/>
        </w:rPr>
        <w:t>, </w:t>
      </w:r>
      <w:r w:rsidRPr="00287AEE">
        <w:rPr>
          <w:rFonts w:ascii="Calibri" w:hAnsi="Calibri" w:cs="Calibri"/>
          <w:i/>
          <w:iCs/>
          <w:color w:val="4472C4" w:themeColor="accent1"/>
        </w:rPr>
        <w:t>267</w:t>
      </w:r>
      <w:r w:rsidRPr="00287AEE">
        <w:rPr>
          <w:rFonts w:ascii="Calibri" w:hAnsi="Calibri" w:cs="Calibri"/>
          <w:color w:val="4472C4" w:themeColor="accent1"/>
        </w:rPr>
        <w:t>(1459), 2339-2343.</w:t>
      </w:r>
    </w:p>
    <w:p w14:paraId="41F4F4EF" w14:textId="45CE0CB2" w:rsidR="00D86ACC" w:rsidRPr="00287AEE" w:rsidRDefault="00D86ACC" w:rsidP="008C19F0">
      <w:pPr>
        <w:rPr>
          <w:rFonts w:ascii="Calibri" w:hAnsi="Calibri" w:cs="Calibri"/>
        </w:rPr>
      </w:pPr>
    </w:p>
    <w:p w14:paraId="7E639EFF" w14:textId="77777777" w:rsidR="00D86ACC" w:rsidRPr="00287AEE" w:rsidRDefault="00D86ACC" w:rsidP="008C19F0">
      <w:pPr>
        <w:pBdr>
          <w:bottom w:val="single" w:sz="12" w:space="1" w:color="auto"/>
        </w:pBdr>
        <w:rPr>
          <w:rFonts w:ascii="Calibri" w:hAnsi="Calibri" w:cs="Calibri"/>
          <w:b/>
          <w:bCs/>
        </w:rPr>
      </w:pPr>
    </w:p>
    <w:p w14:paraId="0A2E6D5D" w14:textId="4225C2D8" w:rsidR="00D86ACC" w:rsidRPr="00287AEE" w:rsidRDefault="00D86ACC" w:rsidP="008C19F0">
      <w:pPr>
        <w:rPr>
          <w:rFonts w:ascii="Calibri" w:hAnsi="Calibri" w:cs="Calibri"/>
          <w:b/>
          <w:bCs/>
        </w:rPr>
      </w:pPr>
    </w:p>
    <w:p w14:paraId="3DB0B2E8" w14:textId="77777777" w:rsidR="00C057ED" w:rsidRPr="00287AEE" w:rsidRDefault="00C057ED" w:rsidP="008C19F0">
      <w:pPr>
        <w:rPr>
          <w:rFonts w:ascii="Calibri" w:hAnsi="Calibri" w:cs="Calibri"/>
          <w:b/>
          <w:bCs/>
        </w:rPr>
      </w:pPr>
    </w:p>
    <w:p w14:paraId="6223535B" w14:textId="3ECC5156" w:rsidR="008C19F0" w:rsidRPr="00287AEE" w:rsidRDefault="008C19F0" w:rsidP="008C19F0">
      <w:pPr>
        <w:rPr>
          <w:rFonts w:ascii="Calibri" w:hAnsi="Calibri" w:cs="Calibri"/>
          <w:b/>
          <w:bCs/>
        </w:rPr>
      </w:pPr>
      <w:r w:rsidRPr="00287AEE">
        <w:rPr>
          <w:rFonts w:ascii="Calibri" w:hAnsi="Calibri" w:cs="Calibri"/>
          <w:b/>
          <w:bCs/>
        </w:rPr>
        <w:t>Referee: 2</w:t>
      </w:r>
    </w:p>
    <w:p w14:paraId="0041AD45" w14:textId="60EB7163" w:rsidR="009C30C4" w:rsidRPr="00287AEE" w:rsidRDefault="008C19F0" w:rsidP="009C30C4">
      <w:pPr>
        <w:rPr>
          <w:rFonts w:ascii="Calibri" w:hAnsi="Calibri" w:cs="Calibri"/>
        </w:rPr>
      </w:pPr>
      <w:r w:rsidRPr="00287AEE">
        <w:rPr>
          <w:rFonts w:ascii="Calibri" w:hAnsi="Calibri" w:cs="Calibri"/>
        </w:rPr>
        <w:t>Comments to the Author(s)</w:t>
      </w:r>
      <w:r w:rsidR="009C30C4" w:rsidRPr="00287AEE">
        <w:rPr>
          <w:rFonts w:ascii="Calibri" w:hAnsi="Calibri" w:cs="Calibri"/>
        </w:rPr>
        <w:t xml:space="preserve"> </w:t>
      </w:r>
    </w:p>
    <w:p w14:paraId="4369DC33" w14:textId="13C945FC" w:rsidR="009C30C4" w:rsidRDefault="009C30C4" w:rsidP="009C30C4">
      <w:pPr>
        <w:rPr>
          <w:rFonts w:ascii="Calibri" w:hAnsi="Calibri" w:cs="Calibri"/>
          <w:color w:val="4472C4" w:themeColor="accent1"/>
        </w:rPr>
      </w:pPr>
      <w:r w:rsidRPr="00287AEE">
        <w:rPr>
          <w:rFonts w:ascii="Calibri" w:hAnsi="Calibri" w:cs="Calibri"/>
        </w:rPr>
        <w:t>INTRODUCTION</w:t>
      </w:r>
      <w:r w:rsidRPr="00287AEE">
        <w:rPr>
          <w:rFonts w:ascii="Calibri" w:hAnsi="Calibri" w:cs="Calibri"/>
        </w:rPr>
        <w:br/>
        <w:t>First Paragraph: This is a sparse paragraph and could benefit from a bit more background on parasite effects on host fitness. Keep in mind that there are a bunch of studies that find no evidence of parasite effects on host fitness. For example, there is a recent study by Conrad et al. 2023 that show no effects of parasitism on growth and body condition in S. undulatus.</w:t>
      </w:r>
      <w:r w:rsidRPr="00287AEE">
        <w:rPr>
          <w:rFonts w:ascii="Calibri" w:hAnsi="Calibri" w:cs="Calibri"/>
        </w:rPr>
        <w:br/>
      </w:r>
      <w:r w:rsidRPr="00287AEE">
        <w:rPr>
          <w:rFonts w:ascii="Calibri" w:hAnsi="Calibri" w:cs="Calibri"/>
          <w:b/>
          <w:bCs/>
          <w:color w:val="4472C4" w:themeColor="accent1"/>
        </w:rPr>
        <w:t>Response:</w:t>
      </w:r>
      <w:r w:rsidR="0070167F">
        <w:rPr>
          <w:rFonts w:ascii="Calibri" w:hAnsi="Calibri" w:cs="Calibri"/>
          <w:b/>
          <w:bCs/>
          <w:color w:val="4472C4" w:themeColor="accent1"/>
        </w:rPr>
        <w:t xml:space="preserve"> </w:t>
      </w:r>
      <w:r w:rsidR="0070167F">
        <w:rPr>
          <w:rFonts w:ascii="Calibri" w:hAnsi="Calibri" w:cs="Calibri"/>
          <w:color w:val="4472C4" w:themeColor="accent1"/>
        </w:rPr>
        <w:t xml:space="preserve">We have adjusted this paragraph to fit the </w:t>
      </w:r>
      <w:proofErr w:type="gramStart"/>
      <w:r w:rsidR="0070167F">
        <w:rPr>
          <w:rFonts w:ascii="Calibri" w:hAnsi="Calibri" w:cs="Calibri"/>
          <w:color w:val="4472C4" w:themeColor="accent1"/>
        </w:rPr>
        <w:t>reviewers</w:t>
      </w:r>
      <w:proofErr w:type="gramEnd"/>
      <w:r w:rsidR="0070167F">
        <w:rPr>
          <w:rFonts w:ascii="Calibri" w:hAnsi="Calibri" w:cs="Calibri"/>
          <w:color w:val="4472C4" w:themeColor="accent1"/>
        </w:rPr>
        <w:t xml:space="preserve"> suggestion to elaborate more on the background of parasite effects on host “fitness” and provided that this isn’t always the case. </w:t>
      </w:r>
    </w:p>
    <w:p w14:paraId="180A8893" w14:textId="77777777" w:rsidR="0070167F" w:rsidRPr="0070167F" w:rsidRDefault="0070167F" w:rsidP="009C30C4">
      <w:pPr>
        <w:rPr>
          <w:rFonts w:ascii="Calibri" w:hAnsi="Calibri" w:cs="Calibri"/>
          <w:color w:val="4472C4" w:themeColor="accent1"/>
        </w:rPr>
      </w:pPr>
    </w:p>
    <w:p w14:paraId="40D4F837" w14:textId="514B9989" w:rsidR="0070167F" w:rsidRPr="0070167F" w:rsidRDefault="0070167F" w:rsidP="00514A5A">
      <w:pPr>
        <w:contextualSpacing/>
        <w:rPr>
          <w:rFonts w:ascii="Calibri" w:hAnsi="Calibri" w:cs="Calibri"/>
          <w:color w:val="4472C4" w:themeColor="accent1"/>
        </w:rPr>
      </w:pPr>
      <w:r w:rsidRPr="0040283F">
        <w:rPr>
          <w:rFonts w:ascii="Calibri" w:hAnsi="Calibri" w:cs="Calibri"/>
          <w:i/>
          <w:iCs/>
          <w:color w:val="4472C4" w:themeColor="accent1"/>
        </w:rPr>
        <w:t>“</w:t>
      </w:r>
      <w:r w:rsidR="00514A5A" w:rsidRPr="00514A5A">
        <w:rPr>
          <w:rFonts w:ascii="Times New Roman" w:hAnsi="Times New Roman" w:cs="Times New Roman"/>
          <w:bCs/>
          <w:i/>
          <w:iCs/>
          <w:color w:val="4472C4" w:themeColor="accent1"/>
        </w:rPr>
        <w:t>Host responses to parasites can be nuanced and influenced by life history traits, such as reproductive strategies (Moore &amp; Wilson, 2002) or hormonal fluctuations across different life stages (Foo et al., 2017), which may dictate the degree of physiological investment in parasite defence mechanisms. While these interactions are often critical, they do not always translate into measurable impacts on host fitness (Paterson &amp; Blouin-Demers, 2000; Conrad et al., 2023). This complexity of host-parasite dynamics highlights the need to consider a wide array of biological factors and ecological contexts to fully understand their impact on fitness consequences to hosts through time</w:t>
      </w:r>
      <w:r w:rsidRPr="0040283F">
        <w:rPr>
          <w:rFonts w:ascii="Times New Roman" w:hAnsi="Times New Roman" w:cs="Times New Roman"/>
          <w:bCs/>
          <w:i/>
          <w:iCs/>
          <w:color w:val="4472C4" w:themeColor="accent1"/>
        </w:rPr>
        <w:t>.</w:t>
      </w:r>
      <w:r w:rsidR="0040283F" w:rsidRPr="0040283F">
        <w:rPr>
          <w:rFonts w:ascii="Times New Roman" w:hAnsi="Times New Roman" w:cs="Times New Roman"/>
          <w:bCs/>
          <w:i/>
          <w:iCs/>
          <w:color w:val="4472C4" w:themeColor="accent1"/>
        </w:rPr>
        <w:t>”</w:t>
      </w:r>
      <w:r w:rsidRPr="0040283F">
        <w:rPr>
          <w:rStyle w:val="CommentReference"/>
          <w:rFonts w:ascii="Times New Roman" w:hAnsi="Times New Roman" w:cs="Times New Roman"/>
          <w:bCs/>
          <w:i/>
          <w:iCs/>
          <w:color w:val="4472C4" w:themeColor="accent1"/>
          <w:sz w:val="24"/>
          <w:szCs w:val="24"/>
        </w:rPr>
        <w:tab/>
      </w:r>
    </w:p>
    <w:p w14:paraId="352F30CE" w14:textId="08098496" w:rsidR="009C30C4" w:rsidRPr="000C5CB5" w:rsidRDefault="009C30C4" w:rsidP="009C30C4">
      <w:pPr>
        <w:rPr>
          <w:rFonts w:ascii="Calibri" w:hAnsi="Calibri" w:cs="Calibri"/>
          <w:color w:val="4472C4" w:themeColor="accent1"/>
        </w:rPr>
      </w:pPr>
      <w:r w:rsidRPr="00287AEE">
        <w:rPr>
          <w:rFonts w:ascii="Calibri" w:hAnsi="Calibri" w:cs="Calibri"/>
        </w:rPr>
        <w:lastRenderedPageBreak/>
        <w:br/>
        <w:t>Line 38: By "prevalence", do you mean "load"? Load would be # of parasites, while prevalence can imply # of parasites, but also the % of individuals infected with at least 1 parasite.</w:t>
      </w:r>
      <w:r w:rsidRPr="00287AEE">
        <w:rPr>
          <w:rFonts w:ascii="Calibri" w:hAnsi="Calibri" w:cs="Calibri"/>
        </w:rPr>
        <w:br/>
      </w:r>
      <w:r w:rsidRPr="00287AEE">
        <w:rPr>
          <w:rFonts w:ascii="Calibri" w:hAnsi="Calibri" w:cs="Calibri"/>
          <w:b/>
          <w:bCs/>
          <w:color w:val="4472C4" w:themeColor="accent1"/>
        </w:rPr>
        <w:t>Response:</w:t>
      </w:r>
      <w:r w:rsidR="000C5CB5">
        <w:rPr>
          <w:rFonts w:ascii="Calibri" w:hAnsi="Calibri" w:cs="Calibri"/>
          <w:b/>
          <w:bCs/>
          <w:color w:val="4472C4" w:themeColor="accent1"/>
        </w:rPr>
        <w:t xml:space="preserve"> </w:t>
      </w:r>
      <w:r w:rsidR="000C5CB5">
        <w:rPr>
          <w:rFonts w:ascii="Calibri" w:hAnsi="Calibri" w:cs="Calibri"/>
          <w:color w:val="4472C4" w:themeColor="accent1"/>
        </w:rPr>
        <w:t xml:space="preserve">Here and in other places we mean tick </w:t>
      </w:r>
      <w:r w:rsidR="00A92C0E">
        <w:rPr>
          <w:rFonts w:ascii="Calibri" w:hAnsi="Calibri" w:cs="Calibri"/>
          <w:color w:val="4472C4" w:themeColor="accent1"/>
        </w:rPr>
        <w:t>prevalence *presence/absence of ticks</w:t>
      </w:r>
      <w:r w:rsidR="000C5CB5">
        <w:rPr>
          <w:rFonts w:ascii="Calibri" w:hAnsi="Calibri" w:cs="Calibri"/>
          <w:color w:val="4472C4" w:themeColor="accent1"/>
        </w:rPr>
        <w:t xml:space="preserve">. Thank you for clarification between the two </w:t>
      </w:r>
      <w:r w:rsidR="00514A5A">
        <w:rPr>
          <w:rFonts w:ascii="Calibri" w:hAnsi="Calibri" w:cs="Calibri"/>
          <w:color w:val="4472C4" w:themeColor="accent1"/>
        </w:rPr>
        <w:t xml:space="preserve">words </w:t>
      </w:r>
      <w:r w:rsidR="000C5CB5">
        <w:rPr>
          <w:rFonts w:ascii="Calibri" w:hAnsi="Calibri" w:cs="Calibri"/>
          <w:color w:val="4472C4" w:themeColor="accent1"/>
        </w:rPr>
        <w:t xml:space="preserve">because the </w:t>
      </w:r>
      <w:r w:rsidR="008732C7">
        <w:rPr>
          <w:rFonts w:ascii="Calibri" w:hAnsi="Calibri" w:cs="Calibri"/>
          <w:color w:val="4472C4" w:themeColor="accent1"/>
        </w:rPr>
        <w:t>usage in the literature seems inconsistent</w:t>
      </w:r>
      <w:r w:rsidR="000C5CB5">
        <w:rPr>
          <w:rFonts w:ascii="Calibri" w:hAnsi="Calibri" w:cs="Calibri"/>
          <w:color w:val="4472C4" w:themeColor="accent1"/>
        </w:rPr>
        <w:t xml:space="preserve">. We have </w:t>
      </w:r>
      <w:del w:id="37" w:author="C.M. Gienger" w:date="2023-12-20T14:01:00Z">
        <w:r w:rsidR="000C5CB5" w:rsidDel="007578C5">
          <w:rPr>
            <w:rFonts w:ascii="Calibri" w:hAnsi="Calibri" w:cs="Calibri"/>
            <w:color w:val="4472C4" w:themeColor="accent1"/>
          </w:rPr>
          <w:delText xml:space="preserve">gone through the whole manuscript and </w:delText>
        </w:r>
      </w:del>
      <w:r w:rsidR="000C5CB5">
        <w:rPr>
          <w:rFonts w:ascii="Calibri" w:hAnsi="Calibri" w:cs="Calibri"/>
          <w:color w:val="4472C4" w:themeColor="accent1"/>
        </w:rPr>
        <w:t xml:space="preserve">changed </w:t>
      </w:r>
      <w:ins w:id="38" w:author="C.M. Gienger" w:date="2023-12-20T14:01:00Z">
        <w:r w:rsidR="007578C5">
          <w:rPr>
            <w:rFonts w:ascii="Calibri" w:hAnsi="Calibri" w:cs="Calibri"/>
            <w:color w:val="4472C4" w:themeColor="accent1"/>
          </w:rPr>
          <w:t>‘</w:t>
        </w:r>
      </w:ins>
      <w:r w:rsidR="008732C7">
        <w:rPr>
          <w:rFonts w:ascii="Calibri" w:hAnsi="Calibri" w:cs="Calibri"/>
          <w:color w:val="4472C4" w:themeColor="accent1"/>
        </w:rPr>
        <w:t>prevalence</w:t>
      </w:r>
      <w:ins w:id="39" w:author="C.M. Gienger" w:date="2023-12-20T14:01:00Z">
        <w:r w:rsidR="007578C5">
          <w:rPr>
            <w:rFonts w:ascii="Calibri" w:hAnsi="Calibri" w:cs="Calibri"/>
            <w:color w:val="4472C4" w:themeColor="accent1"/>
          </w:rPr>
          <w:t>’</w:t>
        </w:r>
      </w:ins>
      <w:r w:rsidR="008732C7">
        <w:rPr>
          <w:rFonts w:ascii="Calibri" w:hAnsi="Calibri" w:cs="Calibri"/>
          <w:color w:val="4472C4" w:themeColor="accent1"/>
        </w:rPr>
        <w:t xml:space="preserve"> to </w:t>
      </w:r>
      <w:ins w:id="40" w:author="C.M. Gienger" w:date="2023-12-20T14:01:00Z">
        <w:r w:rsidR="007578C5">
          <w:rPr>
            <w:rFonts w:ascii="Calibri" w:hAnsi="Calibri" w:cs="Calibri"/>
            <w:color w:val="4472C4" w:themeColor="accent1"/>
          </w:rPr>
          <w:t>‘</w:t>
        </w:r>
      </w:ins>
      <w:r w:rsidR="008732C7">
        <w:rPr>
          <w:rFonts w:ascii="Calibri" w:hAnsi="Calibri" w:cs="Calibri"/>
          <w:color w:val="4472C4" w:themeColor="accent1"/>
        </w:rPr>
        <w:t>tick load</w:t>
      </w:r>
      <w:ins w:id="41" w:author="C.M. Gienger" w:date="2023-12-20T14:01:00Z">
        <w:r w:rsidR="007578C5">
          <w:rPr>
            <w:rFonts w:ascii="Calibri" w:hAnsi="Calibri" w:cs="Calibri"/>
            <w:color w:val="4472C4" w:themeColor="accent1"/>
          </w:rPr>
          <w:t>’</w:t>
        </w:r>
      </w:ins>
      <w:r w:rsidR="008732C7">
        <w:rPr>
          <w:rFonts w:ascii="Calibri" w:hAnsi="Calibri" w:cs="Calibri"/>
          <w:color w:val="4472C4" w:themeColor="accent1"/>
        </w:rPr>
        <w:t xml:space="preserve"> where appropriate</w:t>
      </w:r>
      <w:ins w:id="42" w:author="C.M. Gienger" w:date="2023-12-20T14:01:00Z">
        <w:r w:rsidR="007578C5">
          <w:rPr>
            <w:rFonts w:ascii="Calibri" w:hAnsi="Calibri" w:cs="Calibri"/>
            <w:color w:val="4472C4" w:themeColor="accent1"/>
          </w:rPr>
          <w:t xml:space="preserve"> </w:t>
        </w:r>
      </w:ins>
      <w:ins w:id="43" w:author="C.M. Gienger" w:date="2023-12-20T14:02:00Z">
        <w:r w:rsidR="007578C5">
          <w:rPr>
            <w:rFonts w:ascii="Calibri" w:hAnsi="Calibri" w:cs="Calibri"/>
            <w:color w:val="4472C4" w:themeColor="accent1"/>
          </w:rPr>
          <w:t>throughout the manuscript</w:t>
        </w:r>
      </w:ins>
      <w:r w:rsidR="008732C7">
        <w:rPr>
          <w:rFonts w:ascii="Calibri" w:hAnsi="Calibri" w:cs="Calibri"/>
          <w:color w:val="4472C4" w:themeColor="accent1"/>
        </w:rPr>
        <w:t xml:space="preserve">. </w:t>
      </w:r>
    </w:p>
    <w:p w14:paraId="5E9ED47C" w14:textId="38ED0202" w:rsidR="009C30C4" w:rsidRDefault="009C30C4" w:rsidP="009C30C4">
      <w:pPr>
        <w:rPr>
          <w:rFonts w:ascii="Calibri" w:hAnsi="Calibri" w:cs="Calibri"/>
          <w:color w:val="4472C4" w:themeColor="accent1"/>
        </w:rPr>
      </w:pPr>
      <w:r w:rsidRPr="00287AEE">
        <w:rPr>
          <w:rFonts w:ascii="Calibri" w:hAnsi="Calibri" w:cs="Calibri"/>
        </w:rPr>
        <w:br/>
        <w:t>Lines 37-38: There are studies out there that show evidence of what factors can affect parasitism. Elaborate a bit more on these. There is also a study that should be included on S. undulatus by Pollock &amp; John-Alder 2019. It shows ectoparasite loads vary based on month of activity season, host sex, host age, and ectoparasite environmental abundance.</w:t>
      </w:r>
      <w:r w:rsidRPr="00287AEE">
        <w:rPr>
          <w:rFonts w:ascii="Calibri" w:hAnsi="Calibri" w:cs="Calibri"/>
        </w:rPr>
        <w:br/>
      </w:r>
      <w:r w:rsidRPr="00287AEE">
        <w:rPr>
          <w:rFonts w:ascii="Calibri" w:hAnsi="Calibri" w:cs="Calibri"/>
          <w:b/>
          <w:bCs/>
          <w:color w:val="4472C4" w:themeColor="accent1"/>
        </w:rPr>
        <w:t>Response:</w:t>
      </w:r>
      <w:r w:rsidR="00A92C0E">
        <w:rPr>
          <w:rFonts w:ascii="Calibri" w:hAnsi="Calibri" w:cs="Calibri"/>
          <w:b/>
          <w:bCs/>
          <w:color w:val="4472C4" w:themeColor="accent1"/>
        </w:rPr>
        <w:t xml:space="preserve"> </w:t>
      </w:r>
      <w:r w:rsidR="00A92C0E">
        <w:rPr>
          <w:rFonts w:ascii="Calibri" w:hAnsi="Calibri" w:cs="Calibri"/>
          <w:color w:val="4472C4" w:themeColor="accent1"/>
        </w:rPr>
        <w:t xml:space="preserve">This point as been elaborated on in this paragraph and we also used the </w:t>
      </w:r>
      <w:r w:rsidR="00A92C0E">
        <w:rPr>
          <w:rFonts w:ascii="Calibri" w:hAnsi="Calibri" w:cs="Calibri"/>
          <w:i/>
          <w:iCs/>
          <w:color w:val="4472C4" w:themeColor="accent1"/>
        </w:rPr>
        <w:t>Pollock &amp; John-Alder</w:t>
      </w:r>
      <w:r w:rsidR="00A92C0E">
        <w:rPr>
          <w:rFonts w:ascii="Calibri" w:hAnsi="Calibri" w:cs="Calibri"/>
          <w:color w:val="4472C4" w:themeColor="accent1"/>
        </w:rPr>
        <w:t xml:space="preserve"> </w:t>
      </w:r>
      <w:r w:rsidR="00284AD9">
        <w:rPr>
          <w:rFonts w:ascii="Calibri" w:hAnsi="Calibri" w:cs="Calibri"/>
          <w:color w:val="4472C4" w:themeColor="accent1"/>
        </w:rPr>
        <w:t xml:space="preserve">(2019) </w:t>
      </w:r>
      <w:r w:rsidR="00A92C0E">
        <w:rPr>
          <w:rFonts w:ascii="Calibri" w:hAnsi="Calibri" w:cs="Calibri"/>
          <w:color w:val="4472C4" w:themeColor="accent1"/>
        </w:rPr>
        <w:t xml:space="preserve">citation here and in the discussion. </w:t>
      </w:r>
      <w:r w:rsidR="00284AD9">
        <w:rPr>
          <w:rFonts w:ascii="Calibri" w:hAnsi="Calibri" w:cs="Calibri"/>
          <w:color w:val="4472C4" w:themeColor="accent1"/>
        </w:rPr>
        <w:t xml:space="preserve">The areas we elaborated in this paragraph are how environment, food availability, and reproductive behaviours can influence exposure to parasitism: </w:t>
      </w:r>
    </w:p>
    <w:p w14:paraId="7E11B871" w14:textId="77777777" w:rsidR="00284AD9" w:rsidRDefault="00284AD9" w:rsidP="009C30C4">
      <w:pPr>
        <w:rPr>
          <w:rFonts w:ascii="Calibri" w:hAnsi="Calibri" w:cs="Calibri"/>
          <w:i/>
          <w:iCs/>
          <w:color w:val="4472C4" w:themeColor="accent1"/>
        </w:rPr>
      </w:pPr>
    </w:p>
    <w:p w14:paraId="0C0CD8A3" w14:textId="324A3AB9" w:rsidR="00284AD9" w:rsidRPr="00284AD9" w:rsidRDefault="00284AD9" w:rsidP="009C30C4">
      <w:pPr>
        <w:rPr>
          <w:rFonts w:ascii="Calibri" w:hAnsi="Calibri" w:cs="Calibri"/>
          <w:i/>
          <w:iCs/>
          <w:color w:val="4472C4" w:themeColor="accent1"/>
        </w:rPr>
      </w:pPr>
      <w:r>
        <w:rPr>
          <w:rFonts w:ascii="Calibri" w:hAnsi="Calibri" w:cs="Calibri"/>
          <w:i/>
          <w:iCs/>
          <w:color w:val="4472C4" w:themeColor="accent1"/>
        </w:rPr>
        <w:t>“</w:t>
      </w:r>
      <w:r w:rsidR="00514A5A" w:rsidRPr="00514A5A">
        <w:rPr>
          <w:rFonts w:ascii="Calibri" w:hAnsi="Calibri" w:cs="Calibri"/>
          <w:i/>
          <w:iCs/>
          <w:color w:val="4472C4" w:themeColor="accent1"/>
        </w:rPr>
        <w:t xml:space="preserve">Other factors such as food availability or reproductive behaviours, can also modulate an individual's susceptibility to parasites, further complicating the dynamics of parasitism (Moore &amp; Wilson, 2002). Finally extrinsic mechanisms such as habitat modification, fire, and rainfall can facilitate the abundance of ectoparasites, and in some cases facilitate disease prevalence associated with ectoparasites (Berger et al., 2014; </w:t>
      </w:r>
      <w:proofErr w:type="spellStart"/>
      <w:r w:rsidR="00514A5A" w:rsidRPr="00514A5A">
        <w:rPr>
          <w:rFonts w:ascii="Calibri" w:hAnsi="Calibri" w:cs="Calibri"/>
          <w:i/>
          <w:iCs/>
          <w:color w:val="4472C4" w:themeColor="accent1"/>
        </w:rPr>
        <w:t>Diuk</w:t>
      </w:r>
      <w:proofErr w:type="spellEnd"/>
      <w:r w:rsidR="00514A5A" w:rsidRPr="00514A5A">
        <w:rPr>
          <w:rFonts w:ascii="Calibri" w:hAnsi="Calibri" w:cs="Calibri"/>
          <w:i/>
          <w:iCs/>
          <w:color w:val="4472C4" w:themeColor="accent1"/>
        </w:rPr>
        <w:t xml:space="preserve">-Wasser, </w:t>
      </w:r>
      <w:proofErr w:type="spellStart"/>
      <w:r w:rsidR="00514A5A" w:rsidRPr="00514A5A">
        <w:rPr>
          <w:rFonts w:ascii="Calibri" w:hAnsi="Calibri" w:cs="Calibri"/>
          <w:i/>
          <w:iCs/>
          <w:color w:val="4472C4" w:themeColor="accent1"/>
        </w:rPr>
        <w:t>Vanacker</w:t>
      </w:r>
      <w:proofErr w:type="spellEnd"/>
      <w:r w:rsidR="00514A5A" w:rsidRPr="00514A5A">
        <w:rPr>
          <w:rFonts w:ascii="Calibri" w:hAnsi="Calibri" w:cs="Calibri"/>
          <w:i/>
          <w:iCs/>
          <w:color w:val="4472C4" w:themeColor="accent1"/>
        </w:rPr>
        <w:t>, &amp; Fernandez, 2021; Gallagher et al., 2022).</w:t>
      </w:r>
      <w:r w:rsidR="00514A5A">
        <w:rPr>
          <w:rFonts w:ascii="Calibri" w:hAnsi="Calibri" w:cs="Calibri"/>
          <w:i/>
          <w:iCs/>
          <w:color w:val="4472C4" w:themeColor="accent1"/>
        </w:rPr>
        <w:t>”</w:t>
      </w:r>
    </w:p>
    <w:p w14:paraId="1511030B" w14:textId="77777777" w:rsidR="00284AD9" w:rsidRPr="00A92C0E" w:rsidRDefault="00284AD9" w:rsidP="009C30C4">
      <w:pPr>
        <w:rPr>
          <w:rFonts w:ascii="Calibri" w:hAnsi="Calibri" w:cs="Calibri"/>
          <w:color w:val="4472C4" w:themeColor="accent1"/>
        </w:rPr>
      </w:pPr>
    </w:p>
    <w:p w14:paraId="5C8A5914" w14:textId="1957471E" w:rsidR="009C30C4" w:rsidRDefault="009C30C4" w:rsidP="009C30C4">
      <w:pPr>
        <w:rPr>
          <w:rFonts w:ascii="Calibri" w:hAnsi="Calibri" w:cs="Calibri"/>
          <w:color w:val="4472C4" w:themeColor="accent1"/>
        </w:rPr>
      </w:pPr>
      <w:r w:rsidRPr="00287AEE">
        <w:rPr>
          <w:rFonts w:ascii="Calibri" w:hAnsi="Calibri" w:cs="Calibri"/>
        </w:rPr>
        <w:br/>
        <w:t xml:space="preserve">Lines 40-42: Is there substantial evidence that differences in immune function </w:t>
      </w:r>
      <w:proofErr w:type="gramStart"/>
      <w:r w:rsidRPr="00287AEE">
        <w:rPr>
          <w:rFonts w:ascii="Calibri" w:hAnsi="Calibri" w:cs="Calibri"/>
        </w:rPr>
        <w:t>actually prevent</w:t>
      </w:r>
      <w:proofErr w:type="gramEnd"/>
      <w:r w:rsidRPr="00287AEE">
        <w:rPr>
          <w:rFonts w:ascii="Calibri" w:hAnsi="Calibri" w:cs="Calibri"/>
        </w:rPr>
        <w:t xml:space="preserve"> </w:t>
      </w:r>
      <w:proofErr w:type="spellStart"/>
      <w:r w:rsidRPr="00287AEE">
        <w:rPr>
          <w:rFonts w:ascii="Calibri" w:hAnsi="Calibri" w:cs="Calibri"/>
        </w:rPr>
        <w:t>ectoparasitism</w:t>
      </w:r>
      <w:proofErr w:type="spellEnd"/>
      <w:r w:rsidRPr="00287AEE">
        <w:rPr>
          <w:rFonts w:ascii="Calibri" w:hAnsi="Calibri" w:cs="Calibri"/>
        </w:rPr>
        <w:t>? To my knowledge, there aren't many and the overall story for this is quite tentative.</w:t>
      </w:r>
      <w:r w:rsidRPr="00287AEE">
        <w:rPr>
          <w:rFonts w:ascii="Calibri" w:hAnsi="Calibri" w:cs="Calibri"/>
        </w:rPr>
        <w:br/>
      </w:r>
      <w:r w:rsidRPr="00287AEE">
        <w:rPr>
          <w:rFonts w:ascii="Calibri" w:hAnsi="Calibri" w:cs="Calibri"/>
          <w:b/>
          <w:bCs/>
          <w:color w:val="4472C4" w:themeColor="accent1"/>
        </w:rPr>
        <w:t>Response:</w:t>
      </w:r>
      <w:r w:rsidR="00367727">
        <w:rPr>
          <w:rFonts w:ascii="Calibri" w:hAnsi="Calibri" w:cs="Calibri"/>
          <w:b/>
          <w:bCs/>
          <w:color w:val="4472C4" w:themeColor="accent1"/>
        </w:rPr>
        <w:t xml:space="preserve"> </w:t>
      </w:r>
      <w:r w:rsidR="00367727">
        <w:rPr>
          <w:rFonts w:ascii="Calibri" w:hAnsi="Calibri" w:cs="Calibri"/>
          <w:color w:val="4472C4" w:themeColor="accent1"/>
        </w:rPr>
        <w:t>We have reworded to fit the reviewers point. There are experimental studies that have shown support for this hypothesis but meta-analytic approaches (Roberts et al., 2004) showed that this was highly species</w:t>
      </w:r>
      <w:ins w:id="44" w:author="C.M. Gienger" w:date="2023-12-20T14:02:00Z">
        <w:r w:rsidR="007578C5">
          <w:rPr>
            <w:rFonts w:ascii="Calibri" w:hAnsi="Calibri" w:cs="Calibri"/>
            <w:color w:val="4472C4" w:themeColor="accent1"/>
          </w:rPr>
          <w:t>-</w:t>
        </w:r>
      </w:ins>
      <w:del w:id="45" w:author="C.M. Gienger" w:date="2023-12-20T14:02:00Z">
        <w:r w:rsidR="00367727" w:rsidDel="007578C5">
          <w:rPr>
            <w:rFonts w:ascii="Calibri" w:hAnsi="Calibri" w:cs="Calibri"/>
            <w:color w:val="4472C4" w:themeColor="accent1"/>
          </w:rPr>
          <w:delText xml:space="preserve"> </w:delText>
        </w:r>
      </w:del>
      <w:r w:rsidR="00367727">
        <w:rPr>
          <w:rFonts w:ascii="Calibri" w:hAnsi="Calibri" w:cs="Calibri"/>
          <w:color w:val="4472C4" w:themeColor="accent1"/>
        </w:rPr>
        <w:t xml:space="preserve">specific in reptiles. </w:t>
      </w:r>
    </w:p>
    <w:p w14:paraId="3FC9E4B8" w14:textId="77777777" w:rsidR="00367727" w:rsidRDefault="00367727" w:rsidP="009C30C4">
      <w:pPr>
        <w:rPr>
          <w:rFonts w:ascii="Calibri" w:hAnsi="Calibri" w:cs="Calibri"/>
          <w:color w:val="4472C4" w:themeColor="accent1"/>
        </w:rPr>
      </w:pPr>
    </w:p>
    <w:p w14:paraId="72A740E0" w14:textId="77777777" w:rsidR="00514A5A" w:rsidRPr="00514A5A" w:rsidRDefault="00367727" w:rsidP="009C30C4">
      <w:pPr>
        <w:rPr>
          <w:rFonts w:ascii="Calibri" w:hAnsi="Calibri" w:cs="Calibri"/>
          <w:bCs/>
          <w:i/>
          <w:iCs/>
          <w:color w:val="4472C4" w:themeColor="accent1"/>
          <w:lang w:val="en-US"/>
        </w:rPr>
      </w:pPr>
      <w:r w:rsidRPr="00514A5A">
        <w:rPr>
          <w:rFonts w:ascii="Calibri" w:hAnsi="Calibri" w:cs="Calibri"/>
          <w:i/>
          <w:iCs/>
          <w:color w:val="4472C4" w:themeColor="accent1"/>
        </w:rPr>
        <w:t>“</w:t>
      </w:r>
      <w:r w:rsidR="00514A5A" w:rsidRPr="00514A5A">
        <w:rPr>
          <w:rFonts w:ascii="Calibri" w:hAnsi="Calibri" w:cs="Calibri"/>
          <w:bCs/>
          <w:i/>
          <w:iCs/>
          <w:color w:val="4472C4" w:themeColor="accent1"/>
          <w:lang w:val="en-US"/>
        </w:rPr>
        <w:t xml:space="preserve">In reptilian hosts, experimental manipulations have shown support for the ICHH, where testosterone reduces immunocompetence and increases the incidence or severity of parasitism (Olsson et al., 2000; </w:t>
      </w:r>
      <w:proofErr w:type="spellStart"/>
      <w:r w:rsidR="00514A5A" w:rsidRPr="00514A5A">
        <w:rPr>
          <w:rFonts w:ascii="Calibri" w:hAnsi="Calibri" w:cs="Calibri"/>
          <w:bCs/>
          <w:i/>
          <w:iCs/>
          <w:color w:val="4472C4" w:themeColor="accent1"/>
          <w:lang w:val="en-US"/>
        </w:rPr>
        <w:t>Megía</w:t>
      </w:r>
      <w:proofErr w:type="spellEnd"/>
      <w:r w:rsidR="00514A5A" w:rsidRPr="00514A5A">
        <w:rPr>
          <w:rFonts w:ascii="Calibri" w:hAnsi="Calibri" w:cs="Calibri"/>
          <w:bCs/>
          <w:i/>
          <w:iCs/>
          <w:color w:val="4472C4" w:themeColor="accent1"/>
          <w:lang w:val="en-US"/>
        </w:rPr>
        <w:t xml:space="preserve">-Palma et al., 2021). However meta-analytic work has shown support for this in reptiles is </w:t>
      </w:r>
      <w:commentRangeStart w:id="46"/>
      <w:r w:rsidR="00514A5A" w:rsidRPr="00514A5A">
        <w:rPr>
          <w:rFonts w:ascii="Calibri" w:hAnsi="Calibri" w:cs="Calibri"/>
          <w:bCs/>
          <w:i/>
          <w:iCs/>
          <w:color w:val="4472C4" w:themeColor="accent1"/>
          <w:lang w:val="en-US"/>
        </w:rPr>
        <w:t xml:space="preserve">species specific </w:t>
      </w:r>
      <w:commentRangeEnd w:id="46"/>
      <w:r w:rsidR="007578C5">
        <w:rPr>
          <w:rStyle w:val="CommentReference"/>
          <w:kern w:val="0"/>
          <w14:ligatures w14:val="none"/>
        </w:rPr>
        <w:commentReference w:id="46"/>
      </w:r>
      <w:r w:rsidR="00514A5A" w:rsidRPr="00514A5A">
        <w:rPr>
          <w:rFonts w:ascii="Calibri" w:hAnsi="Calibri" w:cs="Calibri"/>
          <w:bCs/>
          <w:i/>
          <w:iCs/>
          <w:color w:val="4472C4" w:themeColor="accent1"/>
          <w:lang w:val="en-US"/>
        </w:rPr>
        <w:t>(Roberts, Buchanan, &amp; Evans, 2004).”</w:t>
      </w:r>
    </w:p>
    <w:p w14:paraId="00826F46" w14:textId="0B9F204F" w:rsidR="009C30C4" w:rsidRPr="00287AEE" w:rsidRDefault="009C30C4" w:rsidP="009C30C4">
      <w:pPr>
        <w:rPr>
          <w:rFonts w:ascii="Calibri" w:hAnsi="Calibri" w:cs="Calibri"/>
          <w:b/>
          <w:bCs/>
          <w:color w:val="4472C4" w:themeColor="accent1"/>
        </w:rPr>
      </w:pPr>
      <w:r w:rsidRPr="00287AEE">
        <w:rPr>
          <w:rFonts w:ascii="Calibri" w:hAnsi="Calibri" w:cs="Calibri"/>
        </w:rPr>
        <w:br/>
      </w:r>
      <w:commentRangeStart w:id="47"/>
      <w:commentRangeStart w:id="48"/>
      <w:r w:rsidRPr="00287AEE">
        <w:rPr>
          <w:rFonts w:ascii="Calibri" w:hAnsi="Calibri" w:cs="Calibri"/>
        </w:rPr>
        <w:t>Line 53: Results of studies on T and parasitism are mixed. Meta-analyses found administration of exogenous T causes an overall increase in parasitism (Roberts et al., 2004; Foo et al., 2017), but parasitism is not usually correlated with T in unmanipulated animals (Foo et al., 2017). I suggest you make this point.</w:t>
      </w:r>
      <w:r w:rsidRPr="00287AEE">
        <w:rPr>
          <w:rFonts w:ascii="Calibri" w:hAnsi="Calibri" w:cs="Calibri"/>
        </w:rPr>
        <w:br/>
      </w:r>
      <w:commentRangeEnd w:id="47"/>
      <w:r w:rsidR="00367727">
        <w:rPr>
          <w:rStyle w:val="CommentReference"/>
          <w:kern w:val="0"/>
          <w14:ligatures w14:val="none"/>
        </w:rPr>
        <w:commentReference w:id="47"/>
      </w:r>
      <w:commentRangeEnd w:id="48"/>
      <w:r w:rsidR="007578C5">
        <w:rPr>
          <w:rStyle w:val="CommentReference"/>
          <w:kern w:val="0"/>
          <w14:ligatures w14:val="none"/>
        </w:rPr>
        <w:commentReference w:id="48"/>
      </w:r>
      <w:r w:rsidRPr="00287AEE">
        <w:rPr>
          <w:rFonts w:ascii="Calibri" w:hAnsi="Calibri" w:cs="Calibri"/>
          <w:b/>
          <w:bCs/>
          <w:color w:val="4472C4" w:themeColor="accent1"/>
        </w:rPr>
        <w:t>Response:</w:t>
      </w:r>
    </w:p>
    <w:p w14:paraId="382E4CCF" w14:textId="7E2643E5" w:rsidR="006C6450" w:rsidRDefault="009C30C4" w:rsidP="009C30C4">
      <w:pPr>
        <w:rPr>
          <w:rFonts w:ascii="Calibri" w:hAnsi="Calibri" w:cs="Calibri"/>
          <w:color w:val="4472C4" w:themeColor="accent1"/>
        </w:rPr>
      </w:pPr>
      <w:r w:rsidRPr="00287AEE">
        <w:rPr>
          <w:rFonts w:ascii="Calibri" w:hAnsi="Calibri" w:cs="Calibri"/>
        </w:rPr>
        <w:br/>
        <w:t>Line 64: There isn't that much limited information on host-parasite relationships between ages and sexes. See Pollock &amp; John-Alder 2019, studies by RS Lane, and many others.</w:t>
      </w:r>
      <w:r w:rsidRPr="00287AEE">
        <w:rPr>
          <w:rFonts w:ascii="Calibri" w:hAnsi="Calibri" w:cs="Calibri"/>
        </w:rPr>
        <w:br/>
      </w:r>
      <w:r w:rsidRPr="00287AEE">
        <w:rPr>
          <w:rFonts w:ascii="Calibri" w:hAnsi="Calibri" w:cs="Calibri"/>
          <w:b/>
          <w:bCs/>
          <w:color w:val="4472C4" w:themeColor="accent1"/>
        </w:rPr>
        <w:lastRenderedPageBreak/>
        <w:t>Response:</w:t>
      </w:r>
      <w:r w:rsidR="006C6450">
        <w:rPr>
          <w:rFonts w:ascii="Calibri" w:hAnsi="Calibri" w:cs="Calibri"/>
          <w:b/>
          <w:bCs/>
          <w:color w:val="4472C4" w:themeColor="accent1"/>
        </w:rPr>
        <w:t xml:space="preserve"> </w:t>
      </w:r>
      <w:r w:rsidR="006C6450">
        <w:rPr>
          <w:rFonts w:ascii="Calibri" w:hAnsi="Calibri" w:cs="Calibri"/>
          <w:color w:val="4472C4" w:themeColor="accent1"/>
        </w:rPr>
        <w:t xml:space="preserve"> Good point and thanks for the papers. We have reworded this section to meet this reviewer’s point and address reviewer 1’s point: </w:t>
      </w:r>
    </w:p>
    <w:p w14:paraId="0238A7D3" w14:textId="77777777" w:rsidR="006C6450" w:rsidRPr="006C7511" w:rsidRDefault="006C6450" w:rsidP="009C30C4">
      <w:pPr>
        <w:rPr>
          <w:rFonts w:ascii="Calibri" w:hAnsi="Calibri" w:cs="Calibri"/>
          <w:color w:val="4472C4" w:themeColor="accent1"/>
        </w:rPr>
      </w:pPr>
    </w:p>
    <w:p w14:paraId="4C162135" w14:textId="34BE64C2" w:rsidR="006C6450" w:rsidRPr="001E6689" w:rsidRDefault="006C6450" w:rsidP="009C30C4">
      <w:pPr>
        <w:rPr>
          <w:rFonts w:ascii="Calibri" w:hAnsi="Calibri" w:cs="Calibri"/>
          <w:i/>
          <w:iCs/>
          <w:color w:val="4472C4" w:themeColor="accent1"/>
        </w:rPr>
      </w:pPr>
      <w:r w:rsidRPr="001E6689">
        <w:rPr>
          <w:rFonts w:ascii="Calibri" w:hAnsi="Calibri" w:cs="Calibri"/>
          <w:i/>
          <w:iCs/>
          <w:color w:val="4472C4" w:themeColor="accent1"/>
        </w:rPr>
        <w:t>“</w:t>
      </w:r>
      <w:r w:rsidR="001E6689" w:rsidRPr="001E6689">
        <w:rPr>
          <w:rFonts w:ascii="Calibri" w:hAnsi="Calibri" w:cs="Calibri"/>
          <w:i/>
          <w:iCs/>
          <w:color w:val="4472C4" w:themeColor="accent1"/>
        </w:rPr>
        <w:t xml:space="preserve">Under natural settings, how host-parasite relationship varies with factors such as sex and age </w:t>
      </w:r>
      <w:proofErr w:type="gramStart"/>
      <w:r w:rsidR="001E6689" w:rsidRPr="001E6689">
        <w:rPr>
          <w:rFonts w:ascii="Calibri" w:hAnsi="Calibri" w:cs="Calibri"/>
          <w:i/>
          <w:iCs/>
          <w:color w:val="4472C4" w:themeColor="accent1"/>
        </w:rPr>
        <w:t>is</w:t>
      </w:r>
      <w:proofErr w:type="gramEnd"/>
      <w:r w:rsidR="001E6689" w:rsidRPr="001E6689">
        <w:rPr>
          <w:rFonts w:ascii="Calibri" w:hAnsi="Calibri" w:cs="Calibri"/>
          <w:i/>
          <w:iCs/>
          <w:color w:val="4472C4" w:themeColor="accent1"/>
        </w:rPr>
        <w:t xml:space="preserve"> understood (Amo et al., 2007; Dudek et al., 2016; Pollock &amp; John-Alder, 2020), but </w:t>
      </w:r>
      <w:commentRangeStart w:id="49"/>
      <w:ins w:id="50" w:author="C.M. Gienger" w:date="2023-12-20T14:16:00Z">
        <w:r w:rsidR="00BF1218">
          <w:rPr>
            <w:rFonts w:ascii="Calibri" w:hAnsi="Calibri" w:cs="Calibri"/>
            <w:i/>
            <w:iCs/>
            <w:color w:val="4472C4" w:themeColor="accent1"/>
          </w:rPr>
          <w:t xml:space="preserve">there is </w:t>
        </w:r>
        <w:commentRangeEnd w:id="49"/>
        <w:r w:rsidR="00BF1218">
          <w:rPr>
            <w:rStyle w:val="CommentReference"/>
            <w:kern w:val="0"/>
            <w14:ligatures w14:val="none"/>
          </w:rPr>
          <w:commentReference w:id="49"/>
        </w:r>
      </w:ins>
      <w:r w:rsidR="001E6689" w:rsidRPr="001E6689">
        <w:rPr>
          <w:rFonts w:ascii="Calibri" w:hAnsi="Calibri" w:cs="Calibri"/>
          <w:i/>
          <w:iCs/>
          <w:color w:val="4472C4" w:themeColor="accent1"/>
        </w:rPr>
        <w:t xml:space="preserve">limited information on how parasites can directly influence host physiological traits for hosts in situ (but see </w:t>
      </w:r>
      <w:proofErr w:type="spellStart"/>
      <w:r w:rsidR="001E6689" w:rsidRPr="001E6689">
        <w:rPr>
          <w:rFonts w:ascii="Calibri" w:hAnsi="Calibri" w:cs="Calibri"/>
          <w:i/>
          <w:iCs/>
          <w:color w:val="4472C4" w:themeColor="accent1"/>
        </w:rPr>
        <w:t>Megía</w:t>
      </w:r>
      <w:proofErr w:type="spellEnd"/>
      <w:r w:rsidR="001E6689" w:rsidRPr="001E6689">
        <w:rPr>
          <w:rFonts w:ascii="Calibri" w:hAnsi="Calibri" w:cs="Calibri"/>
          <w:i/>
          <w:iCs/>
          <w:color w:val="4472C4" w:themeColor="accent1"/>
        </w:rPr>
        <w:t>-Palma et al., 2020).”</w:t>
      </w:r>
    </w:p>
    <w:p w14:paraId="36E194D1" w14:textId="77777777" w:rsidR="00367727" w:rsidRDefault="009C30C4" w:rsidP="009C30C4">
      <w:pPr>
        <w:rPr>
          <w:rFonts w:ascii="Calibri" w:hAnsi="Calibri" w:cs="Calibri"/>
          <w:b/>
          <w:bCs/>
        </w:rPr>
      </w:pPr>
      <w:r w:rsidRPr="006C7511">
        <w:rPr>
          <w:rFonts w:ascii="Calibri" w:hAnsi="Calibri" w:cs="Calibri"/>
        </w:rPr>
        <w:br/>
      </w:r>
    </w:p>
    <w:p w14:paraId="5CAE9808" w14:textId="3F583B23" w:rsidR="00D1678A" w:rsidRPr="006C7511" w:rsidRDefault="009C30C4" w:rsidP="009C30C4">
      <w:pPr>
        <w:rPr>
          <w:rFonts w:ascii="Calibri" w:hAnsi="Calibri" w:cs="Calibri"/>
          <w:color w:val="4472C4" w:themeColor="accent1"/>
        </w:rPr>
      </w:pPr>
      <w:r w:rsidRPr="00367727">
        <w:rPr>
          <w:rFonts w:ascii="Calibri" w:hAnsi="Calibri" w:cs="Calibri"/>
          <w:b/>
          <w:bCs/>
        </w:rPr>
        <w:t>METHODS</w:t>
      </w:r>
      <w:r w:rsidRPr="00367727">
        <w:rPr>
          <w:rFonts w:ascii="Calibri" w:hAnsi="Calibri" w:cs="Calibri"/>
          <w:b/>
          <w:bCs/>
        </w:rPr>
        <w:br/>
      </w:r>
      <w:r w:rsidRPr="006C7511">
        <w:rPr>
          <w:rFonts w:ascii="Calibri" w:hAnsi="Calibri" w:cs="Calibri"/>
        </w:rPr>
        <w:t xml:space="preserve">Lines 82-83: Can you be more specific with months (or weeks) that lizards were </w:t>
      </w:r>
      <w:proofErr w:type="gramStart"/>
      <w:r w:rsidRPr="006C7511">
        <w:rPr>
          <w:rFonts w:ascii="Calibri" w:hAnsi="Calibri" w:cs="Calibri"/>
        </w:rPr>
        <w:t>captured</w:t>
      </w:r>
      <w:proofErr w:type="gramEnd"/>
      <w:r w:rsidRPr="006C7511">
        <w:rPr>
          <w:rFonts w:ascii="Calibri" w:hAnsi="Calibri" w:cs="Calibri"/>
        </w:rPr>
        <w:t xml:space="preserve"> and tick parasitism was quantified? A recent study by Pollock John-Alder 2019, and other prior studies show effects of time of year (i.e., months/weeks of capture) where </w:t>
      </w:r>
      <w:proofErr w:type="spellStart"/>
      <w:proofErr w:type="gramStart"/>
      <w:r w:rsidRPr="006C7511">
        <w:rPr>
          <w:rFonts w:ascii="Calibri" w:hAnsi="Calibri" w:cs="Calibri"/>
        </w:rPr>
        <w:t>some times</w:t>
      </w:r>
      <w:proofErr w:type="spellEnd"/>
      <w:proofErr w:type="gramEnd"/>
      <w:r w:rsidRPr="006C7511">
        <w:rPr>
          <w:rFonts w:ascii="Calibri" w:hAnsi="Calibri" w:cs="Calibri"/>
        </w:rPr>
        <w:t xml:space="preserve"> parasitism is significantly lower than others. As such, this could have impacted your results/findings.</w:t>
      </w:r>
      <w:r w:rsidRPr="006C7511">
        <w:rPr>
          <w:rFonts w:ascii="Calibri" w:hAnsi="Calibri" w:cs="Calibri"/>
        </w:rPr>
        <w:br/>
      </w:r>
      <w:r w:rsidRPr="006C7511">
        <w:rPr>
          <w:rFonts w:ascii="Calibri" w:hAnsi="Calibri" w:cs="Calibri"/>
          <w:b/>
          <w:bCs/>
          <w:color w:val="4472C4" w:themeColor="accent1"/>
        </w:rPr>
        <w:t>Response:</w:t>
      </w:r>
      <w:r w:rsidR="003840D1" w:rsidRPr="006C7511">
        <w:rPr>
          <w:rFonts w:ascii="Calibri" w:hAnsi="Calibri" w:cs="Calibri"/>
          <w:b/>
          <w:bCs/>
          <w:color w:val="4472C4" w:themeColor="accent1"/>
        </w:rPr>
        <w:t xml:space="preserve"> </w:t>
      </w:r>
      <w:r w:rsidR="003840D1" w:rsidRPr="006C7511">
        <w:rPr>
          <w:rFonts w:ascii="Calibri" w:hAnsi="Calibri" w:cs="Calibri"/>
          <w:color w:val="4472C4" w:themeColor="accent1"/>
        </w:rPr>
        <w:t>The timings were between</w:t>
      </w:r>
      <w:r w:rsidR="00D1678A" w:rsidRPr="006C7511">
        <w:rPr>
          <w:rFonts w:ascii="Calibri" w:hAnsi="Calibri" w:cs="Calibri"/>
          <w:color w:val="4472C4" w:themeColor="accent1"/>
        </w:rPr>
        <w:t xml:space="preserve"> May and September</w:t>
      </w:r>
      <w:r w:rsidR="003840D1" w:rsidRPr="006C7511">
        <w:rPr>
          <w:rFonts w:ascii="Calibri" w:hAnsi="Calibri" w:cs="Calibri"/>
          <w:color w:val="4472C4" w:themeColor="accent1"/>
        </w:rPr>
        <w:t xml:space="preserve">. We have </w:t>
      </w:r>
      <w:r w:rsidR="00D1678A" w:rsidRPr="006C7511">
        <w:rPr>
          <w:rFonts w:ascii="Calibri" w:hAnsi="Calibri" w:cs="Calibri"/>
          <w:color w:val="4472C4" w:themeColor="accent1"/>
        </w:rPr>
        <w:t>clarified</w:t>
      </w:r>
      <w:r w:rsidR="003840D1" w:rsidRPr="006C7511">
        <w:rPr>
          <w:rFonts w:ascii="Calibri" w:hAnsi="Calibri" w:cs="Calibri"/>
          <w:color w:val="4472C4" w:themeColor="accent1"/>
        </w:rPr>
        <w:t xml:space="preserve"> this in the methods and </w:t>
      </w:r>
      <w:r w:rsidR="00D1678A" w:rsidRPr="006C7511">
        <w:rPr>
          <w:rFonts w:ascii="Calibri" w:hAnsi="Calibri" w:cs="Calibri"/>
          <w:color w:val="4472C4" w:themeColor="accent1"/>
        </w:rPr>
        <w:t xml:space="preserve">expanded on this interesting point in the discussion. </w:t>
      </w:r>
    </w:p>
    <w:p w14:paraId="77E70485" w14:textId="77777777" w:rsidR="001E6689" w:rsidRDefault="001E6689" w:rsidP="009C30C4">
      <w:pPr>
        <w:rPr>
          <w:rFonts w:ascii="Calibri" w:hAnsi="Calibri" w:cs="Calibri"/>
          <w:color w:val="4472C4" w:themeColor="accent1"/>
        </w:rPr>
      </w:pPr>
    </w:p>
    <w:p w14:paraId="75B56D4B" w14:textId="7E1E9FD7" w:rsidR="00D1678A" w:rsidRPr="006C7511" w:rsidRDefault="00D1678A" w:rsidP="009C30C4">
      <w:pPr>
        <w:rPr>
          <w:rFonts w:ascii="Calibri" w:hAnsi="Calibri" w:cs="Calibri"/>
        </w:rPr>
      </w:pPr>
      <w:r w:rsidRPr="006C7511">
        <w:rPr>
          <w:rFonts w:ascii="Calibri" w:hAnsi="Calibri" w:cs="Calibri"/>
          <w:color w:val="4472C4" w:themeColor="accent1"/>
        </w:rPr>
        <w:t>Methods: “</w:t>
      </w:r>
      <w:r w:rsidRPr="001E6689">
        <w:rPr>
          <w:rFonts w:ascii="Calibri" w:hAnsi="Calibri" w:cs="Calibri"/>
          <w:i/>
          <w:iCs/>
          <w:color w:val="4472C4" w:themeColor="accent1"/>
        </w:rPr>
        <w:t>From May - September of 2014 and 2015, adult S. undulatus were captured by hand or by noosing</w:t>
      </w:r>
      <w:r w:rsidRPr="006C7511">
        <w:rPr>
          <w:rFonts w:ascii="Calibri" w:hAnsi="Calibri" w:cs="Calibri"/>
          <w:color w:val="4472C4" w:themeColor="accent1"/>
        </w:rPr>
        <w:t>.”</w:t>
      </w:r>
    </w:p>
    <w:p w14:paraId="37EC394E" w14:textId="77777777" w:rsidR="00D1678A" w:rsidRPr="006C7511" w:rsidRDefault="00D1678A" w:rsidP="009C30C4">
      <w:pPr>
        <w:rPr>
          <w:rFonts w:ascii="Calibri" w:hAnsi="Calibri" w:cs="Calibri"/>
        </w:rPr>
      </w:pPr>
    </w:p>
    <w:p w14:paraId="289A23E8" w14:textId="3DF9DC9B" w:rsidR="00D1678A" w:rsidRPr="006C7511" w:rsidRDefault="00D1678A" w:rsidP="009C30C4">
      <w:pPr>
        <w:rPr>
          <w:rFonts w:ascii="Calibri" w:hAnsi="Calibri" w:cs="Calibri"/>
          <w:color w:val="4472C4" w:themeColor="accent1"/>
        </w:rPr>
      </w:pPr>
      <w:r w:rsidRPr="006C7511">
        <w:rPr>
          <w:rFonts w:ascii="Calibri" w:hAnsi="Calibri" w:cs="Calibri"/>
          <w:color w:val="4472C4" w:themeColor="accent1"/>
        </w:rPr>
        <w:t xml:space="preserve">Discussion: </w:t>
      </w:r>
      <w:r w:rsidR="006C7511" w:rsidRPr="001E6689">
        <w:rPr>
          <w:rFonts w:ascii="Calibri" w:hAnsi="Calibri" w:cs="Calibri"/>
          <w:i/>
          <w:iCs/>
          <w:color w:val="4472C4" w:themeColor="accent1"/>
        </w:rPr>
        <w:t>“</w:t>
      </w:r>
      <w:r w:rsidR="001E6689" w:rsidRPr="001E6689">
        <w:rPr>
          <w:rFonts w:ascii="Calibri" w:hAnsi="Calibri" w:cs="Calibri"/>
          <w:i/>
          <w:iCs/>
          <w:color w:val="4472C4" w:themeColor="accent1"/>
          <w:lang w:val="en-US"/>
        </w:rPr>
        <w:t>Our data show that other factors, such as the sex and size of lizard hosts, may play a more significant role than relative condition in tick infection rates. Other factors such as seasonality of parasitism and how parasitism may vary by sex would be fruitful area to investigate. A recent investigation into mite parasitism of S. undulatus across different seasons found that mite loads vary seasonally, with the highest loads in the warmer months, and are influenced by environmental mite abundance (Pollock &amp; John-Alder, 2020). More specifically adult females experienced higher mite loads than males during early summer, while yearling males had higher mite loads than females later in the season (Pollock &amp; John-Alder, 2020). Such complex interactions should be considered in future studies when investigating how larger ectoparasites, such as ticks, vary seasonally between sex and age</w:t>
      </w:r>
      <w:r w:rsidR="001E6689">
        <w:rPr>
          <w:rFonts w:ascii="Calibri" w:hAnsi="Calibri" w:cs="Calibri"/>
          <w:i/>
          <w:iCs/>
          <w:color w:val="4472C4" w:themeColor="accent1"/>
          <w:lang w:val="en-US"/>
        </w:rPr>
        <w:t>.</w:t>
      </w:r>
      <w:r w:rsidR="001E6689" w:rsidRPr="001E6689">
        <w:rPr>
          <w:rFonts w:ascii="Calibri" w:hAnsi="Calibri" w:cs="Calibri"/>
          <w:i/>
          <w:iCs/>
          <w:color w:val="4472C4" w:themeColor="accent1"/>
          <w:lang w:val="en-US"/>
        </w:rPr>
        <w:t>”</w:t>
      </w:r>
    </w:p>
    <w:p w14:paraId="4060B929" w14:textId="4B7C05B5" w:rsidR="009C30C4" w:rsidRPr="006C7511" w:rsidRDefault="009C30C4" w:rsidP="009C30C4">
      <w:pPr>
        <w:rPr>
          <w:rFonts w:ascii="Calibri" w:hAnsi="Calibri" w:cs="Calibri"/>
          <w:color w:val="4472C4" w:themeColor="accent1"/>
        </w:rPr>
      </w:pPr>
      <w:r w:rsidRPr="00287AEE">
        <w:rPr>
          <w:rFonts w:ascii="Calibri" w:hAnsi="Calibri" w:cs="Calibri"/>
        </w:rPr>
        <w:br/>
        <w:t>General Question: Why did you quantify ticks? Are there not chigger mites? If there are chigger mites, then why not quantify both types of ectoparasites?</w:t>
      </w:r>
      <w:r w:rsidRPr="00287AEE">
        <w:rPr>
          <w:rFonts w:ascii="Calibri" w:hAnsi="Calibri" w:cs="Calibri"/>
        </w:rPr>
        <w:br/>
      </w:r>
      <w:r w:rsidRPr="00287AEE">
        <w:rPr>
          <w:rFonts w:ascii="Calibri" w:hAnsi="Calibri" w:cs="Calibri"/>
          <w:b/>
          <w:bCs/>
          <w:color w:val="4472C4" w:themeColor="accent1"/>
        </w:rPr>
        <w:t>Response:</w:t>
      </w:r>
      <w:r w:rsidR="006C7511">
        <w:rPr>
          <w:rFonts w:ascii="Calibri" w:hAnsi="Calibri" w:cs="Calibri"/>
          <w:b/>
          <w:bCs/>
          <w:color w:val="4472C4" w:themeColor="accent1"/>
        </w:rPr>
        <w:t xml:space="preserve"> </w:t>
      </w:r>
      <w:r w:rsidR="006C7511">
        <w:rPr>
          <w:rFonts w:ascii="Calibri" w:hAnsi="Calibri" w:cs="Calibri"/>
          <w:color w:val="4472C4" w:themeColor="accent1"/>
        </w:rPr>
        <w:t xml:space="preserve">It’s interesting, we documented if animals had </w:t>
      </w:r>
      <w:proofErr w:type="gramStart"/>
      <w:r w:rsidR="006C7511">
        <w:rPr>
          <w:rFonts w:ascii="Calibri" w:hAnsi="Calibri" w:cs="Calibri"/>
          <w:color w:val="4472C4" w:themeColor="accent1"/>
        </w:rPr>
        <w:t>mites</w:t>
      </w:r>
      <w:proofErr w:type="gramEnd"/>
      <w:r w:rsidR="006C7511">
        <w:rPr>
          <w:rFonts w:ascii="Calibri" w:hAnsi="Calibri" w:cs="Calibri"/>
          <w:color w:val="4472C4" w:themeColor="accent1"/>
        </w:rPr>
        <w:t xml:space="preserve"> but we had less than 5 instances with individuals with mites! </w:t>
      </w:r>
      <w:commentRangeStart w:id="51"/>
      <w:commentRangeStart w:id="52"/>
      <w:commentRangeStart w:id="53"/>
      <w:commentRangeStart w:id="54"/>
      <w:commentRangeStart w:id="55"/>
      <w:r w:rsidR="006C7511">
        <w:rPr>
          <w:rFonts w:ascii="Calibri" w:hAnsi="Calibri" w:cs="Calibri"/>
          <w:color w:val="4472C4" w:themeColor="accent1"/>
        </w:rPr>
        <w:t>Others have suggested that this species is a vector of Lyme disease</w:t>
      </w:r>
      <w:r w:rsidR="00C05583">
        <w:rPr>
          <w:rFonts w:ascii="Calibri" w:hAnsi="Calibri" w:cs="Calibri"/>
          <w:color w:val="4472C4" w:themeColor="accent1"/>
        </w:rPr>
        <w:t>..</w:t>
      </w:r>
      <w:r w:rsidR="006C7511">
        <w:rPr>
          <w:rFonts w:ascii="Calibri" w:hAnsi="Calibri" w:cs="Calibri"/>
          <w:color w:val="4472C4" w:themeColor="accent1"/>
        </w:rPr>
        <w:t>.</w:t>
      </w:r>
      <w:r w:rsidR="00C05583">
        <w:rPr>
          <w:rFonts w:ascii="Calibri" w:hAnsi="Calibri" w:cs="Calibri"/>
          <w:color w:val="4472C4" w:themeColor="accent1"/>
        </w:rPr>
        <w:t>?</w:t>
      </w:r>
      <w:r w:rsidR="006C7511">
        <w:rPr>
          <w:rFonts w:ascii="Calibri" w:hAnsi="Calibri" w:cs="Calibri"/>
          <w:color w:val="4472C4" w:themeColor="accent1"/>
        </w:rPr>
        <w:t xml:space="preserve"> </w:t>
      </w:r>
      <w:commentRangeEnd w:id="51"/>
      <w:r w:rsidR="006C7511">
        <w:rPr>
          <w:rStyle w:val="CommentReference"/>
          <w:kern w:val="0"/>
          <w14:ligatures w14:val="none"/>
        </w:rPr>
        <w:commentReference w:id="51"/>
      </w:r>
      <w:commentRangeEnd w:id="52"/>
      <w:r w:rsidR="00096717">
        <w:rPr>
          <w:rStyle w:val="CommentReference"/>
          <w:kern w:val="0"/>
          <w14:ligatures w14:val="none"/>
        </w:rPr>
        <w:commentReference w:id="52"/>
      </w:r>
      <w:commentRangeEnd w:id="53"/>
      <w:r w:rsidR="004368E6">
        <w:rPr>
          <w:rStyle w:val="CommentReference"/>
          <w:kern w:val="0"/>
          <w14:ligatures w14:val="none"/>
        </w:rPr>
        <w:commentReference w:id="53"/>
      </w:r>
      <w:commentRangeEnd w:id="54"/>
      <w:r w:rsidR="004368E6">
        <w:rPr>
          <w:rStyle w:val="CommentReference"/>
          <w:kern w:val="0"/>
          <w14:ligatures w14:val="none"/>
        </w:rPr>
        <w:commentReference w:id="54"/>
      </w:r>
      <w:commentRangeEnd w:id="55"/>
      <w:r w:rsidR="004368E6">
        <w:rPr>
          <w:rStyle w:val="CommentReference"/>
          <w:kern w:val="0"/>
          <w14:ligatures w14:val="none"/>
        </w:rPr>
        <w:commentReference w:id="55"/>
      </w:r>
    </w:p>
    <w:p w14:paraId="159D0804" w14:textId="77777777" w:rsidR="00367727" w:rsidRDefault="009C30C4" w:rsidP="009C30C4">
      <w:pPr>
        <w:rPr>
          <w:rFonts w:ascii="Calibri" w:hAnsi="Calibri" w:cs="Calibri"/>
          <w:b/>
          <w:bCs/>
        </w:rPr>
      </w:pPr>
      <w:r w:rsidRPr="00287AEE">
        <w:rPr>
          <w:rFonts w:ascii="Calibri" w:hAnsi="Calibri" w:cs="Calibri"/>
        </w:rPr>
        <w:br/>
      </w:r>
    </w:p>
    <w:p w14:paraId="3D6F0ECC" w14:textId="0716ED5F" w:rsidR="009C30C4" w:rsidRPr="00287AEE" w:rsidRDefault="009C30C4" w:rsidP="009C30C4">
      <w:pPr>
        <w:rPr>
          <w:rFonts w:ascii="Calibri" w:hAnsi="Calibri" w:cs="Calibri"/>
          <w:b/>
          <w:bCs/>
          <w:color w:val="4472C4" w:themeColor="accent1"/>
        </w:rPr>
      </w:pPr>
      <w:r w:rsidRPr="00287AEE">
        <w:rPr>
          <w:rFonts w:ascii="Calibri" w:hAnsi="Calibri" w:cs="Calibri"/>
          <w:b/>
          <w:bCs/>
        </w:rPr>
        <w:t>RESULTS</w:t>
      </w:r>
      <w:r w:rsidRPr="00287AEE">
        <w:rPr>
          <w:rFonts w:ascii="Calibri" w:hAnsi="Calibri" w:cs="Calibri"/>
        </w:rPr>
        <w:br/>
        <w:t>What were the parasite loads? You describe parasite prevalence (whether a lizard had a tick/ticks), but not loads. Loads would likely be a much better descriptor of how parasitized an individual is and how much of an effect parasitism could have on individuals. For example, 1 tick or 2 ticks might not have much of an effect, but 5 or more ticks could have a strong effect.</w:t>
      </w:r>
      <w:r w:rsidRPr="00287AEE">
        <w:rPr>
          <w:rFonts w:ascii="Calibri" w:hAnsi="Calibri" w:cs="Calibri"/>
        </w:rPr>
        <w:br/>
      </w:r>
      <w:r w:rsidRPr="00287AEE">
        <w:rPr>
          <w:rFonts w:ascii="Calibri" w:hAnsi="Calibri" w:cs="Calibri"/>
          <w:b/>
          <w:bCs/>
          <w:color w:val="4472C4" w:themeColor="accent1"/>
        </w:rPr>
        <w:t>Response:</w:t>
      </w:r>
    </w:p>
    <w:p w14:paraId="7B257C38" w14:textId="2803F684" w:rsidR="004A635F" w:rsidRDefault="004A635F" w:rsidP="004A635F">
      <w:pPr>
        <w:rPr>
          <w:rFonts w:ascii="Calibri" w:hAnsi="Calibri" w:cs="Calibri"/>
          <w:color w:val="4472C4" w:themeColor="accent1"/>
        </w:rPr>
      </w:pPr>
      <w:r>
        <w:rPr>
          <w:rFonts w:ascii="Calibri" w:hAnsi="Calibri" w:cs="Calibri"/>
          <w:color w:val="4472C4" w:themeColor="accent1"/>
        </w:rPr>
        <w:lastRenderedPageBreak/>
        <w:t>The reason tick load was not used was because it was out of the scope of our project. We did not have the replication/sample size of “tick load groupings” for statistical power to ask those questions</w:t>
      </w:r>
      <w:ins w:id="56" w:author="C.M. Gienger" w:date="2023-12-20T14:29:00Z">
        <w:r w:rsidR="004368E6">
          <w:rPr>
            <w:rFonts w:ascii="Calibri" w:hAnsi="Calibri" w:cs="Calibri"/>
            <w:color w:val="4472C4" w:themeColor="accent1"/>
          </w:rPr>
          <w:t xml:space="preserve"> (low variation in # of ticks observed on lizards)</w:t>
        </w:r>
      </w:ins>
      <w:r>
        <w:rPr>
          <w:rFonts w:ascii="Calibri" w:hAnsi="Calibri" w:cs="Calibri"/>
          <w:color w:val="4472C4" w:themeColor="accent1"/>
        </w:rPr>
        <w:t xml:space="preserve">. See histogram below of the frequency of lizards with ticks. We agree with this point </w:t>
      </w:r>
      <w:r w:rsidR="001E6689">
        <w:rPr>
          <w:rFonts w:ascii="Calibri" w:hAnsi="Calibri" w:cs="Calibri"/>
          <w:color w:val="4472C4" w:themeColor="accent1"/>
        </w:rPr>
        <w:t xml:space="preserve">brought up by the reviewer </w:t>
      </w:r>
      <w:r>
        <w:rPr>
          <w:rFonts w:ascii="Calibri" w:hAnsi="Calibri" w:cs="Calibri"/>
          <w:color w:val="4472C4" w:themeColor="accent1"/>
        </w:rPr>
        <w:t xml:space="preserve">and have added that tick loads should be investigated in future studies. </w:t>
      </w:r>
    </w:p>
    <w:p w14:paraId="7FA55D6F" w14:textId="173A35F9" w:rsidR="004A635F" w:rsidRDefault="004A635F" w:rsidP="004A635F">
      <w:pPr>
        <w:jc w:val="center"/>
        <w:rPr>
          <w:rFonts w:ascii="Calibri" w:hAnsi="Calibri" w:cs="Calibri"/>
        </w:rPr>
      </w:pPr>
      <w:r w:rsidRPr="004A635F">
        <w:rPr>
          <w:rFonts w:ascii="Calibri" w:hAnsi="Calibri" w:cs="Calibri"/>
          <w:noProof/>
          <w:color w:val="4472C4" w:themeColor="accent1"/>
        </w:rPr>
        <w:drawing>
          <wp:inline distT="0" distB="0" distL="0" distR="0" wp14:anchorId="2F355904" wp14:editId="2CA4B3D7">
            <wp:extent cx="3924300" cy="2590800"/>
            <wp:effectExtent l="0" t="0" r="0" b="0"/>
            <wp:docPr id="710407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407708" name=""/>
                    <pic:cNvPicPr/>
                  </pic:nvPicPr>
                  <pic:blipFill>
                    <a:blip r:embed="rId12"/>
                    <a:stretch>
                      <a:fillRect/>
                    </a:stretch>
                  </pic:blipFill>
                  <pic:spPr>
                    <a:xfrm>
                      <a:off x="0" y="0"/>
                      <a:ext cx="3924300" cy="2590800"/>
                    </a:xfrm>
                    <a:prstGeom prst="rect">
                      <a:avLst/>
                    </a:prstGeom>
                  </pic:spPr>
                </pic:pic>
              </a:graphicData>
            </a:graphic>
          </wp:inline>
        </w:drawing>
      </w:r>
    </w:p>
    <w:p w14:paraId="49F303F1" w14:textId="77777777" w:rsidR="00367727" w:rsidRDefault="009C30C4" w:rsidP="009C30C4">
      <w:pPr>
        <w:rPr>
          <w:rFonts w:ascii="Calibri" w:hAnsi="Calibri" w:cs="Calibri"/>
          <w:b/>
          <w:bCs/>
        </w:rPr>
      </w:pPr>
      <w:r w:rsidRPr="00287AEE">
        <w:rPr>
          <w:rFonts w:ascii="Calibri" w:hAnsi="Calibri" w:cs="Calibri"/>
        </w:rPr>
        <w:br/>
      </w:r>
    </w:p>
    <w:p w14:paraId="741B8073" w14:textId="77777777" w:rsidR="00367727" w:rsidRDefault="00367727" w:rsidP="009C30C4">
      <w:pPr>
        <w:rPr>
          <w:rFonts w:ascii="Calibri" w:hAnsi="Calibri" w:cs="Calibri"/>
          <w:b/>
          <w:bCs/>
        </w:rPr>
      </w:pPr>
    </w:p>
    <w:p w14:paraId="18414EDD" w14:textId="0AEAFDE9" w:rsidR="009C30C4" w:rsidRPr="00287AEE" w:rsidRDefault="009C30C4" w:rsidP="009C30C4">
      <w:pPr>
        <w:rPr>
          <w:rFonts w:ascii="Calibri" w:hAnsi="Calibri" w:cs="Calibri"/>
          <w:b/>
          <w:bCs/>
          <w:color w:val="4472C4" w:themeColor="accent1"/>
        </w:rPr>
      </w:pPr>
      <w:r w:rsidRPr="00287AEE">
        <w:rPr>
          <w:rFonts w:ascii="Calibri" w:hAnsi="Calibri" w:cs="Calibri"/>
          <w:b/>
          <w:bCs/>
        </w:rPr>
        <w:t>DISCUSSION</w:t>
      </w:r>
      <w:r w:rsidRPr="00287AEE">
        <w:rPr>
          <w:rFonts w:ascii="Calibri" w:hAnsi="Calibri" w:cs="Calibri"/>
        </w:rPr>
        <w:br/>
        <w:t>Lines 144-146: You make this statement, but you did not measure immune function and circulating T levels, so cannot really draw correlations between the two and your results.</w:t>
      </w:r>
      <w:r w:rsidRPr="00287AEE">
        <w:rPr>
          <w:rFonts w:ascii="Calibri" w:hAnsi="Calibri" w:cs="Calibri"/>
        </w:rPr>
        <w:br/>
      </w:r>
      <w:r w:rsidRPr="00287AEE">
        <w:rPr>
          <w:rFonts w:ascii="Calibri" w:hAnsi="Calibri" w:cs="Calibri"/>
          <w:b/>
          <w:bCs/>
          <w:color w:val="4472C4" w:themeColor="accent1"/>
        </w:rPr>
        <w:t>Response:</w:t>
      </w:r>
    </w:p>
    <w:p w14:paraId="3DA1CE83" w14:textId="5A70A447" w:rsidR="00287AEE" w:rsidRPr="00287AEE" w:rsidRDefault="00287AEE" w:rsidP="00287AEE">
      <w:pPr>
        <w:rPr>
          <w:rFonts w:ascii="Calibri" w:hAnsi="Calibri" w:cs="Calibri"/>
          <w:color w:val="4472C4" w:themeColor="accent1"/>
        </w:rPr>
      </w:pPr>
      <w:r w:rsidRPr="00287AEE">
        <w:rPr>
          <w:rFonts w:ascii="Calibri" w:hAnsi="Calibri" w:cs="Calibri"/>
          <w:color w:val="4472C4" w:themeColor="accent1"/>
        </w:rPr>
        <w:t xml:space="preserve">We have reworded this paragraph that </w:t>
      </w:r>
      <w:r>
        <w:rPr>
          <w:rFonts w:ascii="Calibri" w:hAnsi="Calibri" w:cs="Calibri"/>
          <w:color w:val="4472C4" w:themeColor="accent1"/>
          <w:lang w:val="en-US"/>
        </w:rPr>
        <w:t>acknowledges that</w:t>
      </w:r>
      <w:r w:rsidRPr="00287AEE">
        <w:rPr>
          <w:rFonts w:ascii="Calibri" w:hAnsi="Calibri" w:cs="Calibri"/>
          <w:color w:val="4472C4" w:themeColor="accent1"/>
          <w:lang w:val="en-US"/>
        </w:rPr>
        <w:t xml:space="preserve"> we did not directly measure immune function or testosterone </w:t>
      </w:r>
      <w:proofErr w:type="gramStart"/>
      <w:r w:rsidRPr="00287AEE">
        <w:rPr>
          <w:rFonts w:ascii="Calibri" w:hAnsi="Calibri" w:cs="Calibri"/>
          <w:color w:val="4472C4" w:themeColor="accent1"/>
          <w:lang w:val="en-US"/>
        </w:rPr>
        <w:t>levels</w:t>
      </w:r>
      <w:proofErr w:type="gramEnd"/>
      <w:r>
        <w:rPr>
          <w:rFonts w:ascii="Calibri" w:hAnsi="Calibri" w:cs="Calibri"/>
          <w:color w:val="4472C4" w:themeColor="accent1"/>
          <w:lang w:val="en-US"/>
        </w:rPr>
        <w:t xml:space="preserve"> but </w:t>
      </w:r>
      <w:r w:rsidRPr="00287AEE">
        <w:rPr>
          <w:rFonts w:ascii="Calibri" w:hAnsi="Calibri" w:cs="Calibri"/>
          <w:color w:val="4472C4" w:themeColor="accent1"/>
          <w:lang w:val="en-US"/>
        </w:rPr>
        <w:t xml:space="preserve">our results are supported by a body of literature that establishes a relationship </w:t>
      </w:r>
      <w:commentRangeStart w:id="57"/>
      <w:commentRangeStart w:id="58"/>
      <w:r w:rsidRPr="00287AEE">
        <w:rPr>
          <w:rFonts w:ascii="Calibri" w:hAnsi="Calibri" w:cs="Calibri"/>
          <w:color w:val="4472C4" w:themeColor="accent1"/>
          <w:lang w:val="en-US"/>
        </w:rPr>
        <w:t>between hormone level</w:t>
      </w:r>
      <w:commentRangeEnd w:id="57"/>
      <w:r w:rsidR="004368E6">
        <w:rPr>
          <w:rStyle w:val="CommentReference"/>
          <w:kern w:val="0"/>
          <w14:ligatures w14:val="none"/>
        </w:rPr>
        <w:commentReference w:id="57"/>
      </w:r>
      <w:commentRangeEnd w:id="58"/>
      <w:r w:rsidR="004368E6">
        <w:rPr>
          <w:rStyle w:val="CommentReference"/>
          <w:kern w:val="0"/>
          <w14:ligatures w14:val="none"/>
        </w:rPr>
        <w:commentReference w:id="58"/>
      </w:r>
      <w:r w:rsidRPr="00287AEE">
        <w:rPr>
          <w:rFonts w:ascii="Calibri" w:hAnsi="Calibri" w:cs="Calibri"/>
          <w:color w:val="4472C4" w:themeColor="accent1"/>
        </w:rPr>
        <w:t xml:space="preserve">. We added that other physiological parameters such as </w:t>
      </w:r>
      <w:proofErr w:type="spellStart"/>
      <w:r w:rsidRPr="00287AEE">
        <w:rPr>
          <w:rFonts w:ascii="Calibri" w:hAnsi="Calibri" w:cs="Calibri"/>
          <w:color w:val="4472C4" w:themeColor="accent1"/>
        </w:rPr>
        <w:t>hematocrit</w:t>
      </w:r>
      <w:proofErr w:type="spellEnd"/>
      <w:r w:rsidRPr="00287AEE">
        <w:rPr>
          <w:rFonts w:ascii="Calibri" w:hAnsi="Calibri" w:cs="Calibri"/>
          <w:color w:val="4472C4" w:themeColor="accent1"/>
        </w:rPr>
        <w:t xml:space="preserve"> levels could explain the negative effects of locomotor performance. We go into detail in paragraph 2/3 for support for ICHHH and discuss other possibilities, such as </w:t>
      </w:r>
      <w:proofErr w:type="spellStart"/>
      <w:r w:rsidRPr="00287AEE">
        <w:rPr>
          <w:rFonts w:ascii="Calibri" w:hAnsi="Calibri" w:cs="Calibri"/>
          <w:color w:val="4472C4" w:themeColor="accent1"/>
        </w:rPr>
        <w:t>hematocrit</w:t>
      </w:r>
      <w:proofErr w:type="spellEnd"/>
      <w:r w:rsidRPr="00287AEE">
        <w:rPr>
          <w:rFonts w:ascii="Calibri" w:hAnsi="Calibri" w:cs="Calibri"/>
          <w:color w:val="4472C4" w:themeColor="accent1"/>
        </w:rPr>
        <w:t xml:space="preserve"> levels, in paragraph 4. </w:t>
      </w:r>
    </w:p>
    <w:p w14:paraId="037C564E" w14:textId="77777777" w:rsidR="00287AEE" w:rsidRDefault="00287AEE" w:rsidP="00287AEE">
      <w:pPr>
        <w:rPr>
          <w:rFonts w:ascii="Calibri" w:hAnsi="Calibri" w:cs="Calibri"/>
          <w:color w:val="4472C4" w:themeColor="accent1"/>
        </w:rPr>
      </w:pPr>
    </w:p>
    <w:p w14:paraId="5407923A" w14:textId="791BC1D8" w:rsidR="00287AEE" w:rsidRPr="001E6689" w:rsidRDefault="00287AEE" w:rsidP="00287AEE">
      <w:pPr>
        <w:rPr>
          <w:rFonts w:ascii="Calibri" w:hAnsi="Calibri" w:cs="Calibri"/>
          <w:i/>
          <w:iCs/>
          <w:color w:val="4472C4" w:themeColor="accent1"/>
        </w:rPr>
      </w:pPr>
      <w:r w:rsidRPr="001E6689">
        <w:rPr>
          <w:rFonts w:ascii="Calibri" w:hAnsi="Calibri" w:cs="Calibri"/>
          <w:i/>
          <w:iCs/>
          <w:color w:val="4472C4" w:themeColor="accent1"/>
        </w:rPr>
        <w:t>“</w:t>
      </w:r>
      <w:r w:rsidR="001E6689" w:rsidRPr="001E6689">
        <w:rPr>
          <w:rFonts w:ascii="Calibri" w:hAnsi="Calibri" w:cs="Calibri"/>
          <w:i/>
          <w:iCs/>
          <w:color w:val="4472C4" w:themeColor="accent1"/>
        </w:rPr>
        <w:t>Our findings are congruent with predictions of the Immunocompetence Handicap Hypothesis (ICHH), with male lizards exhibiting a higher tick infestation rate than females, which may be indicative of the immunosuppressive effects of testosterone (Olsson et al., 2000; Roberts et al., 2004). While we did not directly measure immune function or testosterone levels, our results are supported by a body of literature that establishes a relationship between hormone levels, immune function, and tick load in this species (</w:t>
      </w:r>
      <w:proofErr w:type="spellStart"/>
      <w:r w:rsidR="001E6689" w:rsidRPr="001E6689">
        <w:rPr>
          <w:rFonts w:ascii="Calibri" w:hAnsi="Calibri" w:cs="Calibri"/>
          <w:i/>
          <w:iCs/>
          <w:color w:val="4472C4" w:themeColor="accent1"/>
        </w:rPr>
        <w:t>Klukowski</w:t>
      </w:r>
      <w:proofErr w:type="spellEnd"/>
      <w:r w:rsidR="001E6689" w:rsidRPr="001E6689">
        <w:rPr>
          <w:rFonts w:ascii="Calibri" w:hAnsi="Calibri" w:cs="Calibri"/>
          <w:i/>
          <w:iCs/>
          <w:color w:val="4472C4" w:themeColor="accent1"/>
        </w:rPr>
        <w:t xml:space="preserve"> &amp; Nelson, 2001; Cox et al., 2005b; John-Alder et al., 2009). Other physiological parameters, such as reduction in </w:t>
      </w:r>
      <w:proofErr w:type="spellStart"/>
      <w:r w:rsidR="001E6689" w:rsidRPr="001E6689">
        <w:rPr>
          <w:rFonts w:ascii="Calibri" w:hAnsi="Calibri" w:cs="Calibri"/>
          <w:i/>
          <w:iCs/>
          <w:color w:val="4472C4" w:themeColor="accent1"/>
        </w:rPr>
        <w:t>hematocrit</w:t>
      </w:r>
      <w:proofErr w:type="spellEnd"/>
      <w:r w:rsidR="001E6689" w:rsidRPr="001E6689">
        <w:rPr>
          <w:rFonts w:ascii="Calibri" w:hAnsi="Calibri" w:cs="Calibri"/>
          <w:i/>
          <w:iCs/>
          <w:color w:val="4472C4" w:themeColor="accent1"/>
        </w:rPr>
        <w:t xml:space="preserve"> levels, could explain the negative effect of locomotor performance from tick infestation (Dunlap &amp; Mathies, 1993; </w:t>
      </w:r>
      <w:proofErr w:type="spellStart"/>
      <w:r w:rsidR="001E6689" w:rsidRPr="001E6689">
        <w:rPr>
          <w:rFonts w:ascii="Calibri" w:hAnsi="Calibri" w:cs="Calibri"/>
          <w:i/>
          <w:iCs/>
          <w:color w:val="4472C4" w:themeColor="accent1"/>
        </w:rPr>
        <w:t>Lanser</w:t>
      </w:r>
      <w:proofErr w:type="spellEnd"/>
      <w:r w:rsidR="001E6689" w:rsidRPr="001E6689">
        <w:rPr>
          <w:rFonts w:ascii="Calibri" w:hAnsi="Calibri" w:cs="Calibri"/>
          <w:i/>
          <w:iCs/>
          <w:color w:val="4472C4" w:themeColor="accent1"/>
        </w:rPr>
        <w:t xml:space="preserve"> et al., 2021). Together this suggests there may be a functional trade-off in parasitized hosts, which may be a product of immune function differences between sexes or direct physiological consequences from tick prevalence.”</w:t>
      </w:r>
    </w:p>
    <w:p w14:paraId="3F320D2A" w14:textId="62A43966" w:rsidR="009C30C4" w:rsidRPr="0040283F" w:rsidRDefault="009C30C4" w:rsidP="009C30C4">
      <w:pPr>
        <w:rPr>
          <w:rFonts w:ascii="Calibri" w:hAnsi="Calibri" w:cs="Calibri"/>
          <w:color w:val="4472C4" w:themeColor="accent1"/>
        </w:rPr>
      </w:pPr>
      <w:r w:rsidRPr="00287AEE">
        <w:rPr>
          <w:rFonts w:ascii="Calibri" w:hAnsi="Calibri" w:cs="Calibri"/>
        </w:rPr>
        <w:br/>
        <w:t>Line 148: Did you record the approximate ages of lizards?</w:t>
      </w:r>
      <w:r w:rsidRPr="00287AEE">
        <w:rPr>
          <w:rFonts w:ascii="Calibri" w:hAnsi="Calibri" w:cs="Calibri"/>
        </w:rPr>
        <w:br/>
      </w:r>
      <w:r w:rsidRPr="00287AEE">
        <w:rPr>
          <w:rFonts w:ascii="Calibri" w:hAnsi="Calibri" w:cs="Calibri"/>
          <w:b/>
          <w:bCs/>
          <w:color w:val="4472C4" w:themeColor="accent1"/>
        </w:rPr>
        <w:lastRenderedPageBreak/>
        <w:t>Response:</w:t>
      </w:r>
      <w:r w:rsidR="0040283F">
        <w:rPr>
          <w:rFonts w:ascii="Calibri" w:hAnsi="Calibri" w:cs="Calibri"/>
          <w:b/>
          <w:bCs/>
          <w:color w:val="4472C4" w:themeColor="accent1"/>
        </w:rPr>
        <w:t xml:space="preserve"> </w:t>
      </w:r>
      <w:r w:rsidR="0040283F">
        <w:rPr>
          <w:rFonts w:ascii="Calibri" w:hAnsi="Calibri" w:cs="Calibri"/>
          <w:color w:val="4472C4" w:themeColor="accent1"/>
        </w:rPr>
        <w:t>Age has been removed from this sentence</w:t>
      </w:r>
      <w:r w:rsidR="00BB74F6">
        <w:rPr>
          <w:rFonts w:ascii="Calibri" w:hAnsi="Calibri" w:cs="Calibri"/>
          <w:color w:val="4472C4" w:themeColor="accent1"/>
        </w:rPr>
        <w:t xml:space="preserve">. </w:t>
      </w:r>
      <w:r w:rsidR="001E6689">
        <w:rPr>
          <w:rFonts w:ascii="Calibri" w:hAnsi="Calibri" w:cs="Calibri"/>
          <w:color w:val="4472C4" w:themeColor="accent1"/>
        </w:rPr>
        <w:t xml:space="preserve">Other than comparing </w:t>
      </w:r>
      <w:proofErr w:type="gramStart"/>
      <w:r w:rsidR="001E6689">
        <w:rPr>
          <w:rFonts w:ascii="Calibri" w:hAnsi="Calibri" w:cs="Calibri"/>
          <w:color w:val="4472C4" w:themeColor="accent1"/>
        </w:rPr>
        <w:t>yearlings</w:t>
      </w:r>
      <w:proofErr w:type="gramEnd"/>
      <w:r w:rsidR="001E6689">
        <w:rPr>
          <w:rFonts w:ascii="Calibri" w:hAnsi="Calibri" w:cs="Calibri"/>
          <w:color w:val="4472C4" w:themeColor="accent1"/>
        </w:rPr>
        <w:t xml:space="preserve"> vs adults, is there another way to record the “approximate” ages of lizards that is not using </w:t>
      </w:r>
      <w:ins w:id="59" w:author="C.M. Gienger" w:date="2023-12-20T14:32:00Z">
        <w:r w:rsidR="00946049">
          <w:rPr>
            <w:rFonts w:ascii="Calibri" w:hAnsi="Calibri" w:cs="Calibri"/>
            <w:color w:val="4472C4" w:themeColor="accent1"/>
          </w:rPr>
          <w:t xml:space="preserve">size or </w:t>
        </w:r>
      </w:ins>
      <w:r w:rsidR="001E6689">
        <w:rPr>
          <w:rFonts w:ascii="Calibri" w:hAnsi="Calibri" w:cs="Calibri"/>
          <w:color w:val="4472C4" w:themeColor="accent1"/>
        </w:rPr>
        <w:t xml:space="preserve">morphometric indices? </w:t>
      </w:r>
    </w:p>
    <w:p w14:paraId="0A6019AD" w14:textId="33C28C54" w:rsidR="009C30C4" w:rsidRPr="00BB74F6" w:rsidRDefault="009C30C4" w:rsidP="009C30C4">
      <w:pPr>
        <w:rPr>
          <w:rFonts w:ascii="Calibri" w:hAnsi="Calibri" w:cs="Calibri"/>
          <w:color w:val="4472C4" w:themeColor="accent1"/>
        </w:rPr>
      </w:pPr>
      <w:r w:rsidRPr="00287AEE">
        <w:rPr>
          <w:rFonts w:ascii="Calibri" w:hAnsi="Calibri" w:cs="Calibri"/>
        </w:rPr>
        <w:br/>
        <w:t>Lines 165-166: The study by Conrad et al. 2023 show that S. undulatus in a NJ population have high tolerance to mite parasitism (with loads as high as 320 mites) and there were no measurable effects of parasitism. Other studies have found no effects of parasitism too (e.g., Paterson &amp; Blouin-Demers 2000).</w:t>
      </w:r>
      <w:r w:rsidRPr="00287AEE">
        <w:rPr>
          <w:rFonts w:ascii="Calibri" w:hAnsi="Calibri" w:cs="Calibri"/>
        </w:rPr>
        <w:br/>
      </w:r>
      <w:r w:rsidRPr="00287AEE">
        <w:rPr>
          <w:rFonts w:ascii="Calibri" w:hAnsi="Calibri" w:cs="Calibri"/>
          <w:b/>
          <w:bCs/>
          <w:color w:val="4472C4" w:themeColor="accent1"/>
        </w:rPr>
        <w:t>Response:</w:t>
      </w:r>
      <w:r w:rsidR="00BB74F6">
        <w:rPr>
          <w:rFonts w:ascii="Calibri" w:hAnsi="Calibri" w:cs="Calibri"/>
          <w:b/>
          <w:bCs/>
          <w:color w:val="4472C4" w:themeColor="accent1"/>
        </w:rPr>
        <w:t xml:space="preserve"> </w:t>
      </w:r>
      <w:r w:rsidR="00BB74F6">
        <w:rPr>
          <w:rFonts w:ascii="Calibri" w:hAnsi="Calibri" w:cs="Calibri"/>
          <w:color w:val="4472C4" w:themeColor="accent1"/>
        </w:rPr>
        <w:t xml:space="preserve">We’ve added the reviewers point that parasitism may not always affect host health (Introduction paragraph 1 and Discussion paragraph 5). We </w:t>
      </w:r>
      <w:r w:rsidR="001E6689">
        <w:rPr>
          <w:rFonts w:ascii="Calibri" w:hAnsi="Calibri" w:cs="Calibri"/>
          <w:color w:val="4472C4" w:themeColor="accent1"/>
        </w:rPr>
        <w:t>do</w:t>
      </w:r>
      <w:r w:rsidR="00BB74F6">
        <w:rPr>
          <w:rFonts w:ascii="Calibri" w:hAnsi="Calibri" w:cs="Calibri"/>
          <w:color w:val="4472C4" w:themeColor="accent1"/>
        </w:rPr>
        <w:t xml:space="preserve"> not include this in this paragraph because we are discussing why differences in endocrine systems may be driving the</w:t>
      </w:r>
      <w:r w:rsidR="007B6F8F">
        <w:rPr>
          <w:rFonts w:ascii="Calibri" w:hAnsi="Calibri" w:cs="Calibri"/>
          <w:color w:val="4472C4" w:themeColor="accent1"/>
        </w:rPr>
        <w:t xml:space="preserve"> prevalence differences in ticks between small male </w:t>
      </w:r>
      <w:proofErr w:type="gramStart"/>
      <w:r w:rsidR="007B6F8F">
        <w:rPr>
          <w:rFonts w:ascii="Calibri" w:hAnsi="Calibri" w:cs="Calibri"/>
          <w:color w:val="4472C4" w:themeColor="accent1"/>
        </w:rPr>
        <w:t>lizards</w:t>
      </w:r>
      <w:proofErr w:type="gramEnd"/>
      <w:r w:rsidR="007B6F8F">
        <w:rPr>
          <w:rFonts w:ascii="Calibri" w:hAnsi="Calibri" w:cs="Calibri"/>
          <w:color w:val="4472C4" w:themeColor="accent1"/>
        </w:rPr>
        <w:t xml:space="preserve"> vs large male lizards – as well as the clear differences between female and male lizards. </w:t>
      </w:r>
      <w:r w:rsidR="001E6689">
        <w:rPr>
          <w:rFonts w:ascii="Calibri" w:hAnsi="Calibri" w:cs="Calibri"/>
          <w:color w:val="4472C4" w:themeColor="accent1"/>
        </w:rPr>
        <w:t>So,</w:t>
      </w:r>
      <w:r w:rsidR="007B6F8F">
        <w:rPr>
          <w:rFonts w:ascii="Calibri" w:hAnsi="Calibri" w:cs="Calibri"/>
          <w:color w:val="4472C4" w:themeColor="accent1"/>
        </w:rPr>
        <w:t xml:space="preserve"> we do agree </w:t>
      </w:r>
      <w:r w:rsidR="001E6689">
        <w:rPr>
          <w:rFonts w:ascii="Calibri" w:hAnsi="Calibri" w:cs="Calibri"/>
          <w:color w:val="4472C4" w:themeColor="accent1"/>
        </w:rPr>
        <w:t xml:space="preserve">with </w:t>
      </w:r>
      <w:r w:rsidR="007B6F8F">
        <w:rPr>
          <w:rFonts w:ascii="Calibri" w:hAnsi="Calibri" w:cs="Calibri"/>
          <w:color w:val="4472C4" w:themeColor="accent1"/>
        </w:rPr>
        <w:t>this is a point to make</w:t>
      </w:r>
      <w:r w:rsidR="001E6689">
        <w:rPr>
          <w:rFonts w:ascii="Calibri" w:hAnsi="Calibri" w:cs="Calibri"/>
          <w:color w:val="4472C4" w:themeColor="accent1"/>
        </w:rPr>
        <w:t xml:space="preserve">, </w:t>
      </w:r>
      <w:r w:rsidR="007B6F8F">
        <w:rPr>
          <w:rFonts w:ascii="Calibri" w:hAnsi="Calibri" w:cs="Calibri"/>
          <w:color w:val="4472C4" w:themeColor="accent1"/>
        </w:rPr>
        <w:t>but it has been made elsewhere within the manuscript.</w:t>
      </w:r>
    </w:p>
    <w:p w14:paraId="0BB11383" w14:textId="63C79B82" w:rsidR="004A635F" w:rsidRDefault="009C30C4" w:rsidP="009C30C4">
      <w:pPr>
        <w:rPr>
          <w:rFonts w:ascii="Calibri" w:hAnsi="Calibri" w:cs="Calibri"/>
          <w:color w:val="4472C4" w:themeColor="accent1"/>
        </w:rPr>
      </w:pPr>
      <w:r w:rsidRPr="00287AEE">
        <w:rPr>
          <w:rFonts w:ascii="Calibri" w:hAnsi="Calibri" w:cs="Calibri"/>
        </w:rPr>
        <w:br/>
        <w:t>Line 175: Average of just 3 ticks? This is quite low, especially compared to other studies on mite parasitism or tick parasitism (see studies on S. occidentalis in CA). Could this really be enough to have effects on a host lizard? Relatedly, is this why you used "probability of infection" and not tick load (actual number of ticks parasitizing a host lizard)?</w:t>
      </w:r>
      <w:r w:rsidRPr="00287AEE">
        <w:rPr>
          <w:rFonts w:ascii="Calibri" w:hAnsi="Calibri" w:cs="Calibri"/>
        </w:rPr>
        <w:br/>
      </w:r>
      <w:r w:rsidRPr="00287AEE">
        <w:rPr>
          <w:rFonts w:ascii="Calibri" w:hAnsi="Calibri" w:cs="Calibri"/>
          <w:b/>
          <w:bCs/>
          <w:color w:val="4472C4" w:themeColor="accent1"/>
        </w:rPr>
        <w:t>Response:</w:t>
      </w:r>
      <w:r w:rsidR="007B6F8F">
        <w:rPr>
          <w:rFonts w:ascii="Calibri" w:hAnsi="Calibri" w:cs="Calibri"/>
          <w:b/>
          <w:bCs/>
          <w:color w:val="4472C4" w:themeColor="accent1"/>
        </w:rPr>
        <w:t xml:space="preserve"> </w:t>
      </w:r>
      <w:r w:rsidR="007B6F8F">
        <w:rPr>
          <w:rFonts w:ascii="Calibri" w:hAnsi="Calibri" w:cs="Calibri"/>
          <w:color w:val="4472C4" w:themeColor="accent1"/>
        </w:rPr>
        <w:t>We agree</w:t>
      </w:r>
      <w:ins w:id="60" w:author="C.M. Gienger" w:date="2023-12-20T14:33:00Z">
        <w:r w:rsidR="00946049">
          <w:rPr>
            <w:rFonts w:ascii="Calibri" w:hAnsi="Calibri" w:cs="Calibri"/>
            <w:color w:val="4472C4" w:themeColor="accent1"/>
          </w:rPr>
          <w:t>,</w:t>
        </w:r>
      </w:ins>
      <w:r w:rsidR="007B6F8F">
        <w:rPr>
          <w:rFonts w:ascii="Calibri" w:hAnsi="Calibri" w:cs="Calibri"/>
          <w:color w:val="4472C4" w:themeColor="accent1"/>
        </w:rPr>
        <w:t xml:space="preserve"> </w:t>
      </w:r>
      <w:ins w:id="61" w:author="C.M. Gienger" w:date="2023-12-20T14:33:00Z">
        <w:r w:rsidR="00946049">
          <w:rPr>
            <w:rFonts w:ascii="Calibri" w:hAnsi="Calibri" w:cs="Calibri"/>
            <w:color w:val="4472C4" w:themeColor="accent1"/>
          </w:rPr>
          <w:t>although</w:t>
        </w:r>
      </w:ins>
      <w:del w:id="62" w:author="C.M. Gienger" w:date="2023-12-20T14:33:00Z">
        <w:r w:rsidR="007B6F8F" w:rsidDel="00946049">
          <w:rPr>
            <w:rFonts w:ascii="Calibri" w:hAnsi="Calibri" w:cs="Calibri"/>
            <w:color w:val="4472C4" w:themeColor="accent1"/>
          </w:rPr>
          <w:delText>at first it seems</w:delText>
        </w:r>
      </w:del>
      <w:r w:rsidR="007B6F8F">
        <w:rPr>
          <w:rFonts w:ascii="Calibri" w:hAnsi="Calibri" w:cs="Calibri"/>
          <w:color w:val="4472C4" w:themeColor="accent1"/>
        </w:rPr>
        <w:t xml:space="preserve"> 3 ticks seems like a small number</w:t>
      </w:r>
      <w:ins w:id="63" w:author="C.M. Gienger" w:date="2023-12-20T14:33:00Z">
        <w:r w:rsidR="00946049">
          <w:rPr>
            <w:rFonts w:ascii="Calibri" w:hAnsi="Calibri" w:cs="Calibri"/>
            <w:color w:val="4472C4" w:themeColor="accent1"/>
          </w:rPr>
          <w:t xml:space="preserve">, </w:t>
        </w:r>
      </w:ins>
      <w:del w:id="64" w:author="C.M. Gienger" w:date="2023-12-20T14:33:00Z">
        <w:r w:rsidR="007B6F8F" w:rsidDel="00946049">
          <w:rPr>
            <w:rFonts w:ascii="Calibri" w:hAnsi="Calibri" w:cs="Calibri"/>
            <w:color w:val="4472C4" w:themeColor="accent1"/>
          </w:rPr>
          <w:delText xml:space="preserve"> but </w:delText>
        </w:r>
      </w:del>
      <w:r w:rsidR="007B6F8F">
        <w:rPr>
          <w:rFonts w:ascii="Calibri" w:hAnsi="Calibri" w:cs="Calibri"/>
          <w:color w:val="4472C4" w:themeColor="accent1"/>
        </w:rPr>
        <w:t xml:space="preserve">we go on </w:t>
      </w:r>
      <w:ins w:id="65" w:author="C.M. Gienger" w:date="2023-12-20T14:33:00Z">
        <w:r w:rsidR="00946049">
          <w:rPr>
            <w:rFonts w:ascii="Calibri" w:hAnsi="Calibri" w:cs="Calibri"/>
            <w:color w:val="4472C4" w:themeColor="accent1"/>
          </w:rPr>
          <w:t xml:space="preserve">to </w:t>
        </w:r>
      </w:ins>
      <w:r w:rsidR="007B6F8F">
        <w:rPr>
          <w:rFonts w:ascii="Calibri" w:hAnsi="Calibri" w:cs="Calibri"/>
          <w:color w:val="4472C4" w:themeColor="accent1"/>
        </w:rPr>
        <w:t>say</w:t>
      </w:r>
      <w:del w:id="66" w:author="C.M. Gienger" w:date="2023-12-20T14:33:00Z">
        <w:r w:rsidR="007B6F8F" w:rsidDel="00946049">
          <w:rPr>
            <w:rFonts w:ascii="Calibri" w:hAnsi="Calibri" w:cs="Calibri"/>
            <w:color w:val="4472C4" w:themeColor="accent1"/>
          </w:rPr>
          <w:delText>ing</w:delText>
        </w:r>
      </w:del>
      <w:r w:rsidR="007B6F8F">
        <w:rPr>
          <w:rFonts w:ascii="Calibri" w:hAnsi="Calibri" w:cs="Calibri"/>
          <w:color w:val="4472C4" w:themeColor="accent1"/>
        </w:rPr>
        <w:t xml:space="preserve"> that a lizard can lose up to 2% of blood for each engorged tick which could have a direct physiological effect on performance (via reduction of oxygen-carrying capacity of blood cells). </w:t>
      </w:r>
      <w:commentRangeStart w:id="67"/>
      <w:r w:rsidR="007B6F8F">
        <w:rPr>
          <w:rFonts w:ascii="Calibri" w:hAnsi="Calibri" w:cs="Calibri"/>
          <w:color w:val="4472C4" w:themeColor="accent1"/>
        </w:rPr>
        <w:t xml:space="preserve">The reason tick load was not used </w:t>
      </w:r>
      <w:r w:rsidR="004A635F">
        <w:rPr>
          <w:rFonts w:ascii="Calibri" w:hAnsi="Calibri" w:cs="Calibri"/>
          <w:color w:val="4472C4" w:themeColor="accent1"/>
        </w:rPr>
        <w:t>see response in results</w:t>
      </w:r>
      <w:r w:rsidR="00C05583">
        <w:rPr>
          <w:rFonts w:ascii="Calibri" w:hAnsi="Calibri" w:cs="Calibri"/>
          <w:color w:val="4472C4" w:themeColor="accent1"/>
        </w:rPr>
        <w:t xml:space="preserve"> section</w:t>
      </w:r>
      <w:r w:rsidR="004A635F">
        <w:rPr>
          <w:rFonts w:ascii="Calibri" w:hAnsi="Calibri" w:cs="Calibri"/>
          <w:color w:val="4472C4" w:themeColor="accent1"/>
        </w:rPr>
        <w:t xml:space="preserve"> </w:t>
      </w:r>
      <w:commentRangeEnd w:id="67"/>
      <w:r w:rsidR="00946049">
        <w:rPr>
          <w:rStyle w:val="CommentReference"/>
          <w:kern w:val="0"/>
          <w14:ligatures w14:val="none"/>
        </w:rPr>
        <w:commentReference w:id="67"/>
      </w:r>
      <w:r w:rsidR="004A635F">
        <w:rPr>
          <w:rFonts w:ascii="Calibri" w:hAnsi="Calibri" w:cs="Calibri"/>
          <w:color w:val="4472C4" w:themeColor="accent1"/>
        </w:rPr>
        <w:t>(above).</w:t>
      </w:r>
      <w:r w:rsidR="001E6689">
        <w:rPr>
          <w:rFonts w:ascii="Calibri" w:hAnsi="Calibri" w:cs="Calibri"/>
          <w:color w:val="4472C4" w:themeColor="accent1"/>
        </w:rPr>
        <w:t xml:space="preserve"> We did not use probability of infection, prevalence was used. </w:t>
      </w:r>
      <w:r w:rsidR="004A635F">
        <w:rPr>
          <w:rFonts w:ascii="Calibri" w:hAnsi="Calibri" w:cs="Calibri"/>
          <w:color w:val="4472C4" w:themeColor="accent1"/>
        </w:rPr>
        <w:t xml:space="preserve"> </w:t>
      </w:r>
    </w:p>
    <w:p w14:paraId="72BE8357" w14:textId="2E22606C" w:rsidR="009C30C4" w:rsidRPr="007B6F8F" w:rsidRDefault="009C30C4" w:rsidP="004A635F">
      <w:pPr>
        <w:jc w:val="center"/>
        <w:rPr>
          <w:rFonts w:ascii="Calibri" w:hAnsi="Calibri" w:cs="Calibri"/>
          <w:color w:val="4472C4" w:themeColor="accent1"/>
        </w:rPr>
      </w:pPr>
    </w:p>
    <w:p w14:paraId="219BE968" w14:textId="62113EDA" w:rsidR="00D059D5" w:rsidRPr="00287AEE" w:rsidRDefault="009C30C4" w:rsidP="008C19F0">
      <w:pPr>
        <w:rPr>
          <w:rFonts w:ascii="Calibri" w:hAnsi="Calibri" w:cs="Calibri"/>
        </w:rPr>
      </w:pPr>
      <w:r w:rsidRPr="00287AEE">
        <w:rPr>
          <w:rFonts w:ascii="Calibri" w:hAnsi="Calibri" w:cs="Calibri"/>
        </w:rPr>
        <w:br/>
      </w:r>
      <w:r w:rsidRPr="00287AEE">
        <w:rPr>
          <w:rFonts w:ascii="Calibri" w:hAnsi="Calibri" w:cs="Calibri"/>
          <w:b/>
          <w:bCs/>
        </w:rPr>
        <w:t>FIGURE CAPTIONS</w:t>
      </w:r>
      <w:r w:rsidRPr="00287AEE">
        <w:rPr>
          <w:rFonts w:ascii="Calibri" w:hAnsi="Calibri" w:cs="Calibri"/>
          <w:b/>
          <w:bCs/>
        </w:rPr>
        <w:br/>
      </w:r>
      <w:r w:rsidRPr="00287AEE">
        <w:rPr>
          <w:rFonts w:ascii="Calibri" w:hAnsi="Calibri" w:cs="Calibri"/>
        </w:rPr>
        <w:t xml:space="preserve">You say "yellow" for tick-infested lizard points, but the </w:t>
      </w:r>
      <w:proofErr w:type="spellStart"/>
      <w:r w:rsidRPr="00287AEE">
        <w:rPr>
          <w:rFonts w:ascii="Calibri" w:hAnsi="Calibri" w:cs="Calibri"/>
        </w:rPr>
        <w:t>color</w:t>
      </w:r>
      <w:proofErr w:type="spellEnd"/>
      <w:r w:rsidRPr="00287AEE">
        <w:rPr>
          <w:rFonts w:ascii="Calibri" w:hAnsi="Calibri" w:cs="Calibri"/>
        </w:rPr>
        <w:t xml:space="preserve"> is red (or at least orange).</w:t>
      </w:r>
    </w:p>
    <w:p w14:paraId="4AA5251C" w14:textId="2ECF0F34" w:rsidR="009C30C4" w:rsidRDefault="009C30C4" w:rsidP="009C30C4">
      <w:pPr>
        <w:rPr>
          <w:ins w:id="68" w:author="C.M. Gienger" w:date="2023-12-20T14:34:00Z"/>
          <w:rFonts w:ascii="Calibri" w:hAnsi="Calibri" w:cs="Calibri"/>
          <w:color w:val="4472C4" w:themeColor="accent1"/>
        </w:rPr>
      </w:pPr>
      <w:r w:rsidRPr="00287AEE">
        <w:rPr>
          <w:rFonts w:ascii="Calibri" w:hAnsi="Calibri" w:cs="Calibri"/>
          <w:b/>
          <w:bCs/>
          <w:color w:val="4472C4" w:themeColor="accent1"/>
        </w:rPr>
        <w:t>Response:</w:t>
      </w:r>
      <w:r w:rsidR="00B9533E" w:rsidRPr="00287AEE">
        <w:rPr>
          <w:rFonts w:ascii="Calibri" w:hAnsi="Calibri" w:cs="Calibri"/>
          <w:b/>
          <w:bCs/>
          <w:color w:val="4472C4" w:themeColor="accent1"/>
        </w:rPr>
        <w:t xml:space="preserve"> </w:t>
      </w:r>
      <w:r w:rsidR="000F57E3" w:rsidRPr="00287AEE">
        <w:rPr>
          <w:rFonts w:ascii="Calibri" w:hAnsi="Calibri" w:cs="Calibri"/>
          <w:color w:val="4472C4" w:themeColor="accent1"/>
        </w:rPr>
        <w:t xml:space="preserve">Thank you, this has been corrected. </w:t>
      </w:r>
    </w:p>
    <w:p w14:paraId="6B01A634" w14:textId="77777777" w:rsidR="00946049" w:rsidRDefault="00946049" w:rsidP="009C30C4">
      <w:pPr>
        <w:rPr>
          <w:ins w:id="69" w:author="C.M. Gienger" w:date="2023-12-20T14:34:00Z"/>
          <w:rFonts w:ascii="Calibri" w:hAnsi="Calibri" w:cs="Calibri"/>
          <w:color w:val="4472C4" w:themeColor="accent1"/>
        </w:rPr>
      </w:pPr>
    </w:p>
    <w:p w14:paraId="66938A63" w14:textId="77777777" w:rsidR="00946049" w:rsidRPr="00287AEE" w:rsidRDefault="00946049" w:rsidP="009C30C4">
      <w:pPr>
        <w:rPr>
          <w:rFonts w:ascii="Calibri" w:hAnsi="Calibri" w:cs="Calibri"/>
          <w:color w:val="4472C4" w:themeColor="accent1"/>
        </w:rPr>
      </w:pPr>
      <w:commentRangeStart w:id="70"/>
      <w:commentRangeEnd w:id="70"/>
      <w:ins w:id="71" w:author="C.M. Gienger" w:date="2023-12-20T14:36:00Z">
        <w:r>
          <w:rPr>
            <w:rStyle w:val="CommentReference"/>
            <w:kern w:val="0"/>
            <w14:ligatures w14:val="none"/>
          </w:rPr>
          <w:commentReference w:id="70"/>
        </w:r>
      </w:ins>
    </w:p>
    <w:p w14:paraId="7C576F02" w14:textId="77777777" w:rsidR="00D059D5" w:rsidRPr="00287AEE" w:rsidRDefault="00D059D5" w:rsidP="008C19F0">
      <w:pPr>
        <w:rPr>
          <w:rFonts w:ascii="Calibri" w:hAnsi="Calibri" w:cs="Calibri"/>
        </w:rPr>
      </w:pPr>
    </w:p>
    <w:p w14:paraId="65A44DB1" w14:textId="77777777" w:rsidR="00D059D5" w:rsidRPr="00287AEE" w:rsidRDefault="00D059D5" w:rsidP="008C19F0">
      <w:pPr>
        <w:rPr>
          <w:rFonts w:ascii="Calibri" w:hAnsi="Calibri" w:cs="Calibri"/>
        </w:rPr>
      </w:pPr>
    </w:p>
    <w:p w14:paraId="5FA19E6E" w14:textId="77777777" w:rsidR="00D059D5" w:rsidRPr="00287AEE" w:rsidRDefault="00D059D5" w:rsidP="008C19F0">
      <w:pPr>
        <w:rPr>
          <w:rFonts w:ascii="Calibri" w:hAnsi="Calibri" w:cs="Calibri"/>
        </w:rPr>
      </w:pPr>
    </w:p>
    <w:p w14:paraId="188F3E10" w14:textId="77777777" w:rsidR="00D059D5" w:rsidRPr="00287AEE" w:rsidRDefault="00D059D5" w:rsidP="008C19F0">
      <w:pPr>
        <w:rPr>
          <w:rFonts w:ascii="Calibri" w:hAnsi="Calibri" w:cs="Calibri"/>
        </w:rPr>
      </w:pPr>
    </w:p>
    <w:p w14:paraId="78EF26E5" w14:textId="77777777" w:rsidR="00D059D5" w:rsidRPr="00287AEE" w:rsidRDefault="00D059D5" w:rsidP="008C19F0">
      <w:pPr>
        <w:rPr>
          <w:rFonts w:ascii="Calibri" w:hAnsi="Calibri" w:cs="Calibri"/>
          <w:i/>
          <w:iCs/>
          <w:color w:val="4472C4" w:themeColor="accent1"/>
        </w:rPr>
      </w:pPr>
    </w:p>
    <w:p w14:paraId="3EC87380" w14:textId="77777777" w:rsidR="008C19F0" w:rsidRPr="00287AEE" w:rsidRDefault="008C19F0" w:rsidP="008C19F0">
      <w:pPr>
        <w:rPr>
          <w:rFonts w:ascii="Calibri" w:hAnsi="Calibri" w:cs="Calibri"/>
        </w:rPr>
      </w:pPr>
    </w:p>
    <w:p w14:paraId="49F4F45C" w14:textId="2B363D14" w:rsidR="003C43E7" w:rsidRPr="00287AEE" w:rsidRDefault="003C43E7" w:rsidP="008C19F0">
      <w:pPr>
        <w:rPr>
          <w:rFonts w:ascii="Calibri" w:hAnsi="Calibri" w:cs="Calibri"/>
          <w:color w:val="4472C4" w:themeColor="accent1"/>
        </w:rPr>
      </w:pPr>
    </w:p>
    <w:sectPr w:rsidR="003C43E7" w:rsidRPr="00287AE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C.M. Gienger" w:date="2023-12-20T13:33:00Z" w:initials="CG">
    <w:p w14:paraId="5ADBF819" w14:textId="77777777" w:rsidR="00A72825" w:rsidRDefault="00A72825" w:rsidP="00A72825">
      <w:r>
        <w:rPr>
          <w:rStyle w:val="CommentReference"/>
        </w:rPr>
        <w:annotationRef/>
      </w:r>
      <w:r>
        <w:rPr>
          <w:color w:val="000000"/>
          <w:kern w:val="0"/>
          <w:sz w:val="20"/>
          <w:szCs w:val="20"/>
          <w14:ligatures w14:val="none"/>
        </w:rPr>
        <w:t>sentence fragment?</w:t>
      </w:r>
    </w:p>
  </w:comment>
  <w:comment w:id="6" w:author="C.M. Gienger" w:date="2023-12-20T13:36:00Z" w:initials="CG">
    <w:p w14:paraId="758F526B" w14:textId="77777777" w:rsidR="00A72825" w:rsidRDefault="00A72825" w:rsidP="00A72825">
      <w:r>
        <w:rPr>
          <w:rStyle w:val="CommentReference"/>
        </w:rPr>
        <w:annotationRef/>
      </w:r>
      <w:r>
        <w:rPr>
          <w:color w:val="000000"/>
          <w:kern w:val="0"/>
          <w:sz w:val="20"/>
          <w:szCs w:val="20"/>
          <w14:ligatures w14:val="none"/>
        </w:rPr>
        <w:t>measured ~2d after capture?</w:t>
      </w:r>
    </w:p>
  </w:comment>
  <w:comment w:id="21" w:author="Kris.Wild" w:date="2023-12-15T13:24:00Z" w:initials="K">
    <w:p w14:paraId="0C7F70DB" w14:textId="251DF036" w:rsidR="00DA3C72" w:rsidRDefault="00DA3C72" w:rsidP="006C1FDE">
      <w:r>
        <w:rPr>
          <w:rStyle w:val="CommentReference"/>
        </w:rPr>
        <w:annotationRef/>
      </w:r>
      <w:r>
        <w:rPr>
          <w:color w:val="000000"/>
          <w:kern w:val="0"/>
          <w:sz w:val="20"/>
          <w:szCs w:val="20"/>
          <w14:ligatures w14:val="none"/>
        </w:rPr>
        <w:t xml:space="preserve">CMG, this feels a bit clunky. See what you think. </w:t>
      </w:r>
    </w:p>
  </w:comment>
  <w:comment w:id="22" w:author="C.M. Gienger" w:date="2023-12-20T13:49:00Z" w:initials="CG">
    <w:p w14:paraId="1CFEE9F8" w14:textId="77777777" w:rsidR="00A73317" w:rsidRDefault="00A73317" w:rsidP="00A73317">
      <w:r>
        <w:rPr>
          <w:rStyle w:val="CommentReference"/>
        </w:rPr>
        <w:annotationRef/>
      </w:r>
      <w:r>
        <w:rPr>
          <w:color w:val="000000"/>
          <w:kern w:val="0"/>
          <w:sz w:val="20"/>
          <w:szCs w:val="20"/>
          <w14:ligatures w14:val="none"/>
        </w:rPr>
        <w:t>Sounds OK. The whole thing is pretty speculative, and I’m fine with that.</w:t>
      </w:r>
    </w:p>
  </w:comment>
  <w:comment w:id="24" w:author="C.M. Gienger" w:date="2023-12-20T13:54:00Z" w:initials="CG">
    <w:p w14:paraId="7A61EDC1" w14:textId="77777777" w:rsidR="003C0EEC" w:rsidRDefault="003C0EEC" w:rsidP="003C0EEC">
      <w:r>
        <w:rPr>
          <w:rStyle w:val="CommentReference"/>
        </w:rPr>
        <w:annotationRef/>
      </w:r>
      <w:r>
        <w:rPr>
          <w:color w:val="000000"/>
          <w:kern w:val="0"/>
          <w:sz w:val="20"/>
          <w:szCs w:val="20"/>
          <w14:ligatures w14:val="none"/>
        </w:rPr>
        <w:t xml:space="preserve">‘markedly reduce’?  The reviewers are gonna hate a statement saying ticks don’t affect health. Better to imply that any potential reduction in health isn’t all that noticeable (but could still be happening). </w:t>
      </w:r>
    </w:p>
  </w:comment>
  <w:comment w:id="46" w:author="C.M. Gienger" w:date="2023-12-20T14:03:00Z" w:initials="CG">
    <w:p w14:paraId="418B1D1E" w14:textId="77777777" w:rsidR="007578C5" w:rsidRDefault="007578C5" w:rsidP="007578C5">
      <w:r>
        <w:rPr>
          <w:rStyle w:val="CommentReference"/>
        </w:rPr>
        <w:annotationRef/>
      </w:r>
      <w:r>
        <w:rPr>
          <w:color w:val="000000"/>
          <w:kern w:val="0"/>
          <w:sz w:val="20"/>
          <w:szCs w:val="20"/>
          <w14:ligatures w14:val="none"/>
        </w:rPr>
        <w:t>add hyphen in manuscript for ‘species-specific’</w:t>
      </w:r>
    </w:p>
  </w:comment>
  <w:comment w:id="47" w:author="Kris.Wild [2]" w:date="2023-12-16T13:20:00Z" w:initials="KW">
    <w:p w14:paraId="168D2318" w14:textId="3A5FAB1D" w:rsidR="00367727" w:rsidRDefault="00367727" w:rsidP="001A69DA">
      <w:r>
        <w:rPr>
          <w:rStyle w:val="CommentReference"/>
        </w:rPr>
        <w:annotationRef/>
      </w:r>
      <w:r>
        <w:rPr>
          <w:color w:val="000000"/>
          <w:kern w:val="0"/>
          <w:sz w:val="20"/>
          <w:szCs w:val="20"/>
          <w14:ligatures w14:val="none"/>
        </w:rPr>
        <w:t xml:space="preserve">Any idea how to deal with this without ruining our paragraph and paper…. </w:t>
      </w:r>
    </w:p>
  </w:comment>
  <w:comment w:id="48" w:author="C.M. Gienger" w:date="2023-12-20T14:08:00Z" w:initials="CG">
    <w:p w14:paraId="0720489C" w14:textId="77777777" w:rsidR="007578C5" w:rsidRDefault="007578C5" w:rsidP="007578C5">
      <w:r>
        <w:rPr>
          <w:rStyle w:val="CommentReference"/>
        </w:rPr>
        <w:annotationRef/>
      </w:r>
      <w:r>
        <w:rPr>
          <w:kern w:val="0"/>
          <w:sz w:val="20"/>
          <w:szCs w:val="20"/>
          <w14:ligatures w14:val="none"/>
        </w:rPr>
        <w:t>re-word their statement and add it in. Cite ‘lack of consensus’ or something squishy like that to avoid having to commit one way or another; because it is possible both are true but context-dependent. We just don’t know yet. Thank them for the suggestion.</w:t>
      </w:r>
    </w:p>
  </w:comment>
  <w:comment w:id="49" w:author="C.M. Gienger" w:date="2023-12-20T14:16:00Z" w:initials="CG">
    <w:p w14:paraId="266E816A" w14:textId="77777777" w:rsidR="00BF1218" w:rsidRDefault="00BF1218" w:rsidP="00BF1218">
      <w:r>
        <w:rPr>
          <w:rStyle w:val="CommentReference"/>
        </w:rPr>
        <w:annotationRef/>
      </w:r>
      <w:r>
        <w:rPr>
          <w:color w:val="000000"/>
          <w:kern w:val="0"/>
          <w:sz w:val="20"/>
          <w:szCs w:val="20"/>
          <w14:ligatures w14:val="none"/>
        </w:rPr>
        <w:t>add to manuscript.</w:t>
      </w:r>
    </w:p>
  </w:comment>
  <w:comment w:id="51" w:author="Kris.Wild [2]" w:date="2023-12-15T14:05:00Z" w:initials="KW">
    <w:p w14:paraId="2CAE3BFF" w14:textId="21692E47" w:rsidR="006C7511" w:rsidRDefault="006C7511" w:rsidP="003B7004">
      <w:r>
        <w:rPr>
          <w:rStyle w:val="CommentReference"/>
        </w:rPr>
        <w:annotationRef/>
      </w:r>
      <w:r>
        <w:rPr>
          <w:color w:val="000000"/>
          <w:kern w:val="0"/>
          <w:sz w:val="20"/>
          <w:szCs w:val="20"/>
          <w14:ligatures w14:val="none"/>
        </w:rPr>
        <w:t>CMG, didn’t you have something on this? I remember some weird girl from MTSU or some other school in TN, that studied lizards being vectors of tick born diseases in Tennessee? If you remember do you mind adding to this?</w:t>
      </w:r>
    </w:p>
  </w:comment>
  <w:comment w:id="52" w:author="Kris.Wild [2]" w:date="2023-12-18T09:09:00Z" w:initials="KW">
    <w:p w14:paraId="0C908381" w14:textId="77777777" w:rsidR="00096717" w:rsidRDefault="00096717" w:rsidP="00096717">
      <w:r>
        <w:rPr>
          <w:rStyle w:val="CommentReference"/>
        </w:rPr>
        <w:annotationRef/>
      </w:r>
      <w:r>
        <w:rPr>
          <w:color w:val="000000"/>
          <w:kern w:val="0"/>
          <w:sz w:val="20"/>
          <w:szCs w:val="20"/>
          <w14:ligatures w14:val="none"/>
        </w:rPr>
        <w:t>Moody may have been her last name? Either way we could probably work this paper in if that was the case: Swei, A., Ostfeld, R. S., Lane, R. S., &amp; Briggs, C. J. (2011). Impact of the experimental removal of lizards on Lyme disease risk. Proceedings of the Royal Society B: Biological Sciences, 278(1720), 2970-2978.</w:t>
      </w:r>
    </w:p>
    <w:p w14:paraId="0F7A623E" w14:textId="77777777" w:rsidR="00096717" w:rsidRDefault="00096717" w:rsidP="00096717"/>
  </w:comment>
  <w:comment w:id="53" w:author="C.M. Gienger" w:date="2023-12-20T14:22:00Z" w:initials="CG">
    <w:p w14:paraId="7F8650FB" w14:textId="77777777" w:rsidR="004368E6" w:rsidRDefault="004368E6" w:rsidP="004368E6">
      <w:r>
        <w:rPr>
          <w:rStyle w:val="CommentReference"/>
        </w:rPr>
        <w:annotationRef/>
      </w:r>
      <w:r>
        <w:rPr>
          <w:color w:val="000000"/>
          <w:kern w:val="0"/>
          <w:sz w:val="20"/>
          <w:szCs w:val="20"/>
          <w14:ligatures w14:val="none"/>
        </w:rPr>
        <w:t>I don’t recall a specific paper. The one you found sounds fine to me.</w:t>
      </w:r>
    </w:p>
  </w:comment>
  <w:comment w:id="54" w:author="C.M. Gienger" w:date="2023-12-20T14:23:00Z" w:initials="CG">
    <w:p w14:paraId="7B03DF9A" w14:textId="77777777" w:rsidR="004368E6" w:rsidRDefault="004368E6" w:rsidP="004368E6">
      <w:r>
        <w:rPr>
          <w:rStyle w:val="CommentReference"/>
        </w:rPr>
        <w:annotationRef/>
      </w:r>
      <w:r>
        <w:rPr>
          <w:kern w:val="0"/>
          <w:sz w:val="20"/>
          <w:szCs w:val="20"/>
          <w14:ligatures w14:val="none"/>
        </w:rPr>
        <w:t>Rulison et al. 2014</w:t>
      </w:r>
    </w:p>
    <w:p w14:paraId="5EA60DA1" w14:textId="77777777" w:rsidR="004368E6" w:rsidRDefault="004368E6" w:rsidP="004368E6"/>
    <w:p w14:paraId="47F49ECC" w14:textId="77777777" w:rsidR="004368E6" w:rsidRDefault="004368E6" w:rsidP="004368E6">
      <w:r>
        <w:rPr>
          <w:kern w:val="0"/>
          <w:sz w:val="20"/>
          <w:szCs w:val="20"/>
          <w14:ligatures w14:val="none"/>
        </w:rPr>
        <w:t xml:space="preserve">doi: 10.1645/14-503.1      </w:t>
      </w:r>
      <w:r>
        <w:rPr>
          <w:kern w:val="0"/>
          <w:sz w:val="20"/>
          <w:szCs w:val="20"/>
          <w14:ligatures w14:val="none"/>
        </w:rPr>
        <w:cr/>
      </w:r>
      <w:r>
        <w:rPr>
          <w:kern w:val="0"/>
          <w:sz w:val="20"/>
          <w:szCs w:val="20"/>
          <w14:ligatures w14:val="none"/>
        </w:rPr>
        <w:cr/>
        <w:t>“The infestation rate of ticks on fence lizards was extremely low (prevalence = 0.087, n = 23) compared to that on white-footed mice and other small mammals (prevalence = 0.53, n = 140).”</w:t>
      </w:r>
    </w:p>
  </w:comment>
  <w:comment w:id="55" w:author="C.M. Gienger" w:date="2023-12-20T14:26:00Z" w:initials="CG">
    <w:p w14:paraId="4A1AEE8A" w14:textId="77777777" w:rsidR="004368E6" w:rsidRDefault="004368E6" w:rsidP="004368E6">
      <w:r>
        <w:rPr>
          <w:rStyle w:val="CommentReference"/>
        </w:rPr>
        <w:annotationRef/>
      </w:r>
      <w:r>
        <w:rPr>
          <w:kern w:val="0"/>
          <w:sz w:val="20"/>
          <w:szCs w:val="20"/>
          <w14:ligatures w14:val="none"/>
        </w:rPr>
        <w:t>Supports our position that ticks aren’t always all that common in EFL. For us, tick prevalence was low, and mite prevalence even lower.</w:t>
      </w:r>
    </w:p>
  </w:comment>
  <w:comment w:id="57" w:author="C.M. Gienger" w:date="2023-12-20T14:30:00Z" w:initials="CG">
    <w:p w14:paraId="38C332CD" w14:textId="77777777" w:rsidR="004368E6" w:rsidRDefault="004368E6" w:rsidP="004368E6">
      <w:r>
        <w:rPr>
          <w:rStyle w:val="CommentReference"/>
        </w:rPr>
        <w:annotationRef/>
      </w:r>
      <w:r>
        <w:rPr>
          <w:color w:val="000000"/>
          <w:kern w:val="0"/>
          <w:sz w:val="20"/>
          <w:szCs w:val="20"/>
          <w14:ligatures w14:val="none"/>
        </w:rPr>
        <w:t>between what and hormone levels?</w:t>
      </w:r>
    </w:p>
  </w:comment>
  <w:comment w:id="58" w:author="C.M. Gienger" w:date="2023-12-20T14:31:00Z" w:initials="CG">
    <w:p w14:paraId="251E3193" w14:textId="77777777" w:rsidR="004368E6" w:rsidRDefault="004368E6" w:rsidP="004368E6">
      <w:r>
        <w:rPr>
          <w:rStyle w:val="CommentReference"/>
        </w:rPr>
        <w:annotationRef/>
      </w:r>
      <w:r>
        <w:rPr>
          <w:color w:val="000000"/>
          <w:kern w:val="0"/>
          <w:sz w:val="20"/>
          <w:szCs w:val="20"/>
          <w14:ligatures w14:val="none"/>
        </w:rPr>
        <w:t>I like the paragraph.</w:t>
      </w:r>
    </w:p>
  </w:comment>
  <w:comment w:id="67" w:author="C.M. Gienger" w:date="2023-12-20T14:34:00Z" w:initials="CG">
    <w:p w14:paraId="6338202F" w14:textId="77777777" w:rsidR="00946049" w:rsidRDefault="00946049" w:rsidP="00946049">
      <w:r>
        <w:rPr>
          <w:rStyle w:val="CommentReference"/>
        </w:rPr>
        <w:annotationRef/>
      </w:r>
      <w:r>
        <w:rPr>
          <w:color w:val="000000"/>
          <w:kern w:val="0"/>
          <w:sz w:val="20"/>
          <w:szCs w:val="20"/>
          <w14:ligatures w14:val="none"/>
        </w:rPr>
        <w:t>not sure what you are saying here.</w:t>
      </w:r>
    </w:p>
  </w:comment>
  <w:comment w:id="70" w:author="C.M. Gienger" w:date="2023-12-20T14:36:00Z" w:initials="CG">
    <w:p w14:paraId="7D6FDE96" w14:textId="77777777" w:rsidR="00946049" w:rsidRDefault="00946049" w:rsidP="00946049">
      <w:r>
        <w:rPr>
          <w:rStyle w:val="CommentReference"/>
        </w:rPr>
        <w:annotationRef/>
      </w:r>
      <w:r>
        <w:rPr>
          <w:color w:val="000000"/>
          <w:kern w:val="0"/>
          <w:sz w:val="20"/>
          <w:szCs w:val="20"/>
          <w14:ligatures w14:val="none"/>
        </w:rPr>
        <w:t>I liked that you thanked your booze. I changed to “Kentucky Gentleman”. Just say it. No need to hide. Nobody will notice and those that do would probably only giggle.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DBF819" w15:done="0"/>
  <w15:commentEx w15:paraId="758F526B" w15:done="0"/>
  <w15:commentEx w15:paraId="0C7F70DB" w15:done="0"/>
  <w15:commentEx w15:paraId="1CFEE9F8" w15:paraIdParent="0C7F70DB" w15:done="0"/>
  <w15:commentEx w15:paraId="7A61EDC1" w15:done="0"/>
  <w15:commentEx w15:paraId="418B1D1E" w15:done="0"/>
  <w15:commentEx w15:paraId="168D2318" w15:done="0"/>
  <w15:commentEx w15:paraId="0720489C" w15:paraIdParent="168D2318" w15:done="0"/>
  <w15:commentEx w15:paraId="266E816A" w15:done="0"/>
  <w15:commentEx w15:paraId="2CAE3BFF" w15:done="0"/>
  <w15:commentEx w15:paraId="0F7A623E" w15:paraIdParent="2CAE3BFF" w15:done="0"/>
  <w15:commentEx w15:paraId="7F8650FB" w15:paraIdParent="2CAE3BFF" w15:done="0"/>
  <w15:commentEx w15:paraId="47F49ECC" w15:paraIdParent="2CAE3BFF" w15:done="0"/>
  <w15:commentEx w15:paraId="4A1AEE8A" w15:paraIdParent="2CAE3BFF" w15:done="0"/>
  <w15:commentEx w15:paraId="38C332CD" w15:done="0"/>
  <w15:commentEx w15:paraId="251E3193" w15:paraIdParent="38C332CD" w15:done="0"/>
  <w15:commentEx w15:paraId="6338202F" w15:done="0"/>
  <w15:commentEx w15:paraId="7D6FDE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8FDD24C" w16cex:dateUtc="2023-12-20T19:33:00Z"/>
  <w16cex:commentExtensible w16cex:durableId="7D8A6BA7" w16cex:dateUtc="2023-12-20T19:36:00Z"/>
  <w16cex:commentExtensible w16cex:durableId="0EFCA33D" w16cex:dateUtc="2023-12-15T02:24:00Z"/>
  <w16cex:commentExtensible w16cex:durableId="17834E8F" w16cex:dateUtc="2023-12-20T19:49:00Z"/>
  <w16cex:commentExtensible w16cex:durableId="20666A4E" w16cex:dateUtc="2023-12-20T19:54:00Z"/>
  <w16cex:commentExtensible w16cex:durableId="1059ECC8" w16cex:dateUtc="2023-12-20T20:03:00Z"/>
  <w16cex:commentExtensible w16cex:durableId="4E3EF6A7" w16cex:dateUtc="2023-12-16T02:20:00Z"/>
  <w16cex:commentExtensible w16cex:durableId="2E769DB7" w16cex:dateUtc="2023-12-20T20:08:00Z"/>
  <w16cex:commentExtensible w16cex:durableId="2A9CACF1" w16cex:dateUtc="2023-12-20T20:16:00Z"/>
  <w16cex:commentExtensible w16cex:durableId="651CE388" w16cex:dateUtc="2023-12-15T03:05:00Z"/>
  <w16cex:commentExtensible w16cex:durableId="6DF03157" w16cex:dateUtc="2023-12-17T22:09:00Z"/>
  <w16cex:commentExtensible w16cex:durableId="4F11882B" w16cex:dateUtc="2023-12-20T20:22:00Z"/>
  <w16cex:commentExtensible w16cex:durableId="04ACF063" w16cex:dateUtc="2023-12-20T20:23:00Z"/>
  <w16cex:commentExtensible w16cex:durableId="2BA48FBC" w16cex:dateUtc="2023-12-20T20:26:00Z"/>
  <w16cex:commentExtensible w16cex:durableId="38E62366" w16cex:dateUtc="2023-12-20T20:30:00Z"/>
  <w16cex:commentExtensible w16cex:durableId="7E7A1DEE" w16cex:dateUtc="2023-12-20T20:31:00Z"/>
  <w16cex:commentExtensible w16cex:durableId="400C3CBF" w16cex:dateUtc="2023-12-20T20:34:00Z"/>
  <w16cex:commentExtensible w16cex:durableId="108AD717" w16cex:dateUtc="2023-12-20T2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DBF819" w16cid:durableId="38FDD24C"/>
  <w16cid:commentId w16cid:paraId="758F526B" w16cid:durableId="7D8A6BA7"/>
  <w16cid:commentId w16cid:paraId="0C7F70DB" w16cid:durableId="0EFCA33D"/>
  <w16cid:commentId w16cid:paraId="1CFEE9F8" w16cid:durableId="17834E8F"/>
  <w16cid:commentId w16cid:paraId="7A61EDC1" w16cid:durableId="20666A4E"/>
  <w16cid:commentId w16cid:paraId="418B1D1E" w16cid:durableId="1059ECC8"/>
  <w16cid:commentId w16cid:paraId="168D2318" w16cid:durableId="4E3EF6A7"/>
  <w16cid:commentId w16cid:paraId="0720489C" w16cid:durableId="2E769DB7"/>
  <w16cid:commentId w16cid:paraId="266E816A" w16cid:durableId="2A9CACF1"/>
  <w16cid:commentId w16cid:paraId="2CAE3BFF" w16cid:durableId="651CE388"/>
  <w16cid:commentId w16cid:paraId="0F7A623E" w16cid:durableId="6DF03157"/>
  <w16cid:commentId w16cid:paraId="7F8650FB" w16cid:durableId="4F11882B"/>
  <w16cid:commentId w16cid:paraId="47F49ECC" w16cid:durableId="04ACF063"/>
  <w16cid:commentId w16cid:paraId="4A1AEE8A" w16cid:durableId="2BA48FBC"/>
  <w16cid:commentId w16cid:paraId="38C332CD" w16cid:durableId="38E62366"/>
  <w16cid:commentId w16cid:paraId="251E3193" w16cid:durableId="7E7A1DEE"/>
  <w16cid:commentId w16cid:paraId="6338202F" w16cid:durableId="400C3CBF"/>
  <w16cid:commentId w16cid:paraId="7D6FDE96" w16cid:durableId="108AD71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B4684"/>
    <w:multiLevelType w:val="hybridMultilevel"/>
    <w:tmpl w:val="FE407B96"/>
    <w:lvl w:ilvl="0" w:tplc="EAE84C0C">
      <w:numFmt w:val="bullet"/>
      <w:lvlText w:val="-"/>
      <w:lvlJc w:val="left"/>
      <w:pPr>
        <w:ind w:left="720" w:hanging="360"/>
      </w:pPr>
      <w:rPr>
        <w:rFonts w:ascii="Calibri" w:eastAsiaTheme="minorHAnsi" w:hAnsi="Calibri" w:cs="Calibri" w:hint="default"/>
        <w:b w:val="0"/>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5E4DEE"/>
    <w:multiLevelType w:val="hybridMultilevel"/>
    <w:tmpl w:val="BE10011A"/>
    <w:lvl w:ilvl="0" w:tplc="EAE84C0C">
      <w:numFmt w:val="bullet"/>
      <w:lvlText w:val="-"/>
      <w:lvlJc w:val="left"/>
      <w:pPr>
        <w:ind w:left="720" w:hanging="360"/>
      </w:pPr>
      <w:rPr>
        <w:rFonts w:ascii="Calibri" w:eastAsiaTheme="minorHAnsi" w:hAnsi="Calibri" w:cs="Calibri" w:hint="default"/>
        <w:b w:val="0"/>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BE79C7"/>
    <w:multiLevelType w:val="hybridMultilevel"/>
    <w:tmpl w:val="AFD625B4"/>
    <w:lvl w:ilvl="0" w:tplc="301C102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6F7E0F"/>
    <w:multiLevelType w:val="hybridMultilevel"/>
    <w:tmpl w:val="ABF2EEAE"/>
    <w:lvl w:ilvl="0" w:tplc="ED22B2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8980020">
    <w:abstractNumId w:val="3"/>
  </w:num>
  <w:num w:numId="2" w16cid:durableId="1211114074">
    <w:abstractNumId w:val="2"/>
  </w:num>
  <w:num w:numId="3" w16cid:durableId="997877773">
    <w:abstractNumId w:val="0"/>
  </w:num>
  <w:num w:numId="4" w16cid:durableId="88568006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M. Gienger">
    <w15:presenceInfo w15:providerId="None" w15:userId="C.M. Gienger"/>
  </w15:person>
  <w15:person w15:author="Kris.Wild">
    <w15:presenceInfo w15:providerId="AD" w15:userId="S::kris.wild@canberra.edu.au::357150f9-6c66-435f-b0a7-2db65ca28b00"/>
  </w15:person>
  <w15:person w15:author="Kris.Wild [2]">
    <w15:presenceInfo w15:providerId="AD" w15:userId="S::Kris.Wild@canberra.edu.au::357150f9-6c66-435f-b0a7-2db65ca28b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9F0"/>
    <w:rsid w:val="000029FD"/>
    <w:rsid w:val="0000430C"/>
    <w:rsid w:val="000317B3"/>
    <w:rsid w:val="0003315D"/>
    <w:rsid w:val="0004257D"/>
    <w:rsid w:val="00096717"/>
    <w:rsid w:val="000A0979"/>
    <w:rsid w:val="000A2305"/>
    <w:rsid w:val="000C5CB5"/>
    <w:rsid w:val="000E5EDF"/>
    <w:rsid w:val="000F57E3"/>
    <w:rsid w:val="001055C7"/>
    <w:rsid w:val="0011074A"/>
    <w:rsid w:val="001134B0"/>
    <w:rsid w:val="001205C1"/>
    <w:rsid w:val="00124138"/>
    <w:rsid w:val="0013117B"/>
    <w:rsid w:val="001601E5"/>
    <w:rsid w:val="00162739"/>
    <w:rsid w:val="00181799"/>
    <w:rsid w:val="00183829"/>
    <w:rsid w:val="00195D47"/>
    <w:rsid w:val="001A1ED2"/>
    <w:rsid w:val="001A2DFA"/>
    <w:rsid w:val="001A2ED8"/>
    <w:rsid w:val="001E463D"/>
    <w:rsid w:val="001E6689"/>
    <w:rsid w:val="001F38A2"/>
    <w:rsid w:val="00210A01"/>
    <w:rsid w:val="00213C68"/>
    <w:rsid w:val="002274AC"/>
    <w:rsid w:val="00241EF2"/>
    <w:rsid w:val="00242119"/>
    <w:rsid w:val="002707EC"/>
    <w:rsid w:val="00272C78"/>
    <w:rsid w:val="00284AD9"/>
    <w:rsid w:val="00287AEE"/>
    <w:rsid w:val="002A05FA"/>
    <w:rsid w:val="002B17D4"/>
    <w:rsid w:val="002B6526"/>
    <w:rsid w:val="002C2E45"/>
    <w:rsid w:val="002D269B"/>
    <w:rsid w:val="002D59B0"/>
    <w:rsid w:val="002F1328"/>
    <w:rsid w:val="00327654"/>
    <w:rsid w:val="003350FC"/>
    <w:rsid w:val="00340786"/>
    <w:rsid w:val="003500D0"/>
    <w:rsid w:val="00367727"/>
    <w:rsid w:val="00375982"/>
    <w:rsid w:val="00380CB2"/>
    <w:rsid w:val="003840D1"/>
    <w:rsid w:val="00392504"/>
    <w:rsid w:val="003A254D"/>
    <w:rsid w:val="003B04AD"/>
    <w:rsid w:val="003B27EC"/>
    <w:rsid w:val="003B6D13"/>
    <w:rsid w:val="003B7CC6"/>
    <w:rsid w:val="003C0EEC"/>
    <w:rsid w:val="003C43E7"/>
    <w:rsid w:val="0040283F"/>
    <w:rsid w:val="00410E9D"/>
    <w:rsid w:val="004368E6"/>
    <w:rsid w:val="0044797E"/>
    <w:rsid w:val="00451873"/>
    <w:rsid w:val="00471A6C"/>
    <w:rsid w:val="00493D77"/>
    <w:rsid w:val="00494157"/>
    <w:rsid w:val="004A635F"/>
    <w:rsid w:val="004C1293"/>
    <w:rsid w:val="004C68EB"/>
    <w:rsid w:val="004E1DB8"/>
    <w:rsid w:val="004E362D"/>
    <w:rsid w:val="004E52DA"/>
    <w:rsid w:val="00514A5A"/>
    <w:rsid w:val="0052246F"/>
    <w:rsid w:val="005311C8"/>
    <w:rsid w:val="005849B6"/>
    <w:rsid w:val="00586531"/>
    <w:rsid w:val="00596FD4"/>
    <w:rsid w:val="005A496B"/>
    <w:rsid w:val="005A542E"/>
    <w:rsid w:val="005F4FD7"/>
    <w:rsid w:val="006074E5"/>
    <w:rsid w:val="00613BD0"/>
    <w:rsid w:val="00623618"/>
    <w:rsid w:val="00637E5D"/>
    <w:rsid w:val="006773D3"/>
    <w:rsid w:val="006819C7"/>
    <w:rsid w:val="00687461"/>
    <w:rsid w:val="006972A4"/>
    <w:rsid w:val="006B4AFE"/>
    <w:rsid w:val="006C6450"/>
    <w:rsid w:val="006C7511"/>
    <w:rsid w:val="0070167F"/>
    <w:rsid w:val="00715499"/>
    <w:rsid w:val="00726EBD"/>
    <w:rsid w:val="0074408C"/>
    <w:rsid w:val="00745654"/>
    <w:rsid w:val="00757500"/>
    <w:rsid w:val="007578C5"/>
    <w:rsid w:val="007669A4"/>
    <w:rsid w:val="00776BDD"/>
    <w:rsid w:val="007A4AB6"/>
    <w:rsid w:val="007A64FB"/>
    <w:rsid w:val="007B6F8F"/>
    <w:rsid w:val="007C1AE5"/>
    <w:rsid w:val="007D40FC"/>
    <w:rsid w:val="008132FB"/>
    <w:rsid w:val="008211C2"/>
    <w:rsid w:val="00821402"/>
    <w:rsid w:val="0082224D"/>
    <w:rsid w:val="00842240"/>
    <w:rsid w:val="008732C7"/>
    <w:rsid w:val="0087619C"/>
    <w:rsid w:val="008A631A"/>
    <w:rsid w:val="008B1C38"/>
    <w:rsid w:val="008C19F0"/>
    <w:rsid w:val="008F13E9"/>
    <w:rsid w:val="008F3808"/>
    <w:rsid w:val="00901632"/>
    <w:rsid w:val="00912E59"/>
    <w:rsid w:val="00923B78"/>
    <w:rsid w:val="00934DA4"/>
    <w:rsid w:val="00941739"/>
    <w:rsid w:val="00946049"/>
    <w:rsid w:val="00946B34"/>
    <w:rsid w:val="0094716C"/>
    <w:rsid w:val="00967855"/>
    <w:rsid w:val="009700D3"/>
    <w:rsid w:val="009A7911"/>
    <w:rsid w:val="009B01EF"/>
    <w:rsid w:val="009B65F0"/>
    <w:rsid w:val="009C30C4"/>
    <w:rsid w:val="009C4A1B"/>
    <w:rsid w:val="009D25B9"/>
    <w:rsid w:val="009E6508"/>
    <w:rsid w:val="00A328E3"/>
    <w:rsid w:val="00A62839"/>
    <w:rsid w:val="00A65895"/>
    <w:rsid w:val="00A72825"/>
    <w:rsid w:val="00A72AD1"/>
    <w:rsid w:val="00A73317"/>
    <w:rsid w:val="00A92C0E"/>
    <w:rsid w:val="00A945FC"/>
    <w:rsid w:val="00AA633B"/>
    <w:rsid w:val="00AC52D9"/>
    <w:rsid w:val="00AC5AF6"/>
    <w:rsid w:val="00AE2A5F"/>
    <w:rsid w:val="00AE4DA8"/>
    <w:rsid w:val="00B022AD"/>
    <w:rsid w:val="00B06259"/>
    <w:rsid w:val="00B13B3A"/>
    <w:rsid w:val="00B234E1"/>
    <w:rsid w:val="00B344BF"/>
    <w:rsid w:val="00B46C14"/>
    <w:rsid w:val="00B53235"/>
    <w:rsid w:val="00B60F9E"/>
    <w:rsid w:val="00B64802"/>
    <w:rsid w:val="00B7165E"/>
    <w:rsid w:val="00B7373B"/>
    <w:rsid w:val="00B74976"/>
    <w:rsid w:val="00B9533E"/>
    <w:rsid w:val="00BB74F6"/>
    <w:rsid w:val="00BC3E2E"/>
    <w:rsid w:val="00BD32FE"/>
    <w:rsid w:val="00BF1218"/>
    <w:rsid w:val="00BF1F10"/>
    <w:rsid w:val="00C05583"/>
    <w:rsid w:val="00C057ED"/>
    <w:rsid w:val="00C05805"/>
    <w:rsid w:val="00C13032"/>
    <w:rsid w:val="00C203A8"/>
    <w:rsid w:val="00C234C5"/>
    <w:rsid w:val="00C42929"/>
    <w:rsid w:val="00C6135D"/>
    <w:rsid w:val="00C67D15"/>
    <w:rsid w:val="00CB241D"/>
    <w:rsid w:val="00CC106D"/>
    <w:rsid w:val="00CD0F9D"/>
    <w:rsid w:val="00CD392C"/>
    <w:rsid w:val="00CD3E92"/>
    <w:rsid w:val="00CE25FE"/>
    <w:rsid w:val="00CF1B40"/>
    <w:rsid w:val="00CF2732"/>
    <w:rsid w:val="00D059D5"/>
    <w:rsid w:val="00D12FE0"/>
    <w:rsid w:val="00D1678A"/>
    <w:rsid w:val="00D37B18"/>
    <w:rsid w:val="00D4342D"/>
    <w:rsid w:val="00D5370B"/>
    <w:rsid w:val="00D614A7"/>
    <w:rsid w:val="00D74C72"/>
    <w:rsid w:val="00D84BCC"/>
    <w:rsid w:val="00D86ACC"/>
    <w:rsid w:val="00DA3C72"/>
    <w:rsid w:val="00DA53FA"/>
    <w:rsid w:val="00DA6842"/>
    <w:rsid w:val="00DB676E"/>
    <w:rsid w:val="00DC3487"/>
    <w:rsid w:val="00DF25A6"/>
    <w:rsid w:val="00DF3C53"/>
    <w:rsid w:val="00DF3F99"/>
    <w:rsid w:val="00E3312E"/>
    <w:rsid w:val="00E403AC"/>
    <w:rsid w:val="00E77CD0"/>
    <w:rsid w:val="00EA4D45"/>
    <w:rsid w:val="00EB737E"/>
    <w:rsid w:val="00ED66C0"/>
    <w:rsid w:val="00EE16B3"/>
    <w:rsid w:val="00EF3A83"/>
    <w:rsid w:val="00F07DF8"/>
    <w:rsid w:val="00F171FB"/>
    <w:rsid w:val="00F218CB"/>
    <w:rsid w:val="00F21CDC"/>
    <w:rsid w:val="00F23863"/>
    <w:rsid w:val="00F313AE"/>
    <w:rsid w:val="00F317F6"/>
    <w:rsid w:val="00F330BD"/>
    <w:rsid w:val="00F63B73"/>
    <w:rsid w:val="00F84F4D"/>
    <w:rsid w:val="00FC35C5"/>
    <w:rsid w:val="00FC53BE"/>
    <w:rsid w:val="00FE75A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DB790"/>
  <w15:chartTrackingRefBased/>
  <w15:docId w15:val="{D0FCC260-EBD3-E848-98AB-B0D793D49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7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2D"/>
    <w:pPr>
      <w:ind w:left="720"/>
      <w:contextualSpacing/>
    </w:pPr>
  </w:style>
  <w:style w:type="character" w:styleId="CommentReference">
    <w:name w:val="annotation reference"/>
    <w:basedOn w:val="DefaultParagraphFont"/>
    <w:uiPriority w:val="99"/>
    <w:semiHidden/>
    <w:unhideWhenUsed/>
    <w:rsid w:val="00DF3F99"/>
    <w:rPr>
      <w:sz w:val="16"/>
      <w:szCs w:val="16"/>
    </w:rPr>
  </w:style>
  <w:style w:type="paragraph" w:styleId="CommentText">
    <w:name w:val="annotation text"/>
    <w:basedOn w:val="Normal"/>
    <w:link w:val="CommentTextChar"/>
    <w:uiPriority w:val="99"/>
    <w:unhideWhenUsed/>
    <w:rsid w:val="00DF3F99"/>
    <w:rPr>
      <w:kern w:val="0"/>
      <w:sz w:val="20"/>
      <w:szCs w:val="20"/>
      <w14:ligatures w14:val="none"/>
    </w:rPr>
  </w:style>
  <w:style w:type="character" w:customStyle="1" w:styleId="CommentTextChar">
    <w:name w:val="Comment Text Char"/>
    <w:basedOn w:val="DefaultParagraphFont"/>
    <w:link w:val="CommentText"/>
    <w:uiPriority w:val="99"/>
    <w:rsid w:val="00DF3F99"/>
    <w:rPr>
      <w:kern w:val="0"/>
      <w:sz w:val="20"/>
      <w:szCs w:val="20"/>
      <w14:ligatures w14:val="none"/>
    </w:rPr>
  </w:style>
  <w:style w:type="table" w:styleId="TableGrid">
    <w:name w:val="Table Grid"/>
    <w:basedOn w:val="TableNormal"/>
    <w:uiPriority w:val="39"/>
    <w:rsid w:val="00DF3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A0979"/>
    <w:rPr>
      <w:b/>
      <w:bCs/>
      <w:kern w:val="2"/>
      <w14:ligatures w14:val="standardContextual"/>
    </w:rPr>
  </w:style>
  <w:style w:type="character" w:customStyle="1" w:styleId="CommentSubjectChar">
    <w:name w:val="Comment Subject Char"/>
    <w:basedOn w:val="CommentTextChar"/>
    <w:link w:val="CommentSubject"/>
    <w:uiPriority w:val="99"/>
    <w:semiHidden/>
    <w:rsid w:val="000A0979"/>
    <w:rPr>
      <w:b/>
      <w:bCs/>
      <w:kern w:val="0"/>
      <w:sz w:val="20"/>
      <w:szCs w:val="20"/>
      <w14:ligatures w14:val="none"/>
    </w:rPr>
  </w:style>
  <w:style w:type="character" w:styleId="Hyperlink">
    <w:name w:val="Hyperlink"/>
    <w:basedOn w:val="DefaultParagraphFont"/>
    <w:uiPriority w:val="99"/>
    <w:unhideWhenUsed/>
    <w:rsid w:val="000A0979"/>
    <w:rPr>
      <w:color w:val="0000FF"/>
      <w:u w:val="single"/>
    </w:rPr>
  </w:style>
  <w:style w:type="character" w:customStyle="1" w:styleId="apple-converted-space">
    <w:name w:val="apple-converted-space"/>
    <w:basedOn w:val="DefaultParagraphFont"/>
    <w:rsid w:val="00D5370B"/>
  </w:style>
  <w:style w:type="character" w:styleId="Emphasis">
    <w:name w:val="Emphasis"/>
    <w:basedOn w:val="DefaultParagraphFont"/>
    <w:uiPriority w:val="20"/>
    <w:qFormat/>
    <w:rsid w:val="00D5370B"/>
    <w:rPr>
      <w:i/>
      <w:iCs/>
    </w:rPr>
  </w:style>
  <w:style w:type="paragraph" w:styleId="NormalWeb">
    <w:name w:val="Normal (Web)"/>
    <w:basedOn w:val="Normal"/>
    <w:uiPriority w:val="99"/>
    <w:unhideWhenUsed/>
    <w:rsid w:val="00B13B3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Revision">
    <w:name w:val="Revision"/>
    <w:hidden/>
    <w:uiPriority w:val="99"/>
    <w:semiHidden/>
    <w:rsid w:val="001F38A2"/>
  </w:style>
  <w:style w:type="character" w:styleId="UnresolvedMention">
    <w:name w:val="Unresolved Mention"/>
    <w:basedOn w:val="DefaultParagraphFont"/>
    <w:uiPriority w:val="99"/>
    <w:semiHidden/>
    <w:unhideWhenUsed/>
    <w:rsid w:val="007A64FB"/>
    <w:rPr>
      <w:color w:val="605E5C"/>
      <w:shd w:val="clear" w:color="auto" w:fill="E1DFDD"/>
    </w:rPr>
  </w:style>
  <w:style w:type="character" w:styleId="FollowedHyperlink">
    <w:name w:val="FollowedHyperlink"/>
    <w:basedOn w:val="DefaultParagraphFont"/>
    <w:uiPriority w:val="99"/>
    <w:semiHidden/>
    <w:unhideWhenUsed/>
    <w:rsid w:val="001E46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9846">
      <w:bodyDiv w:val="1"/>
      <w:marLeft w:val="0"/>
      <w:marRight w:val="0"/>
      <w:marTop w:val="0"/>
      <w:marBottom w:val="0"/>
      <w:divBdr>
        <w:top w:val="none" w:sz="0" w:space="0" w:color="auto"/>
        <w:left w:val="none" w:sz="0" w:space="0" w:color="auto"/>
        <w:bottom w:val="none" w:sz="0" w:space="0" w:color="auto"/>
        <w:right w:val="none" w:sz="0" w:space="0" w:color="auto"/>
      </w:divBdr>
    </w:div>
    <w:div w:id="135028819">
      <w:bodyDiv w:val="1"/>
      <w:marLeft w:val="0"/>
      <w:marRight w:val="0"/>
      <w:marTop w:val="0"/>
      <w:marBottom w:val="0"/>
      <w:divBdr>
        <w:top w:val="none" w:sz="0" w:space="0" w:color="auto"/>
        <w:left w:val="none" w:sz="0" w:space="0" w:color="auto"/>
        <w:bottom w:val="none" w:sz="0" w:space="0" w:color="auto"/>
        <w:right w:val="none" w:sz="0" w:space="0" w:color="auto"/>
      </w:divBdr>
      <w:divsChild>
        <w:div w:id="1932657908">
          <w:marLeft w:val="0"/>
          <w:marRight w:val="0"/>
          <w:marTop w:val="0"/>
          <w:marBottom w:val="0"/>
          <w:divBdr>
            <w:top w:val="none" w:sz="0" w:space="0" w:color="auto"/>
            <w:left w:val="none" w:sz="0" w:space="0" w:color="auto"/>
            <w:bottom w:val="none" w:sz="0" w:space="0" w:color="auto"/>
            <w:right w:val="none" w:sz="0" w:space="0" w:color="auto"/>
          </w:divBdr>
          <w:divsChild>
            <w:div w:id="1124538780">
              <w:marLeft w:val="0"/>
              <w:marRight w:val="0"/>
              <w:marTop w:val="0"/>
              <w:marBottom w:val="0"/>
              <w:divBdr>
                <w:top w:val="none" w:sz="0" w:space="0" w:color="auto"/>
                <w:left w:val="none" w:sz="0" w:space="0" w:color="auto"/>
                <w:bottom w:val="none" w:sz="0" w:space="0" w:color="auto"/>
                <w:right w:val="none" w:sz="0" w:space="0" w:color="auto"/>
              </w:divBdr>
              <w:divsChild>
                <w:div w:id="5701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439841">
      <w:bodyDiv w:val="1"/>
      <w:marLeft w:val="0"/>
      <w:marRight w:val="0"/>
      <w:marTop w:val="0"/>
      <w:marBottom w:val="0"/>
      <w:divBdr>
        <w:top w:val="none" w:sz="0" w:space="0" w:color="auto"/>
        <w:left w:val="none" w:sz="0" w:space="0" w:color="auto"/>
        <w:bottom w:val="none" w:sz="0" w:space="0" w:color="auto"/>
        <w:right w:val="none" w:sz="0" w:space="0" w:color="auto"/>
      </w:divBdr>
    </w:div>
    <w:div w:id="892305248">
      <w:bodyDiv w:val="1"/>
      <w:marLeft w:val="0"/>
      <w:marRight w:val="0"/>
      <w:marTop w:val="0"/>
      <w:marBottom w:val="0"/>
      <w:divBdr>
        <w:top w:val="none" w:sz="0" w:space="0" w:color="auto"/>
        <w:left w:val="none" w:sz="0" w:space="0" w:color="auto"/>
        <w:bottom w:val="none" w:sz="0" w:space="0" w:color="auto"/>
        <w:right w:val="none" w:sz="0" w:space="0" w:color="auto"/>
      </w:divBdr>
      <w:divsChild>
        <w:div w:id="930164767">
          <w:marLeft w:val="0"/>
          <w:marRight w:val="0"/>
          <w:marTop w:val="0"/>
          <w:marBottom w:val="0"/>
          <w:divBdr>
            <w:top w:val="none" w:sz="0" w:space="0" w:color="auto"/>
            <w:left w:val="none" w:sz="0" w:space="0" w:color="auto"/>
            <w:bottom w:val="none" w:sz="0" w:space="0" w:color="auto"/>
            <w:right w:val="none" w:sz="0" w:space="0" w:color="auto"/>
          </w:divBdr>
          <w:divsChild>
            <w:div w:id="1805078228">
              <w:marLeft w:val="0"/>
              <w:marRight w:val="0"/>
              <w:marTop w:val="0"/>
              <w:marBottom w:val="0"/>
              <w:divBdr>
                <w:top w:val="none" w:sz="0" w:space="0" w:color="auto"/>
                <w:left w:val="none" w:sz="0" w:space="0" w:color="auto"/>
                <w:bottom w:val="none" w:sz="0" w:space="0" w:color="auto"/>
                <w:right w:val="none" w:sz="0" w:space="0" w:color="auto"/>
              </w:divBdr>
              <w:divsChild>
                <w:div w:id="4416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234698">
      <w:bodyDiv w:val="1"/>
      <w:marLeft w:val="0"/>
      <w:marRight w:val="0"/>
      <w:marTop w:val="0"/>
      <w:marBottom w:val="0"/>
      <w:divBdr>
        <w:top w:val="none" w:sz="0" w:space="0" w:color="auto"/>
        <w:left w:val="none" w:sz="0" w:space="0" w:color="auto"/>
        <w:bottom w:val="none" w:sz="0" w:space="0" w:color="auto"/>
        <w:right w:val="none" w:sz="0" w:space="0" w:color="auto"/>
      </w:divBdr>
      <w:divsChild>
        <w:div w:id="1031879421">
          <w:marLeft w:val="0"/>
          <w:marRight w:val="0"/>
          <w:marTop w:val="0"/>
          <w:marBottom w:val="0"/>
          <w:divBdr>
            <w:top w:val="none" w:sz="0" w:space="0" w:color="auto"/>
            <w:left w:val="none" w:sz="0" w:space="0" w:color="auto"/>
            <w:bottom w:val="none" w:sz="0" w:space="0" w:color="auto"/>
            <w:right w:val="none" w:sz="0" w:space="0" w:color="auto"/>
          </w:divBdr>
        </w:div>
      </w:divsChild>
    </w:div>
    <w:div w:id="1204948049">
      <w:bodyDiv w:val="1"/>
      <w:marLeft w:val="0"/>
      <w:marRight w:val="0"/>
      <w:marTop w:val="0"/>
      <w:marBottom w:val="0"/>
      <w:divBdr>
        <w:top w:val="none" w:sz="0" w:space="0" w:color="auto"/>
        <w:left w:val="none" w:sz="0" w:space="0" w:color="auto"/>
        <w:bottom w:val="none" w:sz="0" w:space="0" w:color="auto"/>
        <w:right w:val="none" w:sz="0" w:space="0" w:color="auto"/>
      </w:divBdr>
      <w:divsChild>
        <w:div w:id="1432775860">
          <w:marLeft w:val="0"/>
          <w:marRight w:val="0"/>
          <w:marTop w:val="0"/>
          <w:marBottom w:val="0"/>
          <w:divBdr>
            <w:top w:val="none" w:sz="0" w:space="0" w:color="auto"/>
            <w:left w:val="none" w:sz="0" w:space="0" w:color="auto"/>
            <w:bottom w:val="none" w:sz="0" w:space="0" w:color="auto"/>
            <w:right w:val="none" w:sz="0" w:space="0" w:color="auto"/>
          </w:divBdr>
        </w:div>
      </w:divsChild>
    </w:div>
    <w:div w:id="1601454538">
      <w:bodyDiv w:val="1"/>
      <w:marLeft w:val="0"/>
      <w:marRight w:val="0"/>
      <w:marTop w:val="0"/>
      <w:marBottom w:val="0"/>
      <w:divBdr>
        <w:top w:val="none" w:sz="0" w:space="0" w:color="auto"/>
        <w:left w:val="none" w:sz="0" w:space="0" w:color="auto"/>
        <w:bottom w:val="none" w:sz="0" w:space="0" w:color="auto"/>
        <w:right w:val="none" w:sz="0" w:space="0" w:color="auto"/>
      </w:divBdr>
      <w:divsChild>
        <w:div w:id="2010669768">
          <w:marLeft w:val="0"/>
          <w:marRight w:val="0"/>
          <w:marTop w:val="0"/>
          <w:marBottom w:val="0"/>
          <w:divBdr>
            <w:top w:val="none" w:sz="0" w:space="0" w:color="auto"/>
            <w:left w:val="none" w:sz="0" w:space="0" w:color="auto"/>
            <w:bottom w:val="none" w:sz="0" w:space="0" w:color="auto"/>
            <w:right w:val="none" w:sz="0" w:space="0" w:color="auto"/>
          </w:divBdr>
        </w:div>
      </w:divsChild>
    </w:div>
    <w:div w:id="2000186216">
      <w:bodyDiv w:val="1"/>
      <w:marLeft w:val="0"/>
      <w:marRight w:val="0"/>
      <w:marTop w:val="0"/>
      <w:marBottom w:val="0"/>
      <w:divBdr>
        <w:top w:val="none" w:sz="0" w:space="0" w:color="auto"/>
        <w:left w:val="none" w:sz="0" w:space="0" w:color="auto"/>
        <w:bottom w:val="none" w:sz="0" w:space="0" w:color="auto"/>
        <w:right w:val="none" w:sz="0" w:space="0" w:color="auto"/>
      </w:divBdr>
    </w:div>
    <w:div w:id="2002930939">
      <w:bodyDiv w:val="1"/>
      <w:marLeft w:val="0"/>
      <w:marRight w:val="0"/>
      <w:marTop w:val="0"/>
      <w:marBottom w:val="0"/>
      <w:divBdr>
        <w:top w:val="none" w:sz="0" w:space="0" w:color="auto"/>
        <w:left w:val="none" w:sz="0" w:space="0" w:color="auto"/>
        <w:bottom w:val="none" w:sz="0" w:space="0" w:color="auto"/>
        <w:right w:val="none" w:sz="0" w:space="0" w:color="auto"/>
      </w:divBdr>
      <w:divsChild>
        <w:div w:id="1006710962">
          <w:marLeft w:val="0"/>
          <w:marRight w:val="0"/>
          <w:marTop w:val="0"/>
          <w:marBottom w:val="0"/>
          <w:divBdr>
            <w:top w:val="none" w:sz="0" w:space="0" w:color="auto"/>
            <w:left w:val="none" w:sz="0" w:space="0" w:color="auto"/>
            <w:bottom w:val="none" w:sz="0" w:space="0" w:color="auto"/>
            <w:right w:val="none" w:sz="0" w:space="0" w:color="auto"/>
          </w:divBdr>
        </w:div>
      </w:divsChild>
    </w:div>
    <w:div w:id="2037998733">
      <w:bodyDiv w:val="1"/>
      <w:marLeft w:val="0"/>
      <w:marRight w:val="0"/>
      <w:marTop w:val="0"/>
      <w:marBottom w:val="0"/>
      <w:divBdr>
        <w:top w:val="none" w:sz="0" w:space="0" w:color="auto"/>
        <w:left w:val="none" w:sz="0" w:space="0" w:color="auto"/>
        <w:bottom w:val="none" w:sz="0" w:space="0" w:color="auto"/>
        <w:right w:val="none" w:sz="0" w:space="0" w:color="auto"/>
      </w:divBdr>
      <w:divsChild>
        <w:div w:id="195849954">
          <w:marLeft w:val="0"/>
          <w:marRight w:val="0"/>
          <w:marTop w:val="0"/>
          <w:marBottom w:val="0"/>
          <w:divBdr>
            <w:top w:val="none" w:sz="0" w:space="0" w:color="auto"/>
            <w:left w:val="none" w:sz="0" w:space="0" w:color="auto"/>
            <w:bottom w:val="none" w:sz="0" w:space="0" w:color="auto"/>
            <w:right w:val="none" w:sz="0" w:space="0" w:color="auto"/>
          </w:divBdr>
          <w:divsChild>
            <w:div w:id="1109818057">
              <w:marLeft w:val="0"/>
              <w:marRight w:val="0"/>
              <w:marTop w:val="0"/>
              <w:marBottom w:val="0"/>
              <w:divBdr>
                <w:top w:val="none" w:sz="0" w:space="0" w:color="auto"/>
                <w:left w:val="none" w:sz="0" w:space="0" w:color="auto"/>
                <w:bottom w:val="none" w:sz="0" w:space="0" w:color="auto"/>
                <w:right w:val="none" w:sz="0" w:space="0" w:color="auto"/>
              </w:divBdr>
              <w:divsChild>
                <w:div w:id="113536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cademic.oup.com/biolinnean/pages/General_Instructions"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B49F2B25034AD4490F41E36B97124DF"/>
        <w:category>
          <w:name w:val="General"/>
          <w:gallery w:val="placeholder"/>
        </w:category>
        <w:types>
          <w:type w:val="bbPlcHdr"/>
        </w:types>
        <w:behaviors>
          <w:behavior w:val="content"/>
        </w:behaviors>
        <w:guid w:val="{53D2E362-EE36-7E4D-9191-5CC58AFF3298}"/>
      </w:docPartPr>
      <w:docPartBody>
        <w:p w:rsidR="008B6BC8" w:rsidRDefault="00B7007F" w:rsidP="00B7007F">
          <w:pPr>
            <w:pStyle w:val="2B49F2B25034AD4490F41E36B97124DF"/>
          </w:pPr>
          <w:r w:rsidRPr="00574DE7">
            <w:rPr>
              <w:rStyle w:val="PlaceholderText"/>
            </w:rPr>
            <w:t>Click or tap here to enter text.</w:t>
          </w:r>
        </w:p>
      </w:docPartBody>
    </w:docPart>
    <w:docPart>
      <w:docPartPr>
        <w:name w:val="B6D6A25677969040853694EE4F9EFDFB"/>
        <w:category>
          <w:name w:val="General"/>
          <w:gallery w:val="placeholder"/>
        </w:category>
        <w:types>
          <w:type w:val="bbPlcHdr"/>
        </w:types>
        <w:behaviors>
          <w:behavior w:val="content"/>
        </w:behaviors>
        <w:guid w:val="{FBB2C3D1-ED55-2F41-99C5-CC2DFB078B76}"/>
      </w:docPartPr>
      <w:docPartBody>
        <w:p w:rsidR="00C026E7" w:rsidRDefault="008B6BC8" w:rsidP="008B6BC8">
          <w:pPr>
            <w:pStyle w:val="B6D6A25677969040853694EE4F9EFDFB"/>
          </w:pPr>
          <w:r w:rsidRPr="00574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2E7"/>
    <w:rsid w:val="00016148"/>
    <w:rsid w:val="001A776B"/>
    <w:rsid w:val="00244B3F"/>
    <w:rsid w:val="0037370E"/>
    <w:rsid w:val="004F0F58"/>
    <w:rsid w:val="005B0036"/>
    <w:rsid w:val="00682918"/>
    <w:rsid w:val="006A3F5C"/>
    <w:rsid w:val="006F62E7"/>
    <w:rsid w:val="00751185"/>
    <w:rsid w:val="008777B4"/>
    <w:rsid w:val="008B6BC8"/>
    <w:rsid w:val="00AA2087"/>
    <w:rsid w:val="00B7007F"/>
    <w:rsid w:val="00BA00CE"/>
    <w:rsid w:val="00C026E7"/>
    <w:rsid w:val="00D05239"/>
    <w:rsid w:val="00FD643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6BC8"/>
    <w:rPr>
      <w:color w:val="808080"/>
    </w:rPr>
  </w:style>
  <w:style w:type="paragraph" w:customStyle="1" w:styleId="B6D6A25677969040853694EE4F9EFDFB">
    <w:name w:val="B6D6A25677969040853694EE4F9EFDFB"/>
    <w:rsid w:val="008B6BC8"/>
    <w:rPr>
      <w:kern w:val="2"/>
      <w14:ligatures w14:val="standardContextual"/>
    </w:rPr>
  </w:style>
  <w:style w:type="paragraph" w:customStyle="1" w:styleId="2B49F2B25034AD4490F41E36B97124DF">
    <w:name w:val="2B49F2B25034AD4490F41E36B97124DF"/>
    <w:rsid w:val="00B7007F"/>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BE173-8A37-234B-8CBA-5ECBB5142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11</Pages>
  <Words>4392</Words>
  <Characters>25036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C.M. Gienger</cp:lastModifiedBy>
  <cp:revision>27</cp:revision>
  <dcterms:created xsi:type="dcterms:W3CDTF">2023-12-11T00:04:00Z</dcterms:created>
  <dcterms:modified xsi:type="dcterms:W3CDTF">2023-12-20T20:36:00Z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6fef03-d487-4433-8e43-6b81c0a1b7be_Enabled">
    <vt:lpwstr>true</vt:lpwstr>
  </property>
  <property fmtid="{D5CDD505-2E9C-101B-9397-08002B2CF9AE}" pid="3" name="MSIP_Label_bf6fef03-d487-4433-8e43-6b81c0a1b7be_SetDate">
    <vt:lpwstr>2023-12-11T00:04:57Z</vt:lpwstr>
  </property>
  <property fmtid="{D5CDD505-2E9C-101B-9397-08002B2CF9AE}" pid="4" name="MSIP_Label_bf6fef03-d487-4433-8e43-6b81c0a1b7be_Method">
    <vt:lpwstr>Standard</vt:lpwstr>
  </property>
  <property fmtid="{D5CDD505-2E9C-101B-9397-08002B2CF9AE}" pid="5" name="MSIP_Label_bf6fef03-d487-4433-8e43-6b81c0a1b7be_Name">
    <vt:lpwstr>Unclassified</vt:lpwstr>
  </property>
  <property fmtid="{D5CDD505-2E9C-101B-9397-08002B2CF9AE}" pid="6" name="MSIP_Label_bf6fef03-d487-4433-8e43-6b81c0a1b7be_SiteId">
    <vt:lpwstr>1daf5147-a543-4707-a2fb-2acf0b2a3936</vt:lpwstr>
  </property>
  <property fmtid="{D5CDD505-2E9C-101B-9397-08002B2CF9AE}" pid="7" name="MSIP_Label_bf6fef03-d487-4433-8e43-6b81c0a1b7be_ActionId">
    <vt:lpwstr>9f80eb75-7055-4a7f-8054-a6c8e507232e</vt:lpwstr>
  </property>
  <property fmtid="{D5CDD505-2E9C-101B-9397-08002B2CF9AE}" pid="8" name="MSIP_Label_bf6fef03-d487-4433-8e43-6b81c0a1b7be_ContentBits">
    <vt:lpwstr>0</vt:lpwstr>
  </property>
</Properties>
</file>